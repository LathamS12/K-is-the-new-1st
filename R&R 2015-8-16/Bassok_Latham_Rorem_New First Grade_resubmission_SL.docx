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735" w:rsidRPr="00DA5B43" w:rsidRDefault="00EA4735" w:rsidP="00EA4735">
      <w:pPr>
        <w:widowControl w:val="0"/>
        <w:autoSpaceDE w:val="0"/>
        <w:autoSpaceDN w:val="0"/>
        <w:adjustRightInd w:val="0"/>
        <w:spacing w:line="480" w:lineRule="auto"/>
        <w:jc w:val="center"/>
        <w:rPr>
          <w:rFonts w:asciiTheme="majorHAnsi" w:hAnsiTheme="majorHAnsi"/>
          <w:sz w:val="24"/>
          <w:szCs w:val="24"/>
        </w:rPr>
      </w:pPr>
    </w:p>
    <w:p w:rsidR="00EA4735" w:rsidRPr="00DA5B43" w:rsidRDefault="00EA4735" w:rsidP="00EA4735">
      <w:pPr>
        <w:widowControl w:val="0"/>
        <w:autoSpaceDE w:val="0"/>
        <w:autoSpaceDN w:val="0"/>
        <w:adjustRightInd w:val="0"/>
        <w:spacing w:line="480" w:lineRule="auto"/>
        <w:jc w:val="center"/>
        <w:rPr>
          <w:rFonts w:asciiTheme="majorHAnsi" w:hAnsiTheme="majorHAnsi"/>
          <w:sz w:val="24"/>
          <w:szCs w:val="24"/>
        </w:rPr>
      </w:pPr>
    </w:p>
    <w:p w:rsidR="00EA4735" w:rsidRPr="00DA5B43" w:rsidRDefault="00EA4735" w:rsidP="00EA4735">
      <w:pPr>
        <w:widowControl w:val="0"/>
        <w:autoSpaceDE w:val="0"/>
        <w:autoSpaceDN w:val="0"/>
        <w:adjustRightInd w:val="0"/>
        <w:spacing w:line="480" w:lineRule="auto"/>
        <w:jc w:val="center"/>
        <w:rPr>
          <w:rFonts w:asciiTheme="majorHAnsi" w:hAnsiTheme="majorHAnsi"/>
          <w:sz w:val="24"/>
          <w:szCs w:val="24"/>
        </w:rPr>
      </w:pPr>
      <w:r w:rsidRPr="00DA5B43">
        <w:rPr>
          <w:rFonts w:asciiTheme="majorHAnsi" w:hAnsiTheme="majorHAnsi"/>
          <w:sz w:val="24"/>
          <w:szCs w:val="24"/>
        </w:rPr>
        <w:t>Is Kindergarten the New First Grade</w:t>
      </w:r>
      <w:r w:rsidR="00412B27" w:rsidRPr="00DA5B43">
        <w:rPr>
          <w:rFonts w:asciiTheme="majorHAnsi" w:hAnsiTheme="majorHAnsi"/>
          <w:sz w:val="24"/>
          <w:szCs w:val="24"/>
        </w:rPr>
        <w:t>?</w:t>
      </w:r>
    </w:p>
    <w:p w:rsidR="00EA4735" w:rsidRPr="00DA5B43" w:rsidRDefault="00EA4735" w:rsidP="00EA4735">
      <w:pPr>
        <w:widowControl w:val="0"/>
        <w:autoSpaceDE w:val="0"/>
        <w:autoSpaceDN w:val="0"/>
        <w:adjustRightInd w:val="0"/>
        <w:spacing w:line="480" w:lineRule="auto"/>
        <w:jc w:val="center"/>
        <w:rPr>
          <w:rFonts w:asciiTheme="majorHAnsi" w:hAnsiTheme="majorHAnsi"/>
          <w:sz w:val="24"/>
          <w:szCs w:val="24"/>
        </w:rPr>
      </w:pPr>
    </w:p>
    <w:p w:rsidR="00EA4735" w:rsidRPr="00DA5B43" w:rsidRDefault="00EA4735" w:rsidP="00EA4735">
      <w:pPr>
        <w:widowControl w:val="0"/>
        <w:autoSpaceDE w:val="0"/>
        <w:autoSpaceDN w:val="0"/>
        <w:adjustRightInd w:val="0"/>
        <w:spacing w:line="480" w:lineRule="auto"/>
        <w:jc w:val="center"/>
        <w:rPr>
          <w:rFonts w:asciiTheme="majorHAnsi" w:hAnsiTheme="majorHAnsi"/>
          <w:sz w:val="24"/>
          <w:szCs w:val="24"/>
        </w:rPr>
      </w:pPr>
      <w:r w:rsidRPr="00DA5B43">
        <w:rPr>
          <w:rFonts w:asciiTheme="majorHAnsi" w:hAnsiTheme="majorHAnsi"/>
          <w:sz w:val="24"/>
          <w:szCs w:val="24"/>
        </w:rPr>
        <w:t>Daphna Bassok</w:t>
      </w:r>
    </w:p>
    <w:p w:rsidR="00EA4735" w:rsidRPr="00DA5B43" w:rsidRDefault="00EA4735" w:rsidP="00EA4735">
      <w:pPr>
        <w:widowControl w:val="0"/>
        <w:autoSpaceDE w:val="0"/>
        <w:autoSpaceDN w:val="0"/>
        <w:adjustRightInd w:val="0"/>
        <w:spacing w:line="480" w:lineRule="auto"/>
        <w:jc w:val="center"/>
        <w:rPr>
          <w:rFonts w:asciiTheme="majorHAnsi" w:hAnsiTheme="majorHAnsi"/>
          <w:sz w:val="24"/>
          <w:szCs w:val="24"/>
        </w:rPr>
      </w:pPr>
      <w:r w:rsidRPr="00DA5B43">
        <w:rPr>
          <w:rFonts w:asciiTheme="majorHAnsi" w:hAnsiTheme="majorHAnsi"/>
          <w:sz w:val="24"/>
          <w:szCs w:val="24"/>
        </w:rPr>
        <w:t>University of Virginia</w:t>
      </w:r>
    </w:p>
    <w:p w:rsidR="00EA4735" w:rsidRPr="00DA5B43" w:rsidRDefault="00EA4735" w:rsidP="00EA4735">
      <w:pPr>
        <w:widowControl w:val="0"/>
        <w:autoSpaceDE w:val="0"/>
        <w:autoSpaceDN w:val="0"/>
        <w:adjustRightInd w:val="0"/>
        <w:spacing w:line="480" w:lineRule="auto"/>
        <w:jc w:val="center"/>
        <w:rPr>
          <w:rFonts w:asciiTheme="majorHAnsi" w:hAnsiTheme="majorHAnsi"/>
          <w:sz w:val="24"/>
          <w:szCs w:val="24"/>
        </w:rPr>
      </w:pPr>
      <w:r w:rsidRPr="00DA5B43">
        <w:rPr>
          <w:rFonts w:asciiTheme="majorHAnsi" w:hAnsiTheme="majorHAnsi"/>
          <w:sz w:val="24"/>
          <w:szCs w:val="24"/>
        </w:rPr>
        <w:t>Scott Latham</w:t>
      </w:r>
    </w:p>
    <w:p w:rsidR="00EA4735" w:rsidRPr="00DA5B43" w:rsidRDefault="00EA4735" w:rsidP="00EA4735">
      <w:pPr>
        <w:widowControl w:val="0"/>
        <w:autoSpaceDE w:val="0"/>
        <w:autoSpaceDN w:val="0"/>
        <w:adjustRightInd w:val="0"/>
        <w:spacing w:line="480" w:lineRule="auto"/>
        <w:jc w:val="center"/>
        <w:rPr>
          <w:rFonts w:asciiTheme="majorHAnsi" w:hAnsiTheme="majorHAnsi"/>
          <w:sz w:val="24"/>
          <w:szCs w:val="24"/>
        </w:rPr>
      </w:pPr>
      <w:r w:rsidRPr="00DA5B43">
        <w:rPr>
          <w:rFonts w:asciiTheme="majorHAnsi" w:hAnsiTheme="majorHAnsi"/>
          <w:sz w:val="24"/>
          <w:szCs w:val="24"/>
        </w:rPr>
        <w:t>University of Virginia</w:t>
      </w:r>
    </w:p>
    <w:p w:rsidR="00EA4735" w:rsidRPr="00DA5B43" w:rsidRDefault="00EA4735" w:rsidP="00EA4735">
      <w:pPr>
        <w:widowControl w:val="0"/>
        <w:autoSpaceDE w:val="0"/>
        <w:autoSpaceDN w:val="0"/>
        <w:adjustRightInd w:val="0"/>
        <w:spacing w:line="480" w:lineRule="auto"/>
        <w:jc w:val="center"/>
        <w:rPr>
          <w:rFonts w:asciiTheme="majorHAnsi" w:hAnsiTheme="majorHAnsi"/>
          <w:sz w:val="24"/>
          <w:szCs w:val="24"/>
        </w:rPr>
      </w:pPr>
      <w:r w:rsidRPr="00DA5B43">
        <w:rPr>
          <w:rFonts w:asciiTheme="majorHAnsi" w:hAnsiTheme="majorHAnsi"/>
          <w:sz w:val="24"/>
          <w:szCs w:val="24"/>
        </w:rPr>
        <w:t>Anna Rorem</w:t>
      </w:r>
    </w:p>
    <w:p w:rsidR="00EA4735" w:rsidRPr="00DA5B43" w:rsidRDefault="00EA4735" w:rsidP="00EA4735">
      <w:pPr>
        <w:widowControl w:val="0"/>
        <w:autoSpaceDE w:val="0"/>
        <w:autoSpaceDN w:val="0"/>
        <w:adjustRightInd w:val="0"/>
        <w:spacing w:line="480" w:lineRule="auto"/>
        <w:jc w:val="center"/>
        <w:rPr>
          <w:rFonts w:asciiTheme="majorHAnsi" w:hAnsiTheme="majorHAnsi"/>
          <w:sz w:val="24"/>
          <w:szCs w:val="24"/>
        </w:rPr>
      </w:pPr>
      <w:r w:rsidRPr="00DA5B43">
        <w:rPr>
          <w:rFonts w:asciiTheme="majorHAnsi" w:hAnsiTheme="majorHAnsi"/>
          <w:sz w:val="24"/>
          <w:szCs w:val="24"/>
        </w:rPr>
        <w:t>University of Virginia</w:t>
      </w:r>
    </w:p>
    <w:p w:rsidR="003A48ED" w:rsidRDefault="003A48ED" w:rsidP="003A48ED">
      <w:pPr>
        <w:rPr>
          <w:rFonts w:asciiTheme="majorHAnsi" w:hAnsiTheme="majorHAnsi"/>
          <w:sz w:val="24"/>
          <w:szCs w:val="24"/>
        </w:rPr>
      </w:pPr>
    </w:p>
    <w:p w:rsidR="003A48ED" w:rsidRDefault="003A48ED" w:rsidP="003A48ED">
      <w:pPr>
        <w:rPr>
          <w:rFonts w:asciiTheme="majorHAnsi" w:hAnsiTheme="majorHAnsi"/>
          <w:sz w:val="24"/>
          <w:szCs w:val="24"/>
        </w:rPr>
      </w:pPr>
    </w:p>
    <w:p w:rsidR="003A48ED" w:rsidRDefault="003A48ED" w:rsidP="003A48ED">
      <w:pPr>
        <w:rPr>
          <w:rFonts w:asciiTheme="majorHAnsi" w:hAnsiTheme="majorHAnsi"/>
          <w:sz w:val="24"/>
          <w:szCs w:val="24"/>
        </w:rPr>
      </w:pPr>
    </w:p>
    <w:p w:rsidR="003A48ED" w:rsidRDefault="003A48ED" w:rsidP="003A48ED">
      <w:pPr>
        <w:rPr>
          <w:rFonts w:asciiTheme="majorHAnsi" w:hAnsiTheme="majorHAnsi"/>
          <w:sz w:val="24"/>
          <w:szCs w:val="24"/>
        </w:rPr>
      </w:pPr>
    </w:p>
    <w:p w:rsidR="003A48ED" w:rsidRDefault="003A48ED" w:rsidP="003A48ED">
      <w:pPr>
        <w:rPr>
          <w:rFonts w:asciiTheme="majorHAnsi" w:hAnsiTheme="majorHAnsi"/>
          <w:sz w:val="24"/>
          <w:szCs w:val="24"/>
        </w:rPr>
      </w:pPr>
    </w:p>
    <w:p w:rsidR="00EA4735" w:rsidRPr="003A48ED" w:rsidRDefault="001868FE" w:rsidP="001868FE">
      <w:pPr>
        <w:rPr>
          <w:rFonts w:asciiTheme="majorHAnsi" w:hAnsiTheme="majorHAnsi"/>
          <w:sz w:val="25"/>
          <w:szCs w:val="25"/>
        </w:rPr>
      </w:pPr>
      <w:r w:rsidRPr="003A48ED">
        <w:rPr>
          <w:rFonts w:asciiTheme="majorHAnsi" w:hAnsiTheme="majorHAnsi"/>
          <w:sz w:val="24"/>
          <w:szCs w:val="24"/>
        </w:rPr>
        <w:t xml:space="preserve">This research was supported by a 2011 grant from the American Educational Research Association which receives funds for its “AERA Grants Program” from the National Science Foundation under NSF Grant #DRL-0941014. </w:t>
      </w:r>
      <w:r w:rsidR="003A48ED" w:rsidRPr="003A48ED">
        <w:rPr>
          <w:rFonts w:asciiTheme="majorHAnsi" w:hAnsiTheme="majorHAnsi"/>
          <w:sz w:val="24"/>
          <w:szCs w:val="24"/>
        </w:rPr>
        <w:t xml:space="preserve">Scott Latham was also </w:t>
      </w:r>
      <w:r w:rsidR="003A48ED" w:rsidRPr="003A48ED">
        <w:rPr>
          <w:rFonts w:asciiTheme="majorHAnsi" w:hAnsiTheme="majorHAnsi"/>
          <w:sz w:val="25"/>
          <w:szCs w:val="25"/>
        </w:rPr>
        <w:t>supported by the Institute of Education Sciences, U.S. Department of Education, through Grant #R305B090002 to the University of Virginia.</w:t>
      </w:r>
      <w:r w:rsidR="003A48ED">
        <w:rPr>
          <w:rFonts w:asciiTheme="majorHAnsi" w:hAnsiTheme="majorHAnsi"/>
          <w:sz w:val="25"/>
          <w:szCs w:val="25"/>
        </w:rPr>
        <w:t xml:space="preserve"> </w:t>
      </w:r>
      <w:r w:rsidRPr="003A48ED">
        <w:rPr>
          <w:rFonts w:asciiTheme="majorHAnsi" w:hAnsiTheme="majorHAnsi"/>
          <w:sz w:val="24"/>
          <w:szCs w:val="24"/>
        </w:rPr>
        <w:t xml:space="preserve">Opinions reflect those of the authors and do not necessarily reflect those of the granting agencies. The authors thank Mimi Engel, William Gormley, Jason Grissom, </w:t>
      </w:r>
      <w:r w:rsidR="003A48ED" w:rsidRPr="003A48ED">
        <w:rPr>
          <w:rFonts w:asciiTheme="majorHAnsi" w:hAnsiTheme="majorHAnsi"/>
          <w:sz w:val="24"/>
          <w:szCs w:val="24"/>
        </w:rPr>
        <w:t xml:space="preserve">Susanna Loeb, </w:t>
      </w:r>
      <w:r w:rsidRPr="003A48ED">
        <w:rPr>
          <w:rFonts w:asciiTheme="majorHAnsi" w:hAnsiTheme="majorHAnsi"/>
          <w:sz w:val="24"/>
          <w:szCs w:val="24"/>
        </w:rPr>
        <w:t xml:space="preserve">Sara Rimm-Kaufman </w:t>
      </w:r>
      <w:r w:rsidR="003A48ED" w:rsidRPr="003A48ED">
        <w:rPr>
          <w:rFonts w:asciiTheme="majorHAnsi" w:hAnsiTheme="majorHAnsi"/>
          <w:sz w:val="24"/>
          <w:szCs w:val="24"/>
        </w:rPr>
        <w:t xml:space="preserve">for helpful feedback. </w:t>
      </w:r>
      <w:r w:rsidRPr="00DA5B43">
        <w:rPr>
          <w:rFonts w:asciiTheme="majorHAnsi" w:hAnsiTheme="majorHAnsi" w:cs="Times New Roman"/>
          <w:sz w:val="24"/>
          <w:szCs w:val="24"/>
        </w:rPr>
        <w:t xml:space="preserve"> </w:t>
      </w:r>
      <w:r w:rsidR="00EA4735" w:rsidRPr="00DA5B43">
        <w:rPr>
          <w:rFonts w:asciiTheme="majorHAnsi" w:hAnsiTheme="majorHAnsi" w:cs="Times New Roman"/>
          <w:sz w:val="24"/>
          <w:szCs w:val="24"/>
        </w:rPr>
        <w:br w:type="page"/>
      </w:r>
    </w:p>
    <w:p w:rsidR="00FF4FD5" w:rsidRPr="00DA5B43" w:rsidRDefault="00FF4FD5" w:rsidP="00EA4735">
      <w:pPr>
        <w:autoSpaceDE w:val="0"/>
        <w:autoSpaceDN w:val="0"/>
        <w:jc w:val="center"/>
        <w:rPr>
          <w:rFonts w:asciiTheme="majorHAnsi" w:hAnsiTheme="majorHAnsi" w:cs="Times New Roman"/>
          <w:sz w:val="24"/>
          <w:szCs w:val="24"/>
        </w:rPr>
      </w:pPr>
      <w:r w:rsidRPr="00DA5B43">
        <w:rPr>
          <w:rFonts w:asciiTheme="majorHAnsi" w:hAnsiTheme="majorHAnsi" w:cs="Times New Roman"/>
          <w:sz w:val="24"/>
          <w:szCs w:val="24"/>
        </w:rPr>
        <w:lastRenderedPageBreak/>
        <w:t>Abstract</w:t>
      </w:r>
    </w:p>
    <w:p w:rsidR="002B4FE7" w:rsidRPr="00DA5B43" w:rsidRDefault="00BF0344" w:rsidP="00A0359C">
      <w:pPr>
        <w:autoSpaceDE w:val="0"/>
        <w:autoSpaceDN w:val="0"/>
        <w:spacing w:line="480" w:lineRule="auto"/>
        <w:rPr>
          <w:rFonts w:asciiTheme="majorHAnsi" w:hAnsiTheme="majorHAnsi"/>
          <w:sz w:val="24"/>
          <w:szCs w:val="24"/>
        </w:rPr>
      </w:pPr>
      <w:r w:rsidRPr="00DA5B43">
        <w:rPr>
          <w:rFonts w:asciiTheme="majorHAnsi" w:hAnsiTheme="majorHAnsi"/>
          <w:sz w:val="24"/>
          <w:szCs w:val="24"/>
        </w:rPr>
        <w:t xml:space="preserve">Recent accounts suggest that accountability </w:t>
      </w:r>
      <w:r w:rsidR="00E95348" w:rsidRPr="00DA5B43">
        <w:rPr>
          <w:rFonts w:asciiTheme="majorHAnsi" w:hAnsiTheme="majorHAnsi"/>
          <w:sz w:val="24"/>
          <w:szCs w:val="24"/>
        </w:rPr>
        <w:t>pressures</w:t>
      </w:r>
      <w:r w:rsidRPr="00DA5B43">
        <w:rPr>
          <w:rFonts w:asciiTheme="majorHAnsi" w:hAnsiTheme="majorHAnsi"/>
          <w:sz w:val="24"/>
          <w:szCs w:val="24"/>
        </w:rPr>
        <w:t xml:space="preserve"> have </w:t>
      </w:r>
      <w:r w:rsidR="00E95348" w:rsidRPr="00DA5B43">
        <w:rPr>
          <w:rFonts w:asciiTheme="majorHAnsi" w:hAnsiTheme="majorHAnsi"/>
          <w:sz w:val="24"/>
          <w:szCs w:val="24"/>
        </w:rPr>
        <w:t>trickled down in</w:t>
      </w:r>
      <w:r w:rsidR="00A0359C" w:rsidRPr="00DA5B43">
        <w:rPr>
          <w:rFonts w:asciiTheme="majorHAnsi" w:hAnsiTheme="majorHAnsi"/>
          <w:sz w:val="24"/>
          <w:szCs w:val="24"/>
        </w:rPr>
        <w:t xml:space="preserve">to the early elementary grades </w:t>
      </w:r>
      <w:r w:rsidRPr="00DA5B43">
        <w:rPr>
          <w:rFonts w:asciiTheme="majorHAnsi" w:hAnsiTheme="majorHAnsi"/>
          <w:sz w:val="24"/>
          <w:szCs w:val="24"/>
        </w:rPr>
        <w:t xml:space="preserve">and that </w:t>
      </w:r>
      <w:r w:rsidR="00E95348" w:rsidRPr="00DA5B43">
        <w:rPr>
          <w:rFonts w:asciiTheme="majorHAnsi" w:hAnsiTheme="majorHAnsi"/>
          <w:sz w:val="24"/>
          <w:szCs w:val="24"/>
        </w:rPr>
        <w:t>kindergarten today is</w:t>
      </w:r>
      <w:r w:rsidRPr="00DA5B43">
        <w:rPr>
          <w:rFonts w:asciiTheme="majorHAnsi" w:hAnsiTheme="majorHAnsi"/>
          <w:sz w:val="24"/>
          <w:szCs w:val="24"/>
        </w:rPr>
        <w:t xml:space="preserve"> characterized by a heightened focus on academic skills</w:t>
      </w:r>
      <w:r w:rsidR="00A0359C" w:rsidRPr="00DA5B43">
        <w:rPr>
          <w:rFonts w:asciiTheme="majorHAnsi" w:hAnsiTheme="majorHAnsi"/>
          <w:sz w:val="24"/>
          <w:szCs w:val="24"/>
        </w:rPr>
        <w:t xml:space="preserve"> and a reduction </w:t>
      </w:r>
      <w:r w:rsidR="008F3982" w:rsidRPr="00DA5B43">
        <w:rPr>
          <w:rFonts w:asciiTheme="majorHAnsi" w:hAnsiTheme="majorHAnsi"/>
          <w:sz w:val="24"/>
          <w:szCs w:val="24"/>
        </w:rPr>
        <w:t>in opportunities for</w:t>
      </w:r>
      <w:r w:rsidR="00A0359C" w:rsidRPr="00DA5B43">
        <w:rPr>
          <w:rFonts w:asciiTheme="majorHAnsi" w:hAnsiTheme="majorHAnsi"/>
          <w:sz w:val="24"/>
          <w:szCs w:val="24"/>
        </w:rPr>
        <w:t xml:space="preserve"> play</w:t>
      </w:r>
      <w:r w:rsidRPr="00DA5B43">
        <w:rPr>
          <w:rFonts w:asciiTheme="majorHAnsi" w:hAnsiTheme="majorHAnsi"/>
          <w:sz w:val="24"/>
          <w:szCs w:val="24"/>
        </w:rPr>
        <w:t>.</w:t>
      </w:r>
      <w:r w:rsidR="00A871A1" w:rsidRPr="00DA5B43">
        <w:rPr>
          <w:rFonts w:asciiTheme="majorHAnsi" w:hAnsiTheme="majorHAnsi"/>
          <w:sz w:val="24"/>
          <w:szCs w:val="24"/>
        </w:rPr>
        <w:t xml:space="preserve"> </w:t>
      </w:r>
      <w:r w:rsidRPr="00DA5B43">
        <w:rPr>
          <w:rFonts w:asciiTheme="majorHAnsi" w:hAnsiTheme="majorHAnsi"/>
          <w:sz w:val="24"/>
          <w:szCs w:val="24"/>
        </w:rPr>
        <w:t xml:space="preserve">This paper </w:t>
      </w:r>
      <w:r w:rsidR="00B84582" w:rsidRPr="00DA5B43">
        <w:rPr>
          <w:rFonts w:asciiTheme="majorHAnsi" w:hAnsiTheme="majorHAnsi"/>
          <w:sz w:val="24"/>
          <w:szCs w:val="24"/>
        </w:rPr>
        <w:t>compares</w:t>
      </w:r>
      <w:r w:rsidRPr="00DA5B43">
        <w:rPr>
          <w:rFonts w:asciiTheme="majorHAnsi" w:hAnsiTheme="majorHAnsi"/>
          <w:sz w:val="24"/>
          <w:szCs w:val="24"/>
        </w:rPr>
        <w:t xml:space="preserve"> </w:t>
      </w:r>
      <w:r w:rsidR="00330869">
        <w:rPr>
          <w:rFonts w:asciiTheme="majorHAnsi" w:hAnsiTheme="majorHAnsi"/>
          <w:sz w:val="24"/>
          <w:szCs w:val="24"/>
        </w:rPr>
        <w:t xml:space="preserve">public school </w:t>
      </w:r>
      <w:r w:rsidRPr="00DA5B43">
        <w:rPr>
          <w:rFonts w:asciiTheme="majorHAnsi" w:hAnsiTheme="majorHAnsi"/>
          <w:sz w:val="24"/>
          <w:szCs w:val="24"/>
        </w:rPr>
        <w:t xml:space="preserve">kindergarten classrooms between 1998 and </w:t>
      </w:r>
      <w:r w:rsidR="0036727F" w:rsidRPr="00DA5B43">
        <w:rPr>
          <w:rFonts w:asciiTheme="majorHAnsi" w:hAnsiTheme="majorHAnsi"/>
          <w:sz w:val="24"/>
          <w:szCs w:val="24"/>
        </w:rPr>
        <w:t>2010</w:t>
      </w:r>
      <w:r w:rsidR="009069E7" w:rsidRPr="00DA5B43">
        <w:rPr>
          <w:rFonts w:asciiTheme="majorHAnsi" w:hAnsiTheme="majorHAnsi"/>
          <w:sz w:val="24"/>
          <w:szCs w:val="24"/>
        </w:rPr>
        <w:t xml:space="preserve"> using two large </w:t>
      </w:r>
      <w:r w:rsidRPr="00DA5B43">
        <w:rPr>
          <w:rFonts w:asciiTheme="majorHAnsi" w:hAnsiTheme="majorHAnsi"/>
          <w:sz w:val="24"/>
          <w:szCs w:val="24"/>
        </w:rPr>
        <w:t>nationally-representative datasets. </w:t>
      </w:r>
      <w:r w:rsidR="008F3982" w:rsidRPr="00DA5B43">
        <w:rPr>
          <w:rFonts w:asciiTheme="majorHAnsi" w:hAnsiTheme="majorHAnsi"/>
          <w:sz w:val="24"/>
          <w:szCs w:val="24"/>
        </w:rPr>
        <w:t>We show substantial changes in each of the five dimensions considered:</w:t>
      </w:r>
      <w:r w:rsidR="005169E2" w:rsidRPr="00DA5B43">
        <w:rPr>
          <w:rFonts w:asciiTheme="majorHAnsi" w:hAnsiTheme="majorHAnsi"/>
          <w:sz w:val="24"/>
          <w:szCs w:val="24"/>
        </w:rPr>
        <w:t xml:space="preserve"> </w:t>
      </w:r>
      <w:r w:rsidR="007252B2" w:rsidRPr="00DA5B43">
        <w:rPr>
          <w:rFonts w:asciiTheme="majorHAnsi" w:hAnsiTheme="majorHAnsi"/>
          <w:sz w:val="24"/>
          <w:szCs w:val="24"/>
        </w:rPr>
        <w:t xml:space="preserve">kindergarten </w:t>
      </w:r>
      <w:r w:rsidR="005169E2" w:rsidRPr="00DA5B43">
        <w:rPr>
          <w:rFonts w:asciiTheme="majorHAnsi" w:hAnsiTheme="majorHAnsi"/>
          <w:sz w:val="24"/>
          <w:szCs w:val="24"/>
        </w:rPr>
        <w:t>teacher</w:t>
      </w:r>
      <w:r w:rsidR="00A0359C" w:rsidRPr="00DA5B43">
        <w:rPr>
          <w:rFonts w:asciiTheme="majorHAnsi" w:hAnsiTheme="majorHAnsi"/>
          <w:sz w:val="24"/>
          <w:szCs w:val="24"/>
        </w:rPr>
        <w:t>s’</w:t>
      </w:r>
      <w:r w:rsidR="005169E2" w:rsidRPr="00DA5B43">
        <w:rPr>
          <w:rFonts w:asciiTheme="majorHAnsi" w:hAnsiTheme="majorHAnsi"/>
          <w:sz w:val="24"/>
          <w:szCs w:val="24"/>
        </w:rPr>
        <w:t xml:space="preserve"> beliefs about school readiness</w:t>
      </w:r>
      <w:r w:rsidR="00CF1F63" w:rsidRPr="00DA5B43">
        <w:rPr>
          <w:rFonts w:asciiTheme="majorHAnsi" w:hAnsiTheme="majorHAnsi"/>
          <w:sz w:val="24"/>
          <w:szCs w:val="24"/>
        </w:rPr>
        <w:t xml:space="preserve">, </w:t>
      </w:r>
      <w:r w:rsidR="008F3982" w:rsidRPr="00DA5B43">
        <w:rPr>
          <w:rFonts w:asciiTheme="majorHAnsi" w:hAnsiTheme="majorHAnsi"/>
          <w:sz w:val="24"/>
          <w:szCs w:val="24"/>
        </w:rPr>
        <w:t>time spent on academic and non-academic content, classroom organization,</w:t>
      </w:r>
      <w:r w:rsidR="00CF1F63" w:rsidRPr="00DA5B43">
        <w:rPr>
          <w:rFonts w:asciiTheme="majorHAnsi" w:hAnsiTheme="majorHAnsi"/>
          <w:sz w:val="24"/>
          <w:szCs w:val="24"/>
        </w:rPr>
        <w:t xml:space="preserve"> </w:t>
      </w:r>
      <w:r w:rsidR="008F3982" w:rsidRPr="00DA5B43">
        <w:rPr>
          <w:rFonts w:asciiTheme="majorHAnsi" w:hAnsiTheme="majorHAnsi"/>
          <w:sz w:val="24"/>
          <w:szCs w:val="24"/>
        </w:rPr>
        <w:t>pedagogical approach</w:t>
      </w:r>
      <w:r w:rsidR="007252B2" w:rsidRPr="00DA5B43">
        <w:rPr>
          <w:rFonts w:asciiTheme="majorHAnsi" w:hAnsiTheme="majorHAnsi"/>
          <w:sz w:val="24"/>
          <w:szCs w:val="24"/>
        </w:rPr>
        <w:t xml:space="preserve">, and use of standardized assessments. </w:t>
      </w:r>
      <w:r w:rsidR="008F3982" w:rsidRPr="00DA5B43">
        <w:rPr>
          <w:rFonts w:asciiTheme="majorHAnsi" w:hAnsiTheme="majorHAnsi"/>
          <w:sz w:val="24"/>
          <w:szCs w:val="24"/>
        </w:rPr>
        <w:t xml:space="preserve">Kindergarten teachers in the later period </w:t>
      </w:r>
      <w:r w:rsidR="008F20BE" w:rsidRPr="00DA5B43">
        <w:rPr>
          <w:rFonts w:asciiTheme="majorHAnsi" w:hAnsiTheme="majorHAnsi"/>
          <w:sz w:val="24"/>
          <w:szCs w:val="24"/>
        </w:rPr>
        <w:t>held</w:t>
      </w:r>
      <w:r w:rsidR="008F3982" w:rsidRPr="00DA5B43">
        <w:rPr>
          <w:rFonts w:asciiTheme="majorHAnsi" w:hAnsiTheme="majorHAnsi"/>
          <w:sz w:val="24"/>
          <w:szCs w:val="24"/>
        </w:rPr>
        <w:t xml:space="preserve"> far higher </w:t>
      </w:r>
      <w:r w:rsidR="00B84582" w:rsidRPr="00DA5B43">
        <w:rPr>
          <w:rFonts w:asciiTheme="majorHAnsi" w:hAnsiTheme="majorHAnsi"/>
          <w:sz w:val="24"/>
          <w:szCs w:val="24"/>
        </w:rPr>
        <w:t xml:space="preserve">academic </w:t>
      </w:r>
      <w:r w:rsidR="008F3982" w:rsidRPr="00DA5B43">
        <w:rPr>
          <w:rFonts w:asciiTheme="majorHAnsi" w:hAnsiTheme="majorHAnsi"/>
          <w:sz w:val="24"/>
          <w:szCs w:val="24"/>
        </w:rPr>
        <w:t xml:space="preserve">expectations </w:t>
      </w:r>
      <w:r w:rsidR="00B84582" w:rsidRPr="00DA5B43">
        <w:rPr>
          <w:rFonts w:asciiTheme="majorHAnsi" w:hAnsiTheme="majorHAnsi"/>
          <w:sz w:val="24"/>
          <w:szCs w:val="24"/>
        </w:rPr>
        <w:t xml:space="preserve">for children both </w:t>
      </w:r>
      <w:r w:rsidR="00B84582" w:rsidRPr="00DA5B43">
        <w:rPr>
          <w:rFonts w:asciiTheme="majorHAnsi" w:hAnsiTheme="majorHAnsi"/>
          <w:i/>
          <w:sz w:val="24"/>
          <w:szCs w:val="24"/>
        </w:rPr>
        <w:t xml:space="preserve">prior </w:t>
      </w:r>
      <w:r w:rsidR="00B84582" w:rsidRPr="00DA5B43">
        <w:rPr>
          <w:rFonts w:asciiTheme="majorHAnsi" w:hAnsiTheme="majorHAnsi"/>
          <w:sz w:val="24"/>
          <w:szCs w:val="24"/>
        </w:rPr>
        <w:t>to kindergarten entry and during the kindergarten year</w:t>
      </w:r>
      <w:r w:rsidR="008F3982" w:rsidRPr="00DA5B43">
        <w:rPr>
          <w:rFonts w:asciiTheme="majorHAnsi" w:hAnsiTheme="majorHAnsi"/>
          <w:sz w:val="24"/>
          <w:szCs w:val="24"/>
        </w:rPr>
        <w:t>.</w:t>
      </w:r>
      <w:r w:rsidR="00D45C92" w:rsidRPr="00DA5B43">
        <w:rPr>
          <w:rFonts w:asciiTheme="majorHAnsi" w:hAnsiTheme="majorHAnsi"/>
          <w:sz w:val="24"/>
          <w:szCs w:val="24"/>
        </w:rPr>
        <w:t xml:space="preserve"> </w:t>
      </w:r>
      <w:r w:rsidR="008F3982" w:rsidRPr="00DA5B43">
        <w:rPr>
          <w:rFonts w:asciiTheme="majorHAnsi" w:hAnsiTheme="majorHAnsi"/>
          <w:sz w:val="24"/>
          <w:szCs w:val="24"/>
        </w:rPr>
        <w:t>They devote</w:t>
      </w:r>
      <w:r w:rsidR="00614D52">
        <w:rPr>
          <w:rFonts w:asciiTheme="majorHAnsi" w:hAnsiTheme="majorHAnsi"/>
          <w:sz w:val="24"/>
          <w:szCs w:val="24"/>
        </w:rPr>
        <w:t>d</w:t>
      </w:r>
      <w:r w:rsidR="008F3982" w:rsidRPr="00DA5B43">
        <w:rPr>
          <w:rFonts w:asciiTheme="majorHAnsi" w:hAnsiTheme="majorHAnsi"/>
          <w:sz w:val="24"/>
          <w:szCs w:val="24"/>
        </w:rPr>
        <w:t xml:space="preserve"> more time to advanced literacy and math content, teacher-directed instruction and assessment, and substantially less time to art, music, science and child-selected activities</w:t>
      </w:r>
      <w:r w:rsidRPr="00DA5B43">
        <w:rPr>
          <w:rFonts w:asciiTheme="majorHAnsi" w:hAnsiTheme="majorHAnsi"/>
          <w:sz w:val="24"/>
          <w:szCs w:val="24"/>
        </w:rPr>
        <w:t>.</w:t>
      </w:r>
      <w:r w:rsidR="005169E2" w:rsidRPr="00DA5B43">
        <w:rPr>
          <w:rFonts w:asciiTheme="majorHAnsi" w:hAnsiTheme="majorHAnsi"/>
          <w:sz w:val="24"/>
          <w:szCs w:val="24"/>
        </w:rPr>
        <w:t xml:space="preserve"> </w:t>
      </w:r>
      <w:r w:rsidR="008F3982" w:rsidRPr="00DA5B43">
        <w:rPr>
          <w:rFonts w:asciiTheme="majorHAnsi" w:hAnsiTheme="majorHAnsi"/>
          <w:sz w:val="24"/>
          <w:szCs w:val="24"/>
        </w:rPr>
        <w:t xml:space="preserve">Changes </w:t>
      </w:r>
      <w:r w:rsidR="008F20BE" w:rsidRPr="00DA5B43">
        <w:rPr>
          <w:rFonts w:asciiTheme="majorHAnsi" w:hAnsiTheme="majorHAnsi"/>
          <w:sz w:val="24"/>
          <w:szCs w:val="24"/>
        </w:rPr>
        <w:t>were</w:t>
      </w:r>
      <w:r w:rsidR="008F3982" w:rsidRPr="00DA5B43">
        <w:rPr>
          <w:rFonts w:asciiTheme="majorHAnsi" w:hAnsiTheme="majorHAnsi"/>
          <w:sz w:val="24"/>
          <w:szCs w:val="24"/>
        </w:rPr>
        <w:t xml:space="preserve"> most pronounced for schools serving high proportions of low-income and non-white children.</w:t>
      </w:r>
      <w:r w:rsidR="00EB4611" w:rsidRPr="00DA5B43">
        <w:rPr>
          <w:rFonts w:asciiTheme="majorHAnsi" w:hAnsiTheme="majorHAnsi"/>
          <w:sz w:val="24"/>
          <w:szCs w:val="24"/>
        </w:rPr>
        <w:t xml:space="preserve"> </w:t>
      </w:r>
    </w:p>
    <w:p w:rsidR="007252B2" w:rsidRPr="00DA5B43" w:rsidRDefault="007252B2" w:rsidP="00A0359C">
      <w:pPr>
        <w:autoSpaceDE w:val="0"/>
        <w:autoSpaceDN w:val="0"/>
        <w:spacing w:line="480" w:lineRule="auto"/>
        <w:rPr>
          <w:rFonts w:asciiTheme="majorHAnsi" w:hAnsiTheme="majorHAnsi"/>
          <w:b/>
          <w:sz w:val="24"/>
          <w:szCs w:val="24"/>
        </w:rPr>
      </w:pPr>
    </w:p>
    <w:p w:rsidR="00BF0344" w:rsidRPr="00DA5B43" w:rsidRDefault="00EA7D6B" w:rsidP="00E67890">
      <w:pPr>
        <w:autoSpaceDE w:val="0"/>
        <w:autoSpaceDN w:val="0"/>
        <w:ind w:firstLine="720"/>
        <w:rPr>
          <w:rFonts w:asciiTheme="majorHAnsi" w:hAnsiTheme="majorHAnsi"/>
          <w:sz w:val="24"/>
          <w:szCs w:val="24"/>
        </w:rPr>
      </w:pPr>
      <w:r w:rsidRPr="00DA5B43">
        <w:rPr>
          <w:rFonts w:asciiTheme="majorHAnsi" w:hAnsiTheme="majorHAnsi"/>
          <w:i/>
          <w:sz w:val="24"/>
          <w:szCs w:val="24"/>
        </w:rPr>
        <w:t>Keywords:</w:t>
      </w:r>
      <w:r w:rsidRPr="00DA5B43">
        <w:rPr>
          <w:rFonts w:asciiTheme="majorHAnsi" w:hAnsiTheme="majorHAnsi"/>
          <w:b/>
          <w:sz w:val="24"/>
          <w:szCs w:val="24"/>
        </w:rPr>
        <w:t xml:space="preserve"> </w:t>
      </w:r>
      <w:r w:rsidRPr="00DA5B43">
        <w:rPr>
          <w:rFonts w:asciiTheme="majorHAnsi" w:hAnsiTheme="majorHAnsi"/>
          <w:sz w:val="24"/>
          <w:szCs w:val="24"/>
        </w:rPr>
        <w:t xml:space="preserve">kindergarten, </w:t>
      </w:r>
      <w:r w:rsidR="008451E0" w:rsidRPr="00DA5B43">
        <w:rPr>
          <w:rFonts w:asciiTheme="majorHAnsi" w:hAnsiTheme="majorHAnsi"/>
          <w:sz w:val="24"/>
          <w:szCs w:val="24"/>
        </w:rPr>
        <w:t>early childhood education, academic content</w:t>
      </w:r>
      <w:r w:rsidR="00E67890" w:rsidRPr="00DA5B43">
        <w:rPr>
          <w:rFonts w:asciiTheme="majorHAnsi" w:hAnsiTheme="majorHAnsi"/>
          <w:sz w:val="24"/>
          <w:szCs w:val="24"/>
        </w:rPr>
        <w:t>, school readiness</w:t>
      </w:r>
    </w:p>
    <w:p w:rsidR="003B2603" w:rsidRPr="00DA5B43" w:rsidRDefault="003B2603">
      <w:pPr>
        <w:rPr>
          <w:rFonts w:asciiTheme="majorHAnsi" w:hAnsiTheme="majorHAnsi"/>
          <w:sz w:val="24"/>
          <w:szCs w:val="24"/>
        </w:rPr>
      </w:pPr>
      <w:r w:rsidRPr="00DA5B43">
        <w:rPr>
          <w:rFonts w:asciiTheme="majorHAnsi" w:hAnsiTheme="majorHAnsi"/>
          <w:sz w:val="24"/>
          <w:szCs w:val="24"/>
        </w:rPr>
        <w:br w:type="page"/>
      </w:r>
    </w:p>
    <w:p w:rsidR="00A46228" w:rsidRPr="00DA5B43" w:rsidRDefault="00A46228" w:rsidP="00FF34B3">
      <w:pPr>
        <w:spacing w:after="0" w:line="480" w:lineRule="auto"/>
        <w:jc w:val="center"/>
        <w:rPr>
          <w:rFonts w:asciiTheme="majorHAnsi" w:hAnsiTheme="majorHAnsi"/>
          <w:sz w:val="24"/>
          <w:szCs w:val="24"/>
        </w:rPr>
      </w:pPr>
      <w:r w:rsidRPr="00DA5B43">
        <w:rPr>
          <w:rFonts w:asciiTheme="majorHAnsi" w:hAnsiTheme="majorHAnsi"/>
          <w:sz w:val="24"/>
          <w:szCs w:val="24"/>
        </w:rPr>
        <w:lastRenderedPageBreak/>
        <w:t>Is Ki</w:t>
      </w:r>
      <w:r w:rsidR="00FF34B3" w:rsidRPr="00DA5B43">
        <w:rPr>
          <w:rFonts w:asciiTheme="majorHAnsi" w:hAnsiTheme="majorHAnsi"/>
          <w:sz w:val="24"/>
          <w:szCs w:val="24"/>
        </w:rPr>
        <w:t>ndergarten the New First Grade?</w:t>
      </w:r>
    </w:p>
    <w:p w:rsidR="000E682A" w:rsidRPr="00DA5B43" w:rsidRDefault="000E682A" w:rsidP="000E682A">
      <w:pPr>
        <w:widowControl w:val="0"/>
        <w:autoSpaceDE w:val="0"/>
        <w:autoSpaceDN w:val="0"/>
        <w:adjustRightInd w:val="0"/>
        <w:spacing w:after="0" w:line="480" w:lineRule="auto"/>
        <w:ind w:right="94" w:firstLine="720"/>
        <w:rPr>
          <w:rFonts w:asciiTheme="majorHAnsi" w:hAnsiTheme="majorHAnsi" w:cs="Cambria"/>
          <w:spacing w:val="1"/>
          <w:sz w:val="24"/>
          <w:szCs w:val="24"/>
        </w:rPr>
      </w:pPr>
      <w:r w:rsidRPr="00DA5B43">
        <w:rPr>
          <w:rFonts w:asciiTheme="majorHAnsi" w:hAnsiTheme="majorHAnsi" w:cs="Cambria"/>
          <w:spacing w:val="-1"/>
          <w:sz w:val="24"/>
          <w:szCs w:val="24"/>
        </w:rPr>
        <w:t>I</w:t>
      </w:r>
      <w:r w:rsidRPr="00DA5B43">
        <w:rPr>
          <w:rFonts w:asciiTheme="majorHAnsi" w:hAnsiTheme="majorHAnsi" w:cs="Cambria"/>
          <w:sz w:val="24"/>
          <w:szCs w:val="24"/>
        </w:rPr>
        <w:t>n 2</w:t>
      </w:r>
      <w:r w:rsidRPr="00DA5B43">
        <w:rPr>
          <w:rFonts w:asciiTheme="majorHAnsi" w:hAnsiTheme="majorHAnsi" w:cs="Cambria"/>
          <w:spacing w:val="-1"/>
          <w:sz w:val="24"/>
          <w:szCs w:val="24"/>
        </w:rPr>
        <w:t>0</w:t>
      </w:r>
      <w:r w:rsidRPr="00DA5B43">
        <w:rPr>
          <w:rFonts w:asciiTheme="majorHAnsi" w:hAnsiTheme="majorHAnsi" w:cs="Cambria"/>
          <w:spacing w:val="1"/>
          <w:sz w:val="24"/>
          <w:szCs w:val="24"/>
        </w:rPr>
        <w:t>0</w:t>
      </w:r>
      <w:r w:rsidRPr="00DA5B43">
        <w:rPr>
          <w:rFonts w:asciiTheme="majorHAnsi" w:hAnsiTheme="majorHAnsi" w:cs="Cambria"/>
          <w:spacing w:val="-1"/>
          <w:sz w:val="24"/>
          <w:szCs w:val="24"/>
        </w:rPr>
        <w:t>9</w:t>
      </w:r>
      <w:r w:rsidR="001D034C" w:rsidRPr="00DA5B43">
        <w:rPr>
          <w:rFonts w:asciiTheme="majorHAnsi" w:hAnsiTheme="majorHAnsi" w:cs="Cambria"/>
          <w:sz w:val="24"/>
          <w:szCs w:val="24"/>
        </w:rPr>
        <w:t xml:space="preserve"> </w:t>
      </w:r>
      <w:r w:rsidRPr="00DA5B43">
        <w:rPr>
          <w:rFonts w:asciiTheme="majorHAnsi" w:hAnsiTheme="majorHAnsi" w:cs="Cambria"/>
          <w:sz w:val="24"/>
          <w:szCs w:val="24"/>
        </w:rPr>
        <w:t xml:space="preserve">a </w:t>
      </w:r>
      <w:r w:rsidRPr="00DA5B43">
        <w:rPr>
          <w:rFonts w:asciiTheme="majorHAnsi" w:hAnsiTheme="majorHAnsi" w:cs="Cambria"/>
          <w:spacing w:val="2"/>
          <w:sz w:val="24"/>
          <w:szCs w:val="24"/>
        </w:rPr>
        <w:t>r</w:t>
      </w:r>
      <w:r w:rsidRPr="00DA5B43">
        <w:rPr>
          <w:rFonts w:asciiTheme="majorHAnsi" w:hAnsiTheme="majorHAnsi" w:cs="Cambria"/>
          <w:sz w:val="24"/>
          <w:szCs w:val="24"/>
        </w:rPr>
        <w:t>e</w:t>
      </w:r>
      <w:r w:rsidRPr="00DA5B43">
        <w:rPr>
          <w:rFonts w:asciiTheme="majorHAnsi" w:hAnsiTheme="majorHAnsi" w:cs="Cambria"/>
          <w:spacing w:val="1"/>
          <w:sz w:val="24"/>
          <w:szCs w:val="24"/>
        </w:rPr>
        <w:t>p</w:t>
      </w:r>
      <w:r w:rsidRPr="00DA5B43">
        <w:rPr>
          <w:rFonts w:asciiTheme="majorHAnsi" w:hAnsiTheme="majorHAnsi" w:cs="Cambria"/>
          <w:sz w:val="24"/>
          <w:szCs w:val="24"/>
        </w:rPr>
        <w:t>o</w:t>
      </w:r>
      <w:r w:rsidRPr="00DA5B43">
        <w:rPr>
          <w:rFonts w:asciiTheme="majorHAnsi" w:hAnsiTheme="majorHAnsi" w:cs="Cambria"/>
          <w:spacing w:val="-1"/>
          <w:sz w:val="24"/>
          <w:szCs w:val="24"/>
        </w:rPr>
        <w:t>r</w:t>
      </w:r>
      <w:r w:rsidRPr="00DA5B43">
        <w:rPr>
          <w:rFonts w:asciiTheme="majorHAnsi" w:hAnsiTheme="majorHAnsi" w:cs="Cambria"/>
          <w:sz w:val="24"/>
          <w:szCs w:val="24"/>
        </w:rPr>
        <w:t xml:space="preserve">t </w:t>
      </w:r>
      <w:r w:rsidRPr="00DA5B43">
        <w:rPr>
          <w:rFonts w:asciiTheme="majorHAnsi" w:hAnsiTheme="majorHAnsi" w:cs="Cambria"/>
          <w:spacing w:val="1"/>
          <w:sz w:val="24"/>
          <w:szCs w:val="24"/>
        </w:rPr>
        <w:t>e</w:t>
      </w:r>
      <w:r w:rsidRPr="00DA5B43">
        <w:rPr>
          <w:rFonts w:asciiTheme="majorHAnsi" w:hAnsiTheme="majorHAnsi" w:cs="Cambria"/>
          <w:sz w:val="24"/>
          <w:szCs w:val="24"/>
        </w:rPr>
        <w:t>n</w:t>
      </w:r>
      <w:r w:rsidRPr="00DA5B43">
        <w:rPr>
          <w:rFonts w:asciiTheme="majorHAnsi" w:hAnsiTheme="majorHAnsi" w:cs="Cambria"/>
          <w:spacing w:val="1"/>
          <w:sz w:val="24"/>
          <w:szCs w:val="24"/>
        </w:rPr>
        <w:t>t</w:t>
      </w:r>
      <w:r w:rsidRPr="00DA5B43">
        <w:rPr>
          <w:rFonts w:asciiTheme="majorHAnsi" w:hAnsiTheme="majorHAnsi" w:cs="Cambria"/>
          <w:sz w:val="24"/>
          <w:szCs w:val="24"/>
        </w:rPr>
        <w:t>i</w:t>
      </w:r>
      <w:r w:rsidRPr="00DA5B43">
        <w:rPr>
          <w:rFonts w:asciiTheme="majorHAnsi" w:hAnsiTheme="majorHAnsi" w:cs="Cambria"/>
          <w:spacing w:val="1"/>
          <w:sz w:val="24"/>
          <w:szCs w:val="24"/>
        </w:rPr>
        <w:t>t</w:t>
      </w:r>
      <w:r w:rsidRPr="00DA5B43">
        <w:rPr>
          <w:rFonts w:asciiTheme="majorHAnsi" w:hAnsiTheme="majorHAnsi" w:cs="Cambria"/>
          <w:sz w:val="24"/>
          <w:szCs w:val="24"/>
        </w:rPr>
        <w:t>led</w:t>
      </w:r>
      <w:r w:rsidRPr="00DA5B43">
        <w:rPr>
          <w:rFonts w:asciiTheme="majorHAnsi" w:hAnsiTheme="majorHAnsi" w:cs="Cambria"/>
          <w:spacing w:val="-1"/>
          <w:sz w:val="24"/>
          <w:szCs w:val="24"/>
        </w:rPr>
        <w:t xml:space="preserve"> </w:t>
      </w:r>
      <w:r w:rsidRPr="00DA5B43">
        <w:rPr>
          <w:rFonts w:asciiTheme="majorHAnsi" w:hAnsiTheme="majorHAnsi" w:cs="Cambria"/>
          <w:spacing w:val="1"/>
          <w:sz w:val="24"/>
          <w:szCs w:val="24"/>
        </w:rPr>
        <w:t>“</w:t>
      </w:r>
      <w:r w:rsidRPr="00DA5B43">
        <w:rPr>
          <w:rFonts w:asciiTheme="majorHAnsi" w:hAnsiTheme="majorHAnsi" w:cs="Cambria"/>
          <w:spacing w:val="-1"/>
          <w:sz w:val="24"/>
          <w:szCs w:val="24"/>
        </w:rPr>
        <w:t>Cr</w:t>
      </w:r>
      <w:r w:rsidRPr="00DA5B43">
        <w:rPr>
          <w:rFonts w:asciiTheme="majorHAnsi" w:hAnsiTheme="majorHAnsi" w:cs="Cambria"/>
          <w:sz w:val="24"/>
          <w:szCs w:val="24"/>
        </w:rPr>
        <w:t>is</w:t>
      </w:r>
      <w:r w:rsidRPr="00DA5B43">
        <w:rPr>
          <w:rFonts w:asciiTheme="majorHAnsi" w:hAnsiTheme="majorHAnsi" w:cs="Cambria"/>
          <w:spacing w:val="1"/>
          <w:sz w:val="24"/>
          <w:szCs w:val="24"/>
        </w:rPr>
        <w:t>i</w:t>
      </w:r>
      <w:r w:rsidRPr="00DA5B43">
        <w:rPr>
          <w:rFonts w:asciiTheme="majorHAnsi" w:hAnsiTheme="majorHAnsi" w:cs="Cambria"/>
          <w:sz w:val="24"/>
          <w:szCs w:val="24"/>
        </w:rPr>
        <w:t>s in</w:t>
      </w:r>
      <w:r w:rsidRPr="00DA5B43">
        <w:rPr>
          <w:rFonts w:asciiTheme="majorHAnsi" w:hAnsiTheme="majorHAnsi" w:cs="Cambria"/>
          <w:spacing w:val="-2"/>
          <w:sz w:val="24"/>
          <w:szCs w:val="24"/>
        </w:rPr>
        <w:t xml:space="preserve"> the </w:t>
      </w:r>
      <w:r w:rsidRPr="00DA5B43">
        <w:rPr>
          <w:rFonts w:asciiTheme="majorHAnsi" w:hAnsiTheme="majorHAnsi" w:cs="Cambria"/>
          <w:sz w:val="24"/>
          <w:szCs w:val="24"/>
        </w:rPr>
        <w:t>Ki</w:t>
      </w:r>
      <w:r w:rsidRPr="00DA5B43">
        <w:rPr>
          <w:rFonts w:asciiTheme="majorHAnsi" w:hAnsiTheme="majorHAnsi" w:cs="Cambria"/>
          <w:spacing w:val="1"/>
          <w:sz w:val="24"/>
          <w:szCs w:val="24"/>
        </w:rPr>
        <w:t>n</w:t>
      </w:r>
      <w:r w:rsidRPr="00DA5B43">
        <w:rPr>
          <w:rFonts w:asciiTheme="majorHAnsi" w:hAnsiTheme="majorHAnsi" w:cs="Cambria"/>
          <w:spacing w:val="-1"/>
          <w:sz w:val="24"/>
          <w:szCs w:val="24"/>
        </w:rPr>
        <w:t>d</w:t>
      </w:r>
      <w:r w:rsidRPr="00DA5B43">
        <w:rPr>
          <w:rFonts w:asciiTheme="majorHAnsi" w:hAnsiTheme="majorHAnsi" w:cs="Cambria"/>
          <w:sz w:val="24"/>
          <w:szCs w:val="24"/>
        </w:rPr>
        <w:t>er</w:t>
      </w:r>
      <w:r w:rsidRPr="00DA5B43">
        <w:rPr>
          <w:rFonts w:asciiTheme="majorHAnsi" w:hAnsiTheme="majorHAnsi" w:cs="Cambria"/>
          <w:spacing w:val="-1"/>
          <w:sz w:val="24"/>
          <w:szCs w:val="24"/>
        </w:rPr>
        <w:t>g</w:t>
      </w:r>
      <w:r w:rsidRPr="00DA5B43">
        <w:rPr>
          <w:rFonts w:asciiTheme="majorHAnsi" w:hAnsiTheme="majorHAnsi" w:cs="Cambria"/>
          <w:sz w:val="24"/>
          <w:szCs w:val="24"/>
        </w:rPr>
        <w:t>arte</w:t>
      </w:r>
      <w:r w:rsidRPr="00DA5B43">
        <w:rPr>
          <w:rFonts w:asciiTheme="majorHAnsi" w:hAnsiTheme="majorHAnsi" w:cs="Cambria"/>
          <w:spacing w:val="1"/>
          <w:sz w:val="24"/>
          <w:szCs w:val="24"/>
        </w:rPr>
        <w:t>n</w:t>
      </w:r>
      <w:r w:rsidRPr="00DA5B43">
        <w:rPr>
          <w:rFonts w:asciiTheme="majorHAnsi" w:hAnsiTheme="majorHAnsi" w:cs="Cambria"/>
          <w:sz w:val="24"/>
          <w:szCs w:val="24"/>
        </w:rPr>
        <w:t>”</w:t>
      </w:r>
      <w:r w:rsidRPr="00DA5B43">
        <w:rPr>
          <w:rFonts w:asciiTheme="majorHAnsi" w:hAnsiTheme="majorHAnsi" w:cs="Cambria"/>
          <w:spacing w:val="2"/>
          <w:sz w:val="24"/>
          <w:szCs w:val="24"/>
        </w:rPr>
        <w:t xml:space="preserve"> </w:t>
      </w:r>
      <w:r w:rsidRPr="00DA5B43">
        <w:rPr>
          <w:rFonts w:asciiTheme="majorHAnsi" w:hAnsiTheme="majorHAnsi" w:cs="Cambria"/>
          <w:spacing w:val="-1"/>
          <w:sz w:val="24"/>
          <w:szCs w:val="24"/>
        </w:rPr>
        <w:t>w</w:t>
      </w:r>
      <w:r w:rsidRPr="00DA5B43">
        <w:rPr>
          <w:rFonts w:asciiTheme="majorHAnsi" w:hAnsiTheme="majorHAnsi" w:cs="Cambria"/>
          <w:sz w:val="24"/>
          <w:szCs w:val="24"/>
        </w:rPr>
        <w:t>arned</w:t>
      </w:r>
      <w:r w:rsidRPr="00DA5B43">
        <w:rPr>
          <w:rFonts w:asciiTheme="majorHAnsi" w:hAnsiTheme="majorHAnsi" w:cs="Cambria"/>
          <w:spacing w:val="-1"/>
          <w:sz w:val="24"/>
          <w:szCs w:val="24"/>
        </w:rPr>
        <w:t xml:space="preserve"> </w:t>
      </w:r>
      <w:r w:rsidRPr="00DA5B43">
        <w:rPr>
          <w:rFonts w:asciiTheme="majorHAnsi" w:hAnsiTheme="majorHAnsi" w:cs="Cambria"/>
          <w:sz w:val="24"/>
          <w:szCs w:val="24"/>
        </w:rPr>
        <w:t xml:space="preserve">that </w:t>
      </w:r>
      <w:r w:rsidRPr="00DA5B43">
        <w:rPr>
          <w:rFonts w:asciiTheme="majorHAnsi" w:hAnsiTheme="majorHAnsi" w:cs="Cambria"/>
          <w:spacing w:val="-1"/>
          <w:sz w:val="24"/>
          <w:szCs w:val="24"/>
        </w:rPr>
        <w:t>k</w:t>
      </w:r>
      <w:r w:rsidRPr="00DA5B43">
        <w:rPr>
          <w:rFonts w:asciiTheme="majorHAnsi" w:hAnsiTheme="majorHAnsi" w:cs="Cambria"/>
          <w:sz w:val="24"/>
          <w:szCs w:val="24"/>
        </w:rPr>
        <w:t>i</w:t>
      </w:r>
      <w:r w:rsidRPr="00DA5B43">
        <w:rPr>
          <w:rFonts w:asciiTheme="majorHAnsi" w:hAnsiTheme="majorHAnsi" w:cs="Cambria"/>
          <w:spacing w:val="1"/>
          <w:sz w:val="24"/>
          <w:szCs w:val="24"/>
        </w:rPr>
        <w:t>n</w:t>
      </w:r>
      <w:r w:rsidRPr="00DA5B43">
        <w:rPr>
          <w:rFonts w:asciiTheme="majorHAnsi" w:hAnsiTheme="majorHAnsi" w:cs="Cambria"/>
          <w:spacing w:val="-1"/>
          <w:sz w:val="24"/>
          <w:szCs w:val="24"/>
        </w:rPr>
        <w:t>d</w:t>
      </w:r>
      <w:r w:rsidRPr="00DA5B43">
        <w:rPr>
          <w:rFonts w:asciiTheme="majorHAnsi" w:hAnsiTheme="majorHAnsi" w:cs="Cambria"/>
          <w:sz w:val="24"/>
          <w:szCs w:val="24"/>
        </w:rPr>
        <w:t>er</w:t>
      </w:r>
      <w:r w:rsidRPr="00DA5B43">
        <w:rPr>
          <w:rFonts w:asciiTheme="majorHAnsi" w:hAnsiTheme="majorHAnsi" w:cs="Cambria"/>
          <w:spacing w:val="-1"/>
          <w:sz w:val="24"/>
          <w:szCs w:val="24"/>
        </w:rPr>
        <w:t>g</w:t>
      </w:r>
      <w:r w:rsidRPr="00DA5B43">
        <w:rPr>
          <w:rFonts w:asciiTheme="majorHAnsi" w:hAnsiTheme="majorHAnsi" w:cs="Cambria"/>
          <w:sz w:val="24"/>
          <w:szCs w:val="24"/>
        </w:rPr>
        <w:t>arten</w:t>
      </w:r>
      <w:r w:rsidRPr="00DA5B43">
        <w:rPr>
          <w:rFonts w:asciiTheme="majorHAnsi" w:hAnsiTheme="majorHAnsi" w:cs="Cambria"/>
          <w:spacing w:val="1"/>
          <w:sz w:val="24"/>
          <w:szCs w:val="24"/>
        </w:rPr>
        <w:t xml:space="preserve"> </w:t>
      </w:r>
      <w:r w:rsidRPr="00DA5B43">
        <w:rPr>
          <w:rFonts w:asciiTheme="majorHAnsi" w:hAnsiTheme="majorHAnsi" w:cs="Cambria"/>
          <w:sz w:val="24"/>
          <w:szCs w:val="24"/>
        </w:rPr>
        <w:t>in</w:t>
      </w:r>
      <w:r w:rsidRPr="00DA5B43">
        <w:rPr>
          <w:rFonts w:asciiTheme="majorHAnsi" w:hAnsiTheme="majorHAnsi" w:cs="Cambria"/>
          <w:spacing w:val="1"/>
          <w:sz w:val="24"/>
          <w:szCs w:val="24"/>
        </w:rPr>
        <w:t xml:space="preserve"> </w:t>
      </w:r>
      <w:r w:rsidRPr="00DA5B43">
        <w:rPr>
          <w:rFonts w:asciiTheme="majorHAnsi" w:hAnsiTheme="majorHAnsi" w:cs="Cambria"/>
          <w:sz w:val="24"/>
          <w:szCs w:val="24"/>
        </w:rPr>
        <w:t xml:space="preserve">the </w:t>
      </w:r>
      <w:r w:rsidRPr="00DA5B43">
        <w:rPr>
          <w:rFonts w:asciiTheme="majorHAnsi" w:hAnsiTheme="majorHAnsi" w:cs="Cambria"/>
          <w:spacing w:val="1"/>
          <w:sz w:val="24"/>
          <w:szCs w:val="24"/>
        </w:rPr>
        <w:t>U</w:t>
      </w:r>
      <w:r w:rsidRPr="00DA5B43">
        <w:rPr>
          <w:rFonts w:asciiTheme="majorHAnsi" w:hAnsiTheme="majorHAnsi" w:cs="Cambria"/>
          <w:sz w:val="24"/>
          <w:szCs w:val="24"/>
        </w:rPr>
        <w:t>n</w:t>
      </w:r>
      <w:r w:rsidRPr="00DA5B43">
        <w:rPr>
          <w:rFonts w:asciiTheme="majorHAnsi" w:hAnsiTheme="majorHAnsi" w:cs="Cambria"/>
          <w:spacing w:val="1"/>
          <w:sz w:val="24"/>
          <w:szCs w:val="24"/>
        </w:rPr>
        <w:t>i</w:t>
      </w:r>
      <w:r w:rsidRPr="00DA5B43">
        <w:rPr>
          <w:rFonts w:asciiTheme="majorHAnsi" w:hAnsiTheme="majorHAnsi" w:cs="Cambria"/>
          <w:sz w:val="24"/>
          <w:szCs w:val="24"/>
        </w:rPr>
        <w:t>t</w:t>
      </w:r>
      <w:r w:rsidRPr="00DA5B43">
        <w:rPr>
          <w:rFonts w:asciiTheme="majorHAnsi" w:hAnsiTheme="majorHAnsi" w:cs="Cambria"/>
          <w:spacing w:val="1"/>
          <w:sz w:val="24"/>
          <w:szCs w:val="24"/>
        </w:rPr>
        <w:t>e</w:t>
      </w:r>
      <w:r w:rsidRPr="00DA5B43">
        <w:rPr>
          <w:rFonts w:asciiTheme="majorHAnsi" w:hAnsiTheme="majorHAnsi" w:cs="Cambria"/>
          <w:sz w:val="24"/>
          <w:szCs w:val="24"/>
        </w:rPr>
        <w:t>d</w:t>
      </w:r>
      <w:r w:rsidRPr="00DA5B43">
        <w:rPr>
          <w:rFonts w:asciiTheme="majorHAnsi" w:hAnsiTheme="majorHAnsi" w:cs="Cambria"/>
          <w:spacing w:val="-1"/>
          <w:sz w:val="24"/>
          <w:szCs w:val="24"/>
        </w:rPr>
        <w:t xml:space="preserve"> </w:t>
      </w:r>
      <w:r w:rsidRPr="00DA5B43">
        <w:rPr>
          <w:rFonts w:asciiTheme="majorHAnsi" w:hAnsiTheme="majorHAnsi" w:cs="Cambria"/>
          <w:spacing w:val="1"/>
          <w:sz w:val="24"/>
          <w:szCs w:val="24"/>
        </w:rPr>
        <w:t>S</w:t>
      </w:r>
      <w:r w:rsidRPr="00DA5B43">
        <w:rPr>
          <w:rFonts w:asciiTheme="majorHAnsi" w:hAnsiTheme="majorHAnsi" w:cs="Cambria"/>
          <w:sz w:val="24"/>
          <w:szCs w:val="24"/>
        </w:rPr>
        <w:t>t</w:t>
      </w:r>
      <w:r w:rsidRPr="00DA5B43">
        <w:rPr>
          <w:rFonts w:asciiTheme="majorHAnsi" w:hAnsiTheme="majorHAnsi" w:cs="Cambria"/>
          <w:spacing w:val="1"/>
          <w:sz w:val="24"/>
          <w:szCs w:val="24"/>
        </w:rPr>
        <w:t>a</w:t>
      </w:r>
      <w:r w:rsidRPr="00DA5B43">
        <w:rPr>
          <w:rFonts w:asciiTheme="majorHAnsi" w:hAnsiTheme="majorHAnsi" w:cs="Cambria"/>
          <w:sz w:val="24"/>
          <w:szCs w:val="24"/>
        </w:rPr>
        <w:t>t</w:t>
      </w:r>
      <w:r w:rsidRPr="00DA5B43">
        <w:rPr>
          <w:rFonts w:asciiTheme="majorHAnsi" w:hAnsiTheme="majorHAnsi" w:cs="Cambria"/>
          <w:spacing w:val="1"/>
          <w:sz w:val="24"/>
          <w:szCs w:val="24"/>
        </w:rPr>
        <w:t>e</w:t>
      </w:r>
      <w:r w:rsidRPr="00DA5B43">
        <w:rPr>
          <w:rFonts w:asciiTheme="majorHAnsi" w:hAnsiTheme="majorHAnsi" w:cs="Cambria"/>
          <w:sz w:val="24"/>
          <w:szCs w:val="24"/>
        </w:rPr>
        <w:t>s ha</w:t>
      </w:r>
      <w:r w:rsidR="001D034C" w:rsidRPr="00DA5B43">
        <w:rPr>
          <w:rFonts w:asciiTheme="majorHAnsi" w:hAnsiTheme="majorHAnsi" w:cs="Cambria"/>
          <w:sz w:val="24"/>
          <w:szCs w:val="24"/>
        </w:rPr>
        <w:t>d</w:t>
      </w:r>
      <w:r w:rsidRPr="00DA5B43">
        <w:rPr>
          <w:rFonts w:asciiTheme="majorHAnsi" w:hAnsiTheme="majorHAnsi" w:cs="Cambria"/>
          <w:sz w:val="24"/>
          <w:szCs w:val="24"/>
        </w:rPr>
        <w:t xml:space="preserve"> radically changed </w:t>
      </w:r>
      <w:r w:rsidRPr="00DA5B43">
        <w:rPr>
          <w:rFonts w:asciiTheme="majorHAnsi" w:hAnsiTheme="majorHAnsi" w:cs="Cambria"/>
          <w:spacing w:val="2"/>
          <w:sz w:val="24"/>
          <w:szCs w:val="24"/>
        </w:rPr>
        <w:t>o</w:t>
      </w:r>
      <w:r w:rsidRPr="00DA5B43">
        <w:rPr>
          <w:rFonts w:asciiTheme="majorHAnsi" w:hAnsiTheme="majorHAnsi" w:cs="Cambria"/>
          <w:spacing w:val="-1"/>
          <w:sz w:val="24"/>
          <w:szCs w:val="24"/>
        </w:rPr>
        <w:t>v</w:t>
      </w:r>
      <w:r w:rsidRPr="00DA5B43">
        <w:rPr>
          <w:rFonts w:asciiTheme="majorHAnsi" w:hAnsiTheme="majorHAnsi" w:cs="Cambria"/>
          <w:sz w:val="24"/>
          <w:szCs w:val="24"/>
        </w:rPr>
        <w:t xml:space="preserve">er the </w:t>
      </w:r>
      <w:r w:rsidRPr="00DA5B43">
        <w:rPr>
          <w:rFonts w:asciiTheme="majorHAnsi" w:hAnsiTheme="majorHAnsi" w:cs="Cambria"/>
          <w:spacing w:val="1"/>
          <w:sz w:val="24"/>
          <w:szCs w:val="24"/>
        </w:rPr>
        <w:t>p</w:t>
      </w:r>
      <w:r w:rsidRPr="00DA5B43">
        <w:rPr>
          <w:rFonts w:asciiTheme="majorHAnsi" w:hAnsiTheme="majorHAnsi" w:cs="Cambria"/>
          <w:sz w:val="24"/>
          <w:szCs w:val="24"/>
        </w:rPr>
        <w:t>ast</w:t>
      </w:r>
      <w:r w:rsidRPr="00DA5B43">
        <w:rPr>
          <w:rFonts w:asciiTheme="majorHAnsi" w:hAnsiTheme="majorHAnsi" w:cs="Cambria"/>
          <w:spacing w:val="1"/>
          <w:sz w:val="24"/>
          <w:szCs w:val="24"/>
        </w:rPr>
        <w:t xml:space="preserve"> </w:t>
      </w:r>
      <w:r w:rsidRPr="00DA5B43">
        <w:rPr>
          <w:rFonts w:asciiTheme="majorHAnsi" w:hAnsiTheme="majorHAnsi" w:cs="Cambria"/>
          <w:sz w:val="24"/>
          <w:szCs w:val="24"/>
        </w:rPr>
        <w:t xml:space="preserve">two </w:t>
      </w:r>
      <w:r w:rsidRPr="00DA5B43">
        <w:rPr>
          <w:rFonts w:asciiTheme="majorHAnsi" w:hAnsiTheme="majorHAnsi" w:cs="Cambria"/>
          <w:spacing w:val="-1"/>
          <w:sz w:val="24"/>
          <w:szCs w:val="24"/>
        </w:rPr>
        <w:t>d</w:t>
      </w:r>
      <w:r w:rsidRPr="00DA5B43">
        <w:rPr>
          <w:rFonts w:asciiTheme="majorHAnsi" w:hAnsiTheme="majorHAnsi" w:cs="Cambria"/>
          <w:sz w:val="24"/>
          <w:szCs w:val="24"/>
        </w:rPr>
        <w:t>ecades,</w:t>
      </w:r>
      <w:r w:rsidRPr="00DA5B43">
        <w:rPr>
          <w:rFonts w:asciiTheme="majorHAnsi" w:hAnsiTheme="majorHAnsi" w:cs="Cambria"/>
          <w:spacing w:val="1"/>
          <w:sz w:val="24"/>
          <w:szCs w:val="24"/>
        </w:rPr>
        <w:t xml:space="preserve"> </w:t>
      </w:r>
      <w:r w:rsidRPr="00DA5B43">
        <w:rPr>
          <w:rFonts w:asciiTheme="majorHAnsi" w:hAnsiTheme="majorHAnsi" w:cs="Cambria"/>
          <w:sz w:val="24"/>
          <w:szCs w:val="24"/>
        </w:rPr>
        <w:t>a</w:t>
      </w:r>
      <w:r w:rsidRPr="00DA5B43">
        <w:rPr>
          <w:rFonts w:asciiTheme="majorHAnsi" w:hAnsiTheme="majorHAnsi" w:cs="Cambria"/>
          <w:spacing w:val="1"/>
          <w:sz w:val="24"/>
          <w:szCs w:val="24"/>
        </w:rPr>
        <w:t>n</w:t>
      </w:r>
      <w:r w:rsidRPr="00DA5B43">
        <w:rPr>
          <w:rFonts w:asciiTheme="majorHAnsi" w:hAnsiTheme="majorHAnsi" w:cs="Cambria"/>
          <w:sz w:val="24"/>
          <w:szCs w:val="24"/>
        </w:rPr>
        <w:t>d</w:t>
      </w:r>
      <w:r w:rsidRPr="00DA5B43">
        <w:rPr>
          <w:rFonts w:asciiTheme="majorHAnsi" w:hAnsiTheme="majorHAnsi" w:cs="Cambria"/>
          <w:spacing w:val="-1"/>
          <w:sz w:val="24"/>
          <w:szCs w:val="24"/>
        </w:rPr>
        <w:t xml:space="preserve"> </w:t>
      </w:r>
      <w:r w:rsidRPr="00DA5B43">
        <w:rPr>
          <w:rFonts w:asciiTheme="majorHAnsi" w:hAnsiTheme="majorHAnsi" w:cs="Cambria"/>
          <w:sz w:val="24"/>
          <w:szCs w:val="24"/>
        </w:rPr>
        <w:t>that</w:t>
      </w:r>
      <w:r w:rsidRPr="00DA5B43">
        <w:rPr>
          <w:rFonts w:asciiTheme="majorHAnsi" w:hAnsiTheme="majorHAnsi" w:cs="Cambria"/>
          <w:spacing w:val="1"/>
          <w:sz w:val="24"/>
          <w:szCs w:val="24"/>
        </w:rPr>
        <w:t xml:space="preserve"> “</w:t>
      </w:r>
      <w:r w:rsidRPr="00DA5B43">
        <w:rPr>
          <w:rFonts w:asciiTheme="majorHAnsi" w:hAnsiTheme="majorHAnsi" w:cs="Cambria"/>
          <w:spacing w:val="-1"/>
          <w:sz w:val="24"/>
          <w:szCs w:val="24"/>
        </w:rPr>
        <w:t>d</w:t>
      </w:r>
      <w:r w:rsidRPr="00DA5B43">
        <w:rPr>
          <w:rFonts w:asciiTheme="majorHAnsi" w:hAnsiTheme="majorHAnsi" w:cs="Cambria"/>
          <w:sz w:val="24"/>
          <w:szCs w:val="24"/>
        </w:rPr>
        <w:t>evelopme</w:t>
      </w:r>
      <w:r w:rsidRPr="00DA5B43">
        <w:rPr>
          <w:rFonts w:asciiTheme="majorHAnsi" w:hAnsiTheme="majorHAnsi" w:cs="Cambria"/>
          <w:spacing w:val="1"/>
          <w:sz w:val="24"/>
          <w:szCs w:val="24"/>
        </w:rPr>
        <w:t>n</w:t>
      </w:r>
      <w:r w:rsidRPr="00DA5B43">
        <w:rPr>
          <w:rFonts w:asciiTheme="majorHAnsi" w:hAnsiTheme="majorHAnsi" w:cs="Cambria"/>
          <w:sz w:val="24"/>
          <w:szCs w:val="24"/>
        </w:rPr>
        <w:t>t</w:t>
      </w:r>
      <w:r w:rsidRPr="00DA5B43">
        <w:rPr>
          <w:rFonts w:asciiTheme="majorHAnsi" w:hAnsiTheme="majorHAnsi" w:cs="Cambria"/>
          <w:spacing w:val="1"/>
          <w:sz w:val="24"/>
          <w:szCs w:val="24"/>
        </w:rPr>
        <w:t>a</w:t>
      </w:r>
      <w:r w:rsidRPr="00DA5B43">
        <w:rPr>
          <w:rFonts w:asciiTheme="majorHAnsi" w:hAnsiTheme="majorHAnsi" w:cs="Cambria"/>
          <w:sz w:val="24"/>
          <w:szCs w:val="24"/>
        </w:rPr>
        <w:t>lly</w:t>
      </w:r>
      <w:r w:rsidRPr="00DA5B43">
        <w:rPr>
          <w:rFonts w:asciiTheme="majorHAnsi" w:hAnsiTheme="majorHAnsi" w:cs="Cambria"/>
          <w:spacing w:val="-1"/>
          <w:sz w:val="24"/>
          <w:szCs w:val="24"/>
        </w:rPr>
        <w:t xml:space="preserve"> </w:t>
      </w:r>
      <w:r w:rsidRPr="00DA5B43">
        <w:rPr>
          <w:rFonts w:asciiTheme="majorHAnsi" w:hAnsiTheme="majorHAnsi" w:cs="Cambria"/>
          <w:sz w:val="24"/>
          <w:szCs w:val="24"/>
        </w:rPr>
        <w:t>a</w:t>
      </w:r>
      <w:r w:rsidRPr="00DA5B43">
        <w:rPr>
          <w:rFonts w:asciiTheme="majorHAnsi" w:hAnsiTheme="majorHAnsi" w:cs="Cambria"/>
          <w:spacing w:val="1"/>
          <w:sz w:val="24"/>
          <w:szCs w:val="24"/>
        </w:rPr>
        <w:t>pp</w:t>
      </w:r>
      <w:r w:rsidRPr="00DA5B43">
        <w:rPr>
          <w:rFonts w:asciiTheme="majorHAnsi" w:hAnsiTheme="majorHAnsi" w:cs="Cambria"/>
          <w:spacing w:val="-1"/>
          <w:sz w:val="24"/>
          <w:szCs w:val="24"/>
        </w:rPr>
        <w:t>r</w:t>
      </w:r>
      <w:r w:rsidRPr="00DA5B43">
        <w:rPr>
          <w:rFonts w:asciiTheme="majorHAnsi" w:hAnsiTheme="majorHAnsi" w:cs="Cambria"/>
          <w:sz w:val="24"/>
          <w:szCs w:val="24"/>
        </w:rPr>
        <w:t>opria</w:t>
      </w:r>
      <w:r w:rsidRPr="00DA5B43">
        <w:rPr>
          <w:rFonts w:asciiTheme="majorHAnsi" w:hAnsiTheme="majorHAnsi" w:cs="Cambria"/>
          <w:spacing w:val="-1"/>
          <w:sz w:val="24"/>
          <w:szCs w:val="24"/>
        </w:rPr>
        <w:t>t</w:t>
      </w:r>
      <w:r w:rsidRPr="00DA5B43">
        <w:rPr>
          <w:rFonts w:asciiTheme="majorHAnsi" w:hAnsiTheme="majorHAnsi" w:cs="Cambria"/>
          <w:sz w:val="24"/>
          <w:szCs w:val="24"/>
        </w:rPr>
        <w:t>e learni</w:t>
      </w:r>
      <w:r w:rsidRPr="00DA5B43">
        <w:rPr>
          <w:rFonts w:asciiTheme="majorHAnsi" w:hAnsiTheme="majorHAnsi" w:cs="Cambria"/>
          <w:spacing w:val="1"/>
          <w:sz w:val="24"/>
          <w:szCs w:val="24"/>
        </w:rPr>
        <w:t>n</w:t>
      </w:r>
      <w:r w:rsidRPr="00DA5B43">
        <w:rPr>
          <w:rFonts w:asciiTheme="majorHAnsi" w:hAnsiTheme="majorHAnsi" w:cs="Cambria"/>
          <w:sz w:val="24"/>
          <w:szCs w:val="24"/>
        </w:rPr>
        <w:t>g</w:t>
      </w:r>
      <w:r w:rsidRPr="00DA5B43">
        <w:rPr>
          <w:rFonts w:asciiTheme="majorHAnsi" w:hAnsiTheme="majorHAnsi" w:cs="Cambria"/>
          <w:spacing w:val="-1"/>
          <w:sz w:val="24"/>
          <w:szCs w:val="24"/>
        </w:rPr>
        <w:t xml:space="preserve"> </w:t>
      </w:r>
      <w:r w:rsidRPr="00DA5B43">
        <w:rPr>
          <w:rFonts w:asciiTheme="majorHAnsi" w:hAnsiTheme="majorHAnsi" w:cs="Cambria"/>
          <w:spacing w:val="1"/>
          <w:sz w:val="24"/>
          <w:szCs w:val="24"/>
        </w:rPr>
        <w:t>p</w:t>
      </w:r>
      <w:r w:rsidRPr="00DA5B43">
        <w:rPr>
          <w:rFonts w:asciiTheme="majorHAnsi" w:hAnsiTheme="majorHAnsi" w:cs="Cambria"/>
          <w:spacing w:val="-1"/>
          <w:sz w:val="24"/>
          <w:szCs w:val="24"/>
        </w:rPr>
        <w:t>r</w:t>
      </w:r>
      <w:r w:rsidRPr="00DA5B43">
        <w:rPr>
          <w:rFonts w:asciiTheme="majorHAnsi" w:hAnsiTheme="majorHAnsi" w:cs="Cambria"/>
          <w:sz w:val="24"/>
          <w:szCs w:val="24"/>
        </w:rPr>
        <w:t>actices”</w:t>
      </w:r>
      <w:r w:rsidRPr="00DA5B43">
        <w:rPr>
          <w:rFonts w:asciiTheme="majorHAnsi" w:hAnsiTheme="majorHAnsi" w:cs="Cambria"/>
          <w:spacing w:val="2"/>
          <w:sz w:val="24"/>
          <w:szCs w:val="24"/>
        </w:rPr>
        <w:t xml:space="preserve"> </w:t>
      </w:r>
      <w:r w:rsidRPr="00DA5B43">
        <w:rPr>
          <w:rFonts w:asciiTheme="majorHAnsi" w:hAnsiTheme="majorHAnsi" w:cs="Cambria"/>
          <w:sz w:val="24"/>
          <w:szCs w:val="24"/>
        </w:rPr>
        <w:t>c</w:t>
      </w:r>
      <w:r w:rsidRPr="00DA5B43">
        <w:rPr>
          <w:rFonts w:asciiTheme="majorHAnsi" w:hAnsiTheme="majorHAnsi" w:cs="Cambria"/>
          <w:spacing w:val="-2"/>
          <w:sz w:val="24"/>
          <w:szCs w:val="24"/>
        </w:rPr>
        <w:t>e</w:t>
      </w:r>
      <w:r w:rsidRPr="00DA5B43">
        <w:rPr>
          <w:rFonts w:asciiTheme="majorHAnsi" w:hAnsiTheme="majorHAnsi" w:cs="Cambria"/>
          <w:sz w:val="24"/>
          <w:szCs w:val="24"/>
        </w:rPr>
        <w:t>n</w:t>
      </w:r>
      <w:r w:rsidRPr="00DA5B43">
        <w:rPr>
          <w:rFonts w:asciiTheme="majorHAnsi" w:hAnsiTheme="majorHAnsi" w:cs="Cambria"/>
          <w:spacing w:val="1"/>
          <w:sz w:val="24"/>
          <w:szCs w:val="24"/>
        </w:rPr>
        <w:t>t</w:t>
      </w:r>
      <w:r w:rsidRPr="00DA5B43">
        <w:rPr>
          <w:rFonts w:asciiTheme="majorHAnsi" w:hAnsiTheme="majorHAnsi" w:cs="Cambria"/>
          <w:sz w:val="24"/>
          <w:szCs w:val="24"/>
        </w:rPr>
        <w:t>ered</w:t>
      </w:r>
      <w:r w:rsidRPr="00DA5B43">
        <w:rPr>
          <w:rFonts w:asciiTheme="majorHAnsi" w:hAnsiTheme="majorHAnsi" w:cs="Cambria"/>
          <w:spacing w:val="-1"/>
          <w:sz w:val="24"/>
          <w:szCs w:val="24"/>
        </w:rPr>
        <w:t xml:space="preserve"> </w:t>
      </w:r>
      <w:r w:rsidRPr="00DA5B43">
        <w:rPr>
          <w:rFonts w:asciiTheme="majorHAnsi" w:hAnsiTheme="majorHAnsi" w:cs="Cambria"/>
          <w:sz w:val="24"/>
          <w:szCs w:val="24"/>
        </w:rPr>
        <w:t xml:space="preserve">on </w:t>
      </w:r>
      <w:r w:rsidRPr="00DA5B43">
        <w:rPr>
          <w:rFonts w:asciiTheme="majorHAnsi" w:hAnsiTheme="majorHAnsi" w:cs="Cambria"/>
          <w:spacing w:val="1"/>
          <w:sz w:val="24"/>
          <w:szCs w:val="24"/>
        </w:rPr>
        <w:t>p</w:t>
      </w:r>
      <w:r w:rsidRPr="00DA5B43">
        <w:rPr>
          <w:rFonts w:asciiTheme="majorHAnsi" w:hAnsiTheme="majorHAnsi" w:cs="Cambria"/>
          <w:sz w:val="24"/>
          <w:szCs w:val="24"/>
        </w:rPr>
        <w:t>la</w:t>
      </w:r>
      <w:r w:rsidRPr="00DA5B43">
        <w:rPr>
          <w:rFonts w:asciiTheme="majorHAnsi" w:hAnsiTheme="majorHAnsi" w:cs="Cambria"/>
          <w:spacing w:val="-1"/>
          <w:sz w:val="24"/>
          <w:szCs w:val="24"/>
        </w:rPr>
        <w:t>y</w:t>
      </w:r>
      <w:r w:rsidRPr="00DA5B43">
        <w:rPr>
          <w:rFonts w:asciiTheme="majorHAnsi" w:hAnsiTheme="majorHAnsi" w:cs="Cambria"/>
          <w:sz w:val="24"/>
          <w:szCs w:val="24"/>
        </w:rPr>
        <w:t>, explo</w:t>
      </w:r>
      <w:r w:rsidRPr="00DA5B43">
        <w:rPr>
          <w:rFonts w:asciiTheme="majorHAnsi" w:hAnsiTheme="majorHAnsi" w:cs="Cambria"/>
          <w:spacing w:val="-1"/>
          <w:sz w:val="24"/>
          <w:szCs w:val="24"/>
        </w:rPr>
        <w:t>r</w:t>
      </w:r>
      <w:r w:rsidRPr="00DA5B43">
        <w:rPr>
          <w:rFonts w:asciiTheme="majorHAnsi" w:hAnsiTheme="majorHAnsi" w:cs="Cambria"/>
          <w:sz w:val="24"/>
          <w:szCs w:val="24"/>
        </w:rPr>
        <w:t>a</w:t>
      </w:r>
      <w:r w:rsidRPr="00DA5B43">
        <w:rPr>
          <w:rFonts w:asciiTheme="majorHAnsi" w:hAnsiTheme="majorHAnsi" w:cs="Cambria"/>
          <w:spacing w:val="1"/>
          <w:sz w:val="24"/>
          <w:szCs w:val="24"/>
        </w:rPr>
        <w:t>t</w:t>
      </w:r>
      <w:r w:rsidRPr="00DA5B43">
        <w:rPr>
          <w:rFonts w:asciiTheme="majorHAnsi" w:hAnsiTheme="majorHAnsi" w:cs="Cambria"/>
          <w:sz w:val="24"/>
          <w:szCs w:val="24"/>
        </w:rPr>
        <w:t>ion</w:t>
      </w:r>
      <w:r w:rsidR="00614D52">
        <w:rPr>
          <w:rFonts w:asciiTheme="majorHAnsi" w:hAnsiTheme="majorHAnsi" w:cs="Cambria"/>
          <w:sz w:val="24"/>
          <w:szCs w:val="24"/>
        </w:rPr>
        <w:t>,</w:t>
      </w:r>
      <w:r w:rsidRPr="00DA5B43">
        <w:rPr>
          <w:rFonts w:asciiTheme="majorHAnsi" w:hAnsiTheme="majorHAnsi" w:cs="Cambria"/>
          <w:sz w:val="24"/>
          <w:szCs w:val="24"/>
        </w:rPr>
        <w:t xml:space="preserve"> </w:t>
      </w:r>
      <w:r w:rsidRPr="00DA5B43">
        <w:rPr>
          <w:rFonts w:asciiTheme="majorHAnsi" w:hAnsiTheme="majorHAnsi" w:cs="Cambria"/>
          <w:spacing w:val="1"/>
          <w:sz w:val="24"/>
          <w:szCs w:val="24"/>
        </w:rPr>
        <w:t>a</w:t>
      </w:r>
      <w:r w:rsidRPr="00DA5B43">
        <w:rPr>
          <w:rFonts w:asciiTheme="majorHAnsi" w:hAnsiTheme="majorHAnsi" w:cs="Cambria"/>
          <w:sz w:val="24"/>
          <w:szCs w:val="24"/>
        </w:rPr>
        <w:t>nd</w:t>
      </w:r>
      <w:r w:rsidRPr="00DA5B43">
        <w:rPr>
          <w:rFonts w:asciiTheme="majorHAnsi" w:hAnsiTheme="majorHAnsi" w:cs="Cambria"/>
          <w:spacing w:val="-1"/>
          <w:sz w:val="24"/>
          <w:szCs w:val="24"/>
        </w:rPr>
        <w:t xml:space="preserve"> </w:t>
      </w:r>
      <w:r w:rsidRPr="00DA5B43">
        <w:rPr>
          <w:rFonts w:asciiTheme="majorHAnsi" w:hAnsiTheme="majorHAnsi" w:cs="Cambria"/>
          <w:sz w:val="24"/>
          <w:szCs w:val="24"/>
        </w:rPr>
        <w:t>social i</w:t>
      </w:r>
      <w:r w:rsidRPr="00DA5B43">
        <w:rPr>
          <w:rFonts w:asciiTheme="majorHAnsi" w:hAnsiTheme="majorHAnsi" w:cs="Cambria"/>
          <w:spacing w:val="1"/>
          <w:sz w:val="24"/>
          <w:szCs w:val="24"/>
        </w:rPr>
        <w:t>n</w:t>
      </w:r>
      <w:r w:rsidRPr="00DA5B43">
        <w:rPr>
          <w:rFonts w:asciiTheme="majorHAnsi" w:hAnsiTheme="majorHAnsi" w:cs="Cambria"/>
          <w:sz w:val="24"/>
          <w:szCs w:val="24"/>
        </w:rPr>
        <w:t>t</w:t>
      </w:r>
      <w:r w:rsidRPr="00DA5B43">
        <w:rPr>
          <w:rFonts w:asciiTheme="majorHAnsi" w:hAnsiTheme="majorHAnsi" w:cs="Cambria"/>
          <w:spacing w:val="2"/>
          <w:sz w:val="24"/>
          <w:szCs w:val="24"/>
        </w:rPr>
        <w:t>e</w:t>
      </w:r>
      <w:r w:rsidRPr="00DA5B43">
        <w:rPr>
          <w:rFonts w:asciiTheme="majorHAnsi" w:hAnsiTheme="majorHAnsi" w:cs="Cambria"/>
          <w:spacing w:val="-1"/>
          <w:sz w:val="24"/>
          <w:szCs w:val="24"/>
        </w:rPr>
        <w:t>r</w:t>
      </w:r>
      <w:r w:rsidRPr="00DA5B43">
        <w:rPr>
          <w:rFonts w:asciiTheme="majorHAnsi" w:hAnsiTheme="majorHAnsi" w:cs="Cambria"/>
          <w:sz w:val="24"/>
          <w:szCs w:val="24"/>
        </w:rPr>
        <w:t>actions ha</w:t>
      </w:r>
      <w:r w:rsidR="00B84582" w:rsidRPr="00DA5B43">
        <w:rPr>
          <w:rFonts w:asciiTheme="majorHAnsi" w:hAnsiTheme="majorHAnsi" w:cs="Cambria"/>
          <w:sz w:val="24"/>
          <w:szCs w:val="24"/>
        </w:rPr>
        <w:t>d</w:t>
      </w:r>
      <w:r w:rsidRPr="00DA5B43">
        <w:rPr>
          <w:rFonts w:asciiTheme="majorHAnsi" w:hAnsiTheme="majorHAnsi" w:cs="Cambria"/>
          <w:sz w:val="24"/>
          <w:szCs w:val="24"/>
        </w:rPr>
        <w:t xml:space="preserve"> </w:t>
      </w:r>
      <w:r w:rsidRPr="00DA5B43">
        <w:rPr>
          <w:rFonts w:asciiTheme="majorHAnsi" w:hAnsiTheme="majorHAnsi" w:cs="Cambria"/>
          <w:spacing w:val="1"/>
          <w:sz w:val="24"/>
          <w:szCs w:val="24"/>
        </w:rPr>
        <w:t>b</w:t>
      </w:r>
      <w:r w:rsidRPr="00DA5B43">
        <w:rPr>
          <w:rFonts w:asciiTheme="majorHAnsi" w:hAnsiTheme="majorHAnsi" w:cs="Cambria"/>
          <w:sz w:val="24"/>
          <w:szCs w:val="24"/>
        </w:rPr>
        <w:t>e</w:t>
      </w:r>
      <w:r w:rsidRPr="00DA5B43">
        <w:rPr>
          <w:rFonts w:asciiTheme="majorHAnsi" w:hAnsiTheme="majorHAnsi" w:cs="Cambria"/>
          <w:spacing w:val="1"/>
          <w:sz w:val="24"/>
          <w:szCs w:val="24"/>
        </w:rPr>
        <w:t>e</w:t>
      </w:r>
      <w:r w:rsidRPr="00DA5B43">
        <w:rPr>
          <w:rFonts w:asciiTheme="majorHAnsi" w:hAnsiTheme="majorHAnsi" w:cs="Cambria"/>
          <w:sz w:val="24"/>
          <w:szCs w:val="24"/>
        </w:rPr>
        <w:t xml:space="preserve">n </w:t>
      </w:r>
      <w:r w:rsidRPr="00DA5B43">
        <w:rPr>
          <w:rFonts w:asciiTheme="majorHAnsi" w:hAnsiTheme="majorHAnsi" w:cs="Cambria"/>
          <w:spacing w:val="-3"/>
          <w:sz w:val="24"/>
          <w:szCs w:val="24"/>
        </w:rPr>
        <w:t>r</w:t>
      </w:r>
      <w:r w:rsidRPr="00DA5B43">
        <w:rPr>
          <w:rFonts w:asciiTheme="majorHAnsi" w:hAnsiTheme="majorHAnsi" w:cs="Cambria"/>
          <w:sz w:val="24"/>
          <w:szCs w:val="24"/>
        </w:rPr>
        <w:t>e</w:t>
      </w:r>
      <w:r w:rsidRPr="00DA5B43">
        <w:rPr>
          <w:rFonts w:asciiTheme="majorHAnsi" w:hAnsiTheme="majorHAnsi" w:cs="Cambria"/>
          <w:spacing w:val="1"/>
          <w:sz w:val="24"/>
          <w:szCs w:val="24"/>
        </w:rPr>
        <w:t>p</w:t>
      </w:r>
      <w:r w:rsidRPr="00DA5B43">
        <w:rPr>
          <w:rFonts w:asciiTheme="majorHAnsi" w:hAnsiTheme="majorHAnsi" w:cs="Cambria"/>
          <w:sz w:val="24"/>
          <w:szCs w:val="24"/>
        </w:rPr>
        <w:t>laced</w:t>
      </w:r>
      <w:r w:rsidRPr="00DA5B43">
        <w:rPr>
          <w:rFonts w:asciiTheme="majorHAnsi" w:hAnsiTheme="majorHAnsi" w:cs="Cambria"/>
          <w:spacing w:val="-1"/>
          <w:sz w:val="24"/>
          <w:szCs w:val="24"/>
        </w:rPr>
        <w:t xml:space="preserve"> w</w:t>
      </w:r>
      <w:r w:rsidRPr="00DA5B43">
        <w:rPr>
          <w:rFonts w:asciiTheme="majorHAnsi" w:hAnsiTheme="majorHAnsi" w:cs="Cambria"/>
          <w:sz w:val="24"/>
          <w:szCs w:val="24"/>
        </w:rPr>
        <w:t>i</w:t>
      </w:r>
      <w:r w:rsidRPr="00DA5B43">
        <w:rPr>
          <w:rFonts w:asciiTheme="majorHAnsi" w:hAnsiTheme="majorHAnsi" w:cs="Cambria"/>
          <w:spacing w:val="1"/>
          <w:sz w:val="24"/>
          <w:szCs w:val="24"/>
        </w:rPr>
        <w:t>t</w:t>
      </w:r>
      <w:r w:rsidRPr="00DA5B43">
        <w:rPr>
          <w:rFonts w:asciiTheme="majorHAnsi" w:hAnsiTheme="majorHAnsi" w:cs="Cambria"/>
          <w:sz w:val="24"/>
          <w:szCs w:val="24"/>
        </w:rPr>
        <w:t xml:space="preserve">h </w:t>
      </w:r>
      <w:r w:rsidRPr="00DA5B43">
        <w:rPr>
          <w:rFonts w:asciiTheme="majorHAnsi" w:hAnsiTheme="majorHAnsi" w:cs="Cambria"/>
          <w:spacing w:val="-1"/>
          <w:sz w:val="24"/>
          <w:szCs w:val="24"/>
        </w:rPr>
        <w:t>h</w:t>
      </w:r>
      <w:r w:rsidRPr="00DA5B43">
        <w:rPr>
          <w:rFonts w:asciiTheme="majorHAnsi" w:hAnsiTheme="majorHAnsi" w:cs="Cambria"/>
          <w:sz w:val="24"/>
          <w:szCs w:val="24"/>
        </w:rPr>
        <w:t>ig</w:t>
      </w:r>
      <w:r w:rsidRPr="00DA5B43">
        <w:rPr>
          <w:rFonts w:asciiTheme="majorHAnsi" w:hAnsiTheme="majorHAnsi" w:cs="Cambria"/>
          <w:spacing w:val="-1"/>
          <w:sz w:val="24"/>
          <w:szCs w:val="24"/>
        </w:rPr>
        <w:t>h</w:t>
      </w:r>
      <w:r w:rsidRPr="00DA5B43">
        <w:rPr>
          <w:rFonts w:asciiTheme="majorHAnsi" w:hAnsiTheme="majorHAnsi" w:cs="Cambria"/>
          <w:sz w:val="24"/>
          <w:szCs w:val="24"/>
        </w:rPr>
        <w:t>ly-</w:t>
      </w:r>
      <w:r w:rsidRPr="00DA5B43">
        <w:rPr>
          <w:rFonts w:asciiTheme="majorHAnsi" w:hAnsiTheme="majorHAnsi" w:cs="Cambria"/>
          <w:spacing w:val="1"/>
          <w:sz w:val="24"/>
          <w:szCs w:val="24"/>
        </w:rPr>
        <w:t>p</w:t>
      </w:r>
      <w:r w:rsidRPr="00DA5B43">
        <w:rPr>
          <w:rFonts w:asciiTheme="majorHAnsi" w:hAnsiTheme="majorHAnsi" w:cs="Cambria"/>
          <w:spacing w:val="-1"/>
          <w:sz w:val="24"/>
          <w:szCs w:val="24"/>
        </w:rPr>
        <w:t>r</w:t>
      </w:r>
      <w:r w:rsidRPr="00DA5B43">
        <w:rPr>
          <w:rFonts w:asciiTheme="majorHAnsi" w:hAnsiTheme="majorHAnsi" w:cs="Cambria"/>
          <w:spacing w:val="3"/>
          <w:sz w:val="24"/>
          <w:szCs w:val="24"/>
        </w:rPr>
        <w:t>e</w:t>
      </w:r>
      <w:r w:rsidRPr="00DA5B43">
        <w:rPr>
          <w:rFonts w:asciiTheme="majorHAnsi" w:hAnsiTheme="majorHAnsi" w:cs="Cambria"/>
          <w:sz w:val="24"/>
          <w:szCs w:val="24"/>
        </w:rPr>
        <w:t>sc</w:t>
      </w:r>
      <w:r w:rsidRPr="00DA5B43">
        <w:rPr>
          <w:rFonts w:asciiTheme="majorHAnsi" w:hAnsiTheme="majorHAnsi" w:cs="Cambria"/>
          <w:spacing w:val="-1"/>
          <w:sz w:val="24"/>
          <w:szCs w:val="24"/>
        </w:rPr>
        <w:t>r</w:t>
      </w:r>
      <w:r w:rsidRPr="00DA5B43">
        <w:rPr>
          <w:rFonts w:asciiTheme="majorHAnsi" w:hAnsiTheme="majorHAnsi" w:cs="Cambria"/>
          <w:sz w:val="24"/>
          <w:szCs w:val="24"/>
        </w:rPr>
        <w:t>i</w:t>
      </w:r>
      <w:r w:rsidRPr="00DA5B43">
        <w:rPr>
          <w:rFonts w:asciiTheme="majorHAnsi" w:hAnsiTheme="majorHAnsi" w:cs="Cambria"/>
          <w:spacing w:val="1"/>
          <w:sz w:val="24"/>
          <w:szCs w:val="24"/>
        </w:rPr>
        <w:t>p</w:t>
      </w:r>
      <w:r w:rsidRPr="00DA5B43">
        <w:rPr>
          <w:rFonts w:asciiTheme="majorHAnsi" w:hAnsiTheme="majorHAnsi" w:cs="Cambria"/>
          <w:sz w:val="24"/>
          <w:szCs w:val="24"/>
        </w:rPr>
        <w:t>t</w:t>
      </w:r>
      <w:r w:rsidRPr="00DA5B43">
        <w:rPr>
          <w:rFonts w:asciiTheme="majorHAnsi" w:hAnsiTheme="majorHAnsi" w:cs="Cambria"/>
          <w:spacing w:val="1"/>
          <w:sz w:val="24"/>
          <w:szCs w:val="24"/>
        </w:rPr>
        <w:t>i</w:t>
      </w:r>
      <w:r w:rsidRPr="00DA5B43">
        <w:rPr>
          <w:rFonts w:asciiTheme="majorHAnsi" w:hAnsiTheme="majorHAnsi" w:cs="Cambria"/>
          <w:spacing w:val="-1"/>
          <w:sz w:val="24"/>
          <w:szCs w:val="24"/>
        </w:rPr>
        <w:t>v</w:t>
      </w:r>
      <w:r w:rsidRPr="00DA5B43">
        <w:rPr>
          <w:rFonts w:asciiTheme="majorHAnsi" w:hAnsiTheme="majorHAnsi" w:cs="Cambria"/>
          <w:sz w:val="24"/>
          <w:szCs w:val="24"/>
        </w:rPr>
        <w:t>e cu</w:t>
      </w:r>
      <w:r w:rsidRPr="00DA5B43">
        <w:rPr>
          <w:rFonts w:asciiTheme="majorHAnsi" w:hAnsiTheme="majorHAnsi" w:cs="Cambria"/>
          <w:spacing w:val="-1"/>
          <w:sz w:val="24"/>
          <w:szCs w:val="24"/>
        </w:rPr>
        <w:t>rr</w:t>
      </w:r>
      <w:r w:rsidRPr="00DA5B43">
        <w:rPr>
          <w:rFonts w:asciiTheme="majorHAnsi" w:hAnsiTheme="majorHAnsi" w:cs="Cambria"/>
          <w:sz w:val="24"/>
          <w:szCs w:val="24"/>
        </w:rPr>
        <w:t>icula, t</w:t>
      </w:r>
      <w:r w:rsidRPr="00DA5B43">
        <w:rPr>
          <w:rFonts w:asciiTheme="majorHAnsi" w:hAnsiTheme="majorHAnsi" w:cs="Cambria"/>
          <w:spacing w:val="1"/>
          <w:sz w:val="24"/>
          <w:szCs w:val="24"/>
        </w:rPr>
        <w:t>e</w:t>
      </w:r>
      <w:r w:rsidRPr="00DA5B43">
        <w:rPr>
          <w:rFonts w:asciiTheme="majorHAnsi" w:hAnsiTheme="majorHAnsi" w:cs="Cambria"/>
          <w:sz w:val="24"/>
          <w:szCs w:val="24"/>
        </w:rPr>
        <w:t xml:space="preserve">st </w:t>
      </w:r>
      <w:r w:rsidRPr="00DA5B43">
        <w:rPr>
          <w:rFonts w:asciiTheme="majorHAnsi" w:hAnsiTheme="majorHAnsi" w:cs="Cambria"/>
          <w:spacing w:val="1"/>
          <w:sz w:val="24"/>
          <w:szCs w:val="24"/>
        </w:rPr>
        <w:t>p</w:t>
      </w:r>
      <w:r w:rsidRPr="00DA5B43">
        <w:rPr>
          <w:rFonts w:asciiTheme="majorHAnsi" w:hAnsiTheme="majorHAnsi" w:cs="Cambria"/>
          <w:spacing w:val="-1"/>
          <w:sz w:val="24"/>
          <w:szCs w:val="24"/>
        </w:rPr>
        <w:t>r</w:t>
      </w:r>
      <w:r w:rsidRPr="00DA5B43">
        <w:rPr>
          <w:rFonts w:asciiTheme="majorHAnsi" w:hAnsiTheme="majorHAnsi" w:cs="Cambria"/>
          <w:sz w:val="24"/>
          <w:szCs w:val="24"/>
        </w:rPr>
        <w:t>e</w:t>
      </w:r>
      <w:r w:rsidRPr="00DA5B43">
        <w:rPr>
          <w:rFonts w:asciiTheme="majorHAnsi" w:hAnsiTheme="majorHAnsi" w:cs="Cambria"/>
          <w:spacing w:val="1"/>
          <w:sz w:val="24"/>
          <w:szCs w:val="24"/>
        </w:rPr>
        <w:t>p</w:t>
      </w:r>
      <w:r w:rsidRPr="00DA5B43">
        <w:rPr>
          <w:rFonts w:asciiTheme="majorHAnsi" w:hAnsiTheme="majorHAnsi" w:cs="Cambria"/>
          <w:sz w:val="24"/>
          <w:szCs w:val="24"/>
        </w:rPr>
        <w:t>ara</w:t>
      </w:r>
      <w:r w:rsidRPr="00DA5B43">
        <w:rPr>
          <w:rFonts w:asciiTheme="majorHAnsi" w:hAnsiTheme="majorHAnsi" w:cs="Cambria"/>
          <w:spacing w:val="-2"/>
          <w:sz w:val="24"/>
          <w:szCs w:val="24"/>
        </w:rPr>
        <w:t>t</w:t>
      </w:r>
      <w:r w:rsidRPr="00DA5B43">
        <w:rPr>
          <w:rFonts w:asciiTheme="majorHAnsi" w:hAnsiTheme="majorHAnsi" w:cs="Cambria"/>
          <w:sz w:val="24"/>
          <w:szCs w:val="24"/>
        </w:rPr>
        <w:t>ion</w:t>
      </w:r>
      <w:r w:rsidR="00614D52">
        <w:rPr>
          <w:rFonts w:asciiTheme="majorHAnsi" w:hAnsiTheme="majorHAnsi" w:cs="Cambria"/>
          <w:sz w:val="24"/>
          <w:szCs w:val="24"/>
        </w:rPr>
        <w:t>,</w:t>
      </w:r>
      <w:r w:rsidRPr="00DA5B43">
        <w:rPr>
          <w:rFonts w:asciiTheme="majorHAnsi" w:hAnsiTheme="majorHAnsi" w:cs="Cambria"/>
          <w:sz w:val="24"/>
          <w:szCs w:val="24"/>
        </w:rPr>
        <w:t xml:space="preserve"> </w:t>
      </w:r>
      <w:r w:rsidRPr="00DA5B43">
        <w:rPr>
          <w:rFonts w:asciiTheme="majorHAnsi" w:hAnsiTheme="majorHAnsi" w:cs="Cambria"/>
          <w:spacing w:val="1"/>
          <w:sz w:val="24"/>
          <w:szCs w:val="24"/>
        </w:rPr>
        <w:t>a</w:t>
      </w:r>
      <w:r w:rsidRPr="00DA5B43">
        <w:rPr>
          <w:rFonts w:asciiTheme="majorHAnsi" w:hAnsiTheme="majorHAnsi" w:cs="Cambria"/>
          <w:sz w:val="24"/>
          <w:szCs w:val="24"/>
        </w:rPr>
        <w:t>nd</w:t>
      </w:r>
      <w:r w:rsidRPr="00DA5B43">
        <w:rPr>
          <w:rFonts w:asciiTheme="majorHAnsi" w:hAnsiTheme="majorHAnsi" w:cs="Cambria"/>
          <w:spacing w:val="-1"/>
          <w:sz w:val="24"/>
          <w:szCs w:val="24"/>
        </w:rPr>
        <w:t xml:space="preserve"> </w:t>
      </w:r>
      <w:r w:rsidRPr="00DA5B43">
        <w:rPr>
          <w:rFonts w:asciiTheme="majorHAnsi" w:hAnsiTheme="majorHAnsi" w:cs="Cambria"/>
          <w:sz w:val="24"/>
          <w:szCs w:val="24"/>
        </w:rPr>
        <w:t>an</w:t>
      </w:r>
      <w:r w:rsidRPr="00DA5B43">
        <w:rPr>
          <w:rFonts w:asciiTheme="majorHAnsi" w:hAnsiTheme="majorHAnsi" w:cs="Cambria"/>
          <w:spacing w:val="-2"/>
          <w:sz w:val="24"/>
          <w:szCs w:val="24"/>
        </w:rPr>
        <w:t xml:space="preserve"> </w:t>
      </w:r>
      <w:r w:rsidRPr="00DA5B43">
        <w:rPr>
          <w:rFonts w:asciiTheme="majorHAnsi" w:hAnsiTheme="majorHAnsi" w:cs="Cambria"/>
          <w:sz w:val="24"/>
          <w:szCs w:val="24"/>
        </w:rPr>
        <w:t>explicit</w:t>
      </w:r>
      <w:r w:rsidRPr="00DA5B43">
        <w:rPr>
          <w:rFonts w:asciiTheme="majorHAnsi" w:hAnsiTheme="majorHAnsi" w:cs="Cambria"/>
          <w:spacing w:val="1"/>
          <w:sz w:val="24"/>
          <w:szCs w:val="24"/>
        </w:rPr>
        <w:t xml:space="preserve"> </w:t>
      </w:r>
      <w:r w:rsidRPr="00DA5B43">
        <w:rPr>
          <w:rFonts w:asciiTheme="majorHAnsi" w:hAnsiTheme="majorHAnsi" w:cs="Cambria"/>
          <w:spacing w:val="-1"/>
          <w:sz w:val="24"/>
          <w:szCs w:val="24"/>
        </w:rPr>
        <w:t>f</w:t>
      </w:r>
      <w:r w:rsidRPr="00DA5B43">
        <w:rPr>
          <w:rFonts w:asciiTheme="majorHAnsi" w:hAnsiTheme="majorHAnsi" w:cs="Cambria"/>
          <w:sz w:val="24"/>
          <w:szCs w:val="24"/>
        </w:rPr>
        <w:t>oc</w:t>
      </w:r>
      <w:r w:rsidRPr="00DA5B43">
        <w:rPr>
          <w:rFonts w:asciiTheme="majorHAnsi" w:hAnsiTheme="majorHAnsi" w:cs="Cambria"/>
          <w:spacing w:val="-1"/>
          <w:sz w:val="24"/>
          <w:szCs w:val="24"/>
        </w:rPr>
        <w:t>u</w:t>
      </w:r>
      <w:r w:rsidRPr="00DA5B43">
        <w:rPr>
          <w:rFonts w:asciiTheme="majorHAnsi" w:hAnsiTheme="majorHAnsi" w:cs="Cambria"/>
          <w:sz w:val="24"/>
          <w:szCs w:val="24"/>
        </w:rPr>
        <w:t>s on aca</w:t>
      </w:r>
      <w:r w:rsidRPr="00DA5B43">
        <w:rPr>
          <w:rFonts w:asciiTheme="majorHAnsi" w:hAnsiTheme="majorHAnsi" w:cs="Cambria"/>
          <w:spacing w:val="-1"/>
          <w:sz w:val="24"/>
          <w:szCs w:val="24"/>
        </w:rPr>
        <w:t>d</w:t>
      </w:r>
      <w:r w:rsidRPr="00DA5B43">
        <w:rPr>
          <w:rFonts w:asciiTheme="majorHAnsi" w:hAnsiTheme="majorHAnsi" w:cs="Cambria"/>
          <w:sz w:val="24"/>
          <w:szCs w:val="24"/>
        </w:rPr>
        <w:t>emic s</w:t>
      </w:r>
      <w:r w:rsidRPr="00DA5B43">
        <w:rPr>
          <w:rFonts w:asciiTheme="majorHAnsi" w:hAnsiTheme="majorHAnsi" w:cs="Cambria"/>
          <w:spacing w:val="-1"/>
          <w:sz w:val="24"/>
          <w:szCs w:val="24"/>
        </w:rPr>
        <w:t>k</w:t>
      </w:r>
      <w:r w:rsidRPr="00DA5B43">
        <w:rPr>
          <w:rFonts w:asciiTheme="majorHAnsi" w:hAnsiTheme="majorHAnsi" w:cs="Cambria"/>
          <w:sz w:val="24"/>
          <w:szCs w:val="24"/>
        </w:rPr>
        <w:t>il</w:t>
      </w:r>
      <w:r w:rsidRPr="00DA5B43">
        <w:rPr>
          <w:rFonts w:asciiTheme="majorHAnsi" w:hAnsiTheme="majorHAnsi" w:cs="Cambria"/>
          <w:spacing w:val="3"/>
          <w:sz w:val="24"/>
          <w:szCs w:val="24"/>
        </w:rPr>
        <w:t>l</w:t>
      </w:r>
      <w:r w:rsidRPr="00DA5B43">
        <w:rPr>
          <w:rFonts w:asciiTheme="majorHAnsi" w:hAnsiTheme="majorHAnsi" w:cs="Cambria"/>
          <w:sz w:val="24"/>
          <w:szCs w:val="24"/>
        </w:rPr>
        <w:t>-buil</w:t>
      </w:r>
      <w:r w:rsidRPr="00DA5B43">
        <w:rPr>
          <w:rFonts w:asciiTheme="majorHAnsi" w:hAnsiTheme="majorHAnsi" w:cs="Cambria"/>
          <w:spacing w:val="-1"/>
          <w:sz w:val="24"/>
          <w:szCs w:val="24"/>
        </w:rPr>
        <w:t>d</w:t>
      </w:r>
      <w:r w:rsidRPr="00DA5B43">
        <w:rPr>
          <w:rFonts w:asciiTheme="majorHAnsi" w:hAnsiTheme="majorHAnsi" w:cs="Cambria"/>
          <w:sz w:val="24"/>
          <w:szCs w:val="24"/>
        </w:rPr>
        <w:t>i</w:t>
      </w:r>
      <w:r w:rsidRPr="00DA5B43">
        <w:rPr>
          <w:rFonts w:asciiTheme="majorHAnsi" w:hAnsiTheme="majorHAnsi" w:cs="Cambria"/>
          <w:spacing w:val="1"/>
          <w:sz w:val="24"/>
          <w:szCs w:val="24"/>
        </w:rPr>
        <w:t>n</w:t>
      </w:r>
      <w:r w:rsidRPr="00DA5B43">
        <w:rPr>
          <w:rFonts w:asciiTheme="majorHAnsi" w:hAnsiTheme="majorHAnsi" w:cs="Cambria"/>
          <w:spacing w:val="-1"/>
          <w:sz w:val="24"/>
          <w:szCs w:val="24"/>
        </w:rPr>
        <w:t>g</w:t>
      </w:r>
      <w:r w:rsidRPr="00DA5B43">
        <w:rPr>
          <w:rFonts w:asciiTheme="majorHAnsi" w:hAnsiTheme="majorHAnsi" w:cs="Cambria"/>
          <w:sz w:val="24"/>
          <w:szCs w:val="24"/>
        </w:rPr>
        <w:t>.</w:t>
      </w:r>
      <w:r w:rsidR="00D45C92" w:rsidRPr="00DA5B43">
        <w:rPr>
          <w:rFonts w:asciiTheme="majorHAnsi" w:hAnsiTheme="majorHAnsi" w:cs="Cambria"/>
          <w:sz w:val="24"/>
          <w:szCs w:val="24"/>
        </w:rPr>
        <w:t xml:space="preserve"> </w:t>
      </w:r>
      <w:r w:rsidRPr="00DA5B43">
        <w:rPr>
          <w:rFonts w:asciiTheme="majorHAnsi" w:hAnsiTheme="majorHAnsi" w:cs="Cambria"/>
          <w:spacing w:val="-1"/>
          <w:sz w:val="24"/>
          <w:szCs w:val="24"/>
        </w:rPr>
        <w:t>I</w:t>
      </w:r>
      <w:r w:rsidRPr="00DA5B43">
        <w:rPr>
          <w:rFonts w:asciiTheme="majorHAnsi" w:hAnsiTheme="majorHAnsi" w:cs="Cambria"/>
          <w:sz w:val="24"/>
          <w:szCs w:val="24"/>
        </w:rPr>
        <w:t>t called</w:t>
      </w:r>
      <w:r w:rsidRPr="00DA5B43">
        <w:rPr>
          <w:rFonts w:asciiTheme="majorHAnsi" w:hAnsiTheme="majorHAnsi" w:cs="Cambria"/>
          <w:spacing w:val="-1"/>
          <w:sz w:val="24"/>
          <w:szCs w:val="24"/>
        </w:rPr>
        <w:t xml:space="preserve"> f</w:t>
      </w:r>
      <w:r w:rsidRPr="00DA5B43">
        <w:rPr>
          <w:rFonts w:asciiTheme="majorHAnsi" w:hAnsiTheme="majorHAnsi" w:cs="Cambria"/>
          <w:spacing w:val="2"/>
          <w:sz w:val="24"/>
          <w:szCs w:val="24"/>
        </w:rPr>
        <w:t>o</w:t>
      </w:r>
      <w:r w:rsidRPr="00DA5B43">
        <w:rPr>
          <w:rFonts w:asciiTheme="majorHAnsi" w:hAnsiTheme="majorHAnsi" w:cs="Cambria"/>
          <w:sz w:val="24"/>
          <w:szCs w:val="24"/>
        </w:rPr>
        <w:t>r</w:t>
      </w:r>
      <w:r w:rsidRPr="00DA5B43">
        <w:rPr>
          <w:rFonts w:asciiTheme="majorHAnsi" w:hAnsiTheme="majorHAnsi" w:cs="Cambria"/>
          <w:spacing w:val="-1"/>
          <w:sz w:val="24"/>
          <w:szCs w:val="24"/>
        </w:rPr>
        <w:t xml:space="preserve"> </w:t>
      </w:r>
      <w:r w:rsidRPr="00DA5B43">
        <w:rPr>
          <w:rFonts w:asciiTheme="majorHAnsi" w:hAnsiTheme="majorHAnsi" w:cs="Cambria"/>
          <w:sz w:val="24"/>
          <w:szCs w:val="24"/>
        </w:rPr>
        <w:t xml:space="preserve">a </w:t>
      </w:r>
      <w:r w:rsidRPr="00DA5B43">
        <w:rPr>
          <w:rFonts w:asciiTheme="majorHAnsi" w:hAnsiTheme="majorHAnsi" w:cs="Cambria"/>
          <w:spacing w:val="1"/>
          <w:sz w:val="24"/>
          <w:szCs w:val="24"/>
        </w:rPr>
        <w:t>“</w:t>
      </w:r>
      <w:r w:rsidRPr="00DA5B43">
        <w:rPr>
          <w:rFonts w:asciiTheme="majorHAnsi" w:hAnsiTheme="majorHAnsi" w:cs="Cambria"/>
          <w:spacing w:val="-1"/>
          <w:sz w:val="24"/>
          <w:szCs w:val="24"/>
        </w:rPr>
        <w:t>r</w:t>
      </w:r>
      <w:r w:rsidRPr="00DA5B43">
        <w:rPr>
          <w:rFonts w:asciiTheme="majorHAnsi" w:hAnsiTheme="majorHAnsi" w:cs="Cambria"/>
          <w:sz w:val="24"/>
          <w:szCs w:val="24"/>
        </w:rPr>
        <w:t>eve</w:t>
      </w:r>
      <w:r w:rsidRPr="00DA5B43">
        <w:rPr>
          <w:rFonts w:asciiTheme="majorHAnsi" w:hAnsiTheme="majorHAnsi" w:cs="Cambria"/>
          <w:spacing w:val="-1"/>
          <w:sz w:val="24"/>
          <w:szCs w:val="24"/>
        </w:rPr>
        <w:t>r</w:t>
      </w:r>
      <w:r w:rsidRPr="00DA5B43">
        <w:rPr>
          <w:rFonts w:asciiTheme="majorHAnsi" w:hAnsiTheme="majorHAnsi" w:cs="Cambria"/>
          <w:sz w:val="24"/>
          <w:szCs w:val="24"/>
        </w:rPr>
        <w:t>sal of</w:t>
      </w:r>
      <w:r w:rsidRPr="00DA5B43">
        <w:rPr>
          <w:rFonts w:asciiTheme="majorHAnsi" w:hAnsiTheme="majorHAnsi" w:cs="Cambria"/>
          <w:spacing w:val="-1"/>
          <w:sz w:val="24"/>
          <w:szCs w:val="24"/>
        </w:rPr>
        <w:t xml:space="preserve"> </w:t>
      </w:r>
      <w:r w:rsidRPr="00DA5B43">
        <w:rPr>
          <w:rFonts w:asciiTheme="majorHAnsi" w:hAnsiTheme="majorHAnsi" w:cs="Cambria"/>
          <w:sz w:val="24"/>
          <w:szCs w:val="24"/>
        </w:rPr>
        <w:t xml:space="preserve">the </w:t>
      </w:r>
      <w:r w:rsidRPr="00DA5B43">
        <w:rPr>
          <w:rFonts w:asciiTheme="majorHAnsi" w:hAnsiTheme="majorHAnsi" w:cs="Cambria"/>
          <w:spacing w:val="1"/>
          <w:sz w:val="24"/>
          <w:szCs w:val="24"/>
        </w:rPr>
        <w:t>p</w:t>
      </w:r>
      <w:r w:rsidRPr="00DA5B43">
        <w:rPr>
          <w:rFonts w:asciiTheme="majorHAnsi" w:hAnsiTheme="majorHAnsi" w:cs="Cambria"/>
          <w:sz w:val="24"/>
          <w:szCs w:val="24"/>
        </w:rPr>
        <w:t>us</w:t>
      </w:r>
      <w:r w:rsidRPr="00DA5B43">
        <w:rPr>
          <w:rFonts w:asciiTheme="majorHAnsi" w:hAnsiTheme="majorHAnsi" w:cs="Cambria"/>
          <w:spacing w:val="-1"/>
          <w:sz w:val="24"/>
          <w:szCs w:val="24"/>
        </w:rPr>
        <w:t>h</w:t>
      </w:r>
      <w:r w:rsidRPr="00DA5B43">
        <w:rPr>
          <w:rFonts w:asciiTheme="majorHAnsi" w:hAnsiTheme="majorHAnsi" w:cs="Cambria"/>
          <w:sz w:val="24"/>
          <w:szCs w:val="24"/>
        </w:rPr>
        <w:t>i</w:t>
      </w:r>
      <w:r w:rsidRPr="00DA5B43">
        <w:rPr>
          <w:rFonts w:asciiTheme="majorHAnsi" w:hAnsiTheme="majorHAnsi" w:cs="Cambria"/>
          <w:spacing w:val="1"/>
          <w:sz w:val="24"/>
          <w:szCs w:val="24"/>
        </w:rPr>
        <w:t>n</w:t>
      </w:r>
      <w:r w:rsidRPr="00DA5B43">
        <w:rPr>
          <w:rFonts w:asciiTheme="majorHAnsi" w:hAnsiTheme="majorHAnsi" w:cs="Cambria"/>
          <w:sz w:val="24"/>
          <w:szCs w:val="24"/>
        </w:rPr>
        <w:t>g</w:t>
      </w:r>
      <w:r w:rsidRPr="00DA5B43">
        <w:rPr>
          <w:rFonts w:asciiTheme="majorHAnsi" w:hAnsiTheme="majorHAnsi" w:cs="Cambria"/>
          <w:spacing w:val="-1"/>
          <w:sz w:val="24"/>
          <w:szCs w:val="24"/>
        </w:rPr>
        <w:t xml:space="preserve"> d</w:t>
      </w:r>
      <w:r w:rsidRPr="00DA5B43">
        <w:rPr>
          <w:rFonts w:asciiTheme="majorHAnsi" w:hAnsiTheme="majorHAnsi" w:cs="Cambria"/>
          <w:sz w:val="24"/>
          <w:szCs w:val="24"/>
        </w:rPr>
        <w:t>o</w:t>
      </w:r>
      <w:r w:rsidRPr="00DA5B43">
        <w:rPr>
          <w:rFonts w:asciiTheme="majorHAnsi" w:hAnsiTheme="majorHAnsi" w:cs="Cambria"/>
          <w:spacing w:val="-1"/>
          <w:sz w:val="24"/>
          <w:szCs w:val="24"/>
        </w:rPr>
        <w:t>w</w:t>
      </w:r>
      <w:r w:rsidRPr="00DA5B43">
        <w:rPr>
          <w:rFonts w:asciiTheme="majorHAnsi" w:hAnsiTheme="majorHAnsi" w:cs="Cambria"/>
          <w:sz w:val="24"/>
          <w:szCs w:val="24"/>
        </w:rPr>
        <w:t>n of</w:t>
      </w:r>
      <w:r w:rsidRPr="00DA5B43">
        <w:rPr>
          <w:rFonts w:asciiTheme="majorHAnsi" w:hAnsiTheme="majorHAnsi" w:cs="Cambria"/>
          <w:spacing w:val="2"/>
          <w:sz w:val="24"/>
          <w:szCs w:val="24"/>
        </w:rPr>
        <w:t xml:space="preserve"> </w:t>
      </w:r>
      <w:r w:rsidRPr="00DA5B43">
        <w:rPr>
          <w:rFonts w:asciiTheme="majorHAnsi" w:hAnsiTheme="majorHAnsi" w:cs="Cambria"/>
          <w:sz w:val="24"/>
          <w:szCs w:val="24"/>
        </w:rPr>
        <w:t>the cu</w:t>
      </w:r>
      <w:r w:rsidRPr="00DA5B43">
        <w:rPr>
          <w:rFonts w:asciiTheme="majorHAnsi" w:hAnsiTheme="majorHAnsi" w:cs="Cambria"/>
          <w:spacing w:val="-1"/>
          <w:sz w:val="24"/>
          <w:szCs w:val="24"/>
        </w:rPr>
        <w:t>rr</w:t>
      </w:r>
      <w:r w:rsidRPr="00DA5B43">
        <w:rPr>
          <w:rFonts w:asciiTheme="majorHAnsi" w:hAnsiTheme="majorHAnsi" w:cs="Cambria"/>
          <w:sz w:val="24"/>
          <w:szCs w:val="24"/>
        </w:rPr>
        <w:t>icul</w:t>
      </w:r>
      <w:r w:rsidRPr="00DA5B43">
        <w:rPr>
          <w:rFonts w:asciiTheme="majorHAnsi" w:hAnsiTheme="majorHAnsi" w:cs="Cambria"/>
          <w:spacing w:val="1"/>
          <w:sz w:val="24"/>
          <w:szCs w:val="24"/>
        </w:rPr>
        <w:t>u</w:t>
      </w:r>
      <w:r w:rsidRPr="00DA5B43">
        <w:rPr>
          <w:rFonts w:asciiTheme="majorHAnsi" w:hAnsiTheme="majorHAnsi" w:cs="Cambria"/>
          <w:sz w:val="24"/>
          <w:szCs w:val="24"/>
        </w:rPr>
        <w:t xml:space="preserve">m that has </w:t>
      </w:r>
      <w:r w:rsidRPr="00DA5B43">
        <w:rPr>
          <w:rFonts w:asciiTheme="majorHAnsi" w:hAnsiTheme="majorHAnsi" w:cs="Cambria"/>
          <w:spacing w:val="1"/>
          <w:sz w:val="24"/>
          <w:szCs w:val="24"/>
        </w:rPr>
        <w:t>t</w:t>
      </w:r>
      <w:r w:rsidRPr="00DA5B43">
        <w:rPr>
          <w:rFonts w:asciiTheme="majorHAnsi" w:hAnsiTheme="majorHAnsi" w:cs="Cambria"/>
          <w:spacing w:val="-1"/>
          <w:sz w:val="24"/>
          <w:szCs w:val="24"/>
        </w:rPr>
        <w:t>r</w:t>
      </w:r>
      <w:r w:rsidRPr="00DA5B43">
        <w:rPr>
          <w:rFonts w:asciiTheme="majorHAnsi" w:hAnsiTheme="majorHAnsi" w:cs="Cambria"/>
          <w:sz w:val="24"/>
          <w:szCs w:val="24"/>
        </w:rPr>
        <w:t>a</w:t>
      </w:r>
      <w:r w:rsidRPr="00DA5B43">
        <w:rPr>
          <w:rFonts w:asciiTheme="majorHAnsi" w:hAnsiTheme="majorHAnsi" w:cs="Cambria"/>
          <w:spacing w:val="1"/>
          <w:sz w:val="24"/>
          <w:szCs w:val="24"/>
        </w:rPr>
        <w:t>n</w:t>
      </w:r>
      <w:r w:rsidRPr="00DA5B43">
        <w:rPr>
          <w:rFonts w:asciiTheme="majorHAnsi" w:hAnsiTheme="majorHAnsi" w:cs="Cambria"/>
          <w:sz w:val="24"/>
          <w:szCs w:val="24"/>
        </w:rPr>
        <w:t>s</w:t>
      </w:r>
      <w:r w:rsidRPr="00DA5B43">
        <w:rPr>
          <w:rFonts w:asciiTheme="majorHAnsi" w:hAnsiTheme="majorHAnsi" w:cs="Cambria"/>
          <w:spacing w:val="-1"/>
          <w:sz w:val="24"/>
          <w:szCs w:val="24"/>
        </w:rPr>
        <w:t>f</w:t>
      </w:r>
      <w:r w:rsidRPr="00DA5B43">
        <w:rPr>
          <w:rFonts w:asciiTheme="majorHAnsi" w:hAnsiTheme="majorHAnsi" w:cs="Cambria"/>
          <w:sz w:val="24"/>
          <w:szCs w:val="24"/>
        </w:rPr>
        <w:t>o</w:t>
      </w:r>
      <w:r w:rsidRPr="00DA5B43">
        <w:rPr>
          <w:rFonts w:asciiTheme="majorHAnsi" w:hAnsiTheme="majorHAnsi" w:cs="Cambria"/>
          <w:spacing w:val="-1"/>
          <w:sz w:val="24"/>
          <w:szCs w:val="24"/>
        </w:rPr>
        <w:t>r</w:t>
      </w:r>
      <w:r w:rsidRPr="00DA5B43">
        <w:rPr>
          <w:rFonts w:asciiTheme="majorHAnsi" w:hAnsiTheme="majorHAnsi" w:cs="Cambria"/>
          <w:sz w:val="24"/>
          <w:szCs w:val="24"/>
        </w:rPr>
        <w:t>med</w:t>
      </w:r>
      <w:r w:rsidRPr="00DA5B43">
        <w:rPr>
          <w:rFonts w:asciiTheme="majorHAnsi" w:hAnsiTheme="majorHAnsi" w:cs="Cambria"/>
          <w:spacing w:val="-1"/>
          <w:sz w:val="24"/>
          <w:szCs w:val="24"/>
        </w:rPr>
        <w:t xml:space="preserve"> k</w:t>
      </w:r>
      <w:r w:rsidRPr="00DA5B43">
        <w:rPr>
          <w:rFonts w:asciiTheme="majorHAnsi" w:hAnsiTheme="majorHAnsi" w:cs="Cambria"/>
          <w:sz w:val="24"/>
          <w:szCs w:val="24"/>
        </w:rPr>
        <w:t>i</w:t>
      </w:r>
      <w:r w:rsidRPr="00DA5B43">
        <w:rPr>
          <w:rFonts w:asciiTheme="majorHAnsi" w:hAnsiTheme="majorHAnsi" w:cs="Cambria"/>
          <w:spacing w:val="3"/>
          <w:sz w:val="24"/>
          <w:szCs w:val="24"/>
        </w:rPr>
        <w:t>n</w:t>
      </w:r>
      <w:r w:rsidRPr="00DA5B43">
        <w:rPr>
          <w:rFonts w:asciiTheme="majorHAnsi" w:hAnsiTheme="majorHAnsi" w:cs="Cambria"/>
          <w:spacing w:val="-1"/>
          <w:sz w:val="24"/>
          <w:szCs w:val="24"/>
        </w:rPr>
        <w:t>d</w:t>
      </w:r>
      <w:r w:rsidRPr="00DA5B43">
        <w:rPr>
          <w:rFonts w:asciiTheme="majorHAnsi" w:hAnsiTheme="majorHAnsi" w:cs="Cambria"/>
          <w:sz w:val="24"/>
          <w:szCs w:val="24"/>
        </w:rPr>
        <w:t>er</w:t>
      </w:r>
      <w:r w:rsidRPr="00DA5B43">
        <w:rPr>
          <w:rFonts w:asciiTheme="majorHAnsi" w:hAnsiTheme="majorHAnsi" w:cs="Cambria"/>
          <w:spacing w:val="-1"/>
          <w:sz w:val="24"/>
          <w:szCs w:val="24"/>
        </w:rPr>
        <w:t>g</w:t>
      </w:r>
      <w:r w:rsidRPr="00DA5B43">
        <w:rPr>
          <w:rFonts w:asciiTheme="majorHAnsi" w:hAnsiTheme="majorHAnsi" w:cs="Cambria"/>
          <w:sz w:val="24"/>
          <w:szCs w:val="24"/>
        </w:rPr>
        <w:t>ar</w:t>
      </w:r>
      <w:r w:rsidRPr="00DA5B43">
        <w:rPr>
          <w:rFonts w:asciiTheme="majorHAnsi" w:hAnsiTheme="majorHAnsi" w:cs="Cambria"/>
          <w:spacing w:val="2"/>
          <w:sz w:val="24"/>
          <w:szCs w:val="24"/>
        </w:rPr>
        <w:t>t</w:t>
      </w:r>
      <w:r w:rsidRPr="00DA5B43">
        <w:rPr>
          <w:rFonts w:asciiTheme="majorHAnsi" w:hAnsiTheme="majorHAnsi" w:cs="Cambria"/>
          <w:sz w:val="24"/>
          <w:szCs w:val="24"/>
        </w:rPr>
        <w:t>en</w:t>
      </w:r>
      <w:r w:rsidRPr="00DA5B43">
        <w:rPr>
          <w:rFonts w:asciiTheme="majorHAnsi" w:hAnsiTheme="majorHAnsi" w:cs="Cambria"/>
          <w:spacing w:val="1"/>
          <w:sz w:val="24"/>
          <w:szCs w:val="24"/>
        </w:rPr>
        <w:t xml:space="preserve"> </w:t>
      </w:r>
      <w:r w:rsidRPr="00DA5B43">
        <w:rPr>
          <w:rFonts w:asciiTheme="majorHAnsi" w:hAnsiTheme="majorHAnsi" w:cs="Cambria"/>
          <w:sz w:val="24"/>
          <w:szCs w:val="24"/>
        </w:rPr>
        <w:t>i</w:t>
      </w:r>
      <w:r w:rsidRPr="00DA5B43">
        <w:rPr>
          <w:rFonts w:asciiTheme="majorHAnsi" w:hAnsiTheme="majorHAnsi" w:cs="Cambria"/>
          <w:spacing w:val="1"/>
          <w:sz w:val="24"/>
          <w:szCs w:val="24"/>
        </w:rPr>
        <w:t>n</w:t>
      </w:r>
      <w:r w:rsidRPr="00DA5B43">
        <w:rPr>
          <w:rFonts w:asciiTheme="majorHAnsi" w:hAnsiTheme="majorHAnsi" w:cs="Cambria"/>
          <w:sz w:val="24"/>
          <w:szCs w:val="24"/>
        </w:rPr>
        <w:t xml:space="preserve">to </w:t>
      </w:r>
      <w:r w:rsidRPr="00DA5B43">
        <w:rPr>
          <w:rFonts w:asciiTheme="majorHAnsi" w:hAnsiTheme="majorHAnsi" w:cs="Cambria"/>
          <w:spacing w:val="-1"/>
          <w:sz w:val="24"/>
          <w:szCs w:val="24"/>
        </w:rPr>
        <w:t>d</w:t>
      </w:r>
      <w:r w:rsidRPr="00DA5B43">
        <w:rPr>
          <w:rFonts w:asciiTheme="majorHAnsi" w:hAnsiTheme="majorHAnsi" w:cs="Cambria"/>
          <w:sz w:val="24"/>
          <w:szCs w:val="24"/>
        </w:rPr>
        <w:t>e facto fi</w:t>
      </w:r>
      <w:r w:rsidRPr="00DA5B43">
        <w:rPr>
          <w:rFonts w:asciiTheme="majorHAnsi" w:hAnsiTheme="majorHAnsi" w:cs="Cambria"/>
          <w:spacing w:val="-1"/>
          <w:sz w:val="24"/>
          <w:szCs w:val="24"/>
        </w:rPr>
        <w:t>r</w:t>
      </w:r>
      <w:r w:rsidRPr="00DA5B43">
        <w:rPr>
          <w:rFonts w:asciiTheme="majorHAnsi" w:hAnsiTheme="majorHAnsi" w:cs="Cambria"/>
          <w:sz w:val="24"/>
          <w:szCs w:val="24"/>
        </w:rPr>
        <w:t xml:space="preserve">st </w:t>
      </w:r>
      <w:r w:rsidRPr="00DA5B43">
        <w:rPr>
          <w:rFonts w:asciiTheme="majorHAnsi" w:hAnsiTheme="majorHAnsi" w:cs="Cambria"/>
          <w:spacing w:val="-1"/>
          <w:sz w:val="24"/>
          <w:szCs w:val="24"/>
        </w:rPr>
        <w:t>gr</w:t>
      </w:r>
      <w:r w:rsidRPr="00DA5B43">
        <w:rPr>
          <w:rFonts w:asciiTheme="majorHAnsi" w:hAnsiTheme="majorHAnsi" w:cs="Cambria"/>
          <w:sz w:val="24"/>
          <w:szCs w:val="24"/>
        </w:rPr>
        <w:t>a</w:t>
      </w:r>
      <w:r w:rsidRPr="00DA5B43">
        <w:rPr>
          <w:rFonts w:asciiTheme="majorHAnsi" w:hAnsiTheme="majorHAnsi" w:cs="Cambria"/>
          <w:spacing w:val="-1"/>
          <w:sz w:val="24"/>
          <w:szCs w:val="24"/>
        </w:rPr>
        <w:t>d</w:t>
      </w:r>
      <w:r w:rsidRPr="00DA5B43">
        <w:rPr>
          <w:rFonts w:asciiTheme="majorHAnsi" w:hAnsiTheme="majorHAnsi" w:cs="Cambria"/>
          <w:sz w:val="24"/>
          <w:szCs w:val="24"/>
        </w:rPr>
        <w:t xml:space="preserve">e” </w:t>
      </w:r>
      <w:r w:rsidR="008E3910" w:rsidRPr="00DA5B43">
        <w:rPr>
          <w:rFonts w:asciiTheme="majorHAnsi" w:hAnsiTheme="majorHAnsi" w:cs="Cambria"/>
          <w:sz w:val="24"/>
          <w:szCs w:val="24"/>
        </w:rPr>
        <w:fldChar w:fldCharType="begin"/>
      </w:r>
      <w:r w:rsidR="004A3F11">
        <w:rPr>
          <w:rFonts w:asciiTheme="majorHAnsi" w:hAnsiTheme="majorHAnsi" w:cs="Cambria"/>
          <w:sz w:val="24"/>
          <w:szCs w:val="24"/>
        </w:rPr>
        <w:instrText xml:space="preserve"> ADDIN ZOTERO_ITEM CSL_CITATION {"citationID":"QRRH961O","properties":{"custom":"(Miller &amp; Almon, 2009, p. 63)","formattedCitation":"(Miller &amp; Almon, 2009, p. 63)","plainCitation":"(Miller &amp; Almon, 2009, p. 63)"},"citationItems":[{"id":581,"uris":["http://zotero.org/users/48675/items/JS8F79BD"],"uri":["http://zotero.org/users/48675/items/JS8F79BD"],"itemData":{"id":581,"type":"report","title":"Crisis in the Kindergarten:  Why Children Need to Play in School","publisher":"Alliance for Childhood","author":[{"family":"Miller","given":"Edward"},{"family":"Almon","given":"Joan"}],"issued":{"date-parts":[["2009"]]}}}],"schema":"https://github.com/citation-style-language/schema/raw/master/csl-citation.json"} </w:instrText>
      </w:r>
      <w:r w:rsidR="008E3910" w:rsidRPr="00DA5B43">
        <w:rPr>
          <w:rFonts w:asciiTheme="majorHAnsi" w:hAnsiTheme="majorHAnsi" w:cs="Cambria"/>
          <w:sz w:val="24"/>
          <w:szCs w:val="24"/>
        </w:rPr>
        <w:fldChar w:fldCharType="separate"/>
      </w:r>
      <w:r w:rsidRPr="00DA5B43">
        <w:rPr>
          <w:rFonts w:asciiTheme="majorHAnsi" w:hAnsiTheme="majorHAnsi"/>
          <w:sz w:val="24"/>
          <w:szCs w:val="24"/>
        </w:rPr>
        <w:t>(Miller &amp; Almon, 2009, p. 63)</w:t>
      </w:r>
      <w:r w:rsidR="008E3910" w:rsidRPr="00DA5B43">
        <w:rPr>
          <w:rFonts w:asciiTheme="majorHAnsi" w:hAnsiTheme="majorHAnsi" w:cs="Cambria"/>
          <w:sz w:val="24"/>
          <w:szCs w:val="24"/>
        </w:rPr>
        <w:fldChar w:fldCharType="end"/>
      </w:r>
      <w:r w:rsidRPr="00DA5B43">
        <w:rPr>
          <w:rFonts w:asciiTheme="majorHAnsi" w:hAnsiTheme="majorHAnsi" w:cs="Cambria"/>
          <w:sz w:val="24"/>
          <w:szCs w:val="24"/>
        </w:rPr>
        <w:t>.</w:t>
      </w:r>
      <w:r w:rsidR="00D45C92" w:rsidRPr="00DA5B43">
        <w:rPr>
          <w:rFonts w:asciiTheme="majorHAnsi" w:hAnsiTheme="majorHAnsi" w:cs="Cambria"/>
          <w:sz w:val="24"/>
          <w:szCs w:val="24"/>
        </w:rPr>
        <w:t xml:space="preserve"> </w:t>
      </w:r>
    </w:p>
    <w:p w:rsidR="005A79D5" w:rsidRPr="00DA5B43" w:rsidRDefault="005169E2" w:rsidP="005A79D5">
      <w:pPr>
        <w:widowControl w:val="0"/>
        <w:autoSpaceDE w:val="0"/>
        <w:autoSpaceDN w:val="0"/>
        <w:adjustRightInd w:val="0"/>
        <w:spacing w:after="0" w:line="480" w:lineRule="auto"/>
        <w:ind w:right="94" w:firstLine="620"/>
        <w:rPr>
          <w:rFonts w:asciiTheme="majorHAnsi" w:hAnsiTheme="majorHAnsi" w:cs="Cambria"/>
          <w:spacing w:val="1"/>
          <w:sz w:val="24"/>
          <w:szCs w:val="24"/>
        </w:rPr>
      </w:pPr>
      <w:r w:rsidRPr="00DA5B43">
        <w:rPr>
          <w:rFonts w:asciiTheme="majorHAnsi" w:hAnsiTheme="majorHAnsi" w:cs="Cambria"/>
          <w:sz w:val="24"/>
          <w:szCs w:val="24"/>
        </w:rPr>
        <w:t xml:space="preserve">In the last 10 years, </w:t>
      </w:r>
      <w:r w:rsidR="00DD7848" w:rsidRPr="00DA5B43">
        <w:rPr>
          <w:rFonts w:asciiTheme="majorHAnsi" w:hAnsiTheme="majorHAnsi" w:cs="Cambria"/>
          <w:sz w:val="24"/>
          <w:szCs w:val="24"/>
        </w:rPr>
        <w:t>ma</w:t>
      </w:r>
      <w:r w:rsidR="00DD7848" w:rsidRPr="00DA5B43">
        <w:rPr>
          <w:rFonts w:asciiTheme="majorHAnsi" w:hAnsiTheme="majorHAnsi" w:cs="Cambria"/>
          <w:spacing w:val="1"/>
          <w:sz w:val="24"/>
          <w:szCs w:val="24"/>
        </w:rPr>
        <w:t>j</w:t>
      </w:r>
      <w:r w:rsidR="00DD7848" w:rsidRPr="00DA5B43">
        <w:rPr>
          <w:rFonts w:asciiTheme="majorHAnsi" w:hAnsiTheme="majorHAnsi" w:cs="Cambria"/>
          <w:sz w:val="24"/>
          <w:szCs w:val="24"/>
        </w:rPr>
        <w:t>or</w:t>
      </w:r>
      <w:r w:rsidR="00DD7848" w:rsidRPr="00DA5B43">
        <w:rPr>
          <w:rFonts w:asciiTheme="majorHAnsi" w:hAnsiTheme="majorHAnsi" w:cs="Cambria"/>
          <w:spacing w:val="-1"/>
          <w:sz w:val="24"/>
          <w:szCs w:val="24"/>
        </w:rPr>
        <w:t xml:space="preserve"> </w:t>
      </w:r>
      <w:r w:rsidR="00DD7848" w:rsidRPr="00DA5B43">
        <w:rPr>
          <w:rFonts w:asciiTheme="majorHAnsi" w:hAnsiTheme="majorHAnsi" w:cs="Cambria"/>
          <w:sz w:val="24"/>
          <w:szCs w:val="24"/>
        </w:rPr>
        <w:t>n</w:t>
      </w:r>
      <w:r w:rsidR="00DD7848" w:rsidRPr="00DA5B43">
        <w:rPr>
          <w:rFonts w:asciiTheme="majorHAnsi" w:hAnsiTheme="majorHAnsi" w:cs="Cambria"/>
          <w:spacing w:val="1"/>
          <w:sz w:val="24"/>
          <w:szCs w:val="24"/>
        </w:rPr>
        <w:t>e</w:t>
      </w:r>
      <w:r w:rsidR="00DD7848" w:rsidRPr="00DA5B43">
        <w:rPr>
          <w:rFonts w:asciiTheme="majorHAnsi" w:hAnsiTheme="majorHAnsi" w:cs="Cambria"/>
          <w:spacing w:val="-1"/>
          <w:sz w:val="24"/>
          <w:szCs w:val="24"/>
        </w:rPr>
        <w:t>w</w:t>
      </w:r>
      <w:r w:rsidR="00DD7848" w:rsidRPr="00DA5B43">
        <w:rPr>
          <w:rFonts w:asciiTheme="majorHAnsi" w:hAnsiTheme="majorHAnsi" w:cs="Cambria"/>
          <w:sz w:val="24"/>
          <w:szCs w:val="24"/>
        </w:rPr>
        <w:t>s o</w:t>
      </w:r>
      <w:r w:rsidR="00DD7848" w:rsidRPr="00DA5B43">
        <w:rPr>
          <w:rFonts w:asciiTheme="majorHAnsi" w:hAnsiTheme="majorHAnsi" w:cs="Cambria"/>
          <w:spacing w:val="-1"/>
          <w:sz w:val="24"/>
          <w:szCs w:val="24"/>
        </w:rPr>
        <w:t>u</w:t>
      </w:r>
      <w:r w:rsidR="00DD7848" w:rsidRPr="00DA5B43">
        <w:rPr>
          <w:rFonts w:asciiTheme="majorHAnsi" w:hAnsiTheme="majorHAnsi" w:cs="Cambria"/>
          <w:sz w:val="24"/>
          <w:szCs w:val="24"/>
        </w:rPr>
        <w:t xml:space="preserve">tlets have </w:t>
      </w:r>
      <w:r w:rsidR="00DD7848" w:rsidRPr="00DA5B43">
        <w:rPr>
          <w:rFonts w:asciiTheme="majorHAnsi" w:hAnsiTheme="majorHAnsi" w:cs="Cambria"/>
          <w:spacing w:val="-1"/>
          <w:sz w:val="24"/>
          <w:szCs w:val="24"/>
        </w:rPr>
        <w:t>r</w:t>
      </w:r>
      <w:r w:rsidR="00DD7848" w:rsidRPr="00DA5B43">
        <w:rPr>
          <w:rFonts w:asciiTheme="majorHAnsi" w:hAnsiTheme="majorHAnsi" w:cs="Cambria"/>
          <w:sz w:val="24"/>
          <w:szCs w:val="24"/>
        </w:rPr>
        <w:t>un sto</w:t>
      </w:r>
      <w:r w:rsidR="00DD7848" w:rsidRPr="00DA5B43">
        <w:rPr>
          <w:rFonts w:asciiTheme="majorHAnsi" w:hAnsiTheme="majorHAnsi" w:cs="Cambria"/>
          <w:spacing w:val="-1"/>
          <w:sz w:val="24"/>
          <w:szCs w:val="24"/>
        </w:rPr>
        <w:t>r</w:t>
      </w:r>
      <w:r w:rsidR="00DD7848" w:rsidRPr="00DA5B43">
        <w:rPr>
          <w:rFonts w:asciiTheme="majorHAnsi" w:hAnsiTheme="majorHAnsi" w:cs="Cambria"/>
          <w:sz w:val="24"/>
          <w:szCs w:val="24"/>
        </w:rPr>
        <w:t>i</w:t>
      </w:r>
      <w:r w:rsidR="00DD7848" w:rsidRPr="00DA5B43">
        <w:rPr>
          <w:rFonts w:asciiTheme="majorHAnsi" w:hAnsiTheme="majorHAnsi" w:cs="Cambria"/>
          <w:spacing w:val="1"/>
          <w:sz w:val="24"/>
          <w:szCs w:val="24"/>
        </w:rPr>
        <w:t>e</w:t>
      </w:r>
      <w:r w:rsidR="00DD7848" w:rsidRPr="00DA5B43">
        <w:rPr>
          <w:rFonts w:asciiTheme="majorHAnsi" w:hAnsiTheme="majorHAnsi" w:cs="Cambria"/>
          <w:sz w:val="24"/>
          <w:szCs w:val="24"/>
        </w:rPr>
        <w:t xml:space="preserve">s </w:t>
      </w:r>
      <w:r w:rsidR="00DD7848" w:rsidRPr="00DA5B43">
        <w:rPr>
          <w:rFonts w:asciiTheme="majorHAnsi" w:hAnsiTheme="majorHAnsi" w:cs="Cambria"/>
          <w:spacing w:val="-1"/>
          <w:sz w:val="24"/>
          <w:szCs w:val="24"/>
        </w:rPr>
        <w:t>w</w:t>
      </w:r>
      <w:r w:rsidR="00DD7848" w:rsidRPr="00DA5B43">
        <w:rPr>
          <w:rFonts w:asciiTheme="majorHAnsi" w:hAnsiTheme="majorHAnsi" w:cs="Cambria"/>
          <w:sz w:val="24"/>
          <w:szCs w:val="24"/>
        </w:rPr>
        <w:t>i</w:t>
      </w:r>
      <w:r w:rsidR="00DD7848" w:rsidRPr="00DA5B43">
        <w:rPr>
          <w:rFonts w:asciiTheme="majorHAnsi" w:hAnsiTheme="majorHAnsi" w:cs="Cambria"/>
          <w:spacing w:val="1"/>
          <w:sz w:val="24"/>
          <w:szCs w:val="24"/>
        </w:rPr>
        <w:t>t</w:t>
      </w:r>
      <w:r w:rsidR="00DD7848" w:rsidRPr="00DA5B43">
        <w:rPr>
          <w:rFonts w:asciiTheme="majorHAnsi" w:hAnsiTheme="majorHAnsi" w:cs="Cambria"/>
          <w:sz w:val="24"/>
          <w:szCs w:val="24"/>
        </w:rPr>
        <w:t>h ti</w:t>
      </w:r>
      <w:r w:rsidR="00DD7848" w:rsidRPr="00DA5B43">
        <w:rPr>
          <w:rFonts w:asciiTheme="majorHAnsi" w:hAnsiTheme="majorHAnsi" w:cs="Cambria"/>
          <w:spacing w:val="1"/>
          <w:sz w:val="24"/>
          <w:szCs w:val="24"/>
        </w:rPr>
        <w:t>t</w:t>
      </w:r>
      <w:r w:rsidR="00DD7848" w:rsidRPr="00DA5B43">
        <w:rPr>
          <w:rFonts w:asciiTheme="majorHAnsi" w:hAnsiTheme="majorHAnsi" w:cs="Cambria"/>
          <w:sz w:val="24"/>
          <w:szCs w:val="24"/>
        </w:rPr>
        <w:t>les such</w:t>
      </w:r>
      <w:r w:rsidR="00DD7848" w:rsidRPr="00DA5B43">
        <w:rPr>
          <w:rFonts w:asciiTheme="majorHAnsi" w:hAnsiTheme="majorHAnsi" w:cs="Cambria"/>
          <w:spacing w:val="-1"/>
          <w:sz w:val="24"/>
          <w:szCs w:val="24"/>
        </w:rPr>
        <w:t xml:space="preserve"> </w:t>
      </w:r>
      <w:r w:rsidR="00DD7848" w:rsidRPr="00DA5B43">
        <w:rPr>
          <w:rFonts w:asciiTheme="majorHAnsi" w:hAnsiTheme="majorHAnsi" w:cs="Cambria"/>
          <w:sz w:val="24"/>
          <w:szCs w:val="24"/>
        </w:rPr>
        <w:t xml:space="preserve">as </w:t>
      </w:r>
      <w:r w:rsidR="00DD7848" w:rsidRPr="00DA5B43">
        <w:rPr>
          <w:rFonts w:asciiTheme="majorHAnsi" w:hAnsiTheme="majorHAnsi" w:cs="Cambria"/>
          <w:spacing w:val="-1"/>
          <w:sz w:val="24"/>
          <w:szCs w:val="24"/>
        </w:rPr>
        <w:t>“</w:t>
      </w:r>
      <w:r w:rsidR="00DD7848" w:rsidRPr="00DA5B43">
        <w:rPr>
          <w:rFonts w:asciiTheme="majorHAnsi" w:hAnsiTheme="majorHAnsi" w:cs="Cambria"/>
          <w:sz w:val="24"/>
          <w:szCs w:val="24"/>
        </w:rPr>
        <w:t>T</w:t>
      </w:r>
      <w:r w:rsidR="00DD7848" w:rsidRPr="00DA5B43">
        <w:rPr>
          <w:rFonts w:asciiTheme="majorHAnsi" w:hAnsiTheme="majorHAnsi" w:cs="Cambria"/>
          <w:spacing w:val="-1"/>
          <w:sz w:val="24"/>
          <w:szCs w:val="24"/>
        </w:rPr>
        <w:t>h</w:t>
      </w:r>
      <w:r w:rsidR="00DD7848" w:rsidRPr="00DA5B43">
        <w:rPr>
          <w:rFonts w:asciiTheme="majorHAnsi" w:hAnsiTheme="majorHAnsi" w:cs="Cambria"/>
          <w:sz w:val="24"/>
          <w:szCs w:val="24"/>
        </w:rPr>
        <w:t>e New</w:t>
      </w:r>
      <w:r w:rsidR="00DD7848" w:rsidRPr="00DA5B43">
        <w:rPr>
          <w:rFonts w:asciiTheme="majorHAnsi" w:hAnsiTheme="majorHAnsi" w:cs="Cambria"/>
          <w:spacing w:val="-1"/>
          <w:sz w:val="24"/>
          <w:szCs w:val="24"/>
        </w:rPr>
        <w:t xml:space="preserve"> </w:t>
      </w:r>
      <w:r w:rsidR="00DD7848" w:rsidRPr="00DA5B43">
        <w:rPr>
          <w:rFonts w:asciiTheme="majorHAnsi" w:hAnsiTheme="majorHAnsi" w:cs="Cambria"/>
          <w:sz w:val="24"/>
          <w:szCs w:val="24"/>
        </w:rPr>
        <w:t>First G</w:t>
      </w:r>
      <w:r w:rsidR="00DD7848" w:rsidRPr="00DA5B43">
        <w:rPr>
          <w:rFonts w:asciiTheme="majorHAnsi" w:hAnsiTheme="majorHAnsi" w:cs="Cambria"/>
          <w:spacing w:val="-1"/>
          <w:sz w:val="24"/>
          <w:szCs w:val="24"/>
        </w:rPr>
        <w:t>r</w:t>
      </w:r>
      <w:r w:rsidR="00DD7848" w:rsidRPr="00DA5B43">
        <w:rPr>
          <w:rFonts w:asciiTheme="majorHAnsi" w:hAnsiTheme="majorHAnsi" w:cs="Cambria"/>
          <w:sz w:val="24"/>
          <w:szCs w:val="24"/>
        </w:rPr>
        <w:t>a</w:t>
      </w:r>
      <w:r w:rsidR="00DD7848" w:rsidRPr="00DA5B43">
        <w:rPr>
          <w:rFonts w:asciiTheme="majorHAnsi" w:hAnsiTheme="majorHAnsi" w:cs="Cambria"/>
          <w:spacing w:val="-1"/>
          <w:sz w:val="24"/>
          <w:szCs w:val="24"/>
        </w:rPr>
        <w:t>d</w:t>
      </w:r>
      <w:r w:rsidR="00DD7848" w:rsidRPr="00DA5B43">
        <w:rPr>
          <w:rFonts w:asciiTheme="majorHAnsi" w:hAnsiTheme="majorHAnsi" w:cs="Cambria"/>
          <w:sz w:val="24"/>
          <w:szCs w:val="24"/>
        </w:rPr>
        <w:t xml:space="preserve">e: </w:t>
      </w:r>
      <w:r w:rsidR="00DD7848" w:rsidRPr="00DA5B43">
        <w:rPr>
          <w:rFonts w:asciiTheme="majorHAnsi" w:hAnsiTheme="majorHAnsi" w:cs="Cambria"/>
          <w:spacing w:val="1"/>
          <w:sz w:val="24"/>
          <w:szCs w:val="24"/>
        </w:rPr>
        <w:t>T</w:t>
      </w:r>
      <w:r w:rsidR="00DD7848" w:rsidRPr="00DA5B43">
        <w:rPr>
          <w:rFonts w:asciiTheme="majorHAnsi" w:hAnsiTheme="majorHAnsi" w:cs="Cambria"/>
          <w:sz w:val="24"/>
          <w:szCs w:val="24"/>
        </w:rPr>
        <w:t xml:space="preserve">oo Much </w:t>
      </w:r>
      <w:r w:rsidR="00DD7848" w:rsidRPr="00DA5B43">
        <w:rPr>
          <w:rFonts w:asciiTheme="majorHAnsi" w:hAnsiTheme="majorHAnsi" w:cs="Cambria"/>
          <w:spacing w:val="-1"/>
          <w:sz w:val="24"/>
          <w:szCs w:val="24"/>
        </w:rPr>
        <w:t>T</w:t>
      </w:r>
      <w:r w:rsidR="00DD7848" w:rsidRPr="00DA5B43">
        <w:rPr>
          <w:rFonts w:asciiTheme="majorHAnsi" w:hAnsiTheme="majorHAnsi" w:cs="Cambria"/>
          <w:sz w:val="24"/>
          <w:szCs w:val="24"/>
        </w:rPr>
        <w:t>oo Soon</w:t>
      </w:r>
      <w:r w:rsidR="00614D52">
        <w:rPr>
          <w:rFonts w:asciiTheme="majorHAnsi" w:hAnsiTheme="majorHAnsi" w:cs="Cambria"/>
          <w:sz w:val="24"/>
          <w:szCs w:val="24"/>
        </w:rPr>
        <w:t>,</w:t>
      </w:r>
      <w:r w:rsidR="00DD7848" w:rsidRPr="00DA5B43">
        <w:rPr>
          <w:rFonts w:asciiTheme="majorHAnsi" w:hAnsiTheme="majorHAnsi" w:cs="Cambria"/>
          <w:sz w:val="24"/>
          <w:szCs w:val="24"/>
        </w:rPr>
        <w:t>”</w:t>
      </w:r>
      <w:r w:rsidR="00DD7848" w:rsidRPr="00DA5B43">
        <w:rPr>
          <w:rFonts w:asciiTheme="majorHAnsi" w:hAnsiTheme="majorHAnsi" w:cs="Cambria"/>
          <w:spacing w:val="1"/>
          <w:sz w:val="24"/>
          <w:szCs w:val="24"/>
        </w:rPr>
        <w:t xml:space="preserve"> “M</w:t>
      </w:r>
      <w:r w:rsidR="00DD7848" w:rsidRPr="00DA5B43">
        <w:rPr>
          <w:rFonts w:asciiTheme="majorHAnsi" w:hAnsiTheme="majorHAnsi" w:cs="Cambria"/>
          <w:spacing w:val="-3"/>
          <w:sz w:val="24"/>
          <w:szCs w:val="24"/>
        </w:rPr>
        <w:t>o</w:t>
      </w:r>
      <w:r w:rsidR="00DD7848" w:rsidRPr="00DA5B43">
        <w:rPr>
          <w:rFonts w:asciiTheme="majorHAnsi" w:hAnsiTheme="majorHAnsi" w:cs="Cambria"/>
          <w:spacing w:val="-1"/>
          <w:sz w:val="24"/>
          <w:szCs w:val="24"/>
        </w:rPr>
        <w:t>r</w:t>
      </w:r>
      <w:r w:rsidR="00DD7848" w:rsidRPr="00DA5B43">
        <w:rPr>
          <w:rFonts w:asciiTheme="majorHAnsi" w:hAnsiTheme="majorHAnsi" w:cs="Cambria"/>
          <w:sz w:val="24"/>
          <w:szCs w:val="24"/>
        </w:rPr>
        <w:t>e Wo</w:t>
      </w:r>
      <w:r w:rsidR="00DD7848" w:rsidRPr="00DA5B43">
        <w:rPr>
          <w:rFonts w:asciiTheme="majorHAnsi" w:hAnsiTheme="majorHAnsi" w:cs="Cambria"/>
          <w:spacing w:val="-1"/>
          <w:sz w:val="24"/>
          <w:szCs w:val="24"/>
        </w:rPr>
        <w:t>rk</w:t>
      </w:r>
      <w:r w:rsidR="00DD7848" w:rsidRPr="00DA5B43">
        <w:rPr>
          <w:rFonts w:asciiTheme="majorHAnsi" w:hAnsiTheme="majorHAnsi" w:cs="Cambria"/>
          <w:sz w:val="24"/>
          <w:szCs w:val="24"/>
        </w:rPr>
        <w:t>,</w:t>
      </w:r>
      <w:r w:rsidR="00DD7848" w:rsidRPr="00DA5B43">
        <w:rPr>
          <w:rFonts w:asciiTheme="majorHAnsi" w:hAnsiTheme="majorHAnsi" w:cs="Cambria"/>
          <w:spacing w:val="1"/>
          <w:sz w:val="24"/>
          <w:szCs w:val="24"/>
        </w:rPr>
        <w:t xml:space="preserve"> </w:t>
      </w:r>
      <w:r w:rsidR="00DD7848" w:rsidRPr="00DA5B43">
        <w:rPr>
          <w:rFonts w:asciiTheme="majorHAnsi" w:hAnsiTheme="majorHAnsi" w:cs="Cambria"/>
          <w:sz w:val="24"/>
          <w:szCs w:val="24"/>
        </w:rPr>
        <w:t xml:space="preserve">Less </w:t>
      </w:r>
      <w:r w:rsidR="00DD7848" w:rsidRPr="00DA5B43">
        <w:rPr>
          <w:rFonts w:asciiTheme="majorHAnsi" w:hAnsiTheme="majorHAnsi" w:cs="Cambria"/>
          <w:spacing w:val="1"/>
          <w:sz w:val="24"/>
          <w:szCs w:val="24"/>
        </w:rPr>
        <w:t>P</w:t>
      </w:r>
      <w:r w:rsidR="00DD7848" w:rsidRPr="00DA5B43">
        <w:rPr>
          <w:rFonts w:asciiTheme="majorHAnsi" w:hAnsiTheme="majorHAnsi" w:cs="Cambria"/>
          <w:sz w:val="24"/>
          <w:szCs w:val="24"/>
        </w:rPr>
        <w:t>l</w:t>
      </w:r>
      <w:r w:rsidR="00DD7848" w:rsidRPr="00DA5B43">
        <w:rPr>
          <w:rFonts w:asciiTheme="majorHAnsi" w:hAnsiTheme="majorHAnsi" w:cs="Cambria"/>
          <w:spacing w:val="5"/>
          <w:sz w:val="24"/>
          <w:szCs w:val="24"/>
        </w:rPr>
        <w:t>a</w:t>
      </w:r>
      <w:r w:rsidR="00DD7848" w:rsidRPr="00DA5B43">
        <w:rPr>
          <w:rFonts w:asciiTheme="majorHAnsi" w:hAnsiTheme="majorHAnsi" w:cs="Cambria"/>
          <w:sz w:val="24"/>
          <w:szCs w:val="24"/>
        </w:rPr>
        <w:t>y</w:t>
      </w:r>
      <w:r w:rsidR="00DD7848" w:rsidRPr="00DA5B43">
        <w:rPr>
          <w:rFonts w:asciiTheme="majorHAnsi" w:hAnsiTheme="majorHAnsi" w:cs="Cambria"/>
          <w:spacing w:val="-1"/>
          <w:sz w:val="24"/>
          <w:szCs w:val="24"/>
        </w:rPr>
        <w:t xml:space="preserve"> </w:t>
      </w:r>
      <w:r w:rsidR="00DD7848" w:rsidRPr="00DA5B43">
        <w:rPr>
          <w:rFonts w:asciiTheme="majorHAnsi" w:hAnsiTheme="majorHAnsi" w:cs="Cambria"/>
          <w:sz w:val="24"/>
          <w:szCs w:val="24"/>
        </w:rPr>
        <w:t>in Ki</w:t>
      </w:r>
      <w:r w:rsidR="00DD7848" w:rsidRPr="00DA5B43">
        <w:rPr>
          <w:rFonts w:asciiTheme="majorHAnsi" w:hAnsiTheme="majorHAnsi" w:cs="Cambria"/>
          <w:spacing w:val="1"/>
          <w:sz w:val="24"/>
          <w:szCs w:val="24"/>
        </w:rPr>
        <w:t>n</w:t>
      </w:r>
      <w:r w:rsidR="00DD7848" w:rsidRPr="00DA5B43">
        <w:rPr>
          <w:rFonts w:asciiTheme="majorHAnsi" w:hAnsiTheme="majorHAnsi" w:cs="Cambria"/>
          <w:spacing w:val="-1"/>
          <w:sz w:val="24"/>
          <w:szCs w:val="24"/>
        </w:rPr>
        <w:t>d</w:t>
      </w:r>
      <w:r w:rsidR="00DD7848" w:rsidRPr="00DA5B43">
        <w:rPr>
          <w:rFonts w:asciiTheme="majorHAnsi" w:hAnsiTheme="majorHAnsi" w:cs="Cambria"/>
          <w:sz w:val="24"/>
          <w:szCs w:val="24"/>
        </w:rPr>
        <w:t>er</w:t>
      </w:r>
      <w:r w:rsidR="00DD7848" w:rsidRPr="00DA5B43">
        <w:rPr>
          <w:rFonts w:asciiTheme="majorHAnsi" w:hAnsiTheme="majorHAnsi" w:cs="Cambria"/>
          <w:spacing w:val="-1"/>
          <w:sz w:val="24"/>
          <w:szCs w:val="24"/>
        </w:rPr>
        <w:t>g</w:t>
      </w:r>
      <w:r w:rsidR="00DD7848" w:rsidRPr="00DA5B43">
        <w:rPr>
          <w:rFonts w:asciiTheme="majorHAnsi" w:hAnsiTheme="majorHAnsi" w:cs="Cambria"/>
          <w:sz w:val="24"/>
          <w:szCs w:val="24"/>
        </w:rPr>
        <w:t>arte</w:t>
      </w:r>
      <w:r w:rsidR="00DD7848" w:rsidRPr="00DA5B43">
        <w:rPr>
          <w:rFonts w:asciiTheme="majorHAnsi" w:hAnsiTheme="majorHAnsi" w:cs="Cambria"/>
          <w:spacing w:val="1"/>
          <w:sz w:val="24"/>
          <w:szCs w:val="24"/>
        </w:rPr>
        <w:t>n</w:t>
      </w:r>
      <w:r w:rsidR="00614D52">
        <w:rPr>
          <w:rFonts w:asciiTheme="majorHAnsi" w:hAnsiTheme="majorHAnsi" w:cs="Cambria"/>
          <w:spacing w:val="1"/>
          <w:sz w:val="24"/>
          <w:szCs w:val="24"/>
        </w:rPr>
        <w:t>,</w:t>
      </w:r>
      <w:r w:rsidR="00DD7848" w:rsidRPr="00DA5B43">
        <w:rPr>
          <w:rFonts w:asciiTheme="majorHAnsi" w:hAnsiTheme="majorHAnsi" w:cs="Cambria"/>
          <w:sz w:val="24"/>
          <w:szCs w:val="24"/>
        </w:rPr>
        <w:t>”</w:t>
      </w:r>
      <w:r w:rsidR="00DD7848" w:rsidRPr="00DA5B43">
        <w:rPr>
          <w:rFonts w:asciiTheme="majorHAnsi" w:hAnsiTheme="majorHAnsi" w:cs="Cambria"/>
          <w:spacing w:val="1"/>
          <w:sz w:val="24"/>
          <w:szCs w:val="24"/>
        </w:rPr>
        <w:t xml:space="preserve"> </w:t>
      </w:r>
      <w:r w:rsidR="00DD7848" w:rsidRPr="00DA5B43">
        <w:rPr>
          <w:rFonts w:asciiTheme="majorHAnsi" w:hAnsiTheme="majorHAnsi" w:cs="Cambria"/>
          <w:sz w:val="24"/>
          <w:szCs w:val="24"/>
        </w:rPr>
        <w:t>a</w:t>
      </w:r>
      <w:r w:rsidR="00DD7848" w:rsidRPr="00DA5B43">
        <w:rPr>
          <w:rFonts w:asciiTheme="majorHAnsi" w:hAnsiTheme="majorHAnsi" w:cs="Cambria"/>
          <w:spacing w:val="1"/>
          <w:sz w:val="24"/>
          <w:szCs w:val="24"/>
        </w:rPr>
        <w:t>n</w:t>
      </w:r>
      <w:r w:rsidR="00DD7848" w:rsidRPr="00DA5B43">
        <w:rPr>
          <w:rFonts w:asciiTheme="majorHAnsi" w:hAnsiTheme="majorHAnsi" w:cs="Cambria"/>
          <w:sz w:val="24"/>
          <w:szCs w:val="24"/>
        </w:rPr>
        <w:t>d</w:t>
      </w:r>
      <w:r w:rsidR="00DD7848" w:rsidRPr="00DA5B43">
        <w:rPr>
          <w:rFonts w:asciiTheme="majorHAnsi" w:hAnsiTheme="majorHAnsi" w:cs="Cambria"/>
          <w:spacing w:val="-1"/>
          <w:sz w:val="24"/>
          <w:szCs w:val="24"/>
        </w:rPr>
        <w:t xml:space="preserve"> </w:t>
      </w:r>
      <w:r w:rsidR="00DD7848" w:rsidRPr="00DA5B43">
        <w:rPr>
          <w:rFonts w:asciiTheme="majorHAnsi" w:hAnsiTheme="majorHAnsi" w:cs="Cambria"/>
          <w:spacing w:val="1"/>
          <w:sz w:val="24"/>
          <w:szCs w:val="24"/>
        </w:rPr>
        <w:t>“Kindergarten or `Kindergrind’?”</w:t>
      </w:r>
      <w:r w:rsidR="00DD7848" w:rsidRPr="00DA5B43">
        <w:rPr>
          <w:rFonts w:asciiTheme="majorHAnsi" w:hAnsiTheme="majorHAnsi" w:cs="Cambria"/>
          <w:sz w:val="24"/>
          <w:szCs w:val="24"/>
        </w:rPr>
        <w:t xml:space="preserve"> </w:t>
      </w:r>
      <w:r w:rsidR="008E3910" w:rsidRPr="00DA5B43">
        <w:rPr>
          <w:rFonts w:asciiTheme="majorHAnsi" w:hAnsiTheme="majorHAnsi" w:cs="Cambria"/>
          <w:sz w:val="24"/>
          <w:szCs w:val="24"/>
        </w:rPr>
        <w:fldChar w:fldCharType="begin"/>
      </w:r>
      <w:r w:rsidR="004A3F11">
        <w:rPr>
          <w:rFonts w:asciiTheme="majorHAnsi" w:hAnsiTheme="majorHAnsi" w:cs="Cambria"/>
          <w:sz w:val="24"/>
          <w:szCs w:val="24"/>
        </w:rPr>
        <w:instrText xml:space="preserve"> ADDIN ZOTERO_ITEM CSL_CITATION {"citationID":"hBQ91Liy","properties":{"formattedCitation":"(Gao, 2005; Orenstein, 2009; Stenson, 2010; Tyre, 2006; Vise, 2007)","plainCitation":"(Gao, 2005; Orenstein, 2009; Stenson, 2010; Tyre, 2006; Vise, 2007)"},"citationItems":[{"id":595,"uris":["http://zotero.org/users/48675/items/KGS6ENVW"],"uri":["http://zotero.org/users/48675/items/KGS6ENVW"],"itemData":{"id":595,"type":"article-newspaper","title":"Kindergarten or `kindergrind'?  School getting tougher for kids","container-title":"Union-Tribune San Diego","URL":"http://legacy.utsandiego.com/news/education/20050411-9999-1n11kinder.html","author":[{"family":"Gao","given":"Helen"}],"issued":{"date-parts":[["2005",4,11]]}}},{"id":174,"uris":["http://zotero.org/users/48675/items/5NV4K5QU"],"uri":["http://zotero.org/users/48675/items/5NV4K5QU"],"itemData":{"id":174,"type":"article-newspaper","title":"Kindergarten Cram","container-title":"New York Times","URL":"http://www.nytimes.com/2009/05/03/magazine/03wwln-lede-t.html?_r=0","author":[{"family":"Orenstein","given":"Peggy"}],"issued":{"date-parts":[["2009",4,29]]}}},{"id":520,"uris":["http://zotero.org/users/48675/items/I2SIQ2Q8"],"uri":["http://zotero.org/users/48675/items/I2SIQ2Q8"],"itemData":{"id":520,"type":"article-magazine","title":"Tutoring tots?  Some kids prep for kindergarten","container-title":"MSNBC","URL":"http://www.nbcnews.com/id/32404017/ns/health-childrens_health/t/tutoring-tots-some-kids-prep-kindergarten/#.Ut20RLROlpg","author":[{"family":"Stenson","given":"Jacqueline"}],"issued":{"date-parts":[["2010",7,30]]}}},{"id":132,"uris":["http://zotero.org/users/48675/items/45V5BTTN"],"uri":["http://zotero.org/users/48675/items/45V5BTTN"],"itemData":{"id":132,"type":"article-magazine","title":"The New First Grade:  Too Much Too Soon","container-title":"Newsweek","URL":"http://www.newsweek.com/new-first-grade-too-much-too-soon-109667","author":[{"family":"Tyre","given":"P"}],"issued":{"date-parts":[["2006",9,10]]}}},{"id":423,"uris":["http://zotero.org/users/48675/items/EMPXCS6E"],"uri":["http://zotero.org/users/48675/items/EMPXCS6E"],"itemData":{"id":423,"type":"article-newspaper","title":"More Work, Less Play in Kindergarten","container-title":"The Washington Post","section":"Education","source":"washingtonpost.com","abstract":"Nearly every kindergartner in Montgomery County knows how to read. That wasn't the case just five years ago in Maryland's largest school system or, literacy experts say, in most of the nation's public schools.","URL":"http://www.washingtonpost.com/wp-dyn/content/article/2007/05/22/AR2007052201696.html","ISSN":"0190-8286","language":"en-US","author":[{"family":"Vise","given":"Daniel","dropping-particle":"de"}],"issued":{"date-parts":[["2007",5,23]]}}}],"schema":"https://github.com/citation-style-language/schema/raw/master/csl-citation.json"} </w:instrText>
      </w:r>
      <w:r w:rsidR="008E3910" w:rsidRPr="00DA5B43">
        <w:rPr>
          <w:rFonts w:asciiTheme="majorHAnsi" w:hAnsiTheme="majorHAnsi" w:cs="Cambria"/>
          <w:sz w:val="24"/>
          <w:szCs w:val="24"/>
        </w:rPr>
        <w:fldChar w:fldCharType="separate"/>
      </w:r>
      <w:r w:rsidR="00DD7848" w:rsidRPr="00DA5B43">
        <w:rPr>
          <w:rFonts w:asciiTheme="majorHAnsi" w:hAnsiTheme="majorHAnsi"/>
          <w:sz w:val="24"/>
          <w:szCs w:val="24"/>
        </w:rPr>
        <w:t>(</w:t>
      </w:r>
      <w:r w:rsidR="004124BE" w:rsidRPr="00DA5B43">
        <w:rPr>
          <w:rFonts w:asciiTheme="majorHAnsi" w:hAnsiTheme="majorHAnsi"/>
          <w:sz w:val="24"/>
          <w:szCs w:val="24"/>
        </w:rPr>
        <w:t xml:space="preserve">Orenstein, 2009; </w:t>
      </w:r>
      <w:r w:rsidR="00DD7848" w:rsidRPr="00DA5B43">
        <w:rPr>
          <w:rFonts w:asciiTheme="majorHAnsi" w:hAnsiTheme="majorHAnsi"/>
          <w:sz w:val="24"/>
          <w:szCs w:val="24"/>
        </w:rPr>
        <w:t>Tyre, 2006; Vise, 2007</w:t>
      </w:r>
      <w:r w:rsidR="004124BE" w:rsidRPr="00DA5B43">
        <w:rPr>
          <w:rFonts w:asciiTheme="majorHAnsi" w:hAnsiTheme="majorHAnsi"/>
          <w:sz w:val="24"/>
          <w:szCs w:val="24"/>
        </w:rPr>
        <w:t>; Gao, 2005;</w:t>
      </w:r>
      <w:r w:rsidR="00DD7848" w:rsidRPr="00DA5B43">
        <w:rPr>
          <w:rFonts w:asciiTheme="majorHAnsi" w:hAnsiTheme="majorHAnsi"/>
          <w:sz w:val="24"/>
          <w:szCs w:val="24"/>
        </w:rPr>
        <w:t>)</w:t>
      </w:r>
      <w:r w:rsidR="008E3910" w:rsidRPr="00DA5B43">
        <w:rPr>
          <w:rFonts w:asciiTheme="majorHAnsi" w:hAnsiTheme="majorHAnsi" w:cs="Cambria"/>
          <w:sz w:val="24"/>
          <w:szCs w:val="24"/>
        </w:rPr>
        <w:fldChar w:fldCharType="end"/>
      </w:r>
      <w:r w:rsidR="00DD7848" w:rsidRPr="00DA5B43">
        <w:rPr>
          <w:rFonts w:asciiTheme="majorHAnsi" w:hAnsiTheme="majorHAnsi" w:cs="Cambria"/>
          <w:sz w:val="24"/>
          <w:szCs w:val="24"/>
        </w:rPr>
        <w:t>.</w:t>
      </w:r>
      <w:r w:rsidR="005A79D5" w:rsidRPr="00DA5B43">
        <w:rPr>
          <w:rFonts w:asciiTheme="majorHAnsi" w:hAnsiTheme="majorHAnsi" w:cs="Cambria"/>
          <w:sz w:val="24"/>
          <w:szCs w:val="24"/>
        </w:rPr>
        <w:t xml:space="preserve"> </w:t>
      </w:r>
      <w:r w:rsidR="00E67890" w:rsidRPr="00DA5B43">
        <w:rPr>
          <w:rFonts w:asciiTheme="majorHAnsi" w:hAnsiTheme="majorHAnsi" w:cs="Cambria"/>
          <w:spacing w:val="1"/>
          <w:sz w:val="24"/>
          <w:szCs w:val="24"/>
        </w:rPr>
        <w:t xml:space="preserve">While anecdotal accounts from teachers and parents </w:t>
      </w:r>
      <w:r w:rsidR="00D45C92" w:rsidRPr="00DA5B43">
        <w:rPr>
          <w:rFonts w:asciiTheme="majorHAnsi" w:hAnsiTheme="majorHAnsi" w:cs="Cambria"/>
          <w:sz w:val="24"/>
          <w:szCs w:val="24"/>
        </w:rPr>
        <w:t xml:space="preserve">describe </w:t>
      </w:r>
      <w:r w:rsidR="00E67890" w:rsidRPr="00DA5B43">
        <w:rPr>
          <w:rFonts w:asciiTheme="majorHAnsi" w:hAnsiTheme="majorHAnsi" w:cs="Cambria"/>
          <w:spacing w:val="-1"/>
          <w:sz w:val="24"/>
          <w:szCs w:val="24"/>
        </w:rPr>
        <w:t>k</w:t>
      </w:r>
      <w:r w:rsidR="00E67890" w:rsidRPr="00DA5B43">
        <w:rPr>
          <w:rFonts w:asciiTheme="majorHAnsi" w:hAnsiTheme="majorHAnsi" w:cs="Cambria"/>
          <w:sz w:val="24"/>
          <w:szCs w:val="24"/>
        </w:rPr>
        <w:t>i</w:t>
      </w:r>
      <w:r w:rsidR="00E67890" w:rsidRPr="00DA5B43">
        <w:rPr>
          <w:rFonts w:asciiTheme="majorHAnsi" w:hAnsiTheme="majorHAnsi" w:cs="Cambria"/>
          <w:spacing w:val="1"/>
          <w:sz w:val="24"/>
          <w:szCs w:val="24"/>
        </w:rPr>
        <w:t>n</w:t>
      </w:r>
      <w:r w:rsidR="00E67890" w:rsidRPr="00DA5B43">
        <w:rPr>
          <w:rFonts w:asciiTheme="majorHAnsi" w:hAnsiTheme="majorHAnsi" w:cs="Cambria"/>
          <w:spacing w:val="-1"/>
          <w:sz w:val="24"/>
          <w:szCs w:val="24"/>
        </w:rPr>
        <w:t>d</w:t>
      </w:r>
      <w:r w:rsidR="00E67890" w:rsidRPr="00DA5B43">
        <w:rPr>
          <w:rFonts w:asciiTheme="majorHAnsi" w:hAnsiTheme="majorHAnsi" w:cs="Cambria"/>
          <w:sz w:val="24"/>
          <w:szCs w:val="24"/>
        </w:rPr>
        <w:t>er</w:t>
      </w:r>
      <w:r w:rsidR="00E67890" w:rsidRPr="00DA5B43">
        <w:rPr>
          <w:rFonts w:asciiTheme="majorHAnsi" w:hAnsiTheme="majorHAnsi" w:cs="Cambria"/>
          <w:spacing w:val="-1"/>
          <w:sz w:val="24"/>
          <w:szCs w:val="24"/>
        </w:rPr>
        <w:t>g</w:t>
      </w:r>
      <w:r w:rsidR="00E67890" w:rsidRPr="00DA5B43">
        <w:rPr>
          <w:rFonts w:asciiTheme="majorHAnsi" w:hAnsiTheme="majorHAnsi" w:cs="Cambria"/>
          <w:sz w:val="24"/>
          <w:szCs w:val="24"/>
        </w:rPr>
        <w:t>arten</w:t>
      </w:r>
      <w:r w:rsidR="00E67890" w:rsidRPr="00DA5B43">
        <w:rPr>
          <w:rFonts w:asciiTheme="majorHAnsi" w:hAnsiTheme="majorHAnsi" w:cs="Cambria"/>
          <w:spacing w:val="1"/>
          <w:sz w:val="24"/>
          <w:szCs w:val="24"/>
        </w:rPr>
        <w:t xml:space="preserve"> </w:t>
      </w:r>
      <w:r w:rsidR="00E67890" w:rsidRPr="00DA5B43">
        <w:rPr>
          <w:rFonts w:asciiTheme="majorHAnsi" w:hAnsiTheme="majorHAnsi" w:cs="Cambria"/>
          <w:sz w:val="24"/>
          <w:szCs w:val="24"/>
        </w:rPr>
        <w:t>class</w:t>
      </w:r>
      <w:r w:rsidR="00E67890" w:rsidRPr="00DA5B43">
        <w:rPr>
          <w:rFonts w:asciiTheme="majorHAnsi" w:hAnsiTheme="majorHAnsi" w:cs="Cambria"/>
          <w:spacing w:val="-1"/>
          <w:sz w:val="24"/>
          <w:szCs w:val="24"/>
        </w:rPr>
        <w:t>r</w:t>
      </w:r>
      <w:r w:rsidR="00E67890" w:rsidRPr="00DA5B43">
        <w:rPr>
          <w:rFonts w:asciiTheme="majorHAnsi" w:hAnsiTheme="majorHAnsi" w:cs="Cambria"/>
          <w:sz w:val="24"/>
          <w:szCs w:val="24"/>
        </w:rPr>
        <w:t>oo</w:t>
      </w:r>
      <w:r w:rsidR="00E67890" w:rsidRPr="00DA5B43">
        <w:rPr>
          <w:rFonts w:asciiTheme="majorHAnsi" w:hAnsiTheme="majorHAnsi" w:cs="Cambria"/>
          <w:spacing w:val="1"/>
          <w:sz w:val="24"/>
          <w:szCs w:val="24"/>
        </w:rPr>
        <w:t>m</w:t>
      </w:r>
      <w:r w:rsidR="00E67890" w:rsidRPr="00DA5B43">
        <w:rPr>
          <w:rFonts w:asciiTheme="majorHAnsi" w:hAnsiTheme="majorHAnsi" w:cs="Cambria"/>
          <w:sz w:val="24"/>
          <w:szCs w:val="24"/>
        </w:rPr>
        <w:t>s c</w:t>
      </w:r>
      <w:r w:rsidR="00E67890" w:rsidRPr="00DA5B43">
        <w:rPr>
          <w:rFonts w:asciiTheme="majorHAnsi" w:hAnsiTheme="majorHAnsi" w:cs="Cambria"/>
          <w:spacing w:val="-1"/>
          <w:sz w:val="24"/>
          <w:szCs w:val="24"/>
        </w:rPr>
        <w:t>h</w:t>
      </w:r>
      <w:r w:rsidR="00E67890" w:rsidRPr="00DA5B43">
        <w:rPr>
          <w:rFonts w:asciiTheme="majorHAnsi" w:hAnsiTheme="majorHAnsi" w:cs="Cambria"/>
          <w:sz w:val="24"/>
          <w:szCs w:val="24"/>
        </w:rPr>
        <w:t>aracte</w:t>
      </w:r>
      <w:r w:rsidR="00E67890" w:rsidRPr="00DA5B43">
        <w:rPr>
          <w:rFonts w:asciiTheme="majorHAnsi" w:hAnsiTheme="majorHAnsi" w:cs="Cambria"/>
          <w:spacing w:val="-1"/>
          <w:sz w:val="24"/>
          <w:szCs w:val="24"/>
        </w:rPr>
        <w:t>r</w:t>
      </w:r>
      <w:r w:rsidR="00E67890" w:rsidRPr="00DA5B43">
        <w:rPr>
          <w:rFonts w:asciiTheme="majorHAnsi" w:hAnsiTheme="majorHAnsi" w:cs="Cambria"/>
          <w:sz w:val="24"/>
          <w:szCs w:val="24"/>
        </w:rPr>
        <w:t>i</w:t>
      </w:r>
      <w:r w:rsidR="00E67890" w:rsidRPr="00DA5B43">
        <w:rPr>
          <w:rFonts w:asciiTheme="majorHAnsi" w:hAnsiTheme="majorHAnsi" w:cs="Cambria"/>
          <w:spacing w:val="-1"/>
          <w:sz w:val="24"/>
          <w:szCs w:val="24"/>
        </w:rPr>
        <w:t>z</w:t>
      </w:r>
      <w:r w:rsidR="00E67890" w:rsidRPr="00DA5B43">
        <w:rPr>
          <w:rFonts w:asciiTheme="majorHAnsi" w:hAnsiTheme="majorHAnsi" w:cs="Cambria"/>
          <w:sz w:val="24"/>
          <w:szCs w:val="24"/>
        </w:rPr>
        <w:t>ed</w:t>
      </w:r>
      <w:r w:rsidR="00E67890" w:rsidRPr="00DA5B43">
        <w:rPr>
          <w:rFonts w:asciiTheme="majorHAnsi" w:hAnsiTheme="majorHAnsi" w:cs="Cambria"/>
          <w:spacing w:val="-1"/>
          <w:sz w:val="24"/>
          <w:szCs w:val="24"/>
        </w:rPr>
        <w:t xml:space="preserve"> </w:t>
      </w:r>
      <w:r w:rsidR="00E67890" w:rsidRPr="00DA5B43">
        <w:rPr>
          <w:rFonts w:asciiTheme="majorHAnsi" w:hAnsiTheme="majorHAnsi" w:cs="Cambria"/>
          <w:sz w:val="24"/>
          <w:szCs w:val="24"/>
        </w:rPr>
        <w:t>by</w:t>
      </w:r>
      <w:r w:rsidR="00E67890" w:rsidRPr="00DA5B43">
        <w:rPr>
          <w:rFonts w:asciiTheme="majorHAnsi" w:hAnsiTheme="majorHAnsi" w:cs="Cambria"/>
          <w:spacing w:val="-1"/>
          <w:sz w:val="24"/>
          <w:szCs w:val="24"/>
        </w:rPr>
        <w:t xml:space="preserve"> </w:t>
      </w:r>
      <w:r w:rsidR="00E67890" w:rsidRPr="00DA5B43">
        <w:rPr>
          <w:rFonts w:asciiTheme="majorHAnsi" w:hAnsiTheme="majorHAnsi" w:cs="Cambria"/>
          <w:sz w:val="24"/>
          <w:szCs w:val="24"/>
        </w:rPr>
        <w:t>m</w:t>
      </w:r>
      <w:r w:rsidR="00E67890" w:rsidRPr="00DA5B43">
        <w:rPr>
          <w:rFonts w:asciiTheme="majorHAnsi" w:hAnsiTheme="majorHAnsi" w:cs="Cambria"/>
          <w:spacing w:val="1"/>
          <w:sz w:val="24"/>
          <w:szCs w:val="24"/>
        </w:rPr>
        <w:t>o</w:t>
      </w:r>
      <w:r w:rsidR="00E67890" w:rsidRPr="00DA5B43">
        <w:rPr>
          <w:rFonts w:asciiTheme="majorHAnsi" w:hAnsiTheme="majorHAnsi" w:cs="Cambria"/>
          <w:spacing w:val="2"/>
          <w:sz w:val="24"/>
          <w:szCs w:val="24"/>
        </w:rPr>
        <w:t>u</w:t>
      </w:r>
      <w:r w:rsidR="00E67890" w:rsidRPr="00DA5B43">
        <w:rPr>
          <w:rFonts w:asciiTheme="majorHAnsi" w:hAnsiTheme="majorHAnsi" w:cs="Cambria"/>
          <w:sz w:val="24"/>
          <w:szCs w:val="24"/>
        </w:rPr>
        <w:t>n</w:t>
      </w:r>
      <w:r w:rsidR="00E67890" w:rsidRPr="00DA5B43">
        <w:rPr>
          <w:rFonts w:asciiTheme="majorHAnsi" w:hAnsiTheme="majorHAnsi" w:cs="Cambria"/>
          <w:spacing w:val="1"/>
          <w:sz w:val="24"/>
          <w:szCs w:val="24"/>
        </w:rPr>
        <w:t>t</w:t>
      </w:r>
      <w:r w:rsidR="00E67890" w:rsidRPr="00DA5B43">
        <w:rPr>
          <w:rFonts w:asciiTheme="majorHAnsi" w:hAnsiTheme="majorHAnsi" w:cs="Cambria"/>
          <w:sz w:val="24"/>
          <w:szCs w:val="24"/>
        </w:rPr>
        <w:t>i</w:t>
      </w:r>
      <w:r w:rsidR="00E67890" w:rsidRPr="00DA5B43">
        <w:rPr>
          <w:rFonts w:asciiTheme="majorHAnsi" w:hAnsiTheme="majorHAnsi" w:cs="Cambria"/>
          <w:spacing w:val="1"/>
          <w:sz w:val="24"/>
          <w:szCs w:val="24"/>
        </w:rPr>
        <w:t>n</w:t>
      </w:r>
      <w:r w:rsidR="00E67890" w:rsidRPr="00DA5B43">
        <w:rPr>
          <w:rFonts w:asciiTheme="majorHAnsi" w:hAnsiTheme="majorHAnsi" w:cs="Cambria"/>
          <w:sz w:val="24"/>
          <w:szCs w:val="24"/>
        </w:rPr>
        <w:t>g</w:t>
      </w:r>
      <w:r w:rsidR="00E67890" w:rsidRPr="00DA5B43">
        <w:rPr>
          <w:rFonts w:asciiTheme="majorHAnsi" w:hAnsiTheme="majorHAnsi" w:cs="Cambria"/>
          <w:spacing w:val="-1"/>
          <w:sz w:val="24"/>
          <w:szCs w:val="24"/>
        </w:rPr>
        <w:t xml:space="preserve"> </w:t>
      </w:r>
      <w:r w:rsidR="00E67890" w:rsidRPr="00DA5B43">
        <w:rPr>
          <w:rFonts w:asciiTheme="majorHAnsi" w:hAnsiTheme="majorHAnsi" w:cs="Cambria"/>
          <w:sz w:val="24"/>
          <w:szCs w:val="24"/>
        </w:rPr>
        <w:t>h</w:t>
      </w:r>
      <w:r w:rsidR="00E67890" w:rsidRPr="00DA5B43">
        <w:rPr>
          <w:rFonts w:asciiTheme="majorHAnsi" w:hAnsiTheme="majorHAnsi" w:cs="Cambria"/>
          <w:spacing w:val="-1"/>
          <w:sz w:val="24"/>
          <w:szCs w:val="24"/>
        </w:rPr>
        <w:t>o</w:t>
      </w:r>
      <w:r w:rsidR="00E67890" w:rsidRPr="00DA5B43">
        <w:rPr>
          <w:rFonts w:asciiTheme="majorHAnsi" w:hAnsiTheme="majorHAnsi" w:cs="Cambria"/>
          <w:sz w:val="24"/>
          <w:szCs w:val="24"/>
        </w:rPr>
        <w:t>me</w:t>
      </w:r>
      <w:r w:rsidR="00E67890" w:rsidRPr="00DA5B43">
        <w:rPr>
          <w:rFonts w:asciiTheme="majorHAnsi" w:hAnsiTheme="majorHAnsi" w:cs="Cambria"/>
          <w:spacing w:val="-1"/>
          <w:sz w:val="24"/>
          <w:szCs w:val="24"/>
        </w:rPr>
        <w:t>w</w:t>
      </w:r>
      <w:r w:rsidR="00E67890" w:rsidRPr="00DA5B43">
        <w:rPr>
          <w:rFonts w:asciiTheme="majorHAnsi" w:hAnsiTheme="majorHAnsi" w:cs="Cambria"/>
          <w:sz w:val="24"/>
          <w:szCs w:val="24"/>
        </w:rPr>
        <w:t>o</w:t>
      </w:r>
      <w:r w:rsidR="00E67890" w:rsidRPr="00DA5B43">
        <w:rPr>
          <w:rFonts w:asciiTheme="majorHAnsi" w:hAnsiTheme="majorHAnsi" w:cs="Cambria"/>
          <w:spacing w:val="-1"/>
          <w:sz w:val="24"/>
          <w:szCs w:val="24"/>
        </w:rPr>
        <w:t>r</w:t>
      </w:r>
      <w:r w:rsidR="00E67890" w:rsidRPr="00DA5B43">
        <w:rPr>
          <w:rFonts w:asciiTheme="majorHAnsi" w:hAnsiTheme="majorHAnsi" w:cs="Cambria"/>
          <w:sz w:val="24"/>
          <w:szCs w:val="24"/>
        </w:rPr>
        <w:t>k</w:t>
      </w:r>
      <w:r w:rsidR="00E67890" w:rsidRPr="00DA5B43">
        <w:rPr>
          <w:rFonts w:asciiTheme="majorHAnsi" w:hAnsiTheme="majorHAnsi" w:cs="Cambria"/>
          <w:spacing w:val="1"/>
          <w:sz w:val="24"/>
          <w:szCs w:val="24"/>
        </w:rPr>
        <w:t xml:space="preserve"> </w:t>
      </w:r>
      <w:r w:rsidR="00E67890" w:rsidRPr="00DA5B43">
        <w:rPr>
          <w:rFonts w:asciiTheme="majorHAnsi" w:hAnsiTheme="majorHAnsi" w:cs="Cambria"/>
          <w:spacing w:val="-1"/>
          <w:sz w:val="24"/>
          <w:szCs w:val="24"/>
        </w:rPr>
        <w:t>d</w:t>
      </w:r>
      <w:r w:rsidR="00E67890" w:rsidRPr="00DA5B43">
        <w:rPr>
          <w:rFonts w:asciiTheme="majorHAnsi" w:hAnsiTheme="majorHAnsi" w:cs="Cambria"/>
          <w:sz w:val="24"/>
          <w:szCs w:val="24"/>
        </w:rPr>
        <w:t>ema</w:t>
      </w:r>
      <w:r w:rsidR="00E67890" w:rsidRPr="00DA5B43">
        <w:rPr>
          <w:rFonts w:asciiTheme="majorHAnsi" w:hAnsiTheme="majorHAnsi" w:cs="Cambria"/>
          <w:spacing w:val="1"/>
          <w:sz w:val="24"/>
          <w:szCs w:val="24"/>
        </w:rPr>
        <w:t>n</w:t>
      </w:r>
      <w:r w:rsidR="00E67890" w:rsidRPr="00DA5B43">
        <w:rPr>
          <w:rFonts w:asciiTheme="majorHAnsi" w:hAnsiTheme="majorHAnsi" w:cs="Cambria"/>
          <w:spacing w:val="-1"/>
          <w:sz w:val="24"/>
          <w:szCs w:val="24"/>
        </w:rPr>
        <w:t>d</w:t>
      </w:r>
      <w:r w:rsidR="00E67890" w:rsidRPr="00DA5B43">
        <w:rPr>
          <w:rFonts w:asciiTheme="majorHAnsi" w:hAnsiTheme="majorHAnsi" w:cs="Cambria"/>
          <w:sz w:val="24"/>
          <w:szCs w:val="24"/>
        </w:rPr>
        <w:t>s,</w:t>
      </w:r>
      <w:r w:rsidR="00E67890" w:rsidRPr="00DA5B43">
        <w:rPr>
          <w:rFonts w:asciiTheme="majorHAnsi" w:hAnsiTheme="majorHAnsi" w:cs="Cambria"/>
          <w:spacing w:val="1"/>
          <w:sz w:val="24"/>
          <w:szCs w:val="24"/>
        </w:rPr>
        <w:t xml:space="preserve"> </w:t>
      </w:r>
      <w:r w:rsidR="00E67890" w:rsidRPr="00DA5B43">
        <w:rPr>
          <w:rFonts w:asciiTheme="majorHAnsi" w:hAnsiTheme="majorHAnsi" w:cs="Cambria"/>
          <w:spacing w:val="-1"/>
          <w:sz w:val="24"/>
          <w:szCs w:val="24"/>
        </w:rPr>
        <w:t>w</w:t>
      </w:r>
      <w:r w:rsidR="00E67890" w:rsidRPr="00DA5B43">
        <w:rPr>
          <w:rFonts w:asciiTheme="majorHAnsi" w:hAnsiTheme="majorHAnsi" w:cs="Cambria"/>
          <w:sz w:val="24"/>
          <w:szCs w:val="24"/>
        </w:rPr>
        <w:t>o</w:t>
      </w:r>
      <w:r w:rsidR="00E67890" w:rsidRPr="00DA5B43">
        <w:rPr>
          <w:rFonts w:asciiTheme="majorHAnsi" w:hAnsiTheme="majorHAnsi" w:cs="Cambria"/>
          <w:spacing w:val="-1"/>
          <w:sz w:val="24"/>
          <w:szCs w:val="24"/>
        </w:rPr>
        <w:t>rk</w:t>
      </w:r>
      <w:r w:rsidR="00E67890" w:rsidRPr="00DA5B43">
        <w:rPr>
          <w:rFonts w:asciiTheme="majorHAnsi" w:hAnsiTheme="majorHAnsi" w:cs="Cambria"/>
          <w:sz w:val="24"/>
          <w:szCs w:val="24"/>
        </w:rPr>
        <w:t>shee</w:t>
      </w:r>
      <w:r w:rsidR="00E67890" w:rsidRPr="00DA5B43">
        <w:rPr>
          <w:rFonts w:asciiTheme="majorHAnsi" w:hAnsiTheme="majorHAnsi" w:cs="Cambria"/>
          <w:spacing w:val="1"/>
          <w:sz w:val="24"/>
          <w:szCs w:val="24"/>
        </w:rPr>
        <w:t>t</w:t>
      </w:r>
      <w:r w:rsidR="00E67890" w:rsidRPr="00DA5B43">
        <w:rPr>
          <w:rFonts w:asciiTheme="majorHAnsi" w:hAnsiTheme="majorHAnsi" w:cs="Cambria"/>
          <w:sz w:val="24"/>
          <w:szCs w:val="24"/>
        </w:rPr>
        <w:t xml:space="preserve">s, </w:t>
      </w:r>
      <w:r w:rsidR="00D45C92" w:rsidRPr="00DA5B43">
        <w:rPr>
          <w:rFonts w:asciiTheme="majorHAnsi" w:hAnsiTheme="majorHAnsi" w:cs="Cambria"/>
          <w:sz w:val="24"/>
          <w:szCs w:val="24"/>
        </w:rPr>
        <w:t xml:space="preserve">and </w:t>
      </w:r>
      <w:r w:rsidR="00E67890" w:rsidRPr="00DA5B43">
        <w:rPr>
          <w:rFonts w:asciiTheme="majorHAnsi" w:hAnsiTheme="majorHAnsi" w:cs="Cambria"/>
          <w:spacing w:val="1"/>
          <w:sz w:val="24"/>
          <w:szCs w:val="24"/>
        </w:rPr>
        <w:t>p</w:t>
      </w:r>
      <w:r w:rsidR="00E67890" w:rsidRPr="00DA5B43">
        <w:rPr>
          <w:rFonts w:asciiTheme="majorHAnsi" w:hAnsiTheme="majorHAnsi" w:cs="Cambria"/>
          <w:spacing w:val="-1"/>
          <w:sz w:val="24"/>
          <w:szCs w:val="24"/>
        </w:rPr>
        <w:t>r</w:t>
      </w:r>
      <w:r w:rsidR="00E67890" w:rsidRPr="00DA5B43">
        <w:rPr>
          <w:rFonts w:asciiTheme="majorHAnsi" w:hAnsiTheme="majorHAnsi" w:cs="Cambria"/>
          <w:sz w:val="24"/>
          <w:szCs w:val="24"/>
        </w:rPr>
        <w:t>essu</w:t>
      </w:r>
      <w:r w:rsidR="00E67890" w:rsidRPr="00DA5B43">
        <w:rPr>
          <w:rFonts w:asciiTheme="majorHAnsi" w:hAnsiTheme="majorHAnsi" w:cs="Cambria"/>
          <w:spacing w:val="-1"/>
          <w:sz w:val="24"/>
          <w:szCs w:val="24"/>
        </w:rPr>
        <w:t>r</w:t>
      </w:r>
      <w:r w:rsidR="00E67890" w:rsidRPr="00DA5B43">
        <w:rPr>
          <w:rFonts w:asciiTheme="majorHAnsi" w:hAnsiTheme="majorHAnsi" w:cs="Cambria"/>
          <w:sz w:val="24"/>
          <w:szCs w:val="24"/>
        </w:rPr>
        <w:t xml:space="preserve">e </w:t>
      </w:r>
      <w:r w:rsidR="00E67890" w:rsidRPr="00DA5B43">
        <w:rPr>
          <w:rFonts w:asciiTheme="majorHAnsi" w:hAnsiTheme="majorHAnsi" w:cs="Cambria"/>
          <w:spacing w:val="1"/>
          <w:sz w:val="24"/>
          <w:szCs w:val="24"/>
        </w:rPr>
        <w:t>t</w:t>
      </w:r>
      <w:r w:rsidR="00E67890" w:rsidRPr="00DA5B43">
        <w:rPr>
          <w:rFonts w:asciiTheme="majorHAnsi" w:hAnsiTheme="majorHAnsi" w:cs="Cambria"/>
          <w:sz w:val="24"/>
          <w:szCs w:val="24"/>
        </w:rPr>
        <w:t xml:space="preserve">o learn to </w:t>
      </w:r>
      <w:r w:rsidR="00E67890" w:rsidRPr="00DA5B43">
        <w:rPr>
          <w:rFonts w:asciiTheme="majorHAnsi" w:hAnsiTheme="majorHAnsi" w:cs="Cambria"/>
          <w:spacing w:val="-1"/>
          <w:sz w:val="24"/>
          <w:szCs w:val="24"/>
        </w:rPr>
        <w:t>r</w:t>
      </w:r>
      <w:r w:rsidR="00E67890" w:rsidRPr="00DA5B43">
        <w:rPr>
          <w:rFonts w:asciiTheme="majorHAnsi" w:hAnsiTheme="majorHAnsi" w:cs="Cambria"/>
          <w:sz w:val="24"/>
          <w:szCs w:val="24"/>
        </w:rPr>
        <w:t>e</w:t>
      </w:r>
      <w:r w:rsidR="00E67890" w:rsidRPr="00DA5B43">
        <w:rPr>
          <w:rFonts w:asciiTheme="majorHAnsi" w:hAnsiTheme="majorHAnsi" w:cs="Cambria"/>
          <w:spacing w:val="1"/>
          <w:sz w:val="24"/>
          <w:szCs w:val="24"/>
        </w:rPr>
        <w:t>a</w:t>
      </w:r>
      <w:r w:rsidR="00E67890" w:rsidRPr="00DA5B43">
        <w:rPr>
          <w:rFonts w:asciiTheme="majorHAnsi" w:hAnsiTheme="majorHAnsi" w:cs="Cambria"/>
          <w:sz w:val="24"/>
          <w:szCs w:val="24"/>
        </w:rPr>
        <w:t>d</w:t>
      </w:r>
      <w:r w:rsidR="00E67890" w:rsidRPr="00DA5B43">
        <w:rPr>
          <w:rFonts w:asciiTheme="majorHAnsi" w:hAnsiTheme="majorHAnsi" w:cs="Cambria"/>
          <w:spacing w:val="-1"/>
          <w:sz w:val="24"/>
          <w:szCs w:val="24"/>
        </w:rPr>
        <w:t xml:space="preserve"> </w:t>
      </w:r>
      <w:r w:rsidR="00E67890" w:rsidRPr="00DA5B43">
        <w:rPr>
          <w:rFonts w:asciiTheme="majorHAnsi" w:hAnsiTheme="majorHAnsi" w:cs="Cambria"/>
          <w:sz w:val="24"/>
          <w:szCs w:val="24"/>
        </w:rPr>
        <w:t xml:space="preserve">as </w:t>
      </w:r>
      <w:r w:rsidR="00E67890" w:rsidRPr="00DA5B43">
        <w:rPr>
          <w:rFonts w:asciiTheme="majorHAnsi" w:hAnsiTheme="majorHAnsi" w:cs="Cambria"/>
          <w:spacing w:val="1"/>
          <w:sz w:val="24"/>
          <w:szCs w:val="24"/>
        </w:rPr>
        <w:t>e</w:t>
      </w:r>
      <w:r w:rsidR="00E67890" w:rsidRPr="00DA5B43">
        <w:rPr>
          <w:rFonts w:asciiTheme="majorHAnsi" w:hAnsiTheme="majorHAnsi" w:cs="Cambria"/>
          <w:sz w:val="24"/>
          <w:szCs w:val="24"/>
        </w:rPr>
        <w:t>ar</w:t>
      </w:r>
      <w:r w:rsidR="00E67890" w:rsidRPr="00DA5B43">
        <w:rPr>
          <w:rFonts w:asciiTheme="majorHAnsi" w:hAnsiTheme="majorHAnsi" w:cs="Cambria"/>
          <w:spacing w:val="-1"/>
          <w:sz w:val="24"/>
          <w:szCs w:val="24"/>
        </w:rPr>
        <w:t>l</w:t>
      </w:r>
      <w:r w:rsidR="00E67890" w:rsidRPr="00DA5B43">
        <w:rPr>
          <w:rFonts w:asciiTheme="majorHAnsi" w:hAnsiTheme="majorHAnsi" w:cs="Cambria"/>
          <w:sz w:val="24"/>
          <w:szCs w:val="24"/>
        </w:rPr>
        <w:t>y</w:t>
      </w:r>
      <w:r w:rsidR="00E67890" w:rsidRPr="00DA5B43">
        <w:rPr>
          <w:rFonts w:asciiTheme="majorHAnsi" w:hAnsiTheme="majorHAnsi" w:cs="Cambria"/>
          <w:spacing w:val="-1"/>
          <w:sz w:val="24"/>
          <w:szCs w:val="24"/>
        </w:rPr>
        <w:t xml:space="preserve"> </w:t>
      </w:r>
      <w:r w:rsidR="00E67890" w:rsidRPr="00DA5B43">
        <w:rPr>
          <w:rFonts w:asciiTheme="majorHAnsi" w:hAnsiTheme="majorHAnsi" w:cs="Cambria"/>
          <w:sz w:val="24"/>
          <w:szCs w:val="24"/>
        </w:rPr>
        <w:t xml:space="preserve">as </w:t>
      </w:r>
      <w:r w:rsidR="00E67890" w:rsidRPr="00DA5B43">
        <w:rPr>
          <w:rFonts w:asciiTheme="majorHAnsi" w:hAnsiTheme="majorHAnsi" w:cs="Cambria"/>
          <w:spacing w:val="1"/>
          <w:sz w:val="24"/>
          <w:szCs w:val="24"/>
        </w:rPr>
        <w:t>p</w:t>
      </w:r>
      <w:r w:rsidR="00E67890" w:rsidRPr="00DA5B43">
        <w:rPr>
          <w:rFonts w:asciiTheme="majorHAnsi" w:hAnsiTheme="majorHAnsi" w:cs="Cambria"/>
          <w:sz w:val="24"/>
          <w:szCs w:val="24"/>
        </w:rPr>
        <w:t>ossi</w:t>
      </w:r>
      <w:r w:rsidR="00E67890" w:rsidRPr="00DA5B43">
        <w:rPr>
          <w:rFonts w:asciiTheme="majorHAnsi" w:hAnsiTheme="majorHAnsi" w:cs="Cambria"/>
          <w:spacing w:val="1"/>
          <w:sz w:val="24"/>
          <w:szCs w:val="24"/>
        </w:rPr>
        <w:t>b</w:t>
      </w:r>
      <w:r w:rsidR="00E67890" w:rsidRPr="00DA5B43">
        <w:rPr>
          <w:rFonts w:asciiTheme="majorHAnsi" w:hAnsiTheme="majorHAnsi" w:cs="Cambria"/>
          <w:sz w:val="24"/>
          <w:szCs w:val="24"/>
        </w:rPr>
        <w:t>le</w:t>
      </w:r>
      <w:r w:rsidR="00B84582" w:rsidRPr="00DA5B43">
        <w:rPr>
          <w:rFonts w:asciiTheme="majorHAnsi" w:hAnsiTheme="majorHAnsi" w:cs="Cambria"/>
          <w:sz w:val="24"/>
          <w:szCs w:val="24"/>
        </w:rPr>
        <w:t>,</w:t>
      </w:r>
      <w:r w:rsidR="00D45C92" w:rsidRPr="00DA5B43">
        <w:rPr>
          <w:rFonts w:asciiTheme="majorHAnsi" w:hAnsiTheme="majorHAnsi" w:cs="Cambria"/>
          <w:sz w:val="24"/>
          <w:szCs w:val="24"/>
        </w:rPr>
        <w:t xml:space="preserve"> </w:t>
      </w:r>
      <w:r w:rsidR="000E682A" w:rsidRPr="00DA5B43">
        <w:rPr>
          <w:rFonts w:asciiTheme="majorHAnsi" w:hAnsiTheme="majorHAnsi" w:cs="Cambria"/>
          <w:spacing w:val="1"/>
          <w:sz w:val="24"/>
          <w:szCs w:val="24"/>
        </w:rPr>
        <w:t xml:space="preserve">there is surprisingly </w:t>
      </w:r>
      <w:r w:rsidR="00DD7848" w:rsidRPr="00DA5B43">
        <w:rPr>
          <w:rFonts w:asciiTheme="majorHAnsi" w:hAnsiTheme="majorHAnsi" w:cs="Cambria"/>
          <w:sz w:val="24"/>
          <w:szCs w:val="24"/>
        </w:rPr>
        <w:t>lit</w:t>
      </w:r>
      <w:r w:rsidR="00DD7848" w:rsidRPr="00DA5B43">
        <w:rPr>
          <w:rFonts w:asciiTheme="majorHAnsi" w:hAnsiTheme="majorHAnsi" w:cs="Cambria"/>
          <w:spacing w:val="1"/>
          <w:sz w:val="24"/>
          <w:szCs w:val="24"/>
        </w:rPr>
        <w:t>t</w:t>
      </w:r>
      <w:r w:rsidR="00DD7848" w:rsidRPr="00DA5B43">
        <w:rPr>
          <w:rFonts w:asciiTheme="majorHAnsi" w:hAnsiTheme="majorHAnsi" w:cs="Cambria"/>
          <w:sz w:val="24"/>
          <w:szCs w:val="24"/>
        </w:rPr>
        <w:t>le em</w:t>
      </w:r>
      <w:r w:rsidR="00DD7848" w:rsidRPr="00DA5B43">
        <w:rPr>
          <w:rFonts w:asciiTheme="majorHAnsi" w:hAnsiTheme="majorHAnsi" w:cs="Cambria"/>
          <w:spacing w:val="1"/>
          <w:sz w:val="24"/>
          <w:szCs w:val="24"/>
        </w:rPr>
        <w:t>p</w:t>
      </w:r>
      <w:r w:rsidR="00DD7848" w:rsidRPr="00DA5B43">
        <w:rPr>
          <w:rFonts w:asciiTheme="majorHAnsi" w:hAnsiTheme="majorHAnsi" w:cs="Cambria"/>
          <w:sz w:val="24"/>
          <w:szCs w:val="24"/>
        </w:rPr>
        <w:t>irical evi</w:t>
      </w:r>
      <w:r w:rsidR="00DD7848" w:rsidRPr="00DA5B43">
        <w:rPr>
          <w:rFonts w:asciiTheme="majorHAnsi" w:hAnsiTheme="majorHAnsi" w:cs="Cambria"/>
          <w:spacing w:val="-1"/>
          <w:sz w:val="24"/>
          <w:szCs w:val="24"/>
        </w:rPr>
        <w:t>d</w:t>
      </w:r>
      <w:r w:rsidR="00DD7848" w:rsidRPr="00DA5B43">
        <w:rPr>
          <w:rFonts w:asciiTheme="majorHAnsi" w:hAnsiTheme="majorHAnsi" w:cs="Cambria"/>
          <w:sz w:val="24"/>
          <w:szCs w:val="24"/>
        </w:rPr>
        <w:t>e</w:t>
      </w:r>
      <w:r w:rsidR="00DD7848" w:rsidRPr="00DA5B43">
        <w:rPr>
          <w:rFonts w:asciiTheme="majorHAnsi" w:hAnsiTheme="majorHAnsi" w:cs="Cambria"/>
          <w:spacing w:val="1"/>
          <w:sz w:val="24"/>
          <w:szCs w:val="24"/>
        </w:rPr>
        <w:t>n</w:t>
      </w:r>
      <w:r w:rsidR="00DD7848" w:rsidRPr="00DA5B43">
        <w:rPr>
          <w:rFonts w:asciiTheme="majorHAnsi" w:hAnsiTheme="majorHAnsi" w:cs="Cambria"/>
          <w:sz w:val="24"/>
          <w:szCs w:val="24"/>
        </w:rPr>
        <w:t>ce a</w:t>
      </w:r>
      <w:r w:rsidR="00DD7848" w:rsidRPr="00DA5B43">
        <w:rPr>
          <w:rFonts w:asciiTheme="majorHAnsi" w:hAnsiTheme="majorHAnsi" w:cs="Cambria"/>
          <w:spacing w:val="1"/>
          <w:sz w:val="24"/>
          <w:szCs w:val="24"/>
        </w:rPr>
        <w:t>b</w:t>
      </w:r>
      <w:r w:rsidR="00DD7848" w:rsidRPr="00DA5B43">
        <w:rPr>
          <w:rFonts w:asciiTheme="majorHAnsi" w:hAnsiTheme="majorHAnsi" w:cs="Cambria"/>
          <w:sz w:val="24"/>
          <w:szCs w:val="24"/>
        </w:rPr>
        <w:t>o</w:t>
      </w:r>
      <w:r w:rsidR="00DD7848" w:rsidRPr="00DA5B43">
        <w:rPr>
          <w:rFonts w:asciiTheme="majorHAnsi" w:hAnsiTheme="majorHAnsi" w:cs="Cambria"/>
          <w:spacing w:val="-1"/>
          <w:sz w:val="24"/>
          <w:szCs w:val="24"/>
        </w:rPr>
        <w:t>u</w:t>
      </w:r>
      <w:r w:rsidR="00DD7848" w:rsidRPr="00DA5B43">
        <w:rPr>
          <w:rFonts w:asciiTheme="majorHAnsi" w:hAnsiTheme="majorHAnsi" w:cs="Cambria"/>
          <w:sz w:val="24"/>
          <w:szCs w:val="24"/>
        </w:rPr>
        <w:t>t</w:t>
      </w:r>
      <w:r w:rsidR="00297F9D" w:rsidRPr="00DA5B43">
        <w:rPr>
          <w:rFonts w:asciiTheme="majorHAnsi" w:hAnsiTheme="majorHAnsi" w:cs="Cambria"/>
          <w:sz w:val="24"/>
          <w:szCs w:val="24"/>
        </w:rPr>
        <w:t xml:space="preserve"> </w:t>
      </w:r>
      <w:r w:rsidR="000E682A" w:rsidRPr="00DA5B43">
        <w:rPr>
          <w:rFonts w:asciiTheme="majorHAnsi" w:hAnsiTheme="majorHAnsi" w:cs="Cambria"/>
          <w:sz w:val="24"/>
          <w:szCs w:val="24"/>
        </w:rPr>
        <w:t xml:space="preserve">the extent to which </w:t>
      </w:r>
      <w:r w:rsidR="00DD7848" w:rsidRPr="00DA5B43">
        <w:rPr>
          <w:rFonts w:asciiTheme="majorHAnsi" w:hAnsiTheme="majorHAnsi" w:cs="Cambria"/>
          <w:spacing w:val="-1"/>
          <w:sz w:val="24"/>
          <w:szCs w:val="24"/>
        </w:rPr>
        <w:t>k</w:t>
      </w:r>
      <w:r w:rsidR="00DD7848" w:rsidRPr="00DA5B43">
        <w:rPr>
          <w:rFonts w:asciiTheme="majorHAnsi" w:hAnsiTheme="majorHAnsi" w:cs="Cambria"/>
          <w:sz w:val="24"/>
          <w:szCs w:val="24"/>
        </w:rPr>
        <w:t>i</w:t>
      </w:r>
      <w:r w:rsidR="00DD7848" w:rsidRPr="00DA5B43">
        <w:rPr>
          <w:rFonts w:asciiTheme="majorHAnsi" w:hAnsiTheme="majorHAnsi" w:cs="Cambria"/>
          <w:spacing w:val="1"/>
          <w:sz w:val="24"/>
          <w:szCs w:val="24"/>
        </w:rPr>
        <w:t>n</w:t>
      </w:r>
      <w:r w:rsidR="00DD7848" w:rsidRPr="00DA5B43">
        <w:rPr>
          <w:rFonts w:asciiTheme="majorHAnsi" w:hAnsiTheme="majorHAnsi" w:cs="Cambria"/>
          <w:spacing w:val="-1"/>
          <w:sz w:val="24"/>
          <w:szCs w:val="24"/>
        </w:rPr>
        <w:t>d</w:t>
      </w:r>
      <w:r w:rsidR="00DD7848" w:rsidRPr="00DA5B43">
        <w:rPr>
          <w:rFonts w:asciiTheme="majorHAnsi" w:hAnsiTheme="majorHAnsi" w:cs="Cambria"/>
          <w:sz w:val="24"/>
          <w:szCs w:val="24"/>
        </w:rPr>
        <w:t>er</w:t>
      </w:r>
      <w:r w:rsidR="00DD7848" w:rsidRPr="00DA5B43">
        <w:rPr>
          <w:rFonts w:asciiTheme="majorHAnsi" w:hAnsiTheme="majorHAnsi" w:cs="Cambria"/>
          <w:spacing w:val="-1"/>
          <w:sz w:val="24"/>
          <w:szCs w:val="24"/>
        </w:rPr>
        <w:t>g</w:t>
      </w:r>
      <w:r w:rsidR="00DD7848" w:rsidRPr="00DA5B43">
        <w:rPr>
          <w:rFonts w:asciiTheme="majorHAnsi" w:hAnsiTheme="majorHAnsi" w:cs="Cambria"/>
          <w:sz w:val="24"/>
          <w:szCs w:val="24"/>
        </w:rPr>
        <w:t>arten</w:t>
      </w:r>
      <w:r w:rsidR="00DD7848" w:rsidRPr="00DA5B43">
        <w:rPr>
          <w:rFonts w:asciiTheme="majorHAnsi" w:hAnsiTheme="majorHAnsi" w:cs="Cambria"/>
          <w:spacing w:val="1"/>
          <w:sz w:val="24"/>
          <w:szCs w:val="24"/>
        </w:rPr>
        <w:t xml:space="preserve"> </w:t>
      </w:r>
      <w:r w:rsidR="00DD7848" w:rsidRPr="00DA5B43">
        <w:rPr>
          <w:rFonts w:asciiTheme="majorHAnsi" w:hAnsiTheme="majorHAnsi" w:cs="Cambria"/>
          <w:sz w:val="24"/>
          <w:szCs w:val="24"/>
        </w:rPr>
        <w:t>class</w:t>
      </w:r>
      <w:r w:rsidR="00DD7848" w:rsidRPr="00DA5B43">
        <w:rPr>
          <w:rFonts w:asciiTheme="majorHAnsi" w:hAnsiTheme="majorHAnsi" w:cs="Cambria"/>
          <w:spacing w:val="-1"/>
          <w:sz w:val="24"/>
          <w:szCs w:val="24"/>
        </w:rPr>
        <w:t>r</w:t>
      </w:r>
      <w:r w:rsidR="00DD7848" w:rsidRPr="00DA5B43">
        <w:rPr>
          <w:rFonts w:asciiTheme="majorHAnsi" w:hAnsiTheme="majorHAnsi" w:cs="Cambria"/>
          <w:sz w:val="24"/>
          <w:szCs w:val="24"/>
        </w:rPr>
        <w:t>oo</w:t>
      </w:r>
      <w:r w:rsidR="00DD7848" w:rsidRPr="00DA5B43">
        <w:rPr>
          <w:rFonts w:asciiTheme="majorHAnsi" w:hAnsiTheme="majorHAnsi" w:cs="Cambria"/>
          <w:spacing w:val="1"/>
          <w:sz w:val="24"/>
          <w:szCs w:val="24"/>
        </w:rPr>
        <w:t>m</w:t>
      </w:r>
      <w:r w:rsidR="00DD7848" w:rsidRPr="00DA5B43">
        <w:rPr>
          <w:rFonts w:asciiTheme="majorHAnsi" w:hAnsiTheme="majorHAnsi" w:cs="Cambria"/>
          <w:sz w:val="24"/>
          <w:szCs w:val="24"/>
        </w:rPr>
        <w:t>s ha</w:t>
      </w:r>
      <w:r w:rsidR="00DD7848" w:rsidRPr="00DA5B43">
        <w:rPr>
          <w:rFonts w:asciiTheme="majorHAnsi" w:hAnsiTheme="majorHAnsi" w:cs="Cambria"/>
          <w:spacing w:val="-1"/>
          <w:sz w:val="24"/>
          <w:szCs w:val="24"/>
        </w:rPr>
        <w:t>v</w:t>
      </w:r>
      <w:r w:rsidR="00DD7848" w:rsidRPr="00DA5B43">
        <w:rPr>
          <w:rFonts w:asciiTheme="majorHAnsi" w:hAnsiTheme="majorHAnsi" w:cs="Cambria"/>
          <w:sz w:val="24"/>
          <w:szCs w:val="24"/>
        </w:rPr>
        <w:t>e c</w:t>
      </w:r>
      <w:r w:rsidR="00DD7848" w:rsidRPr="00DA5B43">
        <w:rPr>
          <w:rFonts w:asciiTheme="majorHAnsi" w:hAnsiTheme="majorHAnsi" w:cs="Cambria"/>
          <w:spacing w:val="-1"/>
          <w:sz w:val="24"/>
          <w:szCs w:val="24"/>
        </w:rPr>
        <w:t>h</w:t>
      </w:r>
      <w:r w:rsidR="00DD7848" w:rsidRPr="00DA5B43">
        <w:rPr>
          <w:rFonts w:asciiTheme="majorHAnsi" w:hAnsiTheme="majorHAnsi" w:cs="Cambria"/>
          <w:sz w:val="24"/>
          <w:szCs w:val="24"/>
        </w:rPr>
        <w:t>a</w:t>
      </w:r>
      <w:r w:rsidR="00DD7848" w:rsidRPr="00DA5B43">
        <w:rPr>
          <w:rFonts w:asciiTheme="majorHAnsi" w:hAnsiTheme="majorHAnsi" w:cs="Cambria"/>
          <w:spacing w:val="1"/>
          <w:sz w:val="24"/>
          <w:szCs w:val="24"/>
        </w:rPr>
        <w:t>n</w:t>
      </w:r>
      <w:r w:rsidR="00DD7848" w:rsidRPr="00DA5B43">
        <w:rPr>
          <w:rFonts w:asciiTheme="majorHAnsi" w:hAnsiTheme="majorHAnsi" w:cs="Cambria"/>
          <w:spacing w:val="-1"/>
          <w:sz w:val="24"/>
          <w:szCs w:val="24"/>
        </w:rPr>
        <w:t>g</w:t>
      </w:r>
      <w:r w:rsidR="00DD7848" w:rsidRPr="00DA5B43">
        <w:rPr>
          <w:rFonts w:asciiTheme="majorHAnsi" w:hAnsiTheme="majorHAnsi" w:cs="Cambria"/>
          <w:sz w:val="24"/>
          <w:szCs w:val="24"/>
        </w:rPr>
        <w:t>ed</w:t>
      </w:r>
      <w:r w:rsidR="00DD7848" w:rsidRPr="00DA5B43">
        <w:rPr>
          <w:rFonts w:asciiTheme="majorHAnsi" w:hAnsiTheme="majorHAnsi" w:cs="Cambria"/>
          <w:spacing w:val="2"/>
          <w:sz w:val="24"/>
          <w:szCs w:val="24"/>
        </w:rPr>
        <w:t xml:space="preserve"> </w:t>
      </w:r>
      <w:r w:rsidR="00DD7848" w:rsidRPr="00DA5B43">
        <w:rPr>
          <w:rFonts w:asciiTheme="majorHAnsi" w:hAnsiTheme="majorHAnsi" w:cs="Cambria"/>
          <w:sz w:val="24"/>
          <w:szCs w:val="24"/>
        </w:rPr>
        <w:t>o</w:t>
      </w:r>
      <w:r w:rsidR="00DD7848" w:rsidRPr="00DA5B43">
        <w:rPr>
          <w:rFonts w:asciiTheme="majorHAnsi" w:hAnsiTheme="majorHAnsi" w:cs="Cambria"/>
          <w:spacing w:val="-1"/>
          <w:sz w:val="24"/>
          <w:szCs w:val="24"/>
        </w:rPr>
        <w:t>v</w:t>
      </w:r>
      <w:r w:rsidR="00DD7848" w:rsidRPr="00DA5B43">
        <w:rPr>
          <w:rFonts w:asciiTheme="majorHAnsi" w:hAnsiTheme="majorHAnsi" w:cs="Cambria"/>
          <w:sz w:val="24"/>
          <w:szCs w:val="24"/>
        </w:rPr>
        <w:t>er time.</w:t>
      </w:r>
      <w:r w:rsidR="00DD7848" w:rsidRPr="00DA5B43">
        <w:rPr>
          <w:rFonts w:asciiTheme="majorHAnsi" w:hAnsiTheme="majorHAnsi" w:cs="Cambria"/>
          <w:spacing w:val="1"/>
          <w:sz w:val="24"/>
          <w:szCs w:val="24"/>
        </w:rPr>
        <w:t xml:space="preserve"> </w:t>
      </w:r>
    </w:p>
    <w:p w:rsidR="00587541" w:rsidRPr="00DA5B43" w:rsidRDefault="00587541" w:rsidP="005210F1">
      <w:pPr>
        <w:widowControl w:val="0"/>
        <w:autoSpaceDE w:val="0"/>
        <w:autoSpaceDN w:val="0"/>
        <w:adjustRightInd w:val="0"/>
        <w:spacing w:after="0" w:line="479" w:lineRule="auto"/>
        <w:ind w:right="81" w:firstLine="720"/>
        <w:rPr>
          <w:rFonts w:asciiTheme="majorHAnsi" w:hAnsiTheme="majorHAnsi" w:cs="Cambria"/>
          <w:sz w:val="24"/>
          <w:szCs w:val="24"/>
        </w:rPr>
      </w:pPr>
      <w:r w:rsidRPr="00DA5B43">
        <w:rPr>
          <w:rFonts w:asciiTheme="majorHAnsi" w:hAnsiTheme="majorHAnsi" w:cs="Cambria"/>
          <w:sz w:val="24"/>
          <w:szCs w:val="24"/>
        </w:rPr>
        <w:t xml:space="preserve">This </w:t>
      </w:r>
      <w:r w:rsidRPr="00DA5B43">
        <w:rPr>
          <w:rFonts w:asciiTheme="majorHAnsi" w:hAnsiTheme="majorHAnsi" w:cs="Cambria"/>
          <w:spacing w:val="1"/>
          <w:sz w:val="24"/>
          <w:szCs w:val="24"/>
        </w:rPr>
        <w:t>p</w:t>
      </w:r>
      <w:r w:rsidRPr="00DA5B43">
        <w:rPr>
          <w:rFonts w:asciiTheme="majorHAnsi" w:hAnsiTheme="majorHAnsi" w:cs="Cambria"/>
          <w:sz w:val="24"/>
          <w:szCs w:val="24"/>
        </w:rPr>
        <w:t>a</w:t>
      </w:r>
      <w:r w:rsidRPr="00DA5B43">
        <w:rPr>
          <w:rFonts w:asciiTheme="majorHAnsi" w:hAnsiTheme="majorHAnsi" w:cs="Cambria"/>
          <w:spacing w:val="1"/>
          <w:sz w:val="24"/>
          <w:szCs w:val="24"/>
        </w:rPr>
        <w:t>p</w:t>
      </w:r>
      <w:r w:rsidRPr="00DA5B43">
        <w:rPr>
          <w:rFonts w:asciiTheme="majorHAnsi" w:hAnsiTheme="majorHAnsi" w:cs="Cambria"/>
          <w:sz w:val="24"/>
          <w:szCs w:val="24"/>
        </w:rPr>
        <w:t xml:space="preserve">er </w:t>
      </w:r>
      <w:r w:rsidR="005210F1" w:rsidRPr="00DA5B43">
        <w:rPr>
          <w:rFonts w:asciiTheme="majorHAnsi" w:hAnsiTheme="majorHAnsi" w:cs="Cambria"/>
          <w:sz w:val="24"/>
          <w:szCs w:val="24"/>
        </w:rPr>
        <w:t>fills</w:t>
      </w:r>
      <w:r w:rsidRPr="00DA5B43">
        <w:rPr>
          <w:rFonts w:asciiTheme="majorHAnsi" w:hAnsiTheme="majorHAnsi" w:cs="Cambria"/>
          <w:sz w:val="24"/>
          <w:szCs w:val="24"/>
        </w:rPr>
        <w:t xml:space="preserve"> th</w:t>
      </w:r>
      <w:r w:rsidR="00B84582" w:rsidRPr="00DA5B43">
        <w:rPr>
          <w:rFonts w:asciiTheme="majorHAnsi" w:hAnsiTheme="majorHAnsi" w:cs="Cambria"/>
          <w:sz w:val="24"/>
          <w:szCs w:val="24"/>
        </w:rPr>
        <w:t>at</w:t>
      </w:r>
      <w:r w:rsidRPr="00DA5B43">
        <w:rPr>
          <w:rFonts w:asciiTheme="majorHAnsi" w:hAnsiTheme="majorHAnsi" w:cs="Cambria"/>
          <w:spacing w:val="1"/>
          <w:sz w:val="24"/>
          <w:szCs w:val="24"/>
        </w:rPr>
        <w:t xml:space="preserve"> </w:t>
      </w:r>
      <w:r w:rsidRPr="00DA5B43">
        <w:rPr>
          <w:rFonts w:asciiTheme="majorHAnsi" w:hAnsiTheme="majorHAnsi" w:cs="Cambria"/>
          <w:spacing w:val="-1"/>
          <w:sz w:val="24"/>
          <w:szCs w:val="24"/>
        </w:rPr>
        <w:t>g</w:t>
      </w:r>
      <w:r w:rsidRPr="00DA5B43">
        <w:rPr>
          <w:rFonts w:asciiTheme="majorHAnsi" w:hAnsiTheme="majorHAnsi" w:cs="Cambria"/>
          <w:sz w:val="24"/>
          <w:szCs w:val="24"/>
        </w:rPr>
        <w:t>a</w:t>
      </w:r>
      <w:r w:rsidRPr="00DA5B43">
        <w:rPr>
          <w:rFonts w:asciiTheme="majorHAnsi" w:hAnsiTheme="majorHAnsi" w:cs="Cambria"/>
          <w:spacing w:val="1"/>
          <w:sz w:val="24"/>
          <w:szCs w:val="24"/>
        </w:rPr>
        <w:t>p</w:t>
      </w:r>
      <w:r w:rsidRPr="00DA5B43">
        <w:rPr>
          <w:rFonts w:asciiTheme="majorHAnsi" w:hAnsiTheme="majorHAnsi" w:cs="Cambria"/>
          <w:sz w:val="24"/>
          <w:szCs w:val="24"/>
        </w:rPr>
        <w:t>,</w:t>
      </w:r>
      <w:r w:rsidRPr="00DA5B43">
        <w:rPr>
          <w:rFonts w:asciiTheme="majorHAnsi" w:hAnsiTheme="majorHAnsi" w:cs="Cambria"/>
          <w:spacing w:val="1"/>
          <w:sz w:val="24"/>
          <w:szCs w:val="24"/>
        </w:rPr>
        <w:t xml:space="preserve"> </w:t>
      </w:r>
      <w:r w:rsidRPr="00DA5B43">
        <w:rPr>
          <w:rFonts w:asciiTheme="majorHAnsi" w:hAnsiTheme="majorHAnsi" w:cs="Cambria"/>
          <w:spacing w:val="-1"/>
          <w:sz w:val="24"/>
          <w:szCs w:val="24"/>
        </w:rPr>
        <w:t>d</w:t>
      </w:r>
      <w:r w:rsidRPr="00DA5B43">
        <w:rPr>
          <w:rFonts w:asciiTheme="majorHAnsi" w:hAnsiTheme="majorHAnsi" w:cs="Cambria"/>
          <w:sz w:val="24"/>
          <w:szCs w:val="24"/>
        </w:rPr>
        <w:t>e</w:t>
      </w:r>
      <w:r w:rsidRPr="00DA5B43">
        <w:rPr>
          <w:rFonts w:asciiTheme="majorHAnsi" w:hAnsiTheme="majorHAnsi" w:cs="Cambria"/>
          <w:spacing w:val="-2"/>
          <w:sz w:val="24"/>
          <w:szCs w:val="24"/>
        </w:rPr>
        <w:t>s</w:t>
      </w:r>
      <w:r w:rsidRPr="00DA5B43">
        <w:rPr>
          <w:rFonts w:asciiTheme="majorHAnsi" w:hAnsiTheme="majorHAnsi" w:cs="Cambria"/>
          <w:sz w:val="24"/>
          <w:szCs w:val="24"/>
        </w:rPr>
        <w:t>c</w:t>
      </w:r>
      <w:r w:rsidRPr="00DA5B43">
        <w:rPr>
          <w:rFonts w:asciiTheme="majorHAnsi" w:hAnsiTheme="majorHAnsi" w:cs="Cambria"/>
          <w:spacing w:val="-1"/>
          <w:sz w:val="24"/>
          <w:szCs w:val="24"/>
        </w:rPr>
        <w:t>r</w:t>
      </w:r>
      <w:r w:rsidRPr="00DA5B43">
        <w:rPr>
          <w:rFonts w:asciiTheme="majorHAnsi" w:hAnsiTheme="majorHAnsi" w:cs="Cambria"/>
          <w:sz w:val="24"/>
          <w:szCs w:val="24"/>
        </w:rPr>
        <w:t>i</w:t>
      </w:r>
      <w:r w:rsidRPr="00DA5B43">
        <w:rPr>
          <w:rFonts w:asciiTheme="majorHAnsi" w:hAnsiTheme="majorHAnsi" w:cs="Cambria"/>
          <w:spacing w:val="1"/>
          <w:sz w:val="24"/>
          <w:szCs w:val="24"/>
        </w:rPr>
        <w:t>b</w:t>
      </w:r>
      <w:r w:rsidRPr="00DA5B43">
        <w:rPr>
          <w:rFonts w:asciiTheme="majorHAnsi" w:hAnsiTheme="majorHAnsi" w:cs="Cambria"/>
          <w:sz w:val="24"/>
          <w:szCs w:val="24"/>
        </w:rPr>
        <w:t>i</w:t>
      </w:r>
      <w:r w:rsidRPr="00DA5B43">
        <w:rPr>
          <w:rFonts w:asciiTheme="majorHAnsi" w:hAnsiTheme="majorHAnsi" w:cs="Cambria"/>
          <w:spacing w:val="1"/>
          <w:sz w:val="24"/>
          <w:szCs w:val="24"/>
        </w:rPr>
        <w:t>n</w:t>
      </w:r>
      <w:r w:rsidRPr="00DA5B43">
        <w:rPr>
          <w:rFonts w:asciiTheme="majorHAnsi" w:hAnsiTheme="majorHAnsi" w:cs="Cambria"/>
          <w:sz w:val="24"/>
          <w:szCs w:val="24"/>
        </w:rPr>
        <w:t>g</w:t>
      </w:r>
      <w:r w:rsidRPr="00DA5B43">
        <w:rPr>
          <w:rFonts w:asciiTheme="majorHAnsi" w:hAnsiTheme="majorHAnsi" w:cs="Cambria"/>
          <w:spacing w:val="-1"/>
          <w:sz w:val="24"/>
          <w:szCs w:val="24"/>
        </w:rPr>
        <w:t xml:space="preserve"> </w:t>
      </w:r>
      <w:r w:rsidRPr="00DA5B43">
        <w:rPr>
          <w:rFonts w:asciiTheme="majorHAnsi" w:hAnsiTheme="majorHAnsi" w:cs="Cambria"/>
          <w:sz w:val="24"/>
          <w:szCs w:val="24"/>
        </w:rPr>
        <w:t>c</w:t>
      </w:r>
      <w:r w:rsidRPr="00DA5B43">
        <w:rPr>
          <w:rFonts w:asciiTheme="majorHAnsi" w:hAnsiTheme="majorHAnsi" w:cs="Cambria"/>
          <w:spacing w:val="-1"/>
          <w:sz w:val="24"/>
          <w:szCs w:val="24"/>
        </w:rPr>
        <w:t>h</w:t>
      </w:r>
      <w:r w:rsidRPr="00DA5B43">
        <w:rPr>
          <w:rFonts w:asciiTheme="majorHAnsi" w:hAnsiTheme="majorHAnsi" w:cs="Cambria"/>
          <w:sz w:val="24"/>
          <w:szCs w:val="24"/>
        </w:rPr>
        <w:t>a</w:t>
      </w:r>
      <w:r w:rsidRPr="00DA5B43">
        <w:rPr>
          <w:rFonts w:asciiTheme="majorHAnsi" w:hAnsiTheme="majorHAnsi" w:cs="Cambria"/>
          <w:spacing w:val="1"/>
          <w:sz w:val="24"/>
          <w:szCs w:val="24"/>
        </w:rPr>
        <w:t>n</w:t>
      </w:r>
      <w:r w:rsidRPr="00DA5B43">
        <w:rPr>
          <w:rFonts w:asciiTheme="majorHAnsi" w:hAnsiTheme="majorHAnsi" w:cs="Cambria"/>
          <w:spacing w:val="-1"/>
          <w:sz w:val="24"/>
          <w:szCs w:val="24"/>
        </w:rPr>
        <w:t>g</w:t>
      </w:r>
      <w:r w:rsidRPr="00DA5B43">
        <w:rPr>
          <w:rFonts w:asciiTheme="majorHAnsi" w:hAnsiTheme="majorHAnsi" w:cs="Cambria"/>
          <w:sz w:val="24"/>
          <w:szCs w:val="24"/>
        </w:rPr>
        <w:t xml:space="preserve">es </w:t>
      </w:r>
      <w:r w:rsidRPr="00DA5B43">
        <w:rPr>
          <w:rFonts w:asciiTheme="majorHAnsi" w:hAnsiTheme="majorHAnsi" w:cs="Cambria"/>
          <w:spacing w:val="1"/>
          <w:sz w:val="24"/>
          <w:szCs w:val="24"/>
        </w:rPr>
        <w:t>i</w:t>
      </w:r>
      <w:r w:rsidRPr="00DA5B43">
        <w:rPr>
          <w:rFonts w:asciiTheme="majorHAnsi" w:hAnsiTheme="majorHAnsi" w:cs="Cambria"/>
          <w:sz w:val="24"/>
          <w:szCs w:val="24"/>
        </w:rPr>
        <w:t>n public school kin</w:t>
      </w:r>
      <w:r w:rsidRPr="00DA5B43">
        <w:rPr>
          <w:rFonts w:asciiTheme="majorHAnsi" w:hAnsiTheme="majorHAnsi" w:cs="Cambria"/>
          <w:spacing w:val="-1"/>
          <w:sz w:val="24"/>
          <w:szCs w:val="24"/>
        </w:rPr>
        <w:t>d</w:t>
      </w:r>
      <w:r w:rsidRPr="00DA5B43">
        <w:rPr>
          <w:rFonts w:asciiTheme="majorHAnsi" w:hAnsiTheme="majorHAnsi" w:cs="Cambria"/>
          <w:sz w:val="24"/>
          <w:szCs w:val="24"/>
        </w:rPr>
        <w:t>er</w:t>
      </w:r>
      <w:r w:rsidRPr="00DA5B43">
        <w:rPr>
          <w:rFonts w:asciiTheme="majorHAnsi" w:hAnsiTheme="majorHAnsi" w:cs="Cambria"/>
          <w:spacing w:val="-1"/>
          <w:sz w:val="24"/>
          <w:szCs w:val="24"/>
        </w:rPr>
        <w:t>g</w:t>
      </w:r>
      <w:r w:rsidRPr="00DA5B43">
        <w:rPr>
          <w:rFonts w:asciiTheme="majorHAnsi" w:hAnsiTheme="majorHAnsi" w:cs="Cambria"/>
          <w:sz w:val="24"/>
          <w:szCs w:val="24"/>
        </w:rPr>
        <w:t>arten</w:t>
      </w:r>
      <w:r w:rsidRPr="00DA5B43">
        <w:rPr>
          <w:rFonts w:asciiTheme="majorHAnsi" w:hAnsiTheme="majorHAnsi" w:cs="Cambria"/>
          <w:spacing w:val="1"/>
          <w:sz w:val="24"/>
          <w:szCs w:val="24"/>
        </w:rPr>
        <w:t xml:space="preserve"> </w:t>
      </w:r>
      <w:r w:rsidRPr="00DA5B43">
        <w:rPr>
          <w:rFonts w:asciiTheme="majorHAnsi" w:hAnsiTheme="majorHAnsi" w:cs="Cambria"/>
          <w:sz w:val="24"/>
          <w:szCs w:val="24"/>
        </w:rPr>
        <w:t>class</w:t>
      </w:r>
      <w:r w:rsidRPr="00DA5B43">
        <w:rPr>
          <w:rFonts w:asciiTheme="majorHAnsi" w:hAnsiTheme="majorHAnsi" w:cs="Cambria"/>
          <w:spacing w:val="-1"/>
          <w:sz w:val="24"/>
          <w:szCs w:val="24"/>
        </w:rPr>
        <w:t>r</w:t>
      </w:r>
      <w:r w:rsidRPr="00DA5B43">
        <w:rPr>
          <w:rFonts w:asciiTheme="majorHAnsi" w:hAnsiTheme="majorHAnsi" w:cs="Cambria"/>
          <w:sz w:val="24"/>
          <w:szCs w:val="24"/>
        </w:rPr>
        <w:t>oo</w:t>
      </w:r>
      <w:r w:rsidRPr="00DA5B43">
        <w:rPr>
          <w:rFonts w:asciiTheme="majorHAnsi" w:hAnsiTheme="majorHAnsi" w:cs="Cambria"/>
          <w:spacing w:val="-1"/>
          <w:sz w:val="24"/>
          <w:szCs w:val="24"/>
        </w:rPr>
        <w:t>m</w:t>
      </w:r>
      <w:r w:rsidRPr="00DA5B43">
        <w:rPr>
          <w:rFonts w:asciiTheme="majorHAnsi" w:hAnsiTheme="majorHAnsi" w:cs="Cambria"/>
          <w:sz w:val="24"/>
          <w:szCs w:val="24"/>
        </w:rPr>
        <w:t>s o</w:t>
      </w:r>
      <w:r w:rsidRPr="00DA5B43">
        <w:rPr>
          <w:rFonts w:asciiTheme="majorHAnsi" w:hAnsiTheme="majorHAnsi" w:cs="Cambria"/>
          <w:spacing w:val="1"/>
          <w:sz w:val="24"/>
          <w:szCs w:val="24"/>
        </w:rPr>
        <w:t>v</w:t>
      </w:r>
      <w:r w:rsidRPr="00DA5B43">
        <w:rPr>
          <w:rFonts w:asciiTheme="majorHAnsi" w:hAnsiTheme="majorHAnsi" w:cs="Cambria"/>
          <w:sz w:val="24"/>
          <w:szCs w:val="24"/>
        </w:rPr>
        <w:t>er time</w:t>
      </w:r>
      <w:r w:rsidRPr="00DA5B43">
        <w:rPr>
          <w:rFonts w:asciiTheme="majorHAnsi" w:hAnsiTheme="majorHAnsi" w:cs="Cambria"/>
          <w:spacing w:val="4"/>
          <w:sz w:val="24"/>
          <w:szCs w:val="24"/>
        </w:rPr>
        <w:t xml:space="preserve"> </w:t>
      </w:r>
      <w:r w:rsidRPr="00DA5B43">
        <w:rPr>
          <w:rFonts w:asciiTheme="majorHAnsi" w:hAnsiTheme="majorHAnsi" w:cs="Cambria"/>
          <w:sz w:val="24"/>
          <w:szCs w:val="24"/>
        </w:rPr>
        <w:t>using t</w:t>
      </w:r>
      <w:r w:rsidRPr="00DA5B43">
        <w:rPr>
          <w:rFonts w:asciiTheme="majorHAnsi" w:hAnsiTheme="majorHAnsi" w:cs="Cambria"/>
          <w:spacing w:val="-1"/>
          <w:sz w:val="24"/>
          <w:szCs w:val="24"/>
        </w:rPr>
        <w:t>w</w:t>
      </w:r>
      <w:r w:rsidRPr="00DA5B43">
        <w:rPr>
          <w:rFonts w:asciiTheme="majorHAnsi" w:hAnsiTheme="majorHAnsi" w:cs="Cambria"/>
          <w:sz w:val="24"/>
          <w:szCs w:val="24"/>
        </w:rPr>
        <w:t>o la</w:t>
      </w:r>
      <w:r w:rsidRPr="00DA5B43">
        <w:rPr>
          <w:rFonts w:asciiTheme="majorHAnsi" w:hAnsiTheme="majorHAnsi" w:cs="Cambria"/>
          <w:spacing w:val="-1"/>
          <w:sz w:val="24"/>
          <w:szCs w:val="24"/>
        </w:rPr>
        <w:t>rg</w:t>
      </w:r>
      <w:r w:rsidRPr="00DA5B43">
        <w:rPr>
          <w:rFonts w:asciiTheme="majorHAnsi" w:hAnsiTheme="majorHAnsi" w:cs="Cambria"/>
          <w:sz w:val="24"/>
          <w:szCs w:val="24"/>
        </w:rPr>
        <w:t>e,</w:t>
      </w:r>
      <w:r w:rsidRPr="00DA5B43">
        <w:rPr>
          <w:rFonts w:asciiTheme="majorHAnsi" w:hAnsiTheme="majorHAnsi" w:cs="Cambria"/>
          <w:spacing w:val="1"/>
          <w:sz w:val="24"/>
          <w:szCs w:val="24"/>
        </w:rPr>
        <w:t xml:space="preserve"> </w:t>
      </w:r>
      <w:r w:rsidRPr="00DA5B43">
        <w:rPr>
          <w:rFonts w:asciiTheme="majorHAnsi" w:hAnsiTheme="majorHAnsi" w:cs="Cambria"/>
          <w:sz w:val="24"/>
          <w:szCs w:val="24"/>
        </w:rPr>
        <w:t>n</w:t>
      </w:r>
      <w:r w:rsidRPr="00DA5B43">
        <w:rPr>
          <w:rFonts w:asciiTheme="majorHAnsi" w:hAnsiTheme="majorHAnsi" w:cs="Cambria"/>
          <w:spacing w:val="1"/>
          <w:sz w:val="24"/>
          <w:szCs w:val="24"/>
        </w:rPr>
        <w:t>a</w:t>
      </w:r>
      <w:r w:rsidRPr="00DA5B43">
        <w:rPr>
          <w:rFonts w:asciiTheme="majorHAnsi" w:hAnsiTheme="majorHAnsi" w:cs="Cambria"/>
          <w:sz w:val="24"/>
          <w:szCs w:val="24"/>
        </w:rPr>
        <w:t>t</w:t>
      </w:r>
      <w:r w:rsidRPr="00DA5B43">
        <w:rPr>
          <w:rFonts w:asciiTheme="majorHAnsi" w:hAnsiTheme="majorHAnsi" w:cs="Cambria"/>
          <w:spacing w:val="1"/>
          <w:sz w:val="24"/>
          <w:szCs w:val="24"/>
        </w:rPr>
        <w:t>i</w:t>
      </w:r>
      <w:r w:rsidRPr="00DA5B43">
        <w:rPr>
          <w:rFonts w:asciiTheme="majorHAnsi" w:hAnsiTheme="majorHAnsi" w:cs="Cambria"/>
          <w:sz w:val="24"/>
          <w:szCs w:val="24"/>
        </w:rPr>
        <w:t>onally-</w:t>
      </w:r>
      <w:r w:rsidRPr="00DA5B43">
        <w:rPr>
          <w:rFonts w:asciiTheme="majorHAnsi" w:hAnsiTheme="majorHAnsi" w:cs="Cambria"/>
          <w:spacing w:val="-1"/>
          <w:sz w:val="24"/>
          <w:szCs w:val="24"/>
        </w:rPr>
        <w:t>r</w:t>
      </w:r>
      <w:r w:rsidRPr="00DA5B43">
        <w:rPr>
          <w:rFonts w:asciiTheme="majorHAnsi" w:hAnsiTheme="majorHAnsi" w:cs="Cambria"/>
          <w:sz w:val="24"/>
          <w:szCs w:val="24"/>
        </w:rPr>
        <w:t>e</w:t>
      </w:r>
      <w:r w:rsidRPr="00DA5B43">
        <w:rPr>
          <w:rFonts w:asciiTheme="majorHAnsi" w:hAnsiTheme="majorHAnsi" w:cs="Cambria"/>
          <w:spacing w:val="1"/>
          <w:sz w:val="24"/>
          <w:szCs w:val="24"/>
        </w:rPr>
        <w:t>p</w:t>
      </w:r>
      <w:r w:rsidRPr="00DA5B43">
        <w:rPr>
          <w:rFonts w:asciiTheme="majorHAnsi" w:hAnsiTheme="majorHAnsi" w:cs="Cambria"/>
          <w:spacing w:val="-1"/>
          <w:sz w:val="24"/>
          <w:szCs w:val="24"/>
        </w:rPr>
        <w:t>r</w:t>
      </w:r>
      <w:r w:rsidRPr="00DA5B43">
        <w:rPr>
          <w:rFonts w:asciiTheme="majorHAnsi" w:hAnsiTheme="majorHAnsi" w:cs="Cambria"/>
          <w:sz w:val="24"/>
          <w:szCs w:val="24"/>
        </w:rPr>
        <w:t>es</w:t>
      </w:r>
      <w:r w:rsidRPr="00DA5B43">
        <w:rPr>
          <w:rFonts w:asciiTheme="majorHAnsi" w:hAnsiTheme="majorHAnsi" w:cs="Cambria"/>
          <w:spacing w:val="1"/>
          <w:sz w:val="24"/>
          <w:szCs w:val="24"/>
        </w:rPr>
        <w:t>e</w:t>
      </w:r>
      <w:r w:rsidRPr="00DA5B43">
        <w:rPr>
          <w:rFonts w:asciiTheme="majorHAnsi" w:hAnsiTheme="majorHAnsi" w:cs="Cambria"/>
          <w:sz w:val="24"/>
          <w:szCs w:val="24"/>
        </w:rPr>
        <w:t>n</w:t>
      </w:r>
      <w:r w:rsidRPr="00DA5B43">
        <w:rPr>
          <w:rFonts w:asciiTheme="majorHAnsi" w:hAnsiTheme="majorHAnsi" w:cs="Cambria"/>
          <w:spacing w:val="1"/>
          <w:sz w:val="24"/>
          <w:szCs w:val="24"/>
        </w:rPr>
        <w:t>t</w:t>
      </w:r>
      <w:r w:rsidRPr="00DA5B43">
        <w:rPr>
          <w:rFonts w:asciiTheme="majorHAnsi" w:hAnsiTheme="majorHAnsi" w:cs="Cambria"/>
          <w:sz w:val="24"/>
          <w:szCs w:val="24"/>
        </w:rPr>
        <w:t>a</w:t>
      </w:r>
      <w:r w:rsidRPr="00DA5B43">
        <w:rPr>
          <w:rFonts w:asciiTheme="majorHAnsi" w:hAnsiTheme="majorHAnsi" w:cs="Cambria"/>
          <w:spacing w:val="1"/>
          <w:sz w:val="24"/>
          <w:szCs w:val="24"/>
        </w:rPr>
        <w:t>t</w:t>
      </w:r>
      <w:r w:rsidRPr="00DA5B43">
        <w:rPr>
          <w:rFonts w:asciiTheme="majorHAnsi" w:hAnsiTheme="majorHAnsi" w:cs="Cambria"/>
          <w:sz w:val="24"/>
          <w:szCs w:val="24"/>
        </w:rPr>
        <w:t xml:space="preserve">ive </w:t>
      </w:r>
      <w:r w:rsidRPr="00DA5B43">
        <w:rPr>
          <w:rFonts w:asciiTheme="majorHAnsi" w:hAnsiTheme="majorHAnsi" w:cs="Cambria"/>
          <w:spacing w:val="-1"/>
          <w:sz w:val="24"/>
          <w:szCs w:val="24"/>
        </w:rPr>
        <w:t>d</w:t>
      </w:r>
      <w:r w:rsidRPr="00DA5B43">
        <w:rPr>
          <w:rFonts w:asciiTheme="majorHAnsi" w:hAnsiTheme="majorHAnsi" w:cs="Cambria"/>
          <w:sz w:val="24"/>
          <w:szCs w:val="24"/>
        </w:rPr>
        <w:t>a</w:t>
      </w:r>
      <w:r w:rsidRPr="00DA5B43">
        <w:rPr>
          <w:rFonts w:asciiTheme="majorHAnsi" w:hAnsiTheme="majorHAnsi" w:cs="Cambria"/>
          <w:spacing w:val="1"/>
          <w:sz w:val="24"/>
          <w:szCs w:val="24"/>
        </w:rPr>
        <w:t>t</w:t>
      </w:r>
      <w:r w:rsidRPr="00DA5B43">
        <w:rPr>
          <w:rFonts w:asciiTheme="majorHAnsi" w:hAnsiTheme="majorHAnsi" w:cs="Cambria"/>
          <w:sz w:val="24"/>
          <w:szCs w:val="24"/>
        </w:rPr>
        <w:t>as</w:t>
      </w:r>
      <w:r w:rsidRPr="00DA5B43">
        <w:rPr>
          <w:rFonts w:asciiTheme="majorHAnsi" w:hAnsiTheme="majorHAnsi" w:cs="Cambria"/>
          <w:spacing w:val="1"/>
          <w:sz w:val="24"/>
          <w:szCs w:val="24"/>
        </w:rPr>
        <w:t>e</w:t>
      </w:r>
      <w:r w:rsidRPr="00DA5B43">
        <w:rPr>
          <w:rFonts w:asciiTheme="majorHAnsi" w:hAnsiTheme="majorHAnsi" w:cs="Cambria"/>
          <w:sz w:val="24"/>
          <w:szCs w:val="24"/>
        </w:rPr>
        <w:t>t</w:t>
      </w:r>
      <w:r w:rsidRPr="00DA5B43">
        <w:rPr>
          <w:rFonts w:asciiTheme="majorHAnsi" w:hAnsiTheme="majorHAnsi" w:cs="Cambria"/>
          <w:spacing w:val="-2"/>
          <w:sz w:val="24"/>
          <w:szCs w:val="24"/>
        </w:rPr>
        <w:t>s</w:t>
      </w:r>
      <w:r w:rsidRPr="00DA5B43">
        <w:rPr>
          <w:rFonts w:asciiTheme="majorHAnsi" w:hAnsiTheme="majorHAnsi" w:cs="Cambria"/>
          <w:sz w:val="24"/>
          <w:szCs w:val="24"/>
        </w:rPr>
        <w:t>. We document systematic changes across</w:t>
      </w:r>
      <w:r w:rsidRPr="00DA5B43">
        <w:rPr>
          <w:rFonts w:asciiTheme="majorHAnsi" w:hAnsiTheme="majorHAnsi" w:cs="Cambria"/>
          <w:spacing w:val="-1"/>
          <w:sz w:val="24"/>
          <w:szCs w:val="24"/>
        </w:rPr>
        <w:t xml:space="preserve"> five k</w:t>
      </w:r>
      <w:r w:rsidRPr="00DA5B43">
        <w:rPr>
          <w:rFonts w:asciiTheme="majorHAnsi" w:hAnsiTheme="majorHAnsi" w:cs="Cambria"/>
          <w:spacing w:val="3"/>
          <w:sz w:val="24"/>
          <w:szCs w:val="24"/>
        </w:rPr>
        <w:t>e</w:t>
      </w:r>
      <w:r w:rsidRPr="00DA5B43">
        <w:rPr>
          <w:rFonts w:asciiTheme="majorHAnsi" w:hAnsiTheme="majorHAnsi" w:cs="Cambria"/>
          <w:sz w:val="24"/>
          <w:szCs w:val="24"/>
        </w:rPr>
        <w:t xml:space="preserve">y </w:t>
      </w:r>
      <w:r w:rsidRPr="00DA5B43">
        <w:rPr>
          <w:rFonts w:asciiTheme="majorHAnsi" w:hAnsiTheme="majorHAnsi" w:cs="Cambria"/>
          <w:spacing w:val="-1"/>
          <w:sz w:val="24"/>
          <w:szCs w:val="24"/>
        </w:rPr>
        <w:t>d</w:t>
      </w:r>
      <w:r w:rsidRPr="00DA5B43">
        <w:rPr>
          <w:rFonts w:asciiTheme="majorHAnsi" w:hAnsiTheme="majorHAnsi" w:cs="Cambria"/>
          <w:sz w:val="24"/>
          <w:szCs w:val="24"/>
        </w:rPr>
        <w:t>ime</w:t>
      </w:r>
      <w:r w:rsidRPr="00DA5B43">
        <w:rPr>
          <w:rFonts w:asciiTheme="majorHAnsi" w:hAnsiTheme="majorHAnsi" w:cs="Cambria"/>
          <w:spacing w:val="1"/>
          <w:sz w:val="24"/>
          <w:szCs w:val="24"/>
        </w:rPr>
        <w:t>n</w:t>
      </w:r>
      <w:r w:rsidRPr="00DA5B43">
        <w:rPr>
          <w:rFonts w:asciiTheme="majorHAnsi" w:hAnsiTheme="majorHAnsi" w:cs="Cambria"/>
          <w:sz w:val="24"/>
          <w:szCs w:val="24"/>
        </w:rPr>
        <w:t xml:space="preserve">sions of the kindergarten experience: </w:t>
      </w:r>
      <w:r w:rsidRPr="00DA5B43">
        <w:rPr>
          <w:rFonts w:asciiTheme="majorHAnsi" w:hAnsiTheme="majorHAnsi" w:cs="Cambria"/>
          <w:spacing w:val="-1"/>
          <w:sz w:val="24"/>
          <w:szCs w:val="24"/>
        </w:rPr>
        <w:t>(1</w:t>
      </w:r>
      <w:r w:rsidRPr="00DA5B43">
        <w:rPr>
          <w:rFonts w:asciiTheme="majorHAnsi" w:hAnsiTheme="majorHAnsi" w:cs="Cambria"/>
          <w:sz w:val="24"/>
          <w:szCs w:val="24"/>
        </w:rPr>
        <w:t>) te</w:t>
      </w:r>
      <w:r w:rsidRPr="00DA5B43">
        <w:rPr>
          <w:rFonts w:asciiTheme="majorHAnsi" w:hAnsiTheme="majorHAnsi" w:cs="Cambria"/>
          <w:spacing w:val="1"/>
          <w:sz w:val="24"/>
          <w:szCs w:val="24"/>
        </w:rPr>
        <w:t>a</w:t>
      </w:r>
      <w:r w:rsidRPr="00DA5B43">
        <w:rPr>
          <w:rFonts w:asciiTheme="majorHAnsi" w:hAnsiTheme="majorHAnsi" w:cs="Cambria"/>
          <w:sz w:val="24"/>
          <w:szCs w:val="24"/>
        </w:rPr>
        <w:t>c</w:t>
      </w:r>
      <w:r w:rsidRPr="00DA5B43">
        <w:rPr>
          <w:rFonts w:asciiTheme="majorHAnsi" w:hAnsiTheme="majorHAnsi" w:cs="Cambria"/>
          <w:spacing w:val="-1"/>
          <w:sz w:val="24"/>
          <w:szCs w:val="24"/>
        </w:rPr>
        <w:t>h</w:t>
      </w:r>
      <w:r w:rsidRPr="00DA5B43">
        <w:rPr>
          <w:rFonts w:asciiTheme="majorHAnsi" w:hAnsiTheme="majorHAnsi" w:cs="Cambria"/>
          <w:sz w:val="24"/>
          <w:szCs w:val="24"/>
        </w:rPr>
        <w:t>e</w:t>
      </w:r>
      <w:r w:rsidRPr="00DA5B43">
        <w:rPr>
          <w:rFonts w:asciiTheme="majorHAnsi" w:hAnsiTheme="majorHAnsi" w:cs="Cambria"/>
          <w:spacing w:val="2"/>
          <w:sz w:val="24"/>
          <w:szCs w:val="24"/>
        </w:rPr>
        <w:t>r</w:t>
      </w:r>
      <w:r w:rsidRPr="00DA5B43">
        <w:rPr>
          <w:rFonts w:asciiTheme="majorHAnsi" w:hAnsiTheme="majorHAnsi" w:cs="Cambria"/>
          <w:sz w:val="24"/>
          <w:szCs w:val="24"/>
        </w:rPr>
        <w:t>s’ b</w:t>
      </w:r>
      <w:r w:rsidRPr="00DA5B43">
        <w:rPr>
          <w:rFonts w:asciiTheme="majorHAnsi" w:hAnsiTheme="majorHAnsi" w:cs="Cambria"/>
          <w:spacing w:val="1"/>
          <w:sz w:val="24"/>
          <w:szCs w:val="24"/>
        </w:rPr>
        <w:t>e</w:t>
      </w:r>
      <w:r w:rsidRPr="00DA5B43">
        <w:rPr>
          <w:rFonts w:asciiTheme="majorHAnsi" w:hAnsiTheme="majorHAnsi" w:cs="Cambria"/>
          <w:sz w:val="24"/>
          <w:szCs w:val="24"/>
        </w:rPr>
        <w:t>liefs a</w:t>
      </w:r>
      <w:r w:rsidRPr="00DA5B43">
        <w:rPr>
          <w:rFonts w:asciiTheme="majorHAnsi" w:hAnsiTheme="majorHAnsi" w:cs="Cambria"/>
          <w:spacing w:val="1"/>
          <w:sz w:val="24"/>
          <w:szCs w:val="24"/>
        </w:rPr>
        <w:t>b</w:t>
      </w:r>
      <w:r w:rsidRPr="00DA5B43">
        <w:rPr>
          <w:rFonts w:asciiTheme="majorHAnsi" w:hAnsiTheme="majorHAnsi" w:cs="Cambria"/>
          <w:sz w:val="24"/>
          <w:szCs w:val="24"/>
        </w:rPr>
        <w:t>o</w:t>
      </w:r>
      <w:r w:rsidRPr="00DA5B43">
        <w:rPr>
          <w:rFonts w:asciiTheme="majorHAnsi" w:hAnsiTheme="majorHAnsi" w:cs="Cambria"/>
          <w:spacing w:val="-1"/>
          <w:sz w:val="24"/>
          <w:szCs w:val="24"/>
        </w:rPr>
        <w:t>u</w:t>
      </w:r>
      <w:r w:rsidRPr="00DA5B43">
        <w:rPr>
          <w:rFonts w:asciiTheme="majorHAnsi" w:hAnsiTheme="majorHAnsi" w:cs="Cambria"/>
          <w:sz w:val="24"/>
          <w:szCs w:val="24"/>
        </w:rPr>
        <w:t>t scho</w:t>
      </w:r>
      <w:r w:rsidRPr="00DA5B43">
        <w:rPr>
          <w:rFonts w:asciiTheme="majorHAnsi" w:hAnsiTheme="majorHAnsi" w:cs="Cambria"/>
          <w:spacing w:val="-1"/>
          <w:sz w:val="24"/>
          <w:szCs w:val="24"/>
        </w:rPr>
        <w:t>o</w:t>
      </w:r>
      <w:r w:rsidRPr="00DA5B43">
        <w:rPr>
          <w:rFonts w:asciiTheme="majorHAnsi" w:hAnsiTheme="majorHAnsi" w:cs="Cambria"/>
          <w:sz w:val="24"/>
          <w:szCs w:val="24"/>
        </w:rPr>
        <w:t xml:space="preserve">l </w:t>
      </w:r>
      <w:r w:rsidRPr="00DA5B43">
        <w:rPr>
          <w:rFonts w:asciiTheme="majorHAnsi" w:hAnsiTheme="majorHAnsi" w:cs="Cambria"/>
          <w:spacing w:val="-1"/>
          <w:sz w:val="24"/>
          <w:szCs w:val="24"/>
        </w:rPr>
        <w:t>r</w:t>
      </w:r>
      <w:r w:rsidRPr="00DA5B43">
        <w:rPr>
          <w:rFonts w:asciiTheme="majorHAnsi" w:hAnsiTheme="majorHAnsi" w:cs="Cambria"/>
          <w:sz w:val="24"/>
          <w:szCs w:val="24"/>
        </w:rPr>
        <w:t>e</w:t>
      </w:r>
      <w:r w:rsidRPr="00DA5B43">
        <w:rPr>
          <w:rFonts w:asciiTheme="majorHAnsi" w:hAnsiTheme="majorHAnsi" w:cs="Cambria"/>
          <w:spacing w:val="1"/>
          <w:sz w:val="24"/>
          <w:szCs w:val="24"/>
        </w:rPr>
        <w:t>a</w:t>
      </w:r>
      <w:r w:rsidRPr="00DA5B43">
        <w:rPr>
          <w:rFonts w:asciiTheme="majorHAnsi" w:hAnsiTheme="majorHAnsi" w:cs="Cambria"/>
          <w:spacing w:val="-1"/>
          <w:sz w:val="24"/>
          <w:szCs w:val="24"/>
        </w:rPr>
        <w:t>d</w:t>
      </w:r>
      <w:r w:rsidRPr="00DA5B43">
        <w:rPr>
          <w:rFonts w:asciiTheme="majorHAnsi" w:hAnsiTheme="majorHAnsi" w:cs="Cambria"/>
          <w:sz w:val="24"/>
          <w:szCs w:val="24"/>
        </w:rPr>
        <w:t>i</w:t>
      </w:r>
      <w:r w:rsidRPr="00DA5B43">
        <w:rPr>
          <w:rFonts w:asciiTheme="majorHAnsi" w:hAnsiTheme="majorHAnsi" w:cs="Cambria"/>
          <w:spacing w:val="1"/>
          <w:sz w:val="24"/>
          <w:szCs w:val="24"/>
        </w:rPr>
        <w:t>n</w:t>
      </w:r>
      <w:r w:rsidRPr="00DA5B43">
        <w:rPr>
          <w:rFonts w:asciiTheme="majorHAnsi" w:hAnsiTheme="majorHAnsi" w:cs="Cambria"/>
          <w:sz w:val="24"/>
          <w:szCs w:val="24"/>
        </w:rPr>
        <w:t xml:space="preserve">ess; </w:t>
      </w:r>
      <w:r w:rsidRPr="00DA5B43">
        <w:rPr>
          <w:rFonts w:asciiTheme="majorHAnsi" w:hAnsiTheme="majorHAnsi" w:cs="Cambria"/>
          <w:spacing w:val="-1"/>
          <w:sz w:val="24"/>
          <w:szCs w:val="24"/>
        </w:rPr>
        <w:t>(2</w:t>
      </w:r>
      <w:r w:rsidRPr="00DA5B43">
        <w:rPr>
          <w:rFonts w:asciiTheme="majorHAnsi" w:hAnsiTheme="majorHAnsi" w:cs="Cambria"/>
          <w:sz w:val="24"/>
          <w:szCs w:val="24"/>
        </w:rPr>
        <w:t>)</w:t>
      </w:r>
      <w:r w:rsidRPr="00DA5B43">
        <w:rPr>
          <w:rFonts w:asciiTheme="majorHAnsi" w:hAnsiTheme="majorHAnsi" w:cs="Cambria"/>
          <w:spacing w:val="2"/>
          <w:sz w:val="24"/>
          <w:szCs w:val="24"/>
        </w:rPr>
        <w:t xml:space="preserve"> </w:t>
      </w:r>
      <w:r w:rsidRPr="00DA5B43">
        <w:rPr>
          <w:rFonts w:asciiTheme="majorHAnsi" w:hAnsiTheme="majorHAnsi" w:cs="Cambria"/>
          <w:sz w:val="24"/>
          <w:szCs w:val="24"/>
        </w:rPr>
        <w:t>t</w:t>
      </w:r>
      <w:r w:rsidRPr="00DA5B43">
        <w:rPr>
          <w:rFonts w:asciiTheme="majorHAnsi" w:hAnsiTheme="majorHAnsi" w:cs="Cambria"/>
          <w:spacing w:val="1"/>
          <w:sz w:val="24"/>
          <w:szCs w:val="24"/>
        </w:rPr>
        <w:t>i</w:t>
      </w:r>
      <w:r w:rsidRPr="00DA5B43">
        <w:rPr>
          <w:rFonts w:asciiTheme="majorHAnsi" w:hAnsiTheme="majorHAnsi" w:cs="Cambria"/>
          <w:sz w:val="24"/>
          <w:szCs w:val="24"/>
        </w:rPr>
        <w:t>me allo</w:t>
      </w:r>
      <w:r w:rsidRPr="00DA5B43">
        <w:rPr>
          <w:rFonts w:asciiTheme="majorHAnsi" w:hAnsiTheme="majorHAnsi" w:cs="Cambria"/>
          <w:spacing w:val="1"/>
          <w:sz w:val="24"/>
          <w:szCs w:val="24"/>
        </w:rPr>
        <w:t>c</w:t>
      </w:r>
      <w:r w:rsidRPr="00DA5B43">
        <w:rPr>
          <w:rFonts w:asciiTheme="majorHAnsi" w:hAnsiTheme="majorHAnsi" w:cs="Cambria"/>
          <w:sz w:val="24"/>
          <w:szCs w:val="24"/>
        </w:rPr>
        <w:t>a</w:t>
      </w:r>
      <w:r w:rsidRPr="00DA5B43">
        <w:rPr>
          <w:rFonts w:asciiTheme="majorHAnsi" w:hAnsiTheme="majorHAnsi" w:cs="Cambria"/>
          <w:spacing w:val="1"/>
          <w:sz w:val="24"/>
          <w:szCs w:val="24"/>
        </w:rPr>
        <w:t>t</w:t>
      </w:r>
      <w:r w:rsidRPr="00DA5B43">
        <w:rPr>
          <w:rFonts w:asciiTheme="majorHAnsi" w:hAnsiTheme="majorHAnsi" w:cs="Cambria"/>
          <w:sz w:val="24"/>
          <w:szCs w:val="24"/>
        </w:rPr>
        <w:t>ed</w:t>
      </w:r>
      <w:r w:rsidRPr="00DA5B43">
        <w:rPr>
          <w:rFonts w:asciiTheme="majorHAnsi" w:hAnsiTheme="majorHAnsi" w:cs="Cambria"/>
          <w:spacing w:val="-1"/>
          <w:sz w:val="24"/>
          <w:szCs w:val="24"/>
        </w:rPr>
        <w:t xml:space="preserve"> </w:t>
      </w:r>
      <w:r w:rsidRPr="00DA5B43">
        <w:rPr>
          <w:rFonts w:asciiTheme="majorHAnsi" w:hAnsiTheme="majorHAnsi" w:cs="Cambria"/>
          <w:sz w:val="24"/>
          <w:szCs w:val="24"/>
        </w:rPr>
        <w:t>to academic and non-academic sub</w:t>
      </w:r>
      <w:r w:rsidRPr="00DA5B43">
        <w:rPr>
          <w:rFonts w:asciiTheme="majorHAnsi" w:hAnsiTheme="majorHAnsi" w:cs="Cambria"/>
          <w:spacing w:val="1"/>
          <w:sz w:val="24"/>
          <w:szCs w:val="24"/>
        </w:rPr>
        <w:t>j</w:t>
      </w:r>
      <w:r w:rsidRPr="00DA5B43">
        <w:rPr>
          <w:rFonts w:asciiTheme="majorHAnsi" w:hAnsiTheme="majorHAnsi" w:cs="Cambria"/>
          <w:sz w:val="24"/>
          <w:szCs w:val="24"/>
        </w:rPr>
        <w:t>ects;</w:t>
      </w:r>
      <w:r w:rsidRPr="00DA5B43">
        <w:rPr>
          <w:rFonts w:asciiTheme="majorHAnsi" w:hAnsiTheme="majorHAnsi" w:cs="Cambria"/>
          <w:spacing w:val="-1"/>
          <w:sz w:val="24"/>
          <w:szCs w:val="24"/>
        </w:rPr>
        <w:t xml:space="preserve"> </w:t>
      </w:r>
      <w:r w:rsidRPr="00DA5B43">
        <w:rPr>
          <w:rFonts w:asciiTheme="majorHAnsi" w:hAnsiTheme="majorHAnsi" w:cs="Cambria"/>
          <w:sz w:val="24"/>
          <w:szCs w:val="24"/>
        </w:rPr>
        <w:t>(</w:t>
      </w:r>
      <w:r w:rsidRPr="00DA5B43">
        <w:rPr>
          <w:rFonts w:asciiTheme="majorHAnsi" w:hAnsiTheme="majorHAnsi" w:cs="Cambria"/>
          <w:spacing w:val="-1"/>
          <w:sz w:val="24"/>
          <w:szCs w:val="24"/>
        </w:rPr>
        <w:t>3</w:t>
      </w:r>
      <w:r w:rsidRPr="00DA5B43">
        <w:rPr>
          <w:rFonts w:asciiTheme="majorHAnsi" w:hAnsiTheme="majorHAnsi" w:cs="Cambria"/>
          <w:sz w:val="24"/>
          <w:szCs w:val="24"/>
        </w:rPr>
        <w:t xml:space="preserve">) </w:t>
      </w:r>
      <w:r w:rsidRPr="00DA5B43">
        <w:rPr>
          <w:rFonts w:asciiTheme="majorHAnsi" w:hAnsiTheme="majorHAnsi" w:cs="Cambria"/>
          <w:spacing w:val="-1"/>
          <w:sz w:val="24"/>
          <w:szCs w:val="24"/>
        </w:rPr>
        <w:t>classroom organization; (4) pedagogical approach</w:t>
      </w:r>
      <w:r w:rsidRPr="00DA5B43">
        <w:rPr>
          <w:rFonts w:asciiTheme="majorHAnsi" w:hAnsiTheme="majorHAnsi" w:cs="Cambria"/>
          <w:sz w:val="24"/>
          <w:szCs w:val="24"/>
        </w:rPr>
        <w:t xml:space="preserve"> </w:t>
      </w:r>
      <w:r w:rsidRPr="00DA5B43">
        <w:rPr>
          <w:rFonts w:asciiTheme="majorHAnsi" w:hAnsiTheme="majorHAnsi" w:cs="Cambria"/>
          <w:spacing w:val="1"/>
          <w:sz w:val="24"/>
          <w:szCs w:val="24"/>
        </w:rPr>
        <w:t>a</w:t>
      </w:r>
      <w:r w:rsidRPr="00DA5B43">
        <w:rPr>
          <w:rFonts w:asciiTheme="majorHAnsi" w:hAnsiTheme="majorHAnsi" w:cs="Cambria"/>
          <w:sz w:val="24"/>
          <w:szCs w:val="24"/>
        </w:rPr>
        <w:t>n</w:t>
      </w:r>
      <w:r w:rsidRPr="00DA5B43">
        <w:rPr>
          <w:rFonts w:asciiTheme="majorHAnsi" w:hAnsiTheme="majorHAnsi" w:cs="Cambria"/>
          <w:spacing w:val="-1"/>
          <w:sz w:val="24"/>
          <w:szCs w:val="24"/>
        </w:rPr>
        <w:t>d</w:t>
      </w:r>
      <w:r w:rsidRPr="00DA5B43">
        <w:rPr>
          <w:rFonts w:asciiTheme="majorHAnsi" w:hAnsiTheme="majorHAnsi" w:cs="Cambria"/>
          <w:sz w:val="24"/>
          <w:szCs w:val="24"/>
        </w:rPr>
        <w:t>;</w:t>
      </w:r>
      <w:r w:rsidRPr="00DA5B43">
        <w:rPr>
          <w:rFonts w:asciiTheme="majorHAnsi" w:hAnsiTheme="majorHAnsi" w:cs="Cambria"/>
          <w:spacing w:val="-1"/>
          <w:sz w:val="24"/>
          <w:szCs w:val="24"/>
        </w:rPr>
        <w:t xml:space="preserve"> </w:t>
      </w:r>
      <w:r w:rsidRPr="00DA5B43">
        <w:rPr>
          <w:rFonts w:asciiTheme="majorHAnsi" w:hAnsiTheme="majorHAnsi" w:cs="Cambria"/>
          <w:spacing w:val="2"/>
          <w:sz w:val="24"/>
          <w:szCs w:val="24"/>
        </w:rPr>
        <w:t>(</w:t>
      </w:r>
      <w:r w:rsidRPr="00DA5B43">
        <w:rPr>
          <w:rFonts w:asciiTheme="majorHAnsi" w:hAnsiTheme="majorHAnsi" w:cs="Cambria"/>
          <w:spacing w:val="-1"/>
          <w:sz w:val="24"/>
          <w:szCs w:val="24"/>
        </w:rPr>
        <w:t>5</w:t>
      </w:r>
      <w:r w:rsidRPr="00DA5B43">
        <w:rPr>
          <w:rFonts w:asciiTheme="majorHAnsi" w:hAnsiTheme="majorHAnsi" w:cs="Cambria"/>
          <w:sz w:val="24"/>
          <w:szCs w:val="24"/>
        </w:rPr>
        <w:t>) asse</w:t>
      </w:r>
      <w:r w:rsidRPr="00DA5B43">
        <w:rPr>
          <w:rFonts w:asciiTheme="majorHAnsi" w:hAnsiTheme="majorHAnsi" w:cs="Cambria"/>
          <w:spacing w:val="3"/>
          <w:sz w:val="24"/>
          <w:szCs w:val="24"/>
        </w:rPr>
        <w:t>s</w:t>
      </w:r>
      <w:r w:rsidRPr="00DA5B43">
        <w:rPr>
          <w:rFonts w:asciiTheme="majorHAnsi" w:hAnsiTheme="majorHAnsi" w:cs="Cambria"/>
          <w:sz w:val="24"/>
          <w:szCs w:val="24"/>
        </w:rPr>
        <w:t>sment</w:t>
      </w:r>
      <w:r w:rsidRPr="00DA5B43">
        <w:rPr>
          <w:rFonts w:asciiTheme="majorHAnsi" w:hAnsiTheme="majorHAnsi" w:cs="Cambria"/>
          <w:spacing w:val="1"/>
          <w:sz w:val="24"/>
          <w:szCs w:val="24"/>
        </w:rPr>
        <w:t xml:space="preserve"> p</w:t>
      </w:r>
      <w:r w:rsidRPr="00DA5B43">
        <w:rPr>
          <w:rFonts w:asciiTheme="majorHAnsi" w:hAnsiTheme="majorHAnsi" w:cs="Cambria"/>
          <w:spacing w:val="-1"/>
          <w:sz w:val="24"/>
          <w:szCs w:val="24"/>
        </w:rPr>
        <w:t>r</w:t>
      </w:r>
      <w:r w:rsidRPr="00DA5B43">
        <w:rPr>
          <w:rFonts w:asciiTheme="majorHAnsi" w:hAnsiTheme="majorHAnsi" w:cs="Cambria"/>
          <w:sz w:val="24"/>
          <w:szCs w:val="24"/>
        </w:rPr>
        <w:t>a</w:t>
      </w:r>
      <w:r w:rsidRPr="00DA5B43">
        <w:rPr>
          <w:rFonts w:asciiTheme="majorHAnsi" w:hAnsiTheme="majorHAnsi" w:cs="Cambria"/>
          <w:spacing w:val="3"/>
          <w:sz w:val="24"/>
          <w:szCs w:val="24"/>
        </w:rPr>
        <w:t>c</w:t>
      </w:r>
      <w:r w:rsidRPr="00DA5B43">
        <w:rPr>
          <w:rFonts w:asciiTheme="majorHAnsi" w:hAnsiTheme="majorHAnsi" w:cs="Cambria"/>
          <w:sz w:val="24"/>
          <w:szCs w:val="24"/>
        </w:rPr>
        <w:t>t</w:t>
      </w:r>
      <w:r w:rsidRPr="00DA5B43">
        <w:rPr>
          <w:rFonts w:asciiTheme="majorHAnsi" w:hAnsiTheme="majorHAnsi" w:cs="Cambria"/>
          <w:spacing w:val="1"/>
          <w:sz w:val="24"/>
          <w:szCs w:val="24"/>
        </w:rPr>
        <w:t>i</w:t>
      </w:r>
      <w:r w:rsidRPr="00DA5B43">
        <w:rPr>
          <w:rFonts w:asciiTheme="majorHAnsi" w:hAnsiTheme="majorHAnsi" w:cs="Cambria"/>
          <w:sz w:val="24"/>
          <w:szCs w:val="24"/>
        </w:rPr>
        <w:t xml:space="preserve">ces. </w:t>
      </w:r>
    </w:p>
    <w:p w:rsidR="00587541" w:rsidRPr="00DA5B43" w:rsidRDefault="00587541" w:rsidP="00587541">
      <w:pPr>
        <w:widowControl w:val="0"/>
        <w:autoSpaceDE w:val="0"/>
        <w:autoSpaceDN w:val="0"/>
        <w:adjustRightInd w:val="0"/>
        <w:spacing w:before="2" w:after="0" w:line="480" w:lineRule="auto"/>
        <w:ind w:right="74" w:firstLine="720"/>
        <w:rPr>
          <w:rFonts w:asciiTheme="majorHAnsi" w:hAnsiTheme="majorHAnsi" w:cs="Cambria"/>
          <w:sz w:val="24"/>
          <w:szCs w:val="24"/>
        </w:rPr>
      </w:pPr>
      <w:r w:rsidRPr="00DA5B43">
        <w:rPr>
          <w:rFonts w:asciiTheme="majorHAnsi" w:hAnsiTheme="majorHAnsi" w:cs="Cambria"/>
          <w:spacing w:val="1"/>
          <w:sz w:val="24"/>
          <w:szCs w:val="24"/>
        </w:rPr>
        <w:t xml:space="preserve">These </w:t>
      </w:r>
      <w:r w:rsidR="00FF4622" w:rsidRPr="00DA5B43">
        <w:rPr>
          <w:rFonts w:asciiTheme="majorHAnsi" w:hAnsiTheme="majorHAnsi" w:cs="Cambria"/>
          <w:spacing w:val="1"/>
          <w:sz w:val="24"/>
          <w:szCs w:val="24"/>
        </w:rPr>
        <w:t>changes are important to document</w:t>
      </w:r>
      <w:r w:rsidR="005A79D5" w:rsidRPr="00DA5B43">
        <w:rPr>
          <w:rFonts w:asciiTheme="majorHAnsi" w:hAnsiTheme="majorHAnsi" w:cs="Cambria"/>
          <w:spacing w:val="1"/>
          <w:sz w:val="24"/>
          <w:szCs w:val="24"/>
        </w:rPr>
        <w:t xml:space="preserve"> </w:t>
      </w:r>
      <w:r w:rsidR="004A3F11">
        <w:rPr>
          <w:rFonts w:asciiTheme="majorHAnsi" w:hAnsiTheme="majorHAnsi" w:cs="Cambria"/>
          <w:sz w:val="24"/>
          <w:szCs w:val="24"/>
        </w:rPr>
        <w:t>because</w:t>
      </w:r>
      <w:r w:rsidR="005A79D5" w:rsidRPr="00DA5B43">
        <w:rPr>
          <w:rFonts w:asciiTheme="majorHAnsi" w:hAnsiTheme="majorHAnsi" w:cs="Cambria"/>
          <w:spacing w:val="-2"/>
          <w:sz w:val="24"/>
          <w:szCs w:val="24"/>
        </w:rPr>
        <w:t xml:space="preserve"> </w:t>
      </w:r>
      <w:r w:rsidR="005A79D5" w:rsidRPr="00DA5B43">
        <w:rPr>
          <w:rFonts w:asciiTheme="majorHAnsi" w:hAnsiTheme="majorHAnsi" w:cs="Cambria"/>
          <w:sz w:val="24"/>
          <w:szCs w:val="24"/>
        </w:rPr>
        <w:t>a la</w:t>
      </w:r>
      <w:r w:rsidR="005A79D5" w:rsidRPr="00DA5B43">
        <w:rPr>
          <w:rFonts w:asciiTheme="majorHAnsi" w:hAnsiTheme="majorHAnsi" w:cs="Cambria"/>
          <w:spacing w:val="-1"/>
          <w:sz w:val="24"/>
          <w:szCs w:val="24"/>
        </w:rPr>
        <w:t>rg</w:t>
      </w:r>
      <w:r w:rsidR="005A79D5" w:rsidRPr="00DA5B43">
        <w:rPr>
          <w:rFonts w:asciiTheme="majorHAnsi" w:hAnsiTheme="majorHAnsi" w:cs="Cambria"/>
          <w:sz w:val="24"/>
          <w:szCs w:val="24"/>
        </w:rPr>
        <w:t xml:space="preserve">e </w:t>
      </w:r>
      <w:r w:rsidR="005A79D5" w:rsidRPr="00DA5B43">
        <w:rPr>
          <w:rFonts w:asciiTheme="majorHAnsi" w:hAnsiTheme="majorHAnsi" w:cs="Cambria"/>
          <w:spacing w:val="1"/>
          <w:sz w:val="24"/>
          <w:szCs w:val="24"/>
        </w:rPr>
        <w:t>b</w:t>
      </w:r>
      <w:r w:rsidR="005A79D5" w:rsidRPr="00DA5B43">
        <w:rPr>
          <w:rFonts w:asciiTheme="majorHAnsi" w:hAnsiTheme="majorHAnsi" w:cs="Cambria"/>
          <w:sz w:val="24"/>
          <w:szCs w:val="24"/>
        </w:rPr>
        <w:t>o</w:t>
      </w:r>
      <w:r w:rsidR="005A79D5" w:rsidRPr="00DA5B43">
        <w:rPr>
          <w:rFonts w:asciiTheme="majorHAnsi" w:hAnsiTheme="majorHAnsi" w:cs="Cambria"/>
          <w:spacing w:val="-1"/>
          <w:sz w:val="24"/>
          <w:szCs w:val="24"/>
        </w:rPr>
        <w:t>d</w:t>
      </w:r>
      <w:r w:rsidR="005A79D5" w:rsidRPr="00DA5B43">
        <w:rPr>
          <w:rFonts w:asciiTheme="majorHAnsi" w:hAnsiTheme="majorHAnsi" w:cs="Cambria"/>
          <w:sz w:val="24"/>
          <w:szCs w:val="24"/>
        </w:rPr>
        <w:t>y</w:t>
      </w:r>
      <w:r w:rsidR="005A79D5" w:rsidRPr="00DA5B43">
        <w:rPr>
          <w:rFonts w:asciiTheme="majorHAnsi" w:hAnsiTheme="majorHAnsi" w:cs="Cambria"/>
          <w:spacing w:val="-1"/>
          <w:sz w:val="24"/>
          <w:szCs w:val="24"/>
        </w:rPr>
        <w:t xml:space="preserve"> </w:t>
      </w:r>
      <w:r w:rsidR="005A79D5" w:rsidRPr="00DA5B43">
        <w:rPr>
          <w:rFonts w:asciiTheme="majorHAnsi" w:hAnsiTheme="majorHAnsi" w:cs="Cambria"/>
          <w:sz w:val="24"/>
          <w:szCs w:val="24"/>
        </w:rPr>
        <w:t>of</w:t>
      </w:r>
      <w:r w:rsidR="005A79D5" w:rsidRPr="00DA5B43">
        <w:rPr>
          <w:rFonts w:asciiTheme="majorHAnsi" w:hAnsiTheme="majorHAnsi" w:cs="Cambria"/>
          <w:spacing w:val="-1"/>
          <w:sz w:val="24"/>
          <w:szCs w:val="24"/>
        </w:rPr>
        <w:t xml:space="preserve"> r</w:t>
      </w:r>
      <w:r w:rsidR="005A79D5" w:rsidRPr="00DA5B43">
        <w:rPr>
          <w:rFonts w:asciiTheme="majorHAnsi" w:hAnsiTheme="majorHAnsi" w:cs="Cambria"/>
          <w:sz w:val="24"/>
          <w:szCs w:val="24"/>
        </w:rPr>
        <w:t>es</w:t>
      </w:r>
      <w:r w:rsidR="005A79D5" w:rsidRPr="00DA5B43">
        <w:rPr>
          <w:rFonts w:asciiTheme="majorHAnsi" w:hAnsiTheme="majorHAnsi" w:cs="Cambria"/>
          <w:spacing w:val="1"/>
          <w:sz w:val="24"/>
          <w:szCs w:val="24"/>
        </w:rPr>
        <w:t>e</w:t>
      </w:r>
      <w:r w:rsidR="005A79D5" w:rsidRPr="00DA5B43">
        <w:rPr>
          <w:rFonts w:asciiTheme="majorHAnsi" w:hAnsiTheme="majorHAnsi" w:cs="Cambria"/>
          <w:sz w:val="24"/>
          <w:szCs w:val="24"/>
        </w:rPr>
        <w:t>ar</w:t>
      </w:r>
      <w:r w:rsidR="005A79D5" w:rsidRPr="00DA5B43">
        <w:rPr>
          <w:rFonts w:asciiTheme="majorHAnsi" w:hAnsiTheme="majorHAnsi" w:cs="Cambria"/>
          <w:spacing w:val="-1"/>
          <w:sz w:val="24"/>
          <w:szCs w:val="24"/>
        </w:rPr>
        <w:t>c</w:t>
      </w:r>
      <w:r w:rsidR="005A79D5" w:rsidRPr="00DA5B43">
        <w:rPr>
          <w:rFonts w:asciiTheme="majorHAnsi" w:hAnsiTheme="majorHAnsi" w:cs="Cambria"/>
          <w:sz w:val="24"/>
          <w:szCs w:val="24"/>
        </w:rPr>
        <w:t>h s</w:t>
      </w:r>
      <w:r w:rsidR="005A79D5" w:rsidRPr="00DA5B43">
        <w:rPr>
          <w:rFonts w:asciiTheme="majorHAnsi" w:hAnsiTheme="majorHAnsi" w:cs="Cambria"/>
          <w:spacing w:val="1"/>
          <w:sz w:val="24"/>
          <w:szCs w:val="24"/>
        </w:rPr>
        <w:t>u</w:t>
      </w:r>
      <w:r w:rsidR="005A79D5" w:rsidRPr="00DA5B43">
        <w:rPr>
          <w:rFonts w:asciiTheme="majorHAnsi" w:hAnsiTheme="majorHAnsi" w:cs="Cambria"/>
          <w:spacing w:val="-1"/>
          <w:sz w:val="24"/>
          <w:szCs w:val="24"/>
        </w:rPr>
        <w:t>gg</w:t>
      </w:r>
      <w:r w:rsidR="005A79D5" w:rsidRPr="00DA5B43">
        <w:rPr>
          <w:rFonts w:asciiTheme="majorHAnsi" w:hAnsiTheme="majorHAnsi" w:cs="Cambria"/>
          <w:sz w:val="24"/>
          <w:szCs w:val="24"/>
        </w:rPr>
        <w:t>es</w:t>
      </w:r>
      <w:r w:rsidR="005A79D5" w:rsidRPr="00DA5B43">
        <w:rPr>
          <w:rFonts w:asciiTheme="majorHAnsi" w:hAnsiTheme="majorHAnsi" w:cs="Cambria"/>
          <w:spacing w:val="1"/>
          <w:sz w:val="24"/>
          <w:szCs w:val="24"/>
        </w:rPr>
        <w:t>t</w:t>
      </w:r>
      <w:r w:rsidR="005A79D5" w:rsidRPr="00DA5B43">
        <w:rPr>
          <w:rFonts w:asciiTheme="majorHAnsi" w:hAnsiTheme="majorHAnsi" w:cs="Cambria"/>
          <w:sz w:val="24"/>
          <w:szCs w:val="24"/>
        </w:rPr>
        <w:t>s there are mea</w:t>
      </w:r>
      <w:r w:rsidR="005A79D5" w:rsidRPr="00DA5B43">
        <w:rPr>
          <w:rFonts w:asciiTheme="majorHAnsi" w:hAnsiTheme="majorHAnsi" w:cs="Cambria"/>
          <w:spacing w:val="1"/>
          <w:sz w:val="24"/>
          <w:szCs w:val="24"/>
        </w:rPr>
        <w:t>n</w:t>
      </w:r>
      <w:r w:rsidR="005A79D5" w:rsidRPr="00DA5B43">
        <w:rPr>
          <w:rFonts w:asciiTheme="majorHAnsi" w:hAnsiTheme="majorHAnsi" w:cs="Cambria"/>
          <w:sz w:val="24"/>
          <w:szCs w:val="24"/>
        </w:rPr>
        <w:t>i</w:t>
      </w:r>
      <w:r w:rsidR="005A79D5" w:rsidRPr="00DA5B43">
        <w:rPr>
          <w:rFonts w:asciiTheme="majorHAnsi" w:hAnsiTheme="majorHAnsi" w:cs="Cambria"/>
          <w:spacing w:val="1"/>
          <w:sz w:val="24"/>
          <w:szCs w:val="24"/>
        </w:rPr>
        <w:t>n</w:t>
      </w:r>
      <w:r w:rsidR="005A79D5" w:rsidRPr="00DA5B43">
        <w:rPr>
          <w:rFonts w:asciiTheme="majorHAnsi" w:hAnsiTheme="majorHAnsi" w:cs="Cambria"/>
          <w:spacing w:val="-1"/>
          <w:sz w:val="24"/>
          <w:szCs w:val="24"/>
        </w:rPr>
        <w:t>g</w:t>
      </w:r>
      <w:r w:rsidR="005A79D5" w:rsidRPr="00DA5B43">
        <w:rPr>
          <w:rFonts w:asciiTheme="majorHAnsi" w:hAnsiTheme="majorHAnsi" w:cs="Cambria"/>
          <w:sz w:val="24"/>
          <w:szCs w:val="24"/>
        </w:rPr>
        <w:t>f</w:t>
      </w:r>
      <w:r w:rsidR="005A79D5" w:rsidRPr="00DA5B43">
        <w:rPr>
          <w:rFonts w:asciiTheme="majorHAnsi" w:hAnsiTheme="majorHAnsi" w:cs="Cambria"/>
          <w:spacing w:val="-1"/>
          <w:sz w:val="24"/>
          <w:szCs w:val="24"/>
        </w:rPr>
        <w:t>u</w:t>
      </w:r>
      <w:r w:rsidR="00B84582" w:rsidRPr="00DA5B43">
        <w:rPr>
          <w:rFonts w:asciiTheme="majorHAnsi" w:hAnsiTheme="majorHAnsi" w:cs="Cambria"/>
          <w:sz w:val="24"/>
          <w:szCs w:val="24"/>
        </w:rPr>
        <w:t>l</w:t>
      </w:r>
      <w:r w:rsidR="005A79D5" w:rsidRPr="00DA5B43">
        <w:rPr>
          <w:rFonts w:asciiTheme="majorHAnsi" w:hAnsiTheme="majorHAnsi" w:cs="Cambria"/>
          <w:spacing w:val="1"/>
          <w:sz w:val="24"/>
          <w:szCs w:val="24"/>
        </w:rPr>
        <w:t xml:space="preserve"> </w:t>
      </w:r>
      <w:r w:rsidR="00FF4622" w:rsidRPr="00DA5B43">
        <w:rPr>
          <w:rFonts w:asciiTheme="majorHAnsi" w:hAnsiTheme="majorHAnsi" w:cs="Cambria"/>
          <w:spacing w:val="1"/>
          <w:sz w:val="24"/>
          <w:szCs w:val="24"/>
        </w:rPr>
        <w:t xml:space="preserve">and potentially </w:t>
      </w:r>
      <w:r w:rsidR="005A79D5" w:rsidRPr="00DA5B43">
        <w:rPr>
          <w:rFonts w:asciiTheme="majorHAnsi" w:hAnsiTheme="majorHAnsi" w:cs="Cambria"/>
          <w:sz w:val="24"/>
          <w:szCs w:val="24"/>
        </w:rPr>
        <w:t>long-t</w:t>
      </w:r>
      <w:r w:rsidR="005A79D5" w:rsidRPr="00DA5B43">
        <w:rPr>
          <w:rFonts w:asciiTheme="majorHAnsi" w:hAnsiTheme="majorHAnsi" w:cs="Cambria"/>
          <w:spacing w:val="1"/>
          <w:sz w:val="24"/>
          <w:szCs w:val="24"/>
        </w:rPr>
        <w:t>e</w:t>
      </w:r>
      <w:r w:rsidR="005A79D5" w:rsidRPr="00DA5B43">
        <w:rPr>
          <w:rFonts w:asciiTheme="majorHAnsi" w:hAnsiTheme="majorHAnsi" w:cs="Cambria"/>
          <w:spacing w:val="-1"/>
          <w:sz w:val="24"/>
          <w:szCs w:val="24"/>
        </w:rPr>
        <w:t>r</w:t>
      </w:r>
      <w:r w:rsidR="005A79D5" w:rsidRPr="00DA5B43">
        <w:rPr>
          <w:rFonts w:asciiTheme="majorHAnsi" w:hAnsiTheme="majorHAnsi" w:cs="Cambria"/>
          <w:sz w:val="24"/>
          <w:szCs w:val="24"/>
        </w:rPr>
        <w:t>m im</w:t>
      </w:r>
      <w:r w:rsidR="005A79D5" w:rsidRPr="00DA5B43">
        <w:rPr>
          <w:rFonts w:asciiTheme="majorHAnsi" w:hAnsiTheme="majorHAnsi" w:cs="Cambria"/>
          <w:spacing w:val="1"/>
          <w:sz w:val="24"/>
          <w:szCs w:val="24"/>
        </w:rPr>
        <w:t>p</w:t>
      </w:r>
      <w:r w:rsidR="005A79D5" w:rsidRPr="00DA5B43">
        <w:rPr>
          <w:rFonts w:asciiTheme="majorHAnsi" w:hAnsiTheme="majorHAnsi" w:cs="Cambria"/>
          <w:sz w:val="24"/>
          <w:szCs w:val="24"/>
        </w:rPr>
        <w:t>lica</w:t>
      </w:r>
      <w:r w:rsidR="005A79D5" w:rsidRPr="00DA5B43">
        <w:rPr>
          <w:rFonts w:asciiTheme="majorHAnsi" w:hAnsiTheme="majorHAnsi" w:cs="Cambria"/>
          <w:spacing w:val="1"/>
          <w:sz w:val="24"/>
          <w:szCs w:val="24"/>
        </w:rPr>
        <w:t>t</w:t>
      </w:r>
      <w:r w:rsidR="005A79D5" w:rsidRPr="00DA5B43">
        <w:rPr>
          <w:rFonts w:asciiTheme="majorHAnsi" w:hAnsiTheme="majorHAnsi" w:cs="Cambria"/>
          <w:sz w:val="24"/>
          <w:szCs w:val="24"/>
        </w:rPr>
        <w:t xml:space="preserve">ions </w:t>
      </w:r>
      <w:r w:rsidR="005A79D5" w:rsidRPr="00DA5B43">
        <w:rPr>
          <w:rFonts w:asciiTheme="majorHAnsi" w:hAnsiTheme="majorHAnsi" w:cs="Cambria"/>
          <w:spacing w:val="1"/>
          <w:sz w:val="24"/>
          <w:szCs w:val="24"/>
        </w:rPr>
        <w:t>t</w:t>
      </w:r>
      <w:r w:rsidR="005A79D5" w:rsidRPr="00DA5B43">
        <w:rPr>
          <w:rFonts w:asciiTheme="majorHAnsi" w:hAnsiTheme="majorHAnsi" w:cs="Cambria"/>
          <w:sz w:val="24"/>
          <w:szCs w:val="24"/>
        </w:rPr>
        <w:t xml:space="preserve">o the </w:t>
      </w:r>
      <w:r w:rsidR="005A79D5" w:rsidRPr="00DA5B43">
        <w:rPr>
          <w:rFonts w:asciiTheme="majorHAnsi" w:hAnsiTheme="majorHAnsi" w:cs="Cambria"/>
          <w:spacing w:val="-1"/>
          <w:sz w:val="24"/>
          <w:szCs w:val="24"/>
        </w:rPr>
        <w:t>w</w:t>
      </w:r>
      <w:r w:rsidR="005A79D5" w:rsidRPr="00DA5B43">
        <w:rPr>
          <w:rFonts w:asciiTheme="majorHAnsi" w:hAnsiTheme="majorHAnsi" w:cs="Cambria"/>
          <w:sz w:val="24"/>
          <w:szCs w:val="24"/>
        </w:rPr>
        <w:t>ay</w:t>
      </w:r>
      <w:r w:rsidR="005A79D5" w:rsidRPr="00DA5B43">
        <w:rPr>
          <w:rFonts w:asciiTheme="majorHAnsi" w:hAnsiTheme="majorHAnsi" w:cs="Cambria"/>
          <w:spacing w:val="-3"/>
          <w:sz w:val="24"/>
          <w:szCs w:val="24"/>
        </w:rPr>
        <w:t xml:space="preserve"> </w:t>
      </w:r>
      <w:r w:rsidR="005A79D5" w:rsidRPr="00DA5B43">
        <w:rPr>
          <w:rFonts w:asciiTheme="majorHAnsi" w:hAnsiTheme="majorHAnsi" w:cs="Cambria"/>
          <w:sz w:val="24"/>
          <w:szCs w:val="24"/>
        </w:rPr>
        <w:t>e</w:t>
      </w:r>
      <w:r w:rsidR="005A79D5" w:rsidRPr="00DA5B43">
        <w:rPr>
          <w:rFonts w:asciiTheme="majorHAnsi" w:hAnsiTheme="majorHAnsi" w:cs="Cambria"/>
          <w:spacing w:val="1"/>
          <w:sz w:val="24"/>
          <w:szCs w:val="24"/>
        </w:rPr>
        <w:t>a</w:t>
      </w:r>
      <w:r w:rsidR="005A79D5" w:rsidRPr="00DA5B43">
        <w:rPr>
          <w:rFonts w:asciiTheme="majorHAnsi" w:hAnsiTheme="majorHAnsi" w:cs="Cambria"/>
          <w:spacing w:val="-1"/>
          <w:sz w:val="24"/>
          <w:szCs w:val="24"/>
        </w:rPr>
        <w:t>r</w:t>
      </w:r>
      <w:r w:rsidR="005A79D5" w:rsidRPr="00DA5B43">
        <w:rPr>
          <w:rFonts w:asciiTheme="majorHAnsi" w:hAnsiTheme="majorHAnsi" w:cs="Cambria"/>
          <w:sz w:val="24"/>
          <w:szCs w:val="24"/>
        </w:rPr>
        <w:t>ly</w:t>
      </w:r>
      <w:r w:rsidR="005A79D5" w:rsidRPr="00DA5B43">
        <w:rPr>
          <w:rFonts w:asciiTheme="majorHAnsi" w:hAnsiTheme="majorHAnsi" w:cs="Cambria"/>
          <w:spacing w:val="-1"/>
          <w:sz w:val="24"/>
          <w:szCs w:val="24"/>
        </w:rPr>
        <w:t xml:space="preserve"> </w:t>
      </w:r>
      <w:r w:rsidR="005A79D5" w:rsidRPr="00DA5B43">
        <w:rPr>
          <w:rFonts w:asciiTheme="majorHAnsi" w:hAnsiTheme="majorHAnsi" w:cs="Cambria"/>
          <w:sz w:val="24"/>
          <w:szCs w:val="24"/>
        </w:rPr>
        <w:lastRenderedPageBreak/>
        <w:t>c</w:t>
      </w:r>
      <w:r w:rsidR="005A79D5" w:rsidRPr="00DA5B43">
        <w:rPr>
          <w:rFonts w:asciiTheme="majorHAnsi" w:hAnsiTheme="majorHAnsi" w:cs="Cambria"/>
          <w:spacing w:val="-1"/>
          <w:sz w:val="24"/>
          <w:szCs w:val="24"/>
        </w:rPr>
        <w:t>h</w:t>
      </w:r>
      <w:r w:rsidR="005A79D5" w:rsidRPr="00DA5B43">
        <w:rPr>
          <w:rFonts w:asciiTheme="majorHAnsi" w:hAnsiTheme="majorHAnsi" w:cs="Cambria"/>
          <w:sz w:val="24"/>
          <w:szCs w:val="24"/>
        </w:rPr>
        <w:t>il</w:t>
      </w:r>
      <w:r w:rsidR="005A79D5" w:rsidRPr="00DA5B43">
        <w:rPr>
          <w:rFonts w:asciiTheme="majorHAnsi" w:hAnsiTheme="majorHAnsi" w:cs="Cambria"/>
          <w:spacing w:val="-1"/>
          <w:sz w:val="24"/>
          <w:szCs w:val="24"/>
        </w:rPr>
        <w:t>d</w:t>
      </w:r>
      <w:r w:rsidR="005A79D5" w:rsidRPr="00DA5B43">
        <w:rPr>
          <w:rFonts w:asciiTheme="majorHAnsi" w:hAnsiTheme="majorHAnsi" w:cs="Cambria"/>
          <w:sz w:val="24"/>
          <w:szCs w:val="24"/>
        </w:rPr>
        <w:t>h</w:t>
      </w:r>
      <w:r w:rsidR="005A79D5" w:rsidRPr="00DA5B43">
        <w:rPr>
          <w:rFonts w:asciiTheme="majorHAnsi" w:hAnsiTheme="majorHAnsi" w:cs="Cambria"/>
          <w:spacing w:val="2"/>
          <w:sz w:val="24"/>
          <w:szCs w:val="24"/>
        </w:rPr>
        <w:t>o</w:t>
      </w:r>
      <w:r w:rsidR="005A79D5" w:rsidRPr="00DA5B43">
        <w:rPr>
          <w:rFonts w:asciiTheme="majorHAnsi" w:hAnsiTheme="majorHAnsi" w:cs="Cambria"/>
          <w:sz w:val="24"/>
          <w:szCs w:val="24"/>
        </w:rPr>
        <w:t>od</w:t>
      </w:r>
      <w:r w:rsidR="005A79D5" w:rsidRPr="00DA5B43">
        <w:rPr>
          <w:rFonts w:asciiTheme="majorHAnsi" w:hAnsiTheme="majorHAnsi" w:cs="Cambria"/>
          <w:spacing w:val="-1"/>
          <w:sz w:val="24"/>
          <w:szCs w:val="24"/>
        </w:rPr>
        <w:t xml:space="preserve"> </w:t>
      </w:r>
      <w:r w:rsidR="005A79D5" w:rsidRPr="00DA5B43">
        <w:rPr>
          <w:rFonts w:asciiTheme="majorHAnsi" w:hAnsiTheme="majorHAnsi" w:cs="Cambria"/>
          <w:sz w:val="24"/>
          <w:szCs w:val="24"/>
        </w:rPr>
        <w:t>class</w:t>
      </w:r>
      <w:r w:rsidR="005A79D5" w:rsidRPr="00DA5B43">
        <w:rPr>
          <w:rFonts w:asciiTheme="majorHAnsi" w:hAnsiTheme="majorHAnsi" w:cs="Cambria"/>
          <w:spacing w:val="1"/>
          <w:sz w:val="24"/>
          <w:szCs w:val="24"/>
        </w:rPr>
        <w:t>r</w:t>
      </w:r>
      <w:r w:rsidR="005A79D5" w:rsidRPr="00DA5B43">
        <w:rPr>
          <w:rFonts w:asciiTheme="majorHAnsi" w:hAnsiTheme="majorHAnsi" w:cs="Cambria"/>
          <w:spacing w:val="2"/>
          <w:sz w:val="24"/>
          <w:szCs w:val="24"/>
        </w:rPr>
        <w:t>o</w:t>
      </w:r>
      <w:r w:rsidR="005A79D5" w:rsidRPr="00DA5B43">
        <w:rPr>
          <w:rFonts w:asciiTheme="majorHAnsi" w:hAnsiTheme="majorHAnsi" w:cs="Cambria"/>
          <w:sz w:val="24"/>
          <w:szCs w:val="24"/>
        </w:rPr>
        <w:t>o</w:t>
      </w:r>
      <w:r w:rsidR="005A79D5" w:rsidRPr="00DA5B43">
        <w:rPr>
          <w:rFonts w:asciiTheme="majorHAnsi" w:hAnsiTheme="majorHAnsi" w:cs="Cambria"/>
          <w:spacing w:val="-1"/>
          <w:sz w:val="24"/>
          <w:szCs w:val="24"/>
        </w:rPr>
        <w:t>m</w:t>
      </w:r>
      <w:r w:rsidR="005A79D5" w:rsidRPr="00DA5B43">
        <w:rPr>
          <w:rFonts w:asciiTheme="majorHAnsi" w:hAnsiTheme="majorHAnsi" w:cs="Cambria"/>
          <w:sz w:val="24"/>
          <w:szCs w:val="24"/>
        </w:rPr>
        <w:t>s are str</w:t>
      </w:r>
      <w:r w:rsidR="005A79D5" w:rsidRPr="00DA5B43">
        <w:rPr>
          <w:rFonts w:asciiTheme="majorHAnsi" w:hAnsiTheme="majorHAnsi" w:cs="Cambria"/>
          <w:spacing w:val="-1"/>
          <w:sz w:val="24"/>
          <w:szCs w:val="24"/>
        </w:rPr>
        <w:t>u</w:t>
      </w:r>
      <w:r w:rsidR="005A79D5" w:rsidRPr="00DA5B43">
        <w:rPr>
          <w:rFonts w:asciiTheme="majorHAnsi" w:hAnsiTheme="majorHAnsi" w:cs="Cambria"/>
          <w:sz w:val="24"/>
          <w:szCs w:val="24"/>
        </w:rPr>
        <w:t>ctu</w:t>
      </w:r>
      <w:r w:rsidR="005A79D5" w:rsidRPr="00DA5B43">
        <w:rPr>
          <w:rFonts w:asciiTheme="majorHAnsi" w:hAnsiTheme="majorHAnsi" w:cs="Cambria"/>
          <w:spacing w:val="-1"/>
          <w:sz w:val="24"/>
          <w:szCs w:val="24"/>
        </w:rPr>
        <w:t>r</w:t>
      </w:r>
      <w:r w:rsidR="005A79D5" w:rsidRPr="00DA5B43">
        <w:rPr>
          <w:rFonts w:asciiTheme="majorHAnsi" w:hAnsiTheme="majorHAnsi" w:cs="Cambria"/>
          <w:sz w:val="24"/>
          <w:szCs w:val="24"/>
        </w:rPr>
        <w:t>ed</w:t>
      </w:r>
      <w:r w:rsidR="005A79D5" w:rsidRPr="00DA5B43">
        <w:rPr>
          <w:rFonts w:asciiTheme="majorHAnsi" w:hAnsiTheme="majorHAnsi" w:cs="Cambria"/>
          <w:spacing w:val="-1"/>
          <w:sz w:val="24"/>
          <w:szCs w:val="24"/>
        </w:rPr>
        <w:t xml:space="preserve"> </w:t>
      </w:r>
      <w:r w:rsidR="005A79D5" w:rsidRPr="00DA5B43">
        <w:rPr>
          <w:rFonts w:asciiTheme="majorHAnsi" w:hAnsiTheme="majorHAnsi" w:cs="Cambria"/>
          <w:sz w:val="24"/>
          <w:szCs w:val="24"/>
        </w:rPr>
        <w:t>a</w:t>
      </w:r>
      <w:r w:rsidR="005A79D5" w:rsidRPr="00DA5B43">
        <w:rPr>
          <w:rFonts w:asciiTheme="majorHAnsi" w:hAnsiTheme="majorHAnsi" w:cs="Cambria"/>
          <w:spacing w:val="3"/>
          <w:sz w:val="24"/>
          <w:szCs w:val="24"/>
        </w:rPr>
        <w:t>n</w:t>
      </w:r>
      <w:r w:rsidR="005A79D5" w:rsidRPr="00DA5B43">
        <w:rPr>
          <w:rFonts w:asciiTheme="majorHAnsi" w:hAnsiTheme="majorHAnsi" w:cs="Cambria"/>
          <w:sz w:val="24"/>
          <w:szCs w:val="24"/>
        </w:rPr>
        <w:t>d</w:t>
      </w:r>
      <w:r w:rsidR="005A79D5" w:rsidRPr="00DA5B43">
        <w:rPr>
          <w:rFonts w:asciiTheme="majorHAnsi" w:hAnsiTheme="majorHAnsi" w:cs="Cambria"/>
          <w:spacing w:val="1"/>
          <w:sz w:val="24"/>
          <w:szCs w:val="24"/>
        </w:rPr>
        <w:t xml:space="preserve"> </w:t>
      </w:r>
      <w:r w:rsidR="005A79D5" w:rsidRPr="00DA5B43">
        <w:rPr>
          <w:rFonts w:asciiTheme="majorHAnsi" w:hAnsiTheme="majorHAnsi" w:cs="Cambria"/>
          <w:sz w:val="24"/>
          <w:szCs w:val="24"/>
        </w:rPr>
        <w:t>t</w:t>
      </w:r>
      <w:r w:rsidR="005A79D5" w:rsidRPr="00DA5B43">
        <w:rPr>
          <w:rFonts w:asciiTheme="majorHAnsi" w:hAnsiTheme="majorHAnsi" w:cs="Cambria"/>
          <w:spacing w:val="1"/>
          <w:sz w:val="24"/>
          <w:szCs w:val="24"/>
        </w:rPr>
        <w:t>a</w:t>
      </w:r>
      <w:r w:rsidR="005A79D5" w:rsidRPr="00DA5B43">
        <w:rPr>
          <w:rFonts w:asciiTheme="majorHAnsi" w:hAnsiTheme="majorHAnsi" w:cs="Cambria"/>
          <w:sz w:val="24"/>
          <w:szCs w:val="24"/>
        </w:rPr>
        <w:t>u</w:t>
      </w:r>
      <w:r w:rsidR="005A79D5" w:rsidRPr="00DA5B43">
        <w:rPr>
          <w:rFonts w:asciiTheme="majorHAnsi" w:hAnsiTheme="majorHAnsi" w:cs="Cambria"/>
          <w:spacing w:val="-2"/>
          <w:sz w:val="24"/>
          <w:szCs w:val="24"/>
        </w:rPr>
        <w:t>g</w:t>
      </w:r>
      <w:r w:rsidR="005A79D5" w:rsidRPr="00DA5B43">
        <w:rPr>
          <w:rFonts w:asciiTheme="majorHAnsi" w:hAnsiTheme="majorHAnsi" w:cs="Cambria"/>
          <w:sz w:val="24"/>
          <w:szCs w:val="24"/>
        </w:rPr>
        <w:t xml:space="preserve">ht </w:t>
      </w:r>
      <w:r w:rsidR="008E3910" w:rsidRPr="00DA5B43">
        <w:rPr>
          <w:rFonts w:asciiTheme="majorHAnsi" w:hAnsiTheme="majorHAnsi" w:cs="Cambria"/>
          <w:sz w:val="24"/>
          <w:szCs w:val="24"/>
        </w:rPr>
        <w:fldChar w:fldCharType="begin"/>
      </w:r>
      <w:r w:rsidR="004A3F11">
        <w:rPr>
          <w:rFonts w:asciiTheme="majorHAnsi" w:hAnsiTheme="majorHAnsi" w:cs="Cambria"/>
          <w:sz w:val="24"/>
          <w:szCs w:val="24"/>
        </w:rPr>
        <w:instrText xml:space="preserve"> ADDIN ZOTERO_ITEM CSL_CITATION {"citationID":"H5kykNEz","properties":{"formattedCitation":"(Chetty et al., 2011; Claessens, Engel, &amp; Curran, 2014; Pianta, La Paro, Payne, Cox, &amp; Bradley, 2002)","plainCitation":"(Chetty et al., 2011; Claessens, Engel, &amp; Curran, 2014; Pianta, La Paro, Payne, Cox, &amp; Bradley, 2002)"},"citationItems":[{"id":134,"uris":["http://zotero.org/users/48675/items/495I2I9H"],"uri":["http://zotero.org/users/48675/items/495I2I9H"],"itemData":{"id":134,"type":"article-journal","title":"How Does Your Kindergarten Classroom Affect Your Earnings? Evidence from Project Star","container-title":"The Quarterly Journal of Economics","page":"1593-1660","volume":"126","issue":"4","source":"qje.oxfordjournals.org","abstract":"In Project STAR, 11,571 students in Tennessee and their teachers were randomly assigned to classrooms within their schools from kindergarten to third grade. This article evaluates the long-term impacts of STAR by linking the experimental data to administrative records. We first demonstrate that kindergarten test scores are highly correlated with outcomes such as earnings at age 27, college attendance, home ownership, and retirement savings. We then document four sets of experimental impacts. First, students in small classes are significantly more likely to attend college and exhibit improvements on other outcomes. Class size does not have a significant effect on earnings at age 27, but this effect is imprecisely estimated. Second, students who had a more experienced teacher in kindergarten have higher earnings. Third, an analysis of variance reveals significant classroom effects on earnings. Students who were randomly assigned to higher quality classrooms in grades K–3—as measured by classmates' end-of-class test scores—have higher earnings, college attendance rates, and other outcomes. Finally, the effects of class quality fade out on test scores in later grades, but gains in noncognitive measures persist.","ISSN":"0033-5533, 1531-4650","shortTitle":"How Does Your Kindergarten Classroom Affect Your Earnings?","journalAbbreviation":"The Quarterly Journal of Economics","language":"en","author":[{"family":"Chetty","given":"Raj"},{"family":"Friedman","given":"John N."},{"family":"Hilger","given":"Nathaniel"},{"family":"Saez","given":"Emmanuel"},{"family":"Schanzenbach","given":"Diane Whitmore"},{"family":"Yagan","given":"Danny"}],"issued":{"date-parts":[["2011",11,1]]}}},{"id":448,"uris":["http://zotero.org/users/48675/items/FIB5B7MX"],"uri":["http://zotero.org/users/48675/items/FIB5B7MX"],"itemData":{"id":448,"type":"article-journal","title":"Academic Content, Student Learning, and the Persistence of Preschool Effects","container-title":"American Educational Research Journal","page":"1-32","volume":"Forthcoming.","source":"Google Scholar","author":[{"family":"Claessens","given":"Amy"},{"family":"Engel","given":"Mimi"},{"family":"Curran","given":"F. Chris"}],"issued":{"date-parts":[["2014"]]}}},{"id":502,"uris":["http://zotero.org/users/48675/items/H2ZU85XT"],"uri":["http://zotero.org/users/48675/items/H2ZU85XT"],"itemData":{"id":502,"type":"article-journal","title":"The Relation of Kindergarten Classroom Environment to Teacher, Family, and School Characteristics and Child Outcomes","container-title":"The Elementary School Journal","page":"225-238","volume":"102","issue":"3","source":"JSTOR","abstract":"We observed 223 largely suburban or rural public school kindergarten classrooms in 3 states to describe classroom activities and child-teacher interactions involving 1 child per classroom. We also observed global classroom quality and assessed its relation to teacher, school, classroom, and family characteristics and target child out-comes. Classrooms were observed once for 3 hours starting at the beginning of the school day. Time samplings of activities, teacher behaviors, and child behaviors as well as global ratings of teacher-target child interactions and the classroom environment were obtained. The most frequently observed forms of activity were structured teacher-directed activity and whole-group instruction. There was tremendous variation in the occurrence of these activities across classrooms, ranging from 0% to 100% of the observation period. Global ratings of teachers' positive interactions with the target child, classroom instructional climate, and classroom child-centered climate were lower when the concentration of poverty in the school was high, when the target child's family income was low, and when the number of staff available to work with children in that classroom was low. Target students' observed social and on-task behavior and teachers' reports of social and academic competence for target children were higher when these global ratings indicated higher quality, even controlling for family background factors. These data may have implications for educational policies on class size and composition, and issues of equity in early school experiences.","ISSN":"0013-5984","journalAbbreviation":"The Elementary School Journal","author":[{"family":"Pianta","given":"Robert C."},{"family":"Paro","given":"Karen","non-dropping-particle":"La"},{"family":"Payne","given":"Chris"},{"family":"Cox","given":"Martha J."},{"family":"Bradley","given":"Robert"}],"issued":{"date-parts":[["2002",1,1]]}}}],"schema":"https://github.com/citation-style-language/schema/raw/master/csl-citation.json"} </w:instrText>
      </w:r>
      <w:r w:rsidR="008E3910" w:rsidRPr="00DA5B43">
        <w:rPr>
          <w:rFonts w:asciiTheme="majorHAnsi" w:hAnsiTheme="majorHAnsi" w:cs="Cambria"/>
          <w:sz w:val="24"/>
          <w:szCs w:val="24"/>
        </w:rPr>
        <w:fldChar w:fldCharType="separate"/>
      </w:r>
      <w:r w:rsidR="004A3F11" w:rsidRPr="004A3F11">
        <w:rPr>
          <w:rFonts w:ascii="Cambria" w:hAnsi="Cambria"/>
          <w:sz w:val="24"/>
        </w:rPr>
        <w:t>(Chetty et al., 2011; Claessens, Engel, &amp; Curran, 2014; Pianta, La Paro, Payne, Cox, &amp; Bradley, 2002)</w:t>
      </w:r>
      <w:r w:rsidR="008E3910" w:rsidRPr="00DA5B43">
        <w:rPr>
          <w:rFonts w:asciiTheme="majorHAnsi" w:hAnsiTheme="majorHAnsi" w:cs="Cambria"/>
          <w:sz w:val="24"/>
          <w:szCs w:val="24"/>
        </w:rPr>
        <w:fldChar w:fldCharType="end"/>
      </w:r>
      <w:r w:rsidR="005A79D5" w:rsidRPr="00DA5B43">
        <w:rPr>
          <w:rFonts w:asciiTheme="majorHAnsi" w:hAnsiTheme="majorHAnsi" w:cs="Cambria"/>
          <w:sz w:val="24"/>
          <w:szCs w:val="24"/>
        </w:rPr>
        <w:t>.</w:t>
      </w:r>
      <w:r w:rsidR="00D45C92" w:rsidRPr="00DA5B43">
        <w:rPr>
          <w:rFonts w:asciiTheme="majorHAnsi" w:hAnsiTheme="majorHAnsi" w:cs="Cambria"/>
          <w:sz w:val="24"/>
          <w:szCs w:val="24"/>
        </w:rPr>
        <w:t xml:space="preserve"> </w:t>
      </w:r>
      <w:r w:rsidR="00FF4622" w:rsidRPr="00DA5B43">
        <w:rPr>
          <w:rFonts w:asciiTheme="majorHAnsi" w:hAnsiTheme="majorHAnsi" w:cs="Cambria"/>
          <w:sz w:val="24"/>
          <w:szCs w:val="24"/>
        </w:rPr>
        <w:t>Although t</w:t>
      </w:r>
      <w:r w:rsidRPr="00DA5B43">
        <w:rPr>
          <w:rFonts w:asciiTheme="majorHAnsi" w:hAnsiTheme="majorHAnsi" w:cs="Cambria"/>
          <w:sz w:val="24"/>
          <w:szCs w:val="24"/>
        </w:rPr>
        <w:t xml:space="preserve">here is growing consensus that children’s early childhood learning experiences can </w:t>
      </w:r>
      <w:r w:rsidR="00FF4622" w:rsidRPr="00DA5B43">
        <w:rPr>
          <w:rFonts w:asciiTheme="majorHAnsi" w:hAnsiTheme="majorHAnsi" w:cs="Cambria"/>
          <w:sz w:val="24"/>
          <w:szCs w:val="24"/>
        </w:rPr>
        <w:t>meaningfully influence their</w:t>
      </w:r>
      <w:r w:rsidRPr="00DA5B43">
        <w:rPr>
          <w:rFonts w:asciiTheme="majorHAnsi" w:hAnsiTheme="majorHAnsi" w:cs="Cambria"/>
          <w:sz w:val="24"/>
          <w:szCs w:val="24"/>
        </w:rPr>
        <w:t xml:space="preserve"> short and longer-term life outcomes </w:t>
      </w:r>
      <w:r w:rsidR="008E3910" w:rsidRPr="00DA5B43">
        <w:rPr>
          <w:rFonts w:asciiTheme="majorHAnsi" w:hAnsiTheme="majorHAnsi" w:cs="Cambria"/>
          <w:sz w:val="24"/>
          <w:szCs w:val="24"/>
        </w:rPr>
        <w:fldChar w:fldCharType="begin"/>
      </w:r>
      <w:r w:rsidR="004A3F11">
        <w:rPr>
          <w:rFonts w:asciiTheme="majorHAnsi" w:hAnsiTheme="majorHAnsi" w:cs="Cambria"/>
          <w:sz w:val="24"/>
          <w:szCs w:val="24"/>
        </w:rPr>
        <w:instrText xml:space="preserve"> ADDIN ZOTERO_ITEM CSL_CITATION {"citationID":"j9sYs9z3","properties":{"formattedCitation":"(Barnett, 1995; Chetty et al., 2011; Yoshikawa et al., 2013)","plainCitation":"(Barnett, 1995; Chetty et al., 2011; Yoshikawa et al., 2013)"},"citationItems":[{"id":770,"uris":["http://zotero.org/users/48675/items/SZA7QX46"],"uri":["http://zotero.org/users/48675/items/SZA7QX46"],"itemData":{"id":770,"type":"article-journal","title":"Long-term effects of early childhood programs on cognitive and school outcomes","container-title":"The Future of Children","page":"25-50","volume":"5","issue":"3","source":"JSTOR","ISSN":"10548289","note":"The extent to which early childhood programs produce long-term benefits in children's cognitive development, socialization, and school success is a matter of some controversy. This article reviews 36 studies of both model demonstration projects and large-scale public programs to examine the long-term effects of these programs on children from low-income families. The review carefully considers issues related to research design. It includes studies of preschool education, Head Start, child care, and home visiting programs, and focuses primarily on the effects of program participation on children's cognitive development. Results indicate that early childhood programs can produce large short-term benefits for children on intelligence quotient (IQ) and sizable long-term effects on school achievement, grade retention, placement in special education, and social adjustment. Not all programs produce these benefits, perhaps because of differences in quality and funding across programs. The article concludes with recommendations for future action.","author":[{"family":"Barnett","given":"W. Steven"}],"issued":{"date-parts":[["1995"]],"season":"Winter"}}},{"id":134,"uris":["http://zotero.org/users/48675/items/495I2I9H"],"uri":["http://zotero.org/users/48675/items/495I2I9H"],"itemData":{"id":134,"type":"article-journal","title":"How Does Your Kindergarten Classroom Affect Your Earnings? Evidence from Project Star","container-title":"The Quarterly Journal of Economics","page":"1593-1660","volume":"126","issue":"4","source":"qje.oxfordjournals.org","abstract":"In Project STAR, 11,571 students in Tennessee and their teachers were randomly assigned to classrooms within their schools from kindergarten to third grade. This article evaluates the long-term impacts of STAR by linking the experimental data to administrative records. We first demonstrate that kindergarten test scores are highly correlated with outcomes such as earnings at age 27, college attendance, home ownership, and retirement savings. We then document four sets of experimental impacts. First, students in small classes are significantly more likely to attend college and exhibit improvements on other outcomes. Class size does not have a significant effect on earnings at age 27, but this effect is imprecisely estimated. Second, students who had a more experienced teacher in kindergarten have higher earnings. Third, an analysis of variance reveals significant classroom effects on earnings. Students who were randomly assigned to higher quality classrooms in grades K–3—as measured by classmates' end-of-class test scores—have higher earnings, college attendance rates, and other outcomes. Finally, the effects of class quality fade out on test scores in later grades, but gains in noncognitive measures persist.","ISSN":"0033-5533, 1531-4650","shortTitle":"How Does Your Kindergarten Classroom Affect Your Earnings?","journalAbbreviation":"The Quarterly Journal of Economics","language":"en","author":[{"family":"Chetty","given":"Raj"},{"family":"Friedman","given":"John N."},{"family":"Hilger","given":"Nathaniel"},{"family":"Saez","given":"Emmanuel"},{"family":"Schanzenbach","given":"Diane Whitmore"},{"family":"Yagan","given":"Danny"}],"issued":{"date-parts":[["2011",11,1]]}}},{"id":953,"uris":["http://zotero.org/users/48675/items/ZQDG4AQI"],"uri":["http://zotero.org/users/48675/items/ZQDG4AQI"],"itemData":{"id":953,"type":"article-journal","title":"Investing in Our Future: The Evidence Base on Preschool Education","source":"Google Scholar","shortTitle":"Investing in Our Future","author":[{"family":"Yoshikawa","given":"Hirokazu"},{"family":"Weiland","given":"Christina"},{"family":"Brooks-Gunn","given":"Jeanne"},{"family":"Burchinal","given":"Margaret"},{"family":"Espinosa","given":"Linda M."},{"family":"Gormley","given":"William T."},{"family":"Ludwig","given":"Jens"},{"family":"Magnuson","given":"Katherine A."},{"family":"Phillips","given":"Deborah"},{"family":"Zaslow","given":"Martha J."}],"issued":{"date-parts":[["2013"]]},"accessed":{"date-parts":[["2014",12,17]]}}}],"schema":"https://github.com/citation-style-language/schema/raw/master/csl-citation.json"} </w:instrText>
      </w:r>
      <w:r w:rsidR="008E3910" w:rsidRPr="00DA5B43">
        <w:rPr>
          <w:rFonts w:asciiTheme="majorHAnsi" w:hAnsiTheme="majorHAnsi" w:cs="Cambria"/>
          <w:sz w:val="24"/>
          <w:szCs w:val="24"/>
        </w:rPr>
        <w:fldChar w:fldCharType="separate"/>
      </w:r>
      <w:r w:rsidRPr="00DA5B43">
        <w:rPr>
          <w:rFonts w:asciiTheme="majorHAnsi" w:hAnsiTheme="majorHAnsi"/>
          <w:sz w:val="24"/>
          <w:szCs w:val="24"/>
        </w:rPr>
        <w:t>(Barnett, 1995; Chetty et al., 2011; Yoshikawa et al., 2013)</w:t>
      </w:r>
      <w:r w:rsidR="008E3910" w:rsidRPr="00DA5B43">
        <w:rPr>
          <w:rFonts w:asciiTheme="majorHAnsi" w:hAnsiTheme="majorHAnsi" w:cs="Cambria"/>
          <w:sz w:val="24"/>
          <w:szCs w:val="24"/>
        </w:rPr>
        <w:fldChar w:fldCharType="end"/>
      </w:r>
      <w:r w:rsidR="00FF4622" w:rsidRPr="00DA5B43">
        <w:rPr>
          <w:rFonts w:asciiTheme="majorHAnsi" w:hAnsiTheme="majorHAnsi" w:cs="Cambria"/>
          <w:sz w:val="24"/>
          <w:szCs w:val="24"/>
        </w:rPr>
        <w:t>, i</w:t>
      </w:r>
      <w:r w:rsidRPr="00DA5B43">
        <w:rPr>
          <w:rFonts w:asciiTheme="majorHAnsi" w:hAnsiTheme="majorHAnsi" w:cs="Cambria"/>
          <w:sz w:val="24"/>
          <w:szCs w:val="24"/>
        </w:rPr>
        <w:t>t is less clear precisely what aspects of the early learning environment (e.g</w:t>
      </w:r>
      <w:r w:rsidR="00FF4622" w:rsidRPr="00DA5B43">
        <w:rPr>
          <w:rFonts w:asciiTheme="majorHAnsi" w:hAnsiTheme="majorHAnsi" w:cs="Cambria"/>
          <w:sz w:val="24"/>
          <w:szCs w:val="24"/>
        </w:rPr>
        <w:t>.</w:t>
      </w:r>
      <w:r w:rsidRPr="00DA5B43">
        <w:rPr>
          <w:rFonts w:asciiTheme="majorHAnsi" w:hAnsiTheme="majorHAnsi" w:cs="Cambria"/>
          <w:sz w:val="24"/>
          <w:szCs w:val="24"/>
        </w:rPr>
        <w:t xml:space="preserve"> </w:t>
      </w:r>
      <w:r w:rsidR="00614D52">
        <w:rPr>
          <w:rFonts w:asciiTheme="majorHAnsi" w:hAnsiTheme="majorHAnsi" w:cs="Cambria"/>
          <w:sz w:val="24"/>
          <w:szCs w:val="24"/>
        </w:rPr>
        <w:t>curricular focus,</w:t>
      </w:r>
      <w:r w:rsidRPr="00DA5B43">
        <w:rPr>
          <w:rFonts w:asciiTheme="majorHAnsi" w:hAnsiTheme="majorHAnsi" w:cs="Cambria"/>
          <w:sz w:val="24"/>
          <w:szCs w:val="24"/>
        </w:rPr>
        <w:t xml:space="preserve"> pedagogical approach) are most critical for promoting these gains. </w:t>
      </w:r>
    </w:p>
    <w:p w:rsidR="0064701B" w:rsidRPr="00DA5B43" w:rsidRDefault="00B84582" w:rsidP="00FF4622">
      <w:pPr>
        <w:spacing w:after="0" w:line="480" w:lineRule="auto"/>
        <w:ind w:firstLine="720"/>
        <w:contextualSpacing/>
        <w:rPr>
          <w:rFonts w:asciiTheme="majorHAnsi" w:hAnsiTheme="majorHAnsi" w:cs="Cambria"/>
          <w:sz w:val="24"/>
          <w:szCs w:val="24"/>
        </w:rPr>
      </w:pPr>
      <w:r w:rsidRPr="00DA5B43">
        <w:rPr>
          <w:rFonts w:asciiTheme="majorHAnsi" w:hAnsiTheme="majorHAnsi" w:cs="Cambria"/>
          <w:sz w:val="24"/>
          <w:szCs w:val="24"/>
        </w:rPr>
        <w:t>In particular, t</w:t>
      </w:r>
      <w:r w:rsidR="00FF4622" w:rsidRPr="00DA5B43">
        <w:rPr>
          <w:rFonts w:asciiTheme="majorHAnsi" w:hAnsiTheme="majorHAnsi" w:cs="Cambria"/>
          <w:sz w:val="24"/>
          <w:szCs w:val="24"/>
        </w:rPr>
        <w:t>here is substantial</w:t>
      </w:r>
      <w:r w:rsidR="00587541" w:rsidRPr="00DA5B43">
        <w:rPr>
          <w:rFonts w:asciiTheme="majorHAnsi" w:hAnsiTheme="majorHAnsi" w:cs="Cambria"/>
          <w:sz w:val="24"/>
          <w:szCs w:val="24"/>
        </w:rPr>
        <w:t xml:space="preserve"> </w:t>
      </w:r>
      <w:r w:rsidR="00587541" w:rsidRPr="00DA5B43">
        <w:rPr>
          <w:rFonts w:asciiTheme="majorHAnsi" w:hAnsiTheme="majorHAnsi" w:cs="Cambria"/>
          <w:spacing w:val="-1"/>
          <w:sz w:val="24"/>
          <w:szCs w:val="24"/>
        </w:rPr>
        <w:t>d</w:t>
      </w:r>
      <w:r w:rsidR="00587541" w:rsidRPr="00DA5B43">
        <w:rPr>
          <w:rFonts w:asciiTheme="majorHAnsi" w:hAnsiTheme="majorHAnsi" w:cs="Cambria"/>
          <w:sz w:val="24"/>
          <w:szCs w:val="24"/>
        </w:rPr>
        <w:t>e</w:t>
      </w:r>
      <w:r w:rsidR="00587541" w:rsidRPr="00DA5B43">
        <w:rPr>
          <w:rFonts w:asciiTheme="majorHAnsi" w:hAnsiTheme="majorHAnsi" w:cs="Cambria"/>
          <w:spacing w:val="-1"/>
          <w:sz w:val="24"/>
          <w:szCs w:val="24"/>
        </w:rPr>
        <w:t>b</w:t>
      </w:r>
      <w:r w:rsidR="00587541" w:rsidRPr="00DA5B43">
        <w:rPr>
          <w:rFonts w:asciiTheme="majorHAnsi" w:hAnsiTheme="majorHAnsi" w:cs="Cambria"/>
          <w:sz w:val="24"/>
          <w:szCs w:val="24"/>
        </w:rPr>
        <w:t>a</w:t>
      </w:r>
      <w:r w:rsidR="00587541" w:rsidRPr="00DA5B43">
        <w:rPr>
          <w:rFonts w:asciiTheme="majorHAnsi" w:hAnsiTheme="majorHAnsi" w:cs="Cambria"/>
          <w:spacing w:val="1"/>
          <w:sz w:val="24"/>
          <w:szCs w:val="24"/>
        </w:rPr>
        <w:t>t</w:t>
      </w:r>
      <w:r w:rsidR="00587541" w:rsidRPr="00DA5B43">
        <w:rPr>
          <w:rFonts w:asciiTheme="majorHAnsi" w:hAnsiTheme="majorHAnsi" w:cs="Cambria"/>
          <w:sz w:val="24"/>
          <w:szCs w:val="24"/>
        </w:rPr>
        <w:t>e among parents, educators, researchers</w:t>
      </w:r>
      <w:r w:rsidR="00614D52">
        <w:rPr>
          <w:rFonts w:asciiTheme="majorHAnsi" w:hAnsiTheme="majorHAnsi" w:cs="Cambria"/>
          <w:sz w:val="24"/>
          <w:szCs w:val="24"/>
        </w:rPr>
        <w:t>,</w:t>
      </w:r>
      <w:r w:rsidR="00587541" w:rsidRPr="00DA5B43">
        <w:rPr>
          <w:rFonts w:asciiTheme="majorHAnsi" w:hAnsiTheme="majorHAnsi" w:cs="Cambria"/>
          <w:sz w:val="24"/>
          <w:szCs w:val="24"/>
        </w:rPr>
        <w:t xml:space="preserve"> and policymakers </w:t>
      </w:r>
      <w:r w:rsidR="00587541" w:rsidRPr="00DA5B43">
        <w:rPr>
          <w:rFonts w:asciiTheme="majorHAnsi" w:hAnsiTheme="majorHAnsi" w:cs="Cambria"/>
          <w:spacing w:val="1"/>
          <w:sz w:val="24"/>
          <w:szCs w:val="24"/>
        </w:rPr>
        <w:t>a</w:t>
      </w:r>
      <w:r w:rsidR="00587541" w:rsidRPr="00DA5B43">
        <w:rPr>
          <w:rFonts w:asciiTheme="majorHAnsi" w:hAnsiTheme="majorHAnsi" w:cs="Cambria"/>
          <w:sz w:val="24"/>
          <w:szCs w:val="24"/>
        </w:rPr>
        <w:t>bo</w:t>
      </w:r>
      <w:r w:rsidR="00587541" w:rsidRPr="00DA5B43">
        <w:rPr>
          <w:rFonts w:asciiTheme="majorHAnsi" w:hAnsiTheme="majorHAnsi" w:cs="Cambria"/>
          <w:spacing w:val="-1"/>
          <w:sz w:val="24"/>
          <w:szCs w:val="24"/>
        </w:rPr>
        <w:t>u</w:t>
      </w:r>
      <w:r w:rsidR="00587541" w:rsidRPr="00DA5B43">
        <w:rPr>
          <w:rFonts w:asciiTheme="majorHAnsi" w:hAnsiTheme="majorHAnsi" w:cs="Cambria"/>
          <w:sz w:val="24"/>
          <w:szCs w:val="24"/>
        </w:rPr>
        <w:t xml:space="preserve">t </w:t>
      </w:r>
      <w:r w:rsidR="00587541" w:rsidRPr="00DA5B43">
        <w:rPr>
          <w:rFonts w:asciiTheme="majorHAnsi" w:hAnsiTheme="majorHAnsi" w:cs="Cambria"/>
          <w:spacing w:val="1"/>
          <w:sz w:val="24"/>
          <w:szCs w:val="24"/>
        </w:rPr>
        <w:t>t</w:t>
      </w:r>
      <w:r w:rsidR="00587541" w:rsidRPr="00DA5B43">
        <w:rPr>
          <w:rFonts w:asciiTheme="majorHAnsi" w:hAnsiTheme="majorHAnsi" w:cs="Cambria"/>
          <w:sz w:val="24"/>
          <w:szCs w:val="24"/>
        </w:rPr>
        <w:t>he potential b</w:t>
      </w:r>
      <w:r w:rsidR="00587541" w:rsidRPr="00DA5B43">
        <w:rPr>
          <w:rFonts w:asciiTheme="majorHAnsi" w:hAnsiTheme="majorHAnsi" w:cs="Cambria"/>
          <w:spacing w:val="-2"/>
          <w:sz w:val="24"/>
          <w:szCs w:val="24"/>
        </w:rPr>
        <w:t>e</w:t>
      </w:r>
      <w:r w:rsidR="00587541" w:rsidRPr="00DA5B43">
        <w:rPr>
          <w:rFonts w:asciiTheme="majorHAnsi" w:hAnsiTheme="majorHAnsi" w:cs="Cambria"/>
          <w:sz w:val="24"/>
          <w:szCs w:val="24"/>
        </w:rPr>
        <w:t>n</w:t>
      </w:r>
      <w:r w:rsidR="00587541" w:rsidRPr="00DA5B43">
        <w:rPr>
          <w:rFonts w:asciiTheme="majorHAnsi" w:hAnsiTheme="majorHAnsi" w:cs="Cambria"/>
          <w:spacing w:val="1"/>
          <w:sz w:val="24"/>
          <w:szCs w:val="24"/>
        </w:rPr>
        <w:t>e</w:t>
      </w:r>
      <w:r w:rsidR="00587541" w:rsidRPr="00DA5B43">
        <w:rPr>
          <w:rFonts w:asciiTheme="majorHAnsi" w:hAnsiTheme="majorHAnsi" w:cs="Cambria"/>
          <w:sz w:val="24"/>
          <w:szCs w:val="24"/>
        </w:rPr>
        <w:t xml:space="preserve">fits </w:t>
      </w:r>
      <w:r w:rsidR="00587541" w:rsidRPr="00DA5B43">
        <w:rPr>
          <w:rFonts w:asciiTheme="majorHAnsi" w:hAnsiTheme="majorHAnsi" w:cs="Cambria"/>
          <w:spacing w:val="-2"/>
          <w:sz w:val="24"/>
          <w:szCs w:val="24"/>
        </w:rPr>
        <w:t>a</w:t>
      </w:r>
      <w:r w:rsidR="00587541" w:rsidRPr="00DA5B43">
        <w:rPr>
          <w:rFonts w:asciiTheme="majorHAnsi" w:hAnsiTheme="majorHAnsi" w:cs="Cambria"/>
          <w:sz w:val="24"/>
          <w:szCs w:val="24"/>
        </w:rPr>
        <w:t>nd</w:t>
      </w:r>
      <w:r w:rsidR="00587541" w:rsidRPr="00DA5B43">
        <w:rPr>
          <w:rFonts w:asciiTheme="majorHAnsi" w:hAnsiTheme="majorHAnsi" w:cs="Cambria"/>
          <w:spacing w:val="-1"/>
          <w:sz w:val="24"/>
          <w:szCs w:val="24"/>
        </w:rPr>
        <w:t xml:space="preserve"> r</w:t>
      </w:r>
      <w:r w:rsidR="00587541" w:rsidRPr="00DA5B43">
        <w:rPr>
          <w:rFonts w:asciiTheme="majorHAnsi" w:hAnsiTheme="majorHAnsi" w:cs="Cambria"/>
          <w:sz w:val="24"/>
          <w:szCs w:val="24"/>
        </w:rPr>
        <w:t xml:space="preserve">isks </w:t>
      </w:r>
      <w:r w:rsidR="00587541" w:rsidRPr="00DA5B43">
        <w:rPr>
          <w:rFonts w:asciiTheme="majorHAnsi" w:hAnsiTheme="majorHAnsi" w:cs="Cambria"/>
          <w:spacing w:val="-1"/>
          <w:sz w:val="24"/>
          <w:szCs w:val="24"/>
        </w:rPr>
        <w:t>o</w:t>
      </w:r>
      <w:r w:rsidR="00587541" w:rsidRPr="00DA5B43">
        <w:rPr>
          <w:rFonts w:asciiTheme="majorHAnsi" w:hAnsiTheme="majorHAnsi" w:cs="Cambria"/>
          <w:sz w:val="24"/>
          <w:szCs w:val="24"/>
        </w:rPr>
        <w:t>f</w:t>
      </w:r>
      <w:r w:rsidR="00587541" w:rsidRPr="00DA5B43">
        <w:rPr>
          <w:rFonts w:asciiTheme="majorHAnsi" w:hAnsiTheme="majorHAnsi" w:cs="Cambria"/>
          <w:spacing w:val="-1"/>
          <w:sz w:val="24"/>
          <w:szCs w:val="24"/>
        </w:rPr>
        <w:t xml:space="preserve"> </w:t>
      </w:r>
      <w:r w:rsidR="00587541" w:rsidRPr="00DA5B43">
        <w:rPr>
          <w:rFonts w:asciiTheme="majorHAnsi" w:hAnsiTheme="majorHAnsi" w:cs="Cambria"/>
          <w:spacing w:val="2"/>
          <w:sz w:val="24"/>
          <w:szCs w:val="24"/>
        </w:rPr>
        <w:t>o</w:t>
      </w:r>
      <w:r w:rsidR="00587541" w:rsidRPr="00DA5B43">
        <w:rPr>
          <w:rFonts w:asciiTheme="majorHAnsi" w:hAnsiTheme="majorHAnsi" w:cs="Cambria"/>
          <w:spacing w:val="3"/>
          <w:sz w:val="24"/>
          <w:szCs w:val="24"/>
        </w:rPr>
        <w:t>r</w:t>
      </w:r>
      <w:r w:rsidR="00587541" w:rsidRPr="00DA5B43">
        <w:rPr>
          <w:rFonts w:asciiTheme="majorHAnsi" w:hAnsiTheme="majorHAnsi" w:cs="Cambria"/>
          <w:sz w:val="24"/>
          <w:szCs w:val="24"/>
        </w:rPr>
        <w:t>i</w:t>
      </w:r>
      <w:r w:rsidR="00587541" w:rsidRPr="00DA5B43">
        <w:rPr>
          <w:rFonts w:asciiTheme="majorHAnsi" w:hAnsiTheme="majorHAnsi" w:cs="Cambria"/>
          <w:spacing w:val="1"/>
          <w:sz w:val="24"/>
          <w:szCs w:val="24"/>
        </w:rPr>
        <w:t>e</w:t>
      </w:r>
      <w:r w:rsidR="00587541" w:rsidRPr="00DA5B43">
        <w:rPr>
          <w:rFonts w:asciiTheme="majorHAnsi" w:hAnsiTheme="majorHAnsi" w:cs="Cambria"/>
          <w:sz w:val="24"/>
          <w:szCs w:val="24"/>
        </w:rPr>
        <w:t>n</w:t>
      </w:r>
      <w:r w:rsidR="00587541" w:rsidRPr="00DA5B43">
        <w:rPr>
          <w:rFonts w:asciiTheme="majorHAnsi" w:hAnsiTheme="majorHAnsi" w:cs="Cambria"/>
          <w:spacing w:val="1"/>
          <w:sz w:val="24"/>
          <w:szCs w:val="24"/>
        </w:rPr>
        <w:t>t</w:t>
      </w:r>
      <w:r w:rsidR="00587541" w:rsidRPr="00DA5B43">
        <w:rPr>
          <w:rFonts w:asciiTheme="majorHAnsi" w:hAnsiTheme="majorHAnsi" w:cs="Cambria"/>
          <w:sz w:val="24"/>
          <w:szCs w:val="24"/>
        </w:rPr>
        <w:t>i</w:t>
      </w:r>
      <w:r w:rsidR="00587541" w:rsidRPr="00DA5B43">
        <w:rPr>
          <w:rFonts w:asciiTheme="majorHAnsi" w:hAnsiTheme="majorHAnsi" w:cs="Cambria"/>
          <w:spacing w:val="1"/>
          <w:sz w:val="24"/>
          <w:szCs w:val="24"/>
        </w:rPr>
        <w:t>n</w:t>
      </w:r>
      <w:r w:rsidR="00587541" w:rsidRPr="00DA5B43">
        <w:rPr>
          <w:rFonts w:asciiTheme="majorHAnsi" w:hAnsiTheme="majorHAnsi" w:cs="Cambria"/>
          <w:sz w:val="24"/>
          <w:szCs w:val="24"/>
        </w:rPr>
        <w:t>g</w:t>
      </w:r>
      <w:r w:rsidR="00587541" w:rsidRPr="00DA5B43">
        <w:rPr>
          <w:rFonts w:asciiTheme="majorHAnsi" w:hAnsiTheme="majorHAnsi" w:cs="Cambria"/>
          <w:spacing w:val="-1"/>
          <w:sz w:val="24"/>
          <w:szCs w:val="24"/>
        </w:rPr>
        <w:t xml:space="preserve"> </w:t>
      </w:r>
      <w:r w:rsidR="00587541" w:rsidRPr="00DA5B43">
        <w:rPr>
          <w:rFonts w:asciiTheme="majorHAnsi" w:hAnsiTheme="majorHAnsi" w:cs="Cambria"/>
          <w:sz w:val="24"/>
          <w:szCs w:val="24"/>
        </w:rPr>
        <w:t>e</w:t>
      </w:r>
      <w:r w:rsidR="00587541" w:rsidRPr="00DA5B43">
        <w:rPr>
          <w:rFonts w:asciiTheme="majorHAnsi" w:hAnsiTheme="majorHAnsi" w:cs="Cambria"/>
          <w:spacing w:val="1"/>
          <w:sz w:val="24"/>
          <w:szCs w:val="24"/>
        </w:rPr>
        <w:t>a</w:t>
      </w:r>
      <w:r w:rsidR="00587541" w:rsidRPr="00DA5B43">
        <w:rPr>
          <w:rFonts w:asciiTheme="majorHAnsi" w:hAnsiTheme="majorHAnsi" w:cs="Cambria"/>
          <w:spacing w:val="-1"/>
          <w:sz w:val="24"/>
          <w:szCs w:val="24"/>
        </w:rPr>
        <w:t>r</w:t>
      </w:r>
      <w:r w:rsidR="00587541" w:rsidRPr="00DA5B43">
        <w:rPr>
          <w:rFonts w:asciiTheme="majorHAnsi" w:hAnsiTheme="majorHAnsi" w:cs="Cambria"/>
          <w:sz w:val="24"/>
          <w:szCs w:val="24"/>
        </w:rPr>
        <w:t>ly</w:t>
      </w:r>
      <w:r w:rsidR="00587541" w:rsidRPr="00DA5B43">
        <w:rPr>
          <w:rFonts w:asciiTheme="majorHAnsi" w:hAnsiTheme="majorHAnsi" w:cs="Cambria"/>
          <w:spacing w:val="-1"/>
          <w:sz w:val="24"/>
          <w:szCs w:val="24"/>
        </w:rPr>
        <w:t xml:space="preserve"> </w:t>
      </w:r>
      <w:r w:rsidR="00587541" w:rsidRPr="00DA5B43">
        <w:rPr>
          <w:rFonts w:asciiTheme="majorHAnsi" w:hAnsiTheme="majorHAnsi" w:cs="Cambria"/>
          <w:sz w:val="24"/>
          <w:szCs w:val="24"/>
        </w:rPr>
        <w:t>c</w:t>
      </w:r>
      <w:r w:rsidR="00587541" w:rsidRPr="00DA5B43">
        <w:rPr>
          <w:rFonts w:asciiTheme="majorHAnsi" w:hAnsiTheme="majorHAnsi" w:cs="Cambria"/>
          <w:spacing w:val="-1"/>
          <w:sz w:val="24"/>
          <w:szCs w:val="24"/>
        </w:rPr>
        <w:t>h</w:t>
      </w:r>
      <w:r w:rsidR="00587541" w:rsidRPr="00DA5B43">
        <w:rPr>
          <w:rFonts w:asciiTheme="majorHAnsi" w:hAnsiTheme="majorHAnsi" w:cs="Cambria"/>
          <w:sz w:val="24"/>
          <w:szCs w:val="24"/>
        </w:rPr>
        <w:t>il</w:t>
      </w:r>
      <w:r w:rsidR="00587541" w:rsidRPr="00DA5B43">
        <w:rPr>
          <w:rFonts w:asciiTheme="majorHAnsi" w:hAnsiTheme="majorHAnsi" w:cs="Cambria"/>
          <w:spacing w:val="-1"/>
          <w:sz w:val="24"/>
          <w:szCs w:val="24"/>
        </w:rPr>
        <w:t>d</w:t>
      </w:r>
      <w:r w:rsidR="00587541" w:rsidRPr="00DA5B43">
        <w:rPr>
          <w:rFonts w:asciiTheme="majorHAnsi" w:hAnsiTheme="majorHAnsi" w:cs="Cambria"/>
          <w:spacing w:val="2"/>
          <w:sz w:val="24"/>
          <w:szCs w:val="24"/>
        </w:rPr>
        <w:t>h</w:t>
      </w:r>
      <w:r w:rsidR="00587541" w:rsidRPr="00DA5B43">
        <w:rPr>
          <w:rFonts w:asciiTheme="majorHAnsi" w:hAnsiTheme="majorHAnsi" w:cs="Cambria"/>
          <w:sz w:val="24"/>
          <w:szCs w:val="24"/>
        </w:rPr>
        <w:t>ood lea</w:t>
      </w:r>
      <w:r w:rsidR="00587541" w:rsidRPr="00DA5B43">
        <w:rPr>
          <w:rFonts w:asciiTheme="majorHAnsi" w:hAnsiTheme="majorHAnsi" w:cs="Cambria"/>
          <w:spacing w:val="-1"/>
          <w:sz w:val="24"/>
          <w:szCs w:val="24"/>
        </w:rPr>
        <w:t>r</w:t>
      </w:r>
      <w:r w:rsidR="00587541" w:rsidRPr="00DA5B43">
        <w:rPr>
          <w:rFonts w:asciiTheme="majorHAnsi" w:hAnsiTheme="majorHAnsi" w:cs="Cambria"/>
          <w:sz w:val="24"/>
          <w:szCs w:val="24"/>
        </w:rPr>
        <w:t>n</w:t>
      </w:r>
      <w:r w:rsidR="00587541" w:rsidRPr="00DA5B43">
        <w:rPr>
          <w:rFonts w:asciiTheme="majorHAnsi" w:hAnsiTheme="majorHAnsi" w:cs="Cambria"/>
          <w:spacing w:val="1"/>
          <w:sz w:val="24"/>
          <w:szCs w:val="24"/>
        </w:rPr>
        <w:t>i</w:t>
      </w:r>
      <w:r w:rsidR="00587541" w:rsidRPr="00DA5B43">
        <w:rPr>
          <w:rFonts w:asciiTheme="majorHAnsi" w:hAnsiTheme="majorHAnsi" w:cs="Cambria"/>
          <w:sz w:val="24"/>
          <w:szCs w:val="24"/>
        </w:rPr>
        <w:t>ng e</w:t>
      </w:r>
      <w:r w:rsidR="00587541" w:rsidRPr="00DA5B43">
        <w:rPr>
          <w:rFonts w:asciiTheme="majorHAnsi" w:hAnsiTheme="majorHAnsi" w:cs="Cambria"/>
          <w:spacing w:val="-1"/>
          <w:sz w:val="24"/>
          <w:szCs w:val="24"/>
        </w:rPr>
        <w:t>x</w:t>
      </w:r>
      <w:r w:rsidR="00587541" w:rsidRPr="00DA5B43">
        <w:rPr>
          <w:rFonts w:asciiTheme="majorHAnsi" w:hAnsiTheme="majorHAnsi" w:cs="Cambria"/>
          <w:spacing w:val="1"/>
          <w:sz w:val="24"/>
          <w:szCs w:val="24"/>
        </w:rPr>
        <w:t>p</w:t>
      </w:r>
      <w:r w:rsidR="00587541" w:rsidRPr="00DA5B43">
        <w:rPr>
          <w:rFonts w:asciiTheme="majorHAnsi" w:hAnsiTheme="majorHAnsi" w:cs="Cambria"/>
          <w:sz w:val="24"/>
          <w:szCs w:val="24"/>
        </w:rPr>
        <w:t>erie</w:t>
      </w:r>
      <w:r w:rsidR="00587541" w:rsidRPr="00DA5B43">
        <w:rPr>
          <w:rFonts w:asciiTheme="majorHAnsi" w:hAnsiTheme="majorHAnsi" w:cs="Cambria"/>
          <w:spacing w:val="1"/>
          <w:sz w:val="24"/>
          <w:szCs w:val="24"/>
        </w:rPr>
        <w:t>n</w:t>
      </w:r>
      <w:r w:rsidR="00587541" w:rsidRPr="00DA5B43">
        <w:rPr>
          <w:rFonts w:asciiTheme="majorHAnsi" w:hAnsiTheme="majorHAnsi" w:cs="Cambria"/>
          <w:sz w:val="24"/>
          <w:szCs w:val="24"/>
        </w:rPr>
        <w:t xml:space="preserve">ces </w:t>
      </w:r>
      <w:r w:rsidR="00587541" w:rsidRPr="00DA5B43">
        <w:rPr>
          <w:rFonts w:asciiTheme="majorHAnsi" w:hAnsiTheme="majorHAnsi" w:cs="Cambria"/>
          <w:spacing w:val="-3"/>
          <w:sz w:val="24"/>
          <w:szCs w:val="24"/>
        </w:rPr>
        <w:t>m</w:t>
      </w:r>
      <w:r w:rsidR="00587541" w:rsidRPr="00DA5B43">
        <w:rPr>
          <w:rFonts w:asciiTheme="majorHAnsi" w:hAnsiTheme="majorHAnsi" w:cs="Cambria"/>
          <w:sz w:val="24"/>
          <w:szCs w:val="24"/>
        </w:rPr>
        <w:t>o</w:t>
      </w:r>
      <w:r w:rsidR="00587541" w:rsidRPr="00DA5B43">
        <w:rPr>
          <w:rFonts w:asciiTheme="majorHAnsi" w:hAnsiTheme="majorHAnsi" w:cs="Cambria"/>
          <w:spacing w:val="-1"/>
          <w:sz w:val="24"/>
          <w:szCs w:val="24"/>
        </w:rPr>
        <w:t>r</w:t>
      </w:r>
      <w:r w:rsidR="00587541" w:rsidRPr="00DA5B43">
        <w:rPr>
          <w:rFonts w:asciiTheme="majorHAnsi" w:hAnsiTheme="majorHAnsi" w:cs="Cambria"/>
          <w:sz w:val="24"/>
          <w:szCs w:val="24"/>
        </w:rPr>
        <w:t>e s</w:t>
      </w:r>
      <w:r w:rsidR="00587541" w:rsidRPr="00DA5B43">
        <w:rPr>
          <w:rFonts w:asciiTheme="majorHAnsi" w:hAnsiTheme="majorHAnsi" w:cs="Cambria"/>
          <w:spacing w:val="1"/>
          <w:sz w:val="24"/>
          <w:szCs w:val="24"/>
        </w:rPr>
        <w:t>q</w:t>
      </w:r>
      <w:r w:rsidR="00587541" w:rsidRPr="00DA5B43">
        <w:rPr>
          <w:rFonts w:asciiTheme="majorHAnsi" w:hAnsiTheme="majorHAnsi" w:cs="Cambria"/>
          <w:sz w:val="24"/>
          <w:szCs w:val="24"/>
        </w:rPr>
        <w:t>ua</w:t>
      </w:r>
      <w:r w:rsidR="00587541" w:rsidRPr="00DA5B43">
        <w:rPr>
          <w:rFonts w:asciiTheme="majorHAnsi" w:hAnsiTheme="majorHAnsi" w:cs="Cambria"/>
          <w:spacing w:val="-1"/>
          <w:sz w:val="24"/>
          <w:szCs w:val="24"/>
        </w:rPr>
        <w:t>r</w:t>
      </w:r>
      <w:r w:rsidR="00587541" w:rsidRPr="00DA5B43">
        <w:rPr>
          <w:rFonts w:asciiTheme="majorHAnsi" w:hAnsiTheme="majorHAnsi" w:cs="Cambria"/>
          <w:sz w:val="24"/>
          <w:szCs w:val="24"/>
        </w:rPr>
        <w:t>ely</w:t>
      </w:r>
      <w:r w:rsidR="00587541" w:rsidRPr="00DA5B43">
        <w:rPr>
          <w:rFonts w:asciiTheme="majorHAnsi" w:hAnsiTheme="majorHAnsi" w:cs="Cambria"/>
          <w:spacing w:val="-1"/>
          <w:sz w:val="24"/>
          <w:szCs w:val="24"/>
        </w:rPr>
        <w:t xml:space="preserve"> </w:t>
      </w:r>
      <w:r w:rsidR="00587541" w:rsidRPr="00DA5B43">
        <w:rPr>
          <w:rFonts w:asciiTheme="majorHAnsi" w:hAnsiTheme="majorHAnsi" w:cs="Cambria"/>
          <w:sz w:val="24"/>
          <w:szCs w:val="24"/>
        </w:rPr>
        <w:t>to</w:t>
      </w:r>
      <w:r w:rsidR="00587541" w:rsidRPr="00DA5B43">
        <w:rPr>
          <w:rFonts w:asciiTheme="majorHAnsi" w:hAnsiTheme="majorHAnsi" w:cs="Cambria"/>
          <w:spacing w:val="-1"/>
          <w:sz w:val="24"/>
          <w:szCs w:val="24"/>
        </w:rPr>
        <w:t>w</w:t>
      </w:r>
      <w:r w:rsidR="00587541" w:rsidRPr="00DA5B43">
        <w:rPr>
          <w:rFonts w:asciiTheme="majorHAnsi" w:hAnsiTheme="majorHAnsi" w:cs="Cambria"/>
          <w:sz w:val="24"/>
          <w:szCs w:val="24"/>
        </w:rPr>
        <w:t>a</w:t>
      </w:r>
      <w:r w:rsidR="00587541" w:rsidRPr="00DA5B43">
        <w:rPr>
          <w:rFonts w:asciiTheme="majorHAnsi" w:hAnsiTheme="majorHAnsi" w:cs="Cambria"/>
          <w:spacing w:val="2"/>
          <w:sz w:val="24"/>
          <w:szCs w:val="24"/>
        </w:rPr>
        <w:t>r</w:t>
      </w:r>
      <w:r w:rsidR="00587541" w:rsidRPr="00DA5B43">
        <w:rPr>
          <w:rFonts w:asciiTheme="majorHAnsi" w:hAnsiTheme="majorHAnsi" w:cs="Cambria"/>
          <w:spacing w:val="-1"/>
          <w:sz w:val="24"/>
          <w:szCs w:val="24"/>
        </w:rPr>
        <w:t>d</w:t>
      </w:r>
      <w:r w:rsidR="00587541" w:rsidRPr="00DA5B43">
        <w:rPr>
          <w:rFonts w:asciiTheme="majorHAnsi" w:hAnsiTheme="majorHAnsi" w:cs="Cambria"/>
          <w:sz w:val="24"/>
          <w:szCs w:val="24"/>
        </w:rPr>
        <w:t xml:space="preserve">s </w:t>
      </w:r>
      <w:r w:rsidR="00587541" w:rsidRPr="00DA5B43">
        <w:rPr>
          <w:rFonts w:asciiTheme="majorHAnsi" w:hAnsiTheme="majorHAnsi" w:cs="Cambria"/>
          <w:spacing w:val="3"/>
          <w:sz w:val="24"/>
          <w:szCs w:val="24"/>
        </w:rPr>
        <w:t>a</w:t>
      </w:r>
      <w:r w:rsidR="00587541" w:rsidRPr="00DA5B43">
        <w:rPr>
          <w:rFonts w:asciiTheme="majorHAnsi" w:hAnsiTheme="majorHAnsi" w:cs="Cambria"/>
          <w:sz w:val="24"/>
          <w:szCs w:val="24"/>
        </w:rPr>
        <w:t>ca</w:t>
      </w:r>
      <w:r w:rsidR="00587541" w:rsidRPr="00DA5B43">
        <w:rPr>
          <w:rFonts w:asciiTheme="majorHAnsi" w:hAnsiTheme="majorHAnsi" w:cs="Cambria"/>
          <w:spacing w:val="-1"/>
          <w:sz w:val="24"/>
          <w:szCs w:val="24"/>
        </w:rPr>
        <w:t>d</w:t>
      </w:r>
      <w:r w:rsidR="00587541" w:rsidRPr="00DA5B43">
        <w:rPr>
          <w:rFonts w:asciiTheme="majorHAnsi" w:hAnsiTheme="majorHAnsi" w:cs="Cambria"/>
          <w:sz w:val="24"/>
          <w:szCs w:val="24"/>
        </w:rPr>
        <w:t>emic conte</w:t>
      </w:r>
      <w:r w:rsidR="00587541" w:rsidRPr="00DA5B43">
        <w:rPr>
          <w:rFonts w:asciiTheme="majorHAnsi" w:hAnsiTheme="majorHAnsi" w:cs="Cambria"/>
          <w:spacing w:val="1"/>
          <w:sz w:val="24"/>
          <w:szCs w:val="24"/>
        </w:rPr>
        <w:t>n</w:t>
      </w:r>
      <w:r w:rsidR="00587541" w:rsidRPr="00DA5B43">
        <w:rPr>
          <w:rFonts w:asciiTheme="majorHAnsi" w:hAnsiTheme="majorHAnsi" w:cs="Cambria"/>
          <w:sz w:val="24"/>
          <w:szCs w:val="24"/>
        </w:rPr>
        <w:t xml:space="preserve">t </w:t>
      </w:r>
      <w:r w:rsidR="008E3910" w:rsidRPr="00DA5B43">
        <w:rPr>
          <w:rFonts w:asciiTheme="majorHAnsi" w:hAnsiTheme="majorHAnsi" w:cs="Cambria"/>
          <w:sz w:val="24"/>
          <w:szCs w:val="24"/>
        </w:rPr>
        <w:fldChar w:fldCharType="begin"/>
      </w:r>
      <w:r w:rsidR="004A3F11">
        <w:rPr>
          <w:rFonts w:asciiTheme="majorHAnsi" w:hAnsiTheme="majorHAnsi" w:cs="Cambria"/>
          <w:sz w:val="24"/>
          <w:szCs w:val="24"/>
        </w:rPr>
        <w:instrText xml:space="preserve"> ADDIN ZOTERO_ITEM CSL_CITATION {"citationID":"mpWOBQlk","properties":{"formattedCitation":"(Duncan, 2011; Elkind &amp; Whitehurst, 2001; Zigler, 1987; Zigler &amp; Bishop-Josef, 2006)","plainCitation":"(Duncan, 2011; Elkind &amp; Whitehurst, 2001; Zigler, 1987; Zigler &amp; Bishop-Josef, 2006)"},"citationItems":[{"id":131,"uris":["http://zotero.org/users/48675/items/44599IF9"],"uri":["http://zotero.org/users/48675/items/44599IF9"],"itemData":{"id":131,"type":"chapter","title":"The Importance of Kindergarten-Entry Academic Skills","container-title":"The Pre-K Debates: Current Controversies and Issues","publisher":"Brookes Publishing Co.","publisher-place":"Baltimore, MD","event-place":"Baltimore, MD","author":[{"family":"Duncan","given":"Greg J."}],"editor":[{"family":"Zigler","given":"Edward F."},{"family":"Gilliam","given":"Walter S."},{"family":"Barnett","given":"W. Steven"}],"issued":{"date-parts":[["2011"]]}}},{"id":209,"uris":["http://zotero.org/users/48675/items/6SGQA2IZ"],"uri":["http://zotero.org/users/48675/items/6SGQA2IZ"],"itemData":{"id":209,"type":"article-journal","title":"Young Einsteins : Should Head Start emphasize academic skills?","container-title":"EducationNext","volume":"1","issue":"2","URL":"http://educationnext.org/young-einsteins/","shortTitle":"Young Einsteins","author":[{"family":"Elkind","given":"David"},{"family":"Whitehurst","given":"Grover"}],"issued":{"date-parts":[["2001"]]},"accessed":{"date-parts":[["2014",1,21]],"season":"T02:06:40Z"}}},{"id":454,"uris":["http://zotero.org/users/48675/items/FQG6G5BT"],"uri":["http://zotero.org/users/48675/items/FQG6G5BT"],"itemData":{"id":454,"type":"article-journal","title":"The cognitive child versus the whole child: Lessons from 40 years of Head Start","container-title":"Play= learning: How play motivates and enhances children’s cognitive and social-emotional growth","page":"15–35","source":"Google Scholar","shortTitle":"The cognitive child versus the whole child","author":[{"family":"Zigler","given":"Edward F."},{"family":"Bishop-Josef","given":"Sandra J."}],"issued":{"date-parts":[["2006"]]}}},{"id":729,"uris":["http://zotero.org/users/48675/items/R8SM2N9F"],"uri":["http://zotero.org/users/48675/items/R8SM2N9F"],"itemData":{"id":729,"type":"article-journal","title":"Formal schooling for four-year-olds? No","container-title":"American Psychologist","page":"254-260","volume":"42","issue":"3","source":"APA PsycNET","abstract":"Examines the recent movement toward enrolling 4-yr-olds in academic programs. The research base and political forces that guided the direction of the movement are considered: remedial intervention programs for economically disadvantaged children, the need for change in decaying school programs, and the urgent need for increased day-care services. It is determined that the research base does not demonstrate that early schooling will be beneficial to middle-class children who constitute the majority of 4-yr-olds. It is suggested that early schooling may be an inappropriate solution to the current crisis in child care for working parents and that children's development may suffer if limited educational funds are expended on nonfunctional programs. Developmentally appropriate care programs carried out in school buildings by specialists in early childhood development are suggested as an alternative.","DOI":"10.1037/0003-066X.42.3.254","ISSN":"1935-990X(Electronic);0003-066X(Print)","shortTitle":"Formal schooling for four-year-olds?","author":[{"family":"Zigler","given":"Edward F."}],"issued":{"date-parts":[["1987"]]}}}],"schema":"https://github.com/citation-style-language/schema/raw/master/csl-citation.json"} </w:instrText>
      </w:r>
      <w:r w:rsidR="008E3910" w:rsidRPr="00DA5B43">
        <w:rPr>
          <w:rFonts w:asciiTheme="majorHAnsi" w:hAnsiTheme="majorHAnsi" w:cs="Cambria"/>
          <w:sz w:val="24"/>
          <w:szCs w:val="24"/>
        </w:rPr>
        <w:fldChar w:fldCharType="separate"/>
      </w:r>
      <w:r w:rsidR="00587541" w:rsidRPr="00DA5B43">
        <w:rPr>
          <w:rFonts w:asciiTheme="majorHAnsi" w:hAnsiTheme="majorHAnsi"/>
          <w:sz w:val="24"/>
          <w:szCs w:val="24"/>
        </w:rPr>
        <w:t>(Duncan, 2011; Elkind &amp; Whitehurst, 2001; Zigler, 1987; Zigler &amp; Bishop-Josef, 2006)</w:t>
      </w:r>
      <w:r w:rsidR="008E3910" w:rsidRPr="00DA5B43">
        <w:rPr>
          <w:rFonts w:asciiTheme="majorHAnsi" w:hAnsiTheme="majorHAnsi" w:cs="Cambria"/>
          <w:sz w:val="24"/>
          <w:szCs w:val="24"/>
        </w:rPr>
        <w:fldChar w:fldCharType="end"/>
      </w:r>
      <w:r w:rsidR="00587541" w:rsidRPr="00DA5B43">
        <w:rPr>
          <w:rFonts w:asciiTheme="majorHAnsi" w:hAnsiTheme="majorHAnsi" w:cs="Cambria"/>
          <w:sz w:val="24"/>
          <w:szCs w:val="24"/>
        </w:rPr>
        <w:t>.</w:t>
      </w:r>
      <w:r w:rsidR="00587541" w:rsidRPr="00DA5B43">
        <w:rPr>
          <w:rFonts w:asciiTheme="majorHAnsi" w:hAnsiTheme="majorHAnsi" w:cs="Cambria"/>
          <w:spacing w:val="1"/>
          <w:sz w:val="24"/>
          <w:szCs w:val="24"/>
        </w:rPr>
        <w:t xml:space="preserve"> </w:t>
      </w:r>
      <w:r w:rsidR="00FF4622" w:rsidRPr="00DA5B43">
        <w:rPr>
          <w:rFonts w:asciiTheme="majorHAnsi" w:hAnsiTheme="majorHAnsi" w:cs="Cambria"/>
          <w:sz w:val="24"/>
          <w:szCs w:val="24"/>
        </w:rPr>
        <w:t xml:space="preserve">While critics of academically-focused kindergarten caution that focusing heavily on academic content </w:t>
      </w:r>
      <w:r w:rsidR="00FF4622" w:rsidRPr="00DA5B43">
        <w:rPr>
          <w:rFonts w:asciiTheme="majorHAnsi" w:hAnsiTheme="majorHAnsi" w:cs="Times New Roman"/>
          <w:sz w:val="24"/>
          <w:szCs w:val="24"/>
        </w:rPr>
        <w:t xml:space="preserve">is not “developmentally appropriate” </w:t>
      </w:r>
      <w:r w:rsidR="008E3910" w:rsidRPr="00DA5B43">
        <w:rPr>
          <w:rFonts w:asciiTheme="majorHAnsi" w:hAnsiTheme="majorHAnsi" w:cs="Cambria"/>
          <w:spacing w:val="-3"/>
          <w:sz w:val="24"/>
          <w:szCs w:val="24"/>
        </w:rPr>
        <w:fldChar w:fldCharType="begin"/>
      </w:r>
      <w:r w:rsidR="004A3F11">
        <w:rPr>
          <w:rFonts w:asciiTheme="majorHAnsi" w:hAnsiTheme="majorHAnsi" w:cs="Cambria"/>
          <w:spacing w:val="-3"/>
          <w:sz w:val="24"/>
          <w:szCs w:val="24"/>
        </w:rPr>
        <w:instrText xml:space="preserve"> ADDIN ZOTERO_ITEM CSL_CITATION {"citationID":"6qfkWv3t","properties":{"formattedCitation":"(Datar &amp; Sturm, 2004; Raver &amp; Knitzer, 2002; Shonkoff &amp; Phillips, 2000; Stipek, 2006)","plainCitation":"(Datar &amp; Sturm, 2004; Raver &amp; Knitzer, 2002; Shonkoff &amp; Phillips, 2000; Stipek, 2006)"},"citationItems":[{"id":824,"uris":["http://zotero.org/users/48675/items/U5HUGNDP"],"uri":["http://zotero.org/users/48675/items/U5HUGNDP"],"itemData":{"id":824,"type":"article-journal","title":"Physical Education in Elementary School and Body Mass Index: Evidence from the Early Childhood Longitudinal Study","container-title":"American Journal of Public Health","page":"1501-1506","volume":"94","issue":"9","source":"CrossRef","DOI":"10.2105/AJPH.94.9.1501","ISSN":"0090-0036, 1541-0048","shortTitle":"Physical Education in Elementary School and Body Mass Index","author":[{"family":"Datar","given":"Ashlesha"},{"family":"Sturm","given":"Roland"}],"issued":{"date-parts":[["2004",9]]}}},{"id":112,"uris":["http://zotero.org/users/48675/items/3BAMRD38"],"uri":["http://zotero.org/users/48675/items/3BAMRD38"],"itemData":{"id":112,"type":"article-journal","title":"Ready to Enter: What Research Tells Policymakers About Strategies to Promote Social and Emotional School Readiness Among Three- and Four-Year-Old Children","source":"academiccommons.columbia.edu","abstract":"A recent and compelling study entitled Neurons to Neighborhoods, conducted by the Board on Children, Youth, and Families of the Institute of Medicine, calls attention to the importance of early emotional development in young children. Based on a careful review of neuroscience and developmental science, it highlights compelling evidence that a child's earliest experiences and relationships set the stage for how a child manages feelings and impulses, and relates to others. It also highlights emerging and perhaps surprising evidence that emotional development and academic learning are far more closely intertwined in the early years than has been previously understood. This policy paper focuses on what emerging research tells policymakers about why it is so important to intervene to help young children at risk for poor social, emotional, and behavioral development and what kinds of research-based interventions seem most effective.","URL":"http://academiccommons.columbia.edu/catalog/ac:127551","shortTitle":"Ready to Enter","author":[{"family":"Raver","given":"C. Cybele"},{"family":"Knitzer","given":"Jane"}],"issued":{"date-parts":[["2002"]]},"accessed":{"date-parts":[["2014",1,21]],"season":"T20:39:11Z"}}},{"id":149,"uris":["http://zotero.org/users/48675/items/E5WEIPMX"],"uri":["http://zotero.org/users/48675/items/E5WEIPMX"],"itemData":{"id":149,"type":"book","title":"From neurons to neighborhoods: The science of early childhood development","publisher":"National Academy Press","publisher-place":"Washington, DC","source":"Google Scholar","event-place":"Washington, DC","shortTitle":"From neurons to neighborhoods","author":[{"family":"Shonkoff","given":"Jack P."},{"family":"Phillips","given":"Deborah"}],"issued":{"date-parts":[["2000"]]}}},{"id":684,"uris":["http://zotero.org/users/48675/items/PNPQFWCK"],"uri":["http://zotero.org/users/48675/items/PNPQFWCK"],"itemData":{"id":684,"type":"article-journal","title":"No child left behind comes to preschool","container-title":"The Elementary School Journal","page":"455–466","volume":"106","issue":"5","source":"Google Scholar","author":[{"family":"Stipek","given":"Deborah"}],"issued":{"date-parts":[["2006"]]}}}],"schema":"https://github.com/citation-style-language/schema/raw/master/csl-citation.json"} </w:instrText>
      </w:r>
      <w:r w:rsidR="008E3910" w:rsidRPr="00DA5B43">
        <w:rPr>
          <w:rFonts w:asciiTheme="majorHAnsi" w:hAnsiTheme="majorHAnsi" w:cs="Cambria"/>
          <w:spacing w:val="-3"/>
          <w:sz w:val="24"/>
          <w:szCs w:val="24"/>
        </w:rPr>
        <w:fldChar w:fldCharType="separate"/>
      </w:r>
      <w:r w:rsidR="00FF4622" w:rsidRPr="00DA5B43">
        <w:rPr>
          <w:rFonts w:asciiTheme="majorHAnsi" w:hAnsiTheme="majorHAnsi"/>
          <w:sz w:val="24"/>
          <w:szCs w:val="24"/>
        </w:rPr>
        <w:t>(Datar &amp; Sturm, 2004; Raver &amp; Knitzer, 2002; Shonkoff &amp; Phillips, 2000; Stipek, 2006)</w:t>
      </w:r>
      <w:r w:rsidR="008E3910" w:rsidRPr="00DA5B43">
        <w:rPr>
          <w:rFonts w:asciiTheme="majorHAnsi" w:hAnsiTheme="majorHAnsi" w:cs="Cambria"/>
          <w:spacing w:val="-3"/>
          <w:sz w:val="24"/>
          <w:szCs w:val="24"/>
        </w:rPr>
        <w:fldChar w:fldCharType="end"/>
      </w:r>
      <w:r w:rsidR="00981224">
        <w:rPr>
          <w:rFonts w:asciiTheme="majorHAnsi" w:hAnsiTheme="majorHAnsi" w:cs="Cambria"/>
          <w:spacing w:val="-3"/>
          <w:sz w:val="24"/>
          <w:szCs w:val="24"/>
        </w:rPr>
        <w:t>,</w:t>
      </w:r>
      <w:r w:rsidR="00FF4622" w:rsidRPr="00DA5B43">
        <w:rPr>
          <w:rFonts w:asciiTheme="majorHAnsi" w:hAnsiTheme="majorHAnsi" w:cs="Cambria"/>
          <w:spacing w:val="-3"/>
          <w:sz w:val="24"/>
          <w:szCs w:val="24"/>
        </w:rPr>
        <w:t xml:space="preserve"> </w:t>
      </w:r>
      <w:r w:rsidR="00FF4622" w:rsidRPr="00DA5B43">
        <w:rPr>
          <w:rFonts w:asciiTheme="majorHAnsi" w:hAnsiTheme="majorHAnsi" w:cs="Cambria"/>
          <w:sz w:val="24"/>
          <w:szCs w:val="24"/>
        </w:rPr>
        <w:t xml:space="preserve">there is also evidence that exposure to academic content in kindergarten (and particularly exposure to </w:t>
      </w:r>
      <w:r w:rsidR="005D1A9C" w:rsidRPr="00F412B1">
        <w:rPr>
          <w:rFonts w:asciiTheme="majorHAnsi" w:hAnsiTheme="majorHAnsi" w:cs="Cambria"/>
          <w:i/>
          <w:sz w:val="24"/>
          <w:szCs w:val="24"/>
        </w:rPr>
        <w:t>advanced</w:t>
      </w:r>
      <w:r w:rsidR="00FF4622" w:rsidRPr="00DA5B43">
        <w:rPr>
          <w:rFonts w:asciiTheme="majorHAnsi" w:hAnsiTheme="majorHAnsi" w:cs="Cambria"/>
          <w:sz w:val="24"/>
          <w:szCs w:val="24"/>
        </w:rPr>
        <w:t xml:space="preserve"> content) can be beneficial for student learning </w:t>
      </w:r>
      <w:r w:rsidR="008E3910" w:rsidRPr="00DA5B43">
        <w:rPr>
          <w:rFonts w:asciiTheme="majorHAnsi" w:hAnsiTheme="majorHAnsi" w:cs="Cambria"/>
          <w:sz w:val="24"/>
          <w:szCs w:val="24"/>
        </w:rPr>
        <w:fldChar w:fldCharType="begin"/>
      </w:r>
      <w:r w:rsidR="004A3F11">
        <w:rPr>
          <w:rFonts w:asciiTheme="majorHAnsi" w:hAnsiTheme="majorHAnsi" w:cs="Cambria"/>
          <w:sz w:val="24"/>
          <w:szCs w:val="24"/>
        </w:rPr>
        <w:instrText xml:space="preserve"> ADDIN ZOTERO_ITEM CSL_CITATION {"citationID":"x73fF9X1","properties":{"formattedCitation":"(Clements &amp; Sarama, 2011; Engel, Claessens, Watts, &amp; Farkas, 2015)","plainCitation":"(Clements &amp; Sarama, 2011; Engel, Claessens, Watts, &amp; Farkas, 2015)"},"citationItems":[{"id":507,"uris":["http://zotero.org/users/48675/items/H92N5QTE"],"uri":["http://zotero.org/users/48675/items/H92N5QTE"],"itemData":{"id":507,"type":"article-journal","title":"Early childhood mathematics intervention","container-title":"Science","page":"968–970","volume":"333","issue":"6045","source":"Google Scholar","author":[{"family":"Clements","given":"Douglas H."},{"family":"Sarama","given":"Julie"}],"issued":{"date-parts":[["2011"]]}}},{"id":896,"uris":["http://zotero.org/users/48675/items/WQRQRJ3P"],"uri":["http://zotero.org/users/48675/items/WQRQRJ3P"],"itemData":{"id":896,"type":"article-journal","title":"The Misalignment of Kindergarten Mathematics Content","container-title":"Working Paper presented at the American Education Research Association Annual Meeting","author":[{"family":"Engel","given":"Mimi"},{"family":"Claessens","given":"Amy"},{"family":"Watts","given":"Tyler W."},{"family":"Farkas","given":"George"}],"issued":{"date-parts":[["2015"]]}}}],"schema":"https://github.com/citation-style-language/schema/raw/master/csl-citation.json"} </w:instrText>
      </w:r>
      <w:r w:rsidR="008E3910" w:rsidRPr="00DA5B43">
        <w:rPr>
          <w:rFonts w:asciiTheme="majorHAnsi" w:hAnsiTheme="majorHAnsi" w:cs="Cambria"/>
          <w:sz w:val="24"/>
          <w:szCs w:val="24"/>
        </w:rPr>
        <w:fldChar w:fldCharType="separate"/>
      </w:r>
      <w:r w:rsidR="00A56B6D" w:rsidRPr="00DA5B43">
        <w:rPr>
          <w:rFonts w:asciiTheme="majorHAnsi" w:hAnsiTheme="majorHAnsi"/>
          <w:sz w:val="24"/>
        </w:rPr>
        <w:t>(Clements &amp; Sarama, 2011; Engel, Claessens, Watts, &amp; Farkas, 2015)</w:t>
      </w:r>
      <w:r w:rsidR="008E3910" w:rsidRPr="00DA5B43">
        <w:rPr>
          <w:rFonts w:asciiTheme="majorHAnsi" w:hAnsiTheme="majorHAnsi" w:cs="Cambria"/>
          <w:sz w:val="24"/>
          <w:szCs w:val="24"/>
        </w:rPr>
        <w:fldChar w:fldCharType="end"/>
      </w:r>
      <w:r w:rsidR="00FF4622" w:rsidRPr="00DA5B43">
        <w:rPr>
          <w:rFonts w:asciiTheme="majorHAnsi" w:hAnsiTheme="majorHAnsi" w:cs="Cambria"/>
          <w:sz w:val="24"/>
          <w:szCs w:val="24"/>
        </w:rPr>
        <w:t>. An</w:t>
      </w:r>
      <w:r w:rsidR="00587541" w:rsidRPr="00DA5B43">
        <w:rPr>
          <w:rFonts w:asciiTheme="majorHAnsi" w:hAnsiTheme="majorHAnsi" w:cs="Cambria"/>
          <w:sz w:val="24"/>
          <w:szCs w:val="24"/>
        </w:rPr>
        <w:t xml:space="preserve"> </w:t>
      </w:r>
      <w:r w:rsidR="00FF4622" w:rsidRPr="00DA5B43">
        <w:rPr>
          <w:rFonts w:asciiTheme="majorHAnsi" w:hAnsiTheme="majorHAnsi" w:cs="Cambria"/>
          <w:sz w:val="24"/>
          <w:szCs w:val="24"/>
        </w:rPr>
        <w:t>oft-raised</w:t>
      </w:r>
      <w:r w:rsidR="00587541" w:rsidRPr="00DA5B43">
        <w:rPr>
          <w:rFonts w:asciiTheme="majorHAnsi" w:hAnsiTheme="majorHAnsi" w:cs="Cambria"/>
          <w:sz w:val="24"/>
          <w:szCs w:val="24"/>
        </w:rPr>
        <w:t xml:space="preserve"> concern</w:t>
      </w:r>
      <w:r w:rsidR="00587541" w:rsidRPr="00DA5B43">
        <w:rPr>
          <w:rFonts w:asciiTheme="majorHAnsi" w:hAnsiTheme="majorHAnsi" w:cs="Cambria"/>
          <w:spacing w:val="1"/>
          <w:sz w:val="24"/>
          <w:szCs w:val="24"/>
        </w:rPr>
        <w:t xml:space="preserve"> </w:t>
      </w:r>
      <w:r w:rsidR="00587541" w:rsidRPr="00DA5B43">
        <w:rPr>
          <w:rFonts w:asciiTheme="majorHAnsi" w:hAnsiTheme="majorHAnsi" w:cs="Cambria"/>
          <w:sz w:val="24"/>
          <w:szCs w:val="24"/>
        </w:rPr>
        <w:t>is</w:t>
      </w:r>
      <w:r w:rsidR="00587541" w:rsidRPr="00DA5B43">
        <w:rPr>
          <w:rFonts w:asciiTheme="majorHAnsi" w:hAnsiTheme="majorHAnsi" w:cs="Cambria"/>
          <w:spacing w:val="1"/>
          <w:sz w:val="24"/>
          <w:szCs w:val="24"/>
        </w:rPr>
        <w:t xml:space="preserve"> </w:t>
      </w:r>
      <w:r w:rsidR="00587541" w:rsidRPr="00DA5B43">
        <w:rPr>
          <w:rFonts w:asciiTheme="majorHAnsi" w:hAnsiTheme="majorHAnsi" w:cs="Cambria"/>
          <w:sz w:val="24"/>
          <w:szCs w:val="24"/>
        </w:rPr>
        <w:t>th</w:t>
      </w:r>
      <w:r w:rsidR="00587541" w:rsidRPr="00DA5B43">
        <w:rPr>
          <w:rFonts w:asciiTheme="majorHAnsi" w:hAnsiTheme="majorHAnsi" w:cs="Cambria"/>
          <w:spacing w:val="3"/>
          <w:sz w:val="24"/>
          <w:szCs w:val="24"/>
        </w:rPr>
        <w:t>a</w:t>
      </w:r>
      <w:r w:rsidR="00587541" w:rsidRPr="00DA5B43">
        <w:rPr>
          <w:rFonts w:asciiTheme="majorHAnsi" w:hAnsiTheme="majorHAnsi" w:cs="Cambria"/>
          <w:sz w:val="24"/>
          <w:szCs w:val="24"/>
        </w:rPr>
        <w:t>t</w:t>
      </w:r>
      <w:r w:rsidR="00587541" w:rsidRPr="00DA5B43">
        <w:rPr>
          <w:rFonts w:asciiTheme="majorHAnsi" w:hAnsiTheme="majorHAnsi" w:cs="Cambria"/>
          <w:spacing w:val="1"/>
          <w:sz w:val="24"/>
          <w:szCs w:val="24"/>
        </w:rPr>
        <w:t xml:space="preserve"> a focus on </w:t>
      </w:r>
      <w:r w:rsidR="00587541" w:rsidRPr="00DA5B43">
        <w:rPr>
          <w:rFonts w:asciiTheme="majorHAnsi" w:hAnsiTheme="majorHAnsi" w:cs="Cambria"/>
          <w:sz w:val="24"/>
          <w:szCs w:val="24"/>
        </w:rPr>
        <w:t>academic</w:t>
      </w:r>
      <w:r w:rsidR="00587541" w:rsidRPr="00DA5B43">
        <w:rPr>
          <w:rFonts w:asciiTheme="majorHAnsi" w:hAnsiTheme="majorHAnsi" w:cs="Cambria"/>
          <w:spacing w:val="1"/>
          <w:sz w:val="24"/>
          <w:szCs w:val="24"/>
        </w:rPr>
        <w:t xml:space="preserve"> </w:t>
      </w:r>
      <w:r w:rsidR="00587541" w:rsidRPr="00DA5B43">
        <w:rPr>
          <w:rFonts w:asciiTheme="majorHAnsi" w:hAnsiTheme="majorHAnsi" w:cs="Cambria"/>
          <w:sz w:val="24"/>
          <w:szCs w:val="24"/>
        </w:rPr>
        <w:t>cont</w:t>
      </w:r>
      <w:r w:rsidR="00587541" w:rsidRPr="00DA5B43">
        <w:rPr>
          <w:rFonts w:asciiTheme="majorHAnsi" w:hAnsiTheme="majorHAnsi" w:cs="Cambria"/>
          <w:spacing w:val="1"/>
          <w:sz w:val="24"/>
          <w:szCs w:val="24"/>
        </w:rPr>
        <w:t>e</w:t>
      </w:r>
      <w:r w:rsidR="00587541" w:rsidRPr="00DA5B43">
        <w:rPr>
          <w:rFonts w:asciiTheme="majorHAnsi" w:hAnsiTheme="majorHAnsi" w:cs="Cambria"/>
          <w:sz w:val="24"/>
          <w:szCs w:val="24"/>
        </w:rPr>
        <w:t>nt</w:t>
      </w:r>
      <w:r w:rsidR="00587541" w:rsidRPr="00DA5B43">
        <w:rPr>
          <w:rFonts w:asciiTheme="majorHAnsi" w:hAnsiTheme="majorHAnsi" w:cs="Cambria"/>
          <w:spacing w:val="1"/>
          <w:sz w:val="24"/>
          <w:szCs w:val="24"/>
        </w:rPr>
        <w:t xml:space="preserve"> </w:t>
      </w:r>
      <w:r w:rsidR="0013697A">
        <w:rPr>
          <w:rFonts w:asciiTheme="majorHAnsi" w:hAnsiTheme="majorHAnsi" w:cs="Cambria"/>
          <w:spacing w:val="-1"/>
          <w:sz w:val="24"/>
          <w:szCs w:val="24"/>
        </w:rPr>
        <w:t>might</w:t>
      </w:r>
      <w:r w:rsidR="0013697A" w:rsidRPr="00DA5B43">
        <w:rPr>
          <w:rFonts w:asciiTheme="majorHAnsi" w:hAnsiTheme="majorHAnsi" w:cs="Cambria"/>
          <w:spacing w:val="3"/>
          <w:sz w:val="24"/>
          <w:szCs w:val="24"/>
        </w:rPr>
        <w:t xml:space="preserve"> </w:t>
      </w:r>
      <w:r w:rsidR="00587541" w:rsidRPr="00DA5B43">
        <w:rPr>
          <w:rFonts w:asciiTheme="majorHAnsi" w:hAnsiTheme="majorHAnsi" w:cs="Cambria"/>
          <w:sz w:val="24"/>
          <w:szCs w:val="24"/>
        </w:rPr>
        <w:t>c</w:t>
      </w:r>
      <w:r w:rsidR="00587541" w:rsidRPr="00DA5B43">
        <w:rPr>
          <w:rFonts w:asciiTheme="majorHAnsi" w:hAnsiTheme="majorHAnsi" w:cs="Cambria"/>
          <w:spacing w:val="-1"/>
          <w:sz w:val="24"/>
          <w:szCs w:val="24"/>
        </w:rPr>
        <w:t>r</w:t>
      </w:r>
      <w:r w:rsidR="00587541" w:rsidRPr="00DA5B43">
        <w:rPr>
          <w:rFonts w:asciiTheme="majorHAnsi" w:hAnsiTheme="majorHAnsi" w:cs="Cambria"/>
          <w:sz w:val="24"/>
          <w:szCs w:val="24"/>
        </w:rPr>
        <w:t>o</w:t>
      </w:r>
      <w:r w:rsidR="00587541" w:rsidRPr="00DA5B43">
        <w:rPr>
          <w:rFonts w:asciiTheme="majorHAnsi" w:hAnsiTheme="majorHAnsi" w:cs="Cambria"/>
          <w:spacing w:val="1"/>
          <w:sz w:val="24"/>
          <w:szCs w:val="24"/>
        </w:rPr>
        <w:t>w</w:t>
      </w:r>
      <w:r w:rsidR="00A56B6D" w:rsidRPr="00DA5B43">
        <w:rPr>
          <w:rFonts w:asciiTheme="majorHAnsi" w:hAnsiTheme="majorHAnsi" w:cs="Cambria"/>
          <w:sz w:val="24"/>
          <w:szCs w:val="24"/>
        </w:rPr>
        <w:t>d</w:t>
      </w:r>
      <w:r w:rsidR="00587541" w:rsidRPr="00DA5B43">
        <w:rPr>
          <w:rFonts w:asciiTheme="majorHAnsi" w:hAnsiTheme="majorHAnsi" w:cs="Cambria"/>
          <w:sz w:val="24"/>
          <w:szCs w:val="24"/>
        </w:rPr>
        <w:t xml:space="preserve"> o</w:t>
      </w:r>
      <w:r w:rsidR="00587541" w:rsidRPr="00DA5B43">
        <w:rPr>
          <w:rFonts w:asciiTheme="majorHAnsi" w:hAnsiTheme="majorHAnsi" w:cs="Cambria"/>
          <w:spacing w:val="-1"/>
          <w:sz w:val="24"/>
          <w:szCs w:val="24"/>
        </w:rPr>
        <w:t>u</w:t>
      </w:r>
      <w:r w:rsidR="00587541" w:rsidRPr="00DA5B43">
        <w:rPr>
          <w:rFonts w:asciiTheme="majorHAnsi" w:hAnsiTheme="majorHAnsi" w:cs="Cambria"/>
          <w:sz w:val="24"/>
          <w:szCs w:val="24"/>
        </w:rPr>
        <w:t>t</w:t>
      </w:r>
      <w:r w:rsidR="00587541" w:rsidRPr="00DA5B43">
        <w:rPr>
          <w:rFonts w:asciiTheme="majorHAnsi" w:hAnsiTheme="majorHAnsi" w:cs="Cambria"/>
          <w:spacing w:val="1"/>
          <w:sz w:val="24"/>
          <w:szCs w:val="24"/>
        </w:rPr>
        <w:t xml:space="preserve"> </w:t>
      </w:r>
      <w:r w:rsidR="00587541" w:rsidRPr="00DA5B43">
        <w:rPr>
          <w:rFonts w:asciiTheme="majorHAnsi" w:hAnsiTheme="majorHAnsi" w:cs="Cambria"/>
          <w:sz w:val="24"/>
          <w:szCs w:val="24"/>
        </w:rPr>
        <w:t>oth</w:t>
      </w:r>
      <w:r w:rsidR="00587541" w:rsidRPr="00DA5B43">
        <w:rPr>
          <w:rFonts w:asciiTheme="majorHAnsi" w:hAnsiTheme="majorHAnsi" w:cs="Cambria"/>
          <w:spacing w:val="2"/>
          <w:sz w:val="24"/>
          <w:szCs w:val="24"/>
        </w:rPr>
        <w:t>e</w:t>
      </w:r>
      <w:r w:rsidR="00587541" w:rsidRPr="00DA5B43">
        <w:rPr>
          <w:rFonts w:asciiTheme="majorHAnsi" w:hAnsiTheme="majorHAnsi" w:cs="Cambria"/>
          <w:sz w:val="24"/>
          <w:szCs w:val="24"/>
        </w:rPr>
        <w:t>r im</w:t>
      </w:r>
      <w:r w:rsidR="00587541" w:rsidRPr="00DA5B43">
        <w:rPr>
          <w:rFonts w:asciiTheme="majorHAnsi" w:hAnsiTheme="majorHAnsi" w:cs="Cambria"/>
          <w:spacing w:val="1"/>
          <w:sz w:val="24"/>
          <w:szCs w:val="24"/>
        </w:rPr>
        <w:t>p</w:t>
      </w:r>
      <w:r w:rsidR="00587541" w:rsidRPr="00DA5B43">
        <w:rPr>
          <w:rFonts w:asciiTheme="majorHAnsi" w:hAnsiTheme="majorHAnsi" w:cs="Cambria"/>
          <w:spacing w:val="2"/>
          <w:sz w:val="24"/>
          <w:szCs w:val="24"/>
        </w:rPr>
        <w:t>o</w:t>
      </w:r>
      <w:r w:rsidR="00587541" w:rsidRPr="00DA5B43">
        <w:rPr>
          <w:rFonts w:asciiTheme="majorHAnsi" w:hAnsiTheme="majorHAnsi" w:cs="Cambria"/>
          <w:spacing w:val="-1"/>
          <w:sz w:val="24"/>
          <w:szCs w:val="24"/>
        </w:rPr>
        <w:t>r</w:t>
      </w:r>
      <w:r w:rsidR="00587541" w:rsidRPr="00DA5B43">
        <w:rPr>
          <w:rFonts w:asciiTheme="majorHAnsi" w:hAnsiTheme="majorHAnsi" w:cs="Cambria"/>
          <w:sz w:val="24"/>
          <w:szCs w:val="24"/>
        </w:rPr>
        <w:t>t</w:t>
      </w:r>
      <w:r w:rsidR="00587541" w:rsidRPr="00DA5B43">
        <w:rPr>
          <w:rFonts w:asciiTheme="majorHAnsi" w:hAnsiTheme="majorHAnsi" w:cs="Cambria"/>
          <w:spacing w:val="1"/>
          <w:sz w:val="24"/>
          <w:szCs w:val="24"/>
        </w:rPr>
        <w:t>a</w:t>
      </w:r>
      <w:r w:rsidR="00587541" w:rsidRPr="00DA5B43">
        <w:rPr>
          <w:rFonts w:asciiTheme="majorHAnsi" w:hAnsiTheme="majorHAnsi" w:cs="Cambria"/>
          <w:sz w:val="24"/>
          <w:szCs w:val="24"/>
        </w:rPr>
        <w:t>nt</w:t>
      </w:r>
      <w:r w:rsidR="00587541" w:rsidRPr="00DA5B43">
        <w:rPr>
          <w:rFonts w:asciiTheme="majorHAnsi" w:hAnsiTheme="majorHAnsi" w:cs="Cambria"/>
          <w:spacing w:val="1"/>
          <w:sz w:val="24"/>
          <w:szCs w:val="24"/>
        </w:rPr>
        <w:t xml:space="preserve"> </w:t>
      </w:r>
      <w:r w:rsidR="00587541" w:rsidRPr="00DA5B43">
        <w:rPr>
          <w:rFonts w:asciiTheme="majorHAnsi" w:hAnsiTheme="majorHAnsi" w:cs="Cambria"/>
          <w:sz w:val="24"/>
          <w:szCs w:val="24"/>
        </w:rPr>
        <w:t>typ</w:t>
      </w:r>
      <w:r w:rsidR="00587541" w:rsidRPr="00DA5B43">
        <w:rPr>
          <w:rFonts w:asciiTheme="majorHAnsi" w:hAnsiTheme="majorHAnsi" w:cs="Cambria"/>
          <w:spacing w:val="1"/>
          <w:sz w:val="24"/>
          <w:szCs w:val="24"/>
        </w:rPr>
        <w:t>e</w:t>
      </w:r>
      <w:r w:rsidR="00587541" w:rsidRPr="00DA5B43">
        <w:rPr>
          <w:rFonts w:asciiTheme="majorHAnsi" w:hAnsiTheme="majorHAnsi" w:cs="Cambria"/>
          <w:sz w:val="24"/>
          <w:szCs w:val="24"/>
        </w:rPr>
        <w:t>s</w:t>
      </w:r>
      <w:r w:rsidR="00587541" w:rsidRPr="00DA5B43">
        <w:rPr>
          <w:rFonts w:asciiTheme="majorHAnsi" w:hAnsiTheme="majorHAnsi" w:cs="Cambria"/>
          <w:spacing w:val="1"/>
          <w:sz w:val="24"/>
          <w:szCs w:val="24"/>
        </w:rPr>
        <w:t xml:space="preserve"> </w:t>
      </w:r>
      <w:r w:rsidR="00587541" w:rsidRPr="00DA5B43">
        <w:rPr>
          <w:rFonts w:asciiTheme="majorHAnsi" w:hAnsiTheme="majorHAnsi" w:cs="Cambria"/>
          <w:sz w:val="24"/>
          <w:szCs w:val="24"/>
        </w:rPr>
        <w:t>of learning experiences that help develop</w:t>
      </w:r>
      <w:r w:rsidR="00587541" w:rsidRPr="00DA5B43">
        <w:rPr>
          <w:rFonts w:asciiTheme="majorHAnsi" w:hAnsiTheme="majorHAnsi" w:cs="Cambria"/>
          <w:spacing w:val="19"/>
          <w:sz w:val="24"/>
          <w:szCs w:val="24"/>
        </w:rPr>
        <w:t xml:space="preserve"> </w:t>
      </w:r>
      <w:r w:rsidR="00587541" w:rsidRPr="00DA5B43">
        <w:rPr>
          <w:rFonts w:asciiTheme="majorHAnsi" w:hAnsiTheme="majorHAnsi" w:cs="Cambria"/>
          <w:spacing w:val="2"/>
          <w:sz w:val="24"/>
          <w:szCs w:val="24"/>
        </w:rPr>
        <w:t>s</w:t>
      </w:r>
      <w:r w:rsidR="00587541" w:rsidRPr="00DA5B43">
        <w:rPr>
          <w:rFonts w:asciiTheme="majorHAnsi" w:hAnsiTheme="majorHAnsi" w:cs="Cambria"/>
          <w:sz w:val="24"/>
          <w:szCs w:val="24"/>
        </w:rPr>
        <w:t>ocial</w:t>
      </w:r>
      <w:r w:rsidR="00587541" w:rsidRPr="00DA5B43">
        <w:rPr>
          <w:rFonts w:asciiTheme="majorHAnsi" w:hAnsiTheme="majorHAnsi" w:cs="Cambria"/>
          <w:spacing w:val="19"/>
          <w:sz w:val="24"/>
          <w:szCs w:val="24"/>
        </w:rPr>
        <w:t xml:space="preserve"> </w:t>
      </w:r>
      <w:r w:rsidR="00587541" w:rsidRPr="00DA5B43">
        <w:rPr>
          <w:rFonts w:asciiTheme="majorHAnsi" w:hAnsiTheme="majorHAnsi" w:cs="Cambria"/>
          <w:sz w:val="24"/>
          <w:szCs w:val="24"/>
        </w:rPr>
        <w:t>and regulation skills or foster</w:t>
      </w:r>
      <w:r w:rsidR="00587541" w:rsidRPr="00DA5B43">
        <w:rPr>
          <w:rFonts w:asciiTheme="majorHAnsi" w:hAnsiTheme="majorHAnsi" w:cs="Cambria"/>
          <w:spacing w:val="18"/>
          <w:sz w:val="24"/>
          <w:szCs w:val="24"/>
        </w:rPr>
        <w:t xml:space="preserve"> </w:t>
      </w:r>
      <w:r w:rsidR="00587541" w:rsidRPr="00DA5B43">
        <w:rPr>
          <w:rFonts w:asciiTheme="majorHAnsi" w:hAnsiTheme="majorHAnsi" w:cs="Cambria"/>
          <w:spacing w:val="1"/>
          <w:sz w:val="24"/>
          <w:szCs w:val="24"/>
        </w:rPr>
        <w:t>p</w:t>
      </w:r>
      <w:r w:rsidR="00587541" w:rsidRPr="00DA5B43">
        <w:rPr>
          <w:rFonts w:asciiTheme="majorHAnsi" w:hAnsiTheme="majorHAnsi" w:cs="Cambria"/>
          <w:sz w:val="24"/>
          <w:szCs w:val="24"/>
        </w:rPr>
        <w:t>h</w:t>
      </w:r>
      <w:r w:rsidR="00587541" w:rsidRPr="00DA5B43">
        <w:rPr>
          <w:rFonts w:asciiTheme="majorHAnsi" w:hAnsiTheme="majorHAnsi" w:cs="Cambria"/>
          <w:spacing w:val="-1"/>
          <w:sz w:val="24"/>
          <w:szCs w:val="24"/>
        </w:rPr>
        <w:t>y</w:t>
      </w:r>
      <w:r w:rsidR="00587541" w:rsidRPr="00DA5B43">
        <w:rPr>
          <w:rFonts w:asciiTheme="majorHAnsi" w:hAnsiTheme="majorHAnsi" w:cs="Cambria"/>
          <w:sz w:val="24"/>
          <w:szCs w:val="24"/>
        </w:rPr>
        <w:t>sical</w:t>
      </w:r>
      <w:r w:rsidR="00587541" w:rsidRPr="00DA5B43">
        <w:rPr>
          <w:rFonts w:asciiTheme="majorHAnsi" w:hAnsiTheme="majorHAnsi" w:cs="Cambria"/>
          <w:spacing w:val="20"/>
          <w:sz w:val="24"/>
          <w:szCs w:val="24"/>
        </w:rPr>
        <w:t xml:space="preserve"> </w:t>
      </w:r>
      <w:r w:rsidR="00587541" w:rsidRPr="00DA5B43">
        <w:rPr>
          <w:rFonts w:asciiTheme="majorHAnsi" w:hAnsiTheme="majorHAnsi" w:cs="Cambria"/>
          <w:sz w:val="24"/>
          <w:szCs w:val="24"/>
        </w:rPr>
        <w:t>a</w:t>
      </w:r>
      <w:r w:rsidR="00587541" w:rsidRPr="00DA5B43">
        <w:rPr>
          <w:rFonts w:asciiTheme="majorHAnsi" w:hAnsiTheme="majorHAnsi" w:cs="Cambria"/>
          <w:spacing w:val="1"/>
          <w:sz w:val="24"/>
          <w:szCs w:val="24"/>
        </w:rPr>
        <w:t>n</w:t>
      </w:r>
      <w:r w:rsidR="00587541" w:rsidRPr="00DA5B43">
        <w:rPr>
          <w:rFonts w:asciiTheme="majorHAnsi" w:hAnsiTheme="majorHAnsi" w:cs="Cambria"/>
          <w:sz w:val="24"/>
          <w:szCs w:val="24"/>
        </w:rPr>
        <w:t>d</w:t>
      </w:r>
      <w:r w:rsidR="00587541" w:rsidRPr="00DA5B43">
        <w:rPr>
          <w:rFonts w:asciiTheme="majorHAnsi" w:hAnsiTheme="majorHAnsi" w:cs="Cambria"/>
          <w:spacing w:val="18"/>
          <w:sz w:val="24"/>
          <w:szCs w:val="24"/>
        </w:rPr>
        <w:t xml:space="preserve"> </w:t>
      </w:r>
      <w:r w:rsidR="00587541" w:rsidRPr="00DA5B43">
        <w:rPr>
          <w:rFonts w:asciiTheme="majorHAnsi" w:hAnsiTheme="majorHAnsi" w:cs="Cambria"/>
          <w:sz w:val="24"/>
          <w:szCs w:val="24"/>
        </w:rPr>
        <w:t>men</w:t>
      </w:r>
      <w:r w:rsidR="00587541" w:rsidRPr="00DA5B43">
        <w:rPr>
          <w:rFonts w:asciiTheme="majorHAnsi" w:hAnsiTheme="majorHAnsi" w:cs="Cambria"/>
          <w:spacing w:val="1"/>
          <w:sz w:val="24"/>
          <w:szCs w:val="24"/>
        </w:rPr>
        <w:t>t</w:t>
      </w:r>
      <w:r w:rsidR="00587541" w:rsidRPr="00DA5B43">
        <w:rPr>
          <w:rFonts w:asciiTheme="majorHAnsi" w:hAnsiTheme="majorHAnsi" w:cs="Cambria"/>
          <w:sz w:val="24"/>
          <w:szCs w:val="24"/>
        </w:rPr>
        <w:t>al</w:t>
      </w:r>
      <w:r w:rsidR="00587541" w:rsidRPr="00DA5B43">
        <w:rPr>
          <w:rFonts w:asciiTheme="majorHAnsi" w:hAnsiTheme="majorHAnsi" w:cs="Cambria"/>
          <w:spacing w:val="19"/>
          <w:sz w:val="24"/>
          <w:szCs w:val="24"/>
        </w:rPr>
        <w:t xml:space="preserve"> </w:t>
      </w:r>
      <w:r w:rsidR="00587541" w:rsidRPr="00DA5B43">
        <w:rPr>
          <w:rFonts w:asciiTheme="majorHAnsi" w:hAnsiTheme="majorHAnsi" w:cs="Cambria"/>
          <w:sz w:val="24"/>
          <w:szCs w:val="24"/>
        </w:rPr>
        <w:t>h</w:t>
      </w:r>
      <w:r w:rsidR="00587541" w:rsidRPr="00DA5B43">
        <w:rPr>
          <w:rFonts w:asciiTheme="majorHAnsi" w:hAnsiTheme="majorHAnsi" w:cs="Cambria"/>
          <w:spacing w:val="-2"/>
          <w:sz w:val="24"/>
          <w:szCs w:val="24"/>
        </w:rPr>
        <w:t>e</w:t>
      </w:r>
      <w:r w:rsidR="00587541" w:rsidRPr="00DA5B43">
        <w:rPr>
          <w:rFonts w:asciiTheme="majorHAnsi" w:hAnsiTheme="majorHAnsi" w:cs="Cambria"/>
          <w:sz w:val="24"/>
          <w:szCs w:val="24"/>
        </w:rPr>
        <w:t xml:space="preserve">alth, each of which are predictors of children’s </w:t>
      </w:r>
      <w:r w:rsidR="008436B2">
        <w:rPr>
          <w:rFonts w:asciiTheme="majorHAnsi" w:hAnsiTheme="majorHAnsi" w:cs="Cambria"/>
          <w:sz w:val="24"/>
          <w:szCs w:val="24"/>
        </w:rPr>
        <w:t>longer-term</w:t>
      </w:r>
      <w:r w:rsidR="00587541" w:rsidRPr="00DA5B43">
        <w:rPr>
          <w:rFonts w:asciiTheme="majorHAnsi" w:hAnsiTheme="majorHAnsi" w:cs="Cambria"/>
          <w:sz w:val="24"/>
          <w:szCs w:val="24"/>
        </w:rPr>
        <w:t xml:space="preserve"> outcomes.</w:t>
      </w:r>
      <w:r w:rsidR="00FF4622" w:rsidRPr="00DA5B43">
        <w:rPr>
          <w:rFonts w:asciiTheme="majorHAnsi" w:hAnsiTheme="majorHAnsi" w:cs="Cambria"/>
          <w:sz w:val="24"/>
          <w:szCs w:val="24"/>
        </w:rPr>
        <w:t xml:space="preserve"> </w:t>
      </w:r>
    </w:p>
    <w:p w:rsidR="0004279E" w:rsidRPr="00DA5B43" w:rsidRDefault="003330F5" w:rsidP="00162B54">
      <w:pPr>
        <w:widowControl w:val="0"/>
        <w:autoSpaceDE w:val="0"/>
        <w:autoSpaceDN w:val="0"/>
        <w:adjustRightInd w:val="0"/>
        <w:spacing w:before="1" w:after="0" w:line="240" w:lineRule="auto"/>
        <w:rPr>
          <w:rFonts w:asciiTheme="majorHAnsi" w:hAnsiTheme="majorHAnsi" w:cs="Cambria"/>
          <w:b/>
          <w:sz w:val="24"/>
          <w:szCs w:val="24"/>
        </w:rPr>
      </w:pPr>
      <w:r w:rsidRPr="00DA5B43">
        <w:rPr>
          <w:rFonts w:asciiTheme="majorHAnsi" w:hAnsiTheme="majorHAnsi" w:cs="Cambria"/>
          <w:b/>
          <w:sz w:val="24"/>
          <w:szCs w:val="24"/>
        </w:rPr>
        <w:t>The Changing Nature of Kindergarten</w:t>
      </w:r>
    </w:p>
    <w:p w:rsidR="00224707" w:rsidRPr="00DA5B43" w:rsidRDefault="00224707" w:rsidP="00162B54">
      <w:pPr>
        <w:widowControl w:val="0"/>
        <w:autoSpaceDE w:val="0"/>
        <w:autoSpaceDN w:val="0"/>
        <w:adjustRightInd w:val="0"/>
        <w:spacing w:after="0" w:line="240" w:lineRule="auto"/>
        <w:ind w:right="131"/>
        <w:rPr>
          <w:rFonts w:asciiTheme="majorHAnsi" w:hAnsiTheme="majorHAnsi" w:cs="Cambria"/>
          <w:sz w:val="24"/>
          <w:szCs w:val="24"/>
        </w:rPr>
      </w:pPr>
    </w:p>
    <w:p w:rsidR="009179EB" w:rsidRPr="00DA5B43" w:rsidRDefault="0088346A" w:rsidP="009179EB">
      <w:pPr>
        <w:widowControl w:val="0"/>
        <w:autoSpaceDE w:val="0"/>
        <w:autoSpaceDN w:val="0"/>
        <w:adjustRightInd w:val="0"/>
        <w:spacing w:before="1" w:after="0" w:line="479" w:lineRule="auto"/>
        <w:ind w:right="140" w:firstLine="720"/>
        <w:rPr>
          <w:rFonts w:asciiTheme="majorHAnsi" w:hAnsiTheme="majorHAnsi" w:cs="Cambria"/>
          <w:sz w:val="24"/>
          <w:szCs w:val="24"/>
        </w:rPr>
      </w:pPr>
      <w:r w:rsidRPr="00DA5B43">
        <w:rPr>
          <w:rFonts w:asciiTheme="majorHAnsi" w:hAnsiTheme="majorHAnsi" w:cs="Cambria"/>
          <w:sz w:val="24"/>
          <w:szCs w:val="24"/>
        </w:rPr>
        <w:t xml:space="preserve">Historical accounts of kindergarten make it clear that the </w:t>
      </w:r>
      <w:r w:rsidR="009E0FF8" w:rsidRPr="00DA5B43">
        <w:rPr>
          <w:rFonts w:asciiTheme="majorHAnsi" w:hAnsiTheme="majorHAnsi" w:cs="Cambria"/>
          <w:sz w:val="24"/>
          <w:szCs w:val="24"/>
        </w:rPr>
        <w:t xml:space="preserve">acute </w:t>
      </w:r>
      <w:r w:rsidRPr="00DA5B43">
        <w:rPr>
          <w:rFonts w:asciiTheme="majorHAnsi" w:hAnsiTheme="majorHAnsi" w:cs="Cambria"/>
          <w:sz w:val="24"/>
          <w:szCs w:val="24"/>
        </w:rPr>
        <w:t>tension</w:t>
      </w:r>
      <w:r w:rsidR="009E0FF8" w:rsidRPr="00DA5B43">
        <w:rPr>
          <w:rFonts w:asciiTheme="majorHAnsi" w:hAnsiTheme="majorHAnsi" w:cs="Cambria"/>
          <w:sz w:val="24"/>
          <w:szCs w:val="24"/>
        </w:rPr>
        <w:t>s</w:t>
      </w:r>
      <w:r w:rsidRPr="00DA5B43">
        <w:rPr>
          <w:rFonts w:asciiTheme="majorHAnsi" w:hAnsiTheme="majorHAnsi" w:cs="Cambria"/>
          <w:sz w:val="24"/>
          <w:szCs w:val="24"/>
        </w:rPr>
        <w:t xml:space="preserve"> between the academic and more broad developmental goals of kindergarten </w:t>
      </w:r>
      <w:r w:rsidR="009E0FF8" w:rsidRPr="00DA5B43">
        <w:rPr>
          <w:rFonts w:asciiTheme="majorHAnsi" w:hAnsiTheme="majorHAnsi" w:cs="Cambria"/>
          <w:sz w:val="24"/>
          <w:szCs w:val="24"/>
        </w:rPr>
        <w:t>are</w:t>
      </w:r>
      <w:r w:rsidRPr="00DA5B43">
        <w:rPr>
          <w:rFonts w:asciiTheme="majorHAnsi" w:hAnsiTheme="majorHAnsi" w:cs="Cambria"/>
          <w:sz w:val="24"/>
          <w:szCs w:val="24"/>
        </w:rPr>
        <w:t xml:space="preserve"> not new</w:t>
      </w:r>
      <w:r w:rsidR="00F7074D" w:rsidRPr="00DA5B43">
        <w:rPr>
          <w:rFonts w:asciiTheme="majorHAnsi" w:hAnsiTheme="majorHAnsi" w:cs="Cambria"/>
          <w:sz w:val="24"/>
          <w:szCs w:val="24"/>
        </w:rPr>
        <w:t xml:space="preserve"> </w:t>
      </w:r>
      <w:r w:rsidR="008E3910" w:rsidRPr="00DA5B43">
        <w:rPr>
          <w:rFonts w:asciiTheme="majorHAnsi" w:hAnsiTheme="majorHAnsi" w:cs="Cambria"/>
          <w:sz w:val="24"/>
          <w:szCs w:val="24"/>
        </w:rPr>
        <w:fldChar w:fldCharType="begin"/>
      </w:r>
      <w:r w:rsidR="004A3F11">
        <w:rPr>
          <w:rFonts w:asciiTheme="majorHAnsi" w:hAnsiTheme="majorHAnsi" w:cs="Cambria"/>
          <w:sz w:val="24"/>
          <w:szCs w:val="24"/>
        </w:rPr>
        <w:instrText xml:space="preserve"> ADDIN ZOTERO_ITEM CSL_CITATION {"citationID":"qs2k7Vxq","properties":{"formattedCitation":"(Dombkowski, 2001; Russell, 2011)","plainCitation":"(Dombkowski, 2001; Russell, 2011)"},"citationItems":[{"id":743,"uris":["http://zotero.org/users/48675/items/RTEXS7HX"],"uri":["http://zotero.org/users/48675/items/RTEXS7HX"],"itemData":{"id":743,"type":"article-journal","title":"Will the real kindergarten please stand up?: defining and redefining the twentieth-century US kindergarten","container-title":"History of Education","page":"527-545","volume":"30","issue":"6","source":"EBSCOhost","abstract":"Focuses on the kindergarten education in the United States.  History of kindergarten from Germany to the US; Establishment of important institutional links between kindergarten and primary teachers; Impact of the Great Depression and the introduction of nursery school on the integrity of kindergarten.","DOI":"10.1080/00467600110064762","ISSN":"0046760X","shortTitle":"Will the real kindergarten please stand up?","journalAbbreviation":"History of Education","author":[{"family":"Dombkowski","given":"Kristen"}],"issued":{"date-parts":[["2001",11]]}}},{"id":317,"uris":["http://zotero.org/users/48675/items/ANIGPTFE"],"uri":["http://zotero.org/users/48675/items/ANIGPTFE"],"itemData":{"id":317,"type":"article-journal","title":"From Child’s Garden to Academic Press: The Role of Shifting Institutional Logics in Redefining Kindergarten Education","container-title":"American Educational Research Journal","source":"Highwire 2.0","abstract":"The impermeability of schooling to reform is a frequent conclusion of studies of educational organizations, but historical accounts suggest that kindergartens have undergone significant transformation. Once a transitional year emphasizing child development, kindergarten now marks the beginning of formal academic instruction. Guided by institutional theory, this article explores the evolution of public discourse about kindergarten by analyzing newspaper articles, policy documents, and professional association activities. I argue that the media advanced academic messages about kindergarten before state activism, while the state later embedded an academic model in policy. The case of kindergarten surfaces general implications for understanding educational change, highlighting how new ideas and practices are advanced by a diverse set of actors in the organizational field.","URL":"http://aer.sagepub.com/content/early/2010/06/11/0002831210372135.abstract","DOI":"10.3102/0002831210372135","shortTitle":"From Child’s Garden to Academic Press","author":[{"family":"Russell","given":""}],"issued":{"date-parts":[["2011"]]},"accessed":{"date-parts":[["2011",3,10]]}}}],"schema":"https://github.com/citation-style-language/schema/raw/master/csl-citation.json"} </w:instrText>
      </w:r>
      <w:r w:rsidR="008E3910" w:rsidRPr="00DA5B43">
        <w:rPr>
          <w:rFonts w:asciiTheme="majorHAnsi" w:hAnsiTheme="majorHAnsi" w:cs="Cambria"/>
          <w:sz w:val="24"/>
          <w:szCs w:val="24"/>
        </w:rPr>
        <w:fldChar w:fldCharType="separate"/>
      </w:r>
      <w:r w:rsidR="00F7074D" w:rsidRPr="00DA5B43">
        <w:rPr>
          <w:rFonts w:asciiTheme="majorHAnsi" w:hAnsiTheme="majorHAnsi"/>
          <w:sz w:val="24"/>
          <w:szCs w:val="24"/>
        </w:rPr>
        <w:t>(Dombkowski, 2001; Russell, 2011)</w:t>
      </w:r>
      <w:r w:rsidR="008E3910" w:rsidRPr="00DA5B43">
        <w:rPr>
          <w:rFonts w:asciiTheme="majorHAnsi" w:hAnsiTheme="majorHAnsi" w:cs="Cambria"/>
          <w:sz w:val="24"/>
          <w:szCs w:val="24"/>
        </w:rPr>
        <w:fldChar w:fldCharType="end"/>
      </w:r>
      <w:r w:rsidR="00F7074D" w:rsidRPr="00DA5B43">
        <w:rPr>
          <w:rFonts w:asciiTheme="majorHAnsi" w:hAnsiTheme="majorHAnsi" w:cs="Cambria"/>
          <w:sz w:val="24"/>
          <w:szCs w:val="24"/>
        </w:rPr>
        <w:t>.</w:t>
      </w:r>
      <w:r w:rsidRPr="00DA5B43">
        <w:rPr>
          <w:rFonts w:asciiTheme="majorHAnsi" w:hAnsiTheme="majorHAnsi" w:cs="Cambria"/>
          <w:sz w:val="24"/>
          <w:szCs w:val="24"/>
        </w:rPr>
        <w:t xml:space="preserve"> </w:t>
      </w:r>
      <w:r w:rsidR="009E0FF8" w:rsidRPr="00DA5B43">
        <w:rPr>
          <w:rFonts w:asciiTheme="majorHAnsi" w:hAnsiTheme="majorHAnsi" w:cs="Cambria"/>
          <w:sz w:val="24"/>
          <w:szCs w:val="24"/>
        </w:rPr>
        <w:t xml:space="preserve">Cuban </w:t>
      </w:r>
      <w:r w:rsidR="008E3910" w:rsidRPr="00DA5B43">
        <w:rPr>
          <w:rFonts w:asciiTheme="majorHAnsi" w:hAnsiTheme="majorHAnsi" w:cs="Cambria"/>
          <w:sz w:val="24"/>
          <w:szCs w:val="24"/>
        </w:rPr>
        <w:fldChar w:fldCharType="begin"/>
      </w:r>
      <w:r w:rsidR="004A3F11">
        <w:rPr>
          <w:rFonts w:asciiTheme="majorHAnsi" w:hAnsiTheme="majorHAnsi" w:cs="Cambria"/>
          <w:sz w:val="24"/>
          <w:szCs w:val="24"/>
        </w:rPr>
        <w:instrText xml:space="preserve"> ADDIN ZOTERO_ITEM CSL_CITATION {"citationID":"1hm8k9ef0v","properties":{"formattedCitation":"(1992)","plainCitation":"(1992)"},"citationItems":[{"id":462,"uris":["http://zotero.org/users/48675/items/FTXN9BCE"],"uri":["http://zotero.org/users/48675/items/FTXN9BCE"],"itemData":{"id":462,"type":"article-journal","title":"Why some reforms last: The case of the kindergarten","container-title":"American Journal of Education","page":"166–194","volume":"100","issue":"2","source":"Google Scholar","ISSN":"0195-6744","shortTitle":"Why some reforms last","author":[{"family":"Cuban","given":"Larry"}],"issued":{"date-parts":[["1992"]]}},"suppress-author":true}],"schema":"https://github.com/citation-style-language/schema/raw/master/csl-citation.json"} </w:instrText>
      </w:r>
      <w:r w:rsidR="008E3910" w:rsidRPr="00DA5B43">
        <w:rPr>
          <w:rFonts w:asciiTheme="majorHAnsi" w:hAnsiTheme="majorHAnsi" w:cs="Cambria"/>
          <w:sz w:val="24"/>
          <w:szCs w:val="24"/>
        </w:rPr>
        <w:fldChar w:fldCharType="separate"/>
      </w:r>
      <w:r w:rsidR="009E0FF8" w:rsidRPr="00DA5B43">
        <w:rPr>
          <w:rFonts w:asciiTheme="majorHAnsi" w:hAnsiTheme="majorHAnsi"/>
          <w:sz w:val="24"/>
          <w:szCs w:val="24"/>
        </w:rPr>
        <w:t>(1992)</w:t>
      </w:r>
      <w:r w:rsidR="008E3910" w:rsidRPr="00DA5B43">
        <w:rPr>
          <w:rFonts w:asciiTheme="majorHAnsi" w:hAnsiTheme="majorHAnsi" w:cs="Cambria"/>
          <w:sz w:val="24"/>
          <w:szCs w:val="24"/>
        </w:rPr>
        <w:fldChar w:fldCharType="end"/>
      </w:r>
      <w:r w:rsidR="009E0FF8" w:rsidRPr="00DA5B43">
        <w:rPr>
          <w:rFonts w:asciiTheme="majorHAnsi" w:hAnsiTheme="majorHAnsi" w:cs="Cambria"/>
          <w:sz w:val="24"/>
          <w:szCs w:val="24"/>
        </w:rPr>
        <w:t xml:space="preserve"> details the ebbs and flows of these two </w:t>
      </w:r>
      <w:r w:rsidR="006447A8" w:rsidRPr="00DA5B43">
        <w:rPr>
          <w:rFonts w:asciiTheme="majorHAnsi" w:hAnsiTheme="majorHAnsi" w:cs="Cambria"/>
          <w:sz w:val="24"/>
          <w:szCs w:val="24"/>
        </w:rPr>
        <w:t xml:space="preserve">competing </w:t>
      </w:r>
      <w:r w:rsidR="00845F7B" w:rsidRPr="00DA5B43">
        <w:rPr>
          <w:rFonts w:asciiTheme="majorHAnsi" w:hAnsiTheme="majorHAnsi" w:cs="Cambria"/>
          <w:sz w:val="24"/>
          <w:szCs w:val="24"/>
        </w:rPr>
        <w:t xml:space="preserve">goals </w:t>
      </w:r>
      <w:r w:rsidR="00EA6F79" w:rsidRPr="00DA5B43">
        <w:rPr>
          <w:rFonts w:asciiTheme="majorHAnsi" w:hAnsiTheme="majorHAnsi" w:cs="Cambria"/>
          <w:sz w:val="24"/>
          <w:szCs w:val="24"/>
        </w:rPr>
        <w:t>for kindergarten</w:t>
      </w:r>
      <w:r w:rsidR="009E0FF8" w:rsidRPr="00DA5B43">
        <w:rPr>
          <w:rFonts w:asciiTheme="majorHAnsi" w:hAnsiTheme="majorHAnsi" w:cs="Cambria"/>
          <w:sz w:val="24"/>
          <w:szCs w:val="24"/>
        </w:rPr>
        <w:t xml:space="preserve"> over more than </w:t>
      </w:r>
      <w:r w:rsidR="006447A8" w:rsidRPr="00DA5B43">
        <w:rPr>
          <w:rFonts w:asciiTheme="majorHAnsi" w:hAnsiTheme="majorHAnsi" w:cs="Cambria"/>
          <w:sz w:val="24"/>
          <w:szCs w:val="24"/>
        </w:rPr>
        <w:t xml:space="preserve">a </w:t>
      </w:r>
      <w:r w:rsidR="009E0FF8" w:rsidRPr="00DA5B43">
        <w:rPr>
          <w:rFonts w:asciiTheme="majorHAnsi" w:hAnsiTheme="majorHAnsi" w:cs="Cambria"/>
          <w:sz w:val="24"/>
          <w:szCs w:val="24"/>
        </w:rPr>
        <w:t xml:space="preserve">century. </w:t>
      </w:r>
      <w:r w:rsidR="009179EB" w:rsidRPr="00DA5B43">
        <w:rPr>
          <w:rFonts w:asciiTheme="majorHAnsi" w:hAnsiTheme="majorHAnsi" w:cs="Cambria"/>
          <w:sz w:val="24"/>
          <w:szCs w:val="24"/>
        </w:rPr>
        <w:t xml:space="preserve">Unfortunately, </w:t>
      </w:r>
      <w:r w:rsidR="005210F1" w:rsidRPr="00DA5B43">
        <w:rPr>
          <w:rFonts w:asciiTheme="majorHAnsi" w:hAnsiTheme="majorHAnsi" w:cs="Cambria"/>
          <w:sz w:val="24"/>
          <w:szCs w:val="24"/>
        </w:rPr>
        <w:t xml:space="preserve">larger-scale </w:t>
      </w:r>
      <w:r w:rsidR="009179EB" w:rsidRPr="00DA5B43">
        <w:rPr>
          <w:rFonts w:asciiTheme="majorHAnsi" w:hAnsiTheme="majorHAnsi" w:cs="Cambria"/>
          <w:sz w:val="24"/>
          <w:szCs w:val="24"/>
        </w:rPr>
        <w:lastRenderedPageBreak/>
        <w:t xml:space="preserve">empirical evidence about the changing nature of kindergarten is lacking. </w:t>
      </w:r>
    </w:p>
    <w:p w:rsidR="002A0248" w:rsidRPr="00DA5B43" w:rsidRDefault="00B87790" w:rsidP="00162B54">
      <w:pPr>
        <w:widowControl w:val="0"/>
        <w:autoSpaceDE w:val="0"/>
        <w:autoSpaceDN w:val="0"/>
        <w:adjustRightInd w:val="0"/>
        <w:spacing w:before="1" w:after="0" w:line="479" w:lineRule="auto"/>
        <w:ind w:right="140" w:firstLine="720"/>
        <w:rPr>
          <w:rFonts w:asciiTheme="majorHAnsi" w:hAnsiTheme="majorHAnsi" w:cs="Cambria"/>
          <w:sz w:val="24"/>
          <w:szCs w:val="24"/>
        </w:rPr>
      </w:pPr>
      <w:r w:rsidRPr="00DA5B43">
        <w:rPr>
          <w:rFonts w:asciiTheme="majorHAnsi" w:hAnsiTheme="majorHAnsi" w:cs="Cambria"/>
          <w:sz w:val="24"/>
          <w:szCs w:val="24"/>
        </w:rPr>
        <w:t>Nevertheless</w:t>
      </w:r>
      <w:r w:rsidR="009E0FF8" w:rsidRPr="00DA5B43">
        <w:rPr>
          <w:rFonts w:asciiTheme="majorHAnsi" w:hAnsiTheme="majorHAnsi" w:cs="Cambria"/>
          <w:sz w:val="24"/>
          <w:szCs w:val="24"/>
        </w:rPr>
        <w:t>, t</w:t>
      </w:r>
      <w:r w:rsidR="00224707" w:rsidRPr="00DA5B43">
        <w:rPr>
          <w:rFonts w:asciiTheme="majorHAnsi" w:hAnsiTheme="majorHAnsi" w:cs="Cambria"/>
          <w:sz w:val="24"/>
          <w:szCs w:val="24"/>
        </w:rPr>
        <w:t>here is a growing impression among practitioners, researchers</w:t>
      </w:r>
      <w:r w:rsidR="0013697A">
        <w:rPr>
          <w:rFonts w:asciiTheme="majorHAnsi" w:hAnsiTheme="majorHAnsi" w:cs="Cambria"/>
          <w:sz w:val="24"/>
          <w:szCs w:val="24"/>
        </w:rPr>
        <w:t>,</w:t>
      </w:r>
      <w:r w:rsidR="00224707" w:rsidRPr="00DA5B43">
        <w:rPr>
          <w:rFonts w:asciiTheme="majorHAnsi" w:hAnsiTheme="majorHAnsi" w:cs="Cambria"/>
          <w:sz w:val="24"/>
          <w:szCs w:val="24"/>
        </w:rPr>
        <w:t xml:space="preserve"> and the media that </w:t>
      </w:r>
      <w:r w:rsidR="009E0FF8" w:rsidRPr="00DA5B43">
        <w:rPr>
          <w:rFonts w:asciiTheme="majorHAnsi" w:hAnsiTheme="majorHAnsi" w:cs="Cambria"/>
          <w:sz w:val="24"/>
          <w:szCs w:val="24"/>
        </w:rPr>
        <w:t xml:space="preserve">in the past </w:t>
      </w:r>
      <w:r w:rsidR="006447A8" w:rsidRPr="00DA5B43">
        <w:rPr>
          <w:rFonts w:asciiTheme="majorHAnsi" w:hAnsiTheme="majorHAnsi" w:cs="Cambria"/>
          <w:sz w:val="24"/>
          <w:szCs w:val="24"/>
        </w:rPr>
        <w:t xml:space="preserve">two </w:t>
      </w:r>
      <w:r w:rsidR="009E0FF8" w:rsidRPr="00DA5B43">
        <w:rPr>
          <w:rFonts w:asciiTheme="majorHAnsi" w:hAnsiTheme="majorHAnsi" w:cs="Cambria"/>
          <w:sz w:val="24"/>
          <w:szCs w:val="24"/>
        </w:rPr>
        <w:t>decade</w:t>
      </w:r>
      <w:r w:rsidR="006447A8" w:rsidRPr="00DA5B43">
        <w:rPr>
          <w:rFonts w:asciiTheme="majorHAnsi" w:hAnsiTheme="majorHAnsi" w:cs="Cambria"/>
          <w:sz w:val="24"/>
          <w:szCs w:val="24"/>
        </w:rPr>
        <w:t>s</w:t>
      </w:r>
      <w:r w:rsidR="009E0FF8" w:rsidRPr="00DA5B43">
        <w:rPr>
          <w:rFonts w:asciiTheme="majorHAnsi" w:hAnsiTheme="majorHAnsi" w:cs="Cambria"/>
          <w:sz w:val="24"/>
          <w:szCs w:val="24"/>
        </w:rPr>
        <w:t xml:space="preserve"> </w:t>
      </w:r>
      <w:r w:rsidR="009179EB" w:rsidRPr="00DA5B43">
        <w:rPr>
          <w:rFonts w:asciiTheme="majorHAnsi" w:hAnsiTheme="majorHAnsi" w:cs="Cambria"/>
          <w:sz w:val="24"/>
          <w:szCs w:val="24"/>
        </w:rPr>
        <w:t xml:space="preserve">preschool and kindergarten </w:t>
      </w:r>
      <w:r w:rsidR="00224707" w:rsidRPr="00DA5B43">
        <w:rPr>
          <w:rFonts w:asciiTheme="majorHAnsi" w:hAnsiTheme="majorHAnsi" w:cs="Cambria"/>
          <w:sz w:val="24"/>
          <w:szCs w:val="24"/>
        </w:rPr>
        <w:t xml:space="preserve">classrooms have </w:t>
      </w:r>
      <w:r w:rsidR="00D2125E" w:rsidRPr="00DA5B43">
        <w:rPr>
          <w:rFonts w:asciiTheme="majorHAnsi" w:hAnsiTheme="majorHAnsi" w:cs="Cambria"/>
          <w:sz w:val="24"/>
          <w:szCs w:val="24"/>
        </w:rPr>
        <w:t>rapidly become more academically</w:t>
      </w:r>
      <w:r w:rsidR="008436B2">
        <w:rPr>
          <w:rFonts w:asciiTheme="majorHAnsi" w:hAnsiTheme="majorHAnsi" w:cs="Cambria"/>
          <w:sz w:val="24"/>
          <w:szCs w:val="24"/>
        </w:rPr>
        <w:t xml:space="preserve"> </w:t>
      </w:r>
      <w:r w:rsidR="00D2125E" w:rsidRPr="00DA5B43">
        <w:rPr>
          <w:rFonts w:asciiTheme="majorHAnsi" w:hAnsiTheme="majorHAnsi" w:cs="Cambria"/>
          <w:sz w:val="24"/>
          <w:szCs w:val="24"/>
        </w:rPr>
        <w:t>oriented</w:t>
      </w:r>
      <w:r w:rsidR="00E67890" w:rsidRPr="00DA5B43">
        <w:rPr>
          <w:rFonts w:asciiTheme="majorHAnsi" w:hAnsiTheme="majorHAnsi" w:cs="Cambria"/>
          <w:sz w:val="24"/>
          <w:szCs w:val="24"/>
        </w:rPr>
        <w:t xml:space="preserve"> and less focus</w:t>
      </w:r>
      <w:r w:rsidRPr="00DA5B43">
        <w:rPr>
          <w:rFonts w:asciiTheme="majorHAnsi" w:hAnsiTheme="majorHAnsi" w:cs="Cambria"/>
          <w:sz w:val="24"/>
          <w:szCs w:val="24"/>
        </w:rPr>
        <w:t>ed on exploration, social skill development</w:t>
      </w:r>
      <w:r w:rsidR="0013697A">
        <w:rPr>
          <w:rFonts w:asciiTheme="majorHAnsi" w:hAnsiTheme="majorHAnsi" w:cs="Cambria"/>
          <w:sz w:val="24"/>
          <w:szCs w:val="24"/>
        </w:rPr>
        <w:t>,</w:t>
      </w:r>
      <w:r w:rsidR="00E67890" w:rsidRPr="00DA5B43">
        <w:rPr>
          <w:rFonts w:asciiTheme="majorHAnsi" w:hAnsiTheme="majorHAnsi" w:cs="Cambria"/>
          <w:sz w:val="24"/>
          <w:szCs w:val="24"/>
        </w:rPr>
        <w:t xml:space="preserve"> and play. </w:t>
      </w:r>
      <w:r w:rsidR="009179EB" w:rsidRPr="00DA5B43">
        <w:rPr>
          <w:rFonts w:asciiTheme="majorHAnsi" w:hAnsiTheme="majorHAnsi" w:cs="Cambria"/>
          <w:sz w:val="24"/>
          <w:szCs w:val="24"/>
        </w:rPr>
        <w:t>A common</w:t>
      </w:r>
      <w:r w:rsidR="00D45C92" w:rsidRPr="00DA5B43">
        <w:rPr>
          <w:rFonts w:asciiTheme="majorHAnsi" w:hAnsiTheme="majorHAnsi" w:cs="Cambria"/>
          <w:sz w:val="24"/>
          <w:szCs w:val="24"/>
        </w:rPr>
        <w:t xml:space="preserve"> </w:t>
      </w:r>
      <w:r w:rsidR="009179EB" w:rsidRPr="00DA5B43">
        <w:rPr>
          <w:rFonts w:asciiTheme="majorHAnsi" w:hAnsiTheme="majorHAnsi" w:cs="Cambria"/>
          <w:sz w:val="24"/>
          <w:szCs w:val="24"/>
        </w:rPr>
        <w:t xml:space="preserve">narrative is that </w:t>
      </w:r>
      <w:r w:rsidR="00224707" w:rsidRPr="00DA5B43">
        <w:rPr>
          <w:rFonts w:asciiTheme="majorHAnsi" w:hAnsiTheme="majorHAnsi" w:cs="Cambria"/>
          <w:sz w:val="24"/>
          <w:szCs w:val="24"/>
        </w:rPr>
        <w:t xml:space="preserve">accountability </w:t>
      </w:r>
      <w:r w:rsidR="00D2125E" w:rsidRPr="00DA5B43">
        <w:rPr>
          <w:rFonts w:asciiTheme="majorHAnsi" w:hAnsiTheme="majorHAnsi" w:cs="Cambria"/>
          <w:sz w:val="24"/>
          <w:szCs w:val="24"/>
        </w:rPr>
        <w:t>pressures</w:t>
      </w:r>
      <w:r w:rsidR="009179EB" w:rsidRPr="00DA5B43">
        <w:rPr>
          <w:rFonts w:asciiTheme="majorHAnsi" w:hAnsiTheme="majorHAnsi" w:cs="Cambria"/>
          <w:sz w:val="24"/>
          <w:szCs w:val="24"/>
        </w:rPr>
        <w:t>,</w:t>
      </w:r>
      <w:r w:rsidR="001F6751" w:rsidRPr="00DA5B43">
        <w:rPr>
          <w:rFonts w:asciiTheme="majorHAnsi" w:hAnsiTheme="majorHAnsi" w:cs="Cambria"/>
          <w:sz w:val="24"/>
          <w:szCs w:val="24"/>
        </w:rPr>
        <w:t xml:space="preserve"> particularly from the federal No Child Left Behind Act (</w:t>
      </w:r>
      <w:r w:rsidR="00224707" w:rsidRPr="00DA5B43">
        <w:rPr>
          <w:rFonts w:asciiTheme="majorHAnsi" w:hAnsiTheme="majorHAnsi" w:cs="Cambria"/>
          <w:sz w:val="24"/>
          <w:szCs w:val="24"/>
        </w:rPr>
        <w:t>NCLB</w:t>
      </w:r>
      <w:r w:rsidR="001F6751" w:rsidRPr="00DA5B43">
        <w:rPr>
          <w:rFonts w:asciiTheme="majorHAnsi" w:hAnsiTheme="majorHAnsi" w:cs="Cambria"/>
          <w:sz w:val="24"/>
          <w:szCs w:val="24"/>
        </w:rPr>
        <w:t>)</w:t>
      </w:r>
      <w:r w:rsidR="009179EB" w:rsidRPr="00DA5B43">
        <w:rPr>
          <w:rFonts w:asciiTheme="majorHAnsi" w:hAnsiTheme="majorHAnsi" w:cs="Cambria"/>
          <w:sz w:val="24"/>
          <w:szCs w:val="24"/>
        </w:rPr>
        <w:t>, have led to changes in the early grades</w:t>
      </w:r>
      <w:r w:rsidR="00D2125E" w:rsidRPr="00DA5B43">
        <w:rPr>
          <w:rFonts w:asciiTheme="majorHAnsi" w:hAnsiTheme="majorHAnsi" w:cs="Cambria"/>
          <w:sz w:val="24"/>
          <w:szCs w:val="24"/>
        </w:rPr>
        <w:t xml:space="preserve"> </w:t>
      </w:r>
      <w:r w:rsidR="008E3910" w:rsidRPr="00DA5B43">
        <w:rPr>
          <w:rFonts w:asciiTheme="majorHAnsi" w:hAnsiTheme="majorHAnsi" w:cs="Cambria"/>
          <w:sz w:val="24"/>
          <w:szCs w:val="24"/>
        </w:rPr>
        <w:fldChar w:fldCharType="begin"/>
      </w:r>
      <w:r w:rsidR="004A3F11">
        <w:rPr>
          <w:rFonts w:asciiTheme="majorHAnsi" w:hAnsiTheme="majorHAnsi" w:cs="Cambria"/>
          <w:sz w:val="24"/>
          <w:szCs w:val="24"/>
        </w:rPr>
        <w:instrText xml:space="preserve"> ADDIN ZOTERO_ITEM CSL_CITATION {"citationID":"hTTAAVUJ","properties":{"formattedCitation":"(Goldstein, 2007; Graue, 2009; Pianta, Cox, &amp; Snow, 2007; Stipek, 2006)","plainCitation":"(Goldstein, 2007; Graue, 2009; Pianta, Cox, &amp; Snow, 2007; Stipek, 2006)"},"citationItems":[{"id":732,"uris":["http://zotero.org/users/48675/items/R9X4K3N5"],"uri":["http://zotero.org/users/48675/items/R9X4K3N5"],"itemData":{"id":732,"type":"article-journal","title":"Beyond the DAP versus standards dilemma: Examining the unforgiving complexity of kindergarten teaching in the United States","container-title":"Early Childhood Research Quarterly","page":"39–54","volume":"22","issue":"1","source":"Google Scholar","shortTitle":"Beyond the DAP versus standards dilemma","author":[{"family":"Goldstein","given":"Lisa S."}],"issued":{"date-parts":[["2007"]]}}},{"id":717,"uris":["http://zotero.org/users/48675/items/R3DS8I5N"],"uri":["http://zotero.org/users/48675/items/R3DS8I5N"],"itemData":{"id":717,"type":"article-journal","title":"Reimagining Kindergarten: Restoring a Developmental Approach when Accountability Demands Are Pushing Formal Instruction on the Youngest Learners","container-title":"School Administrator","page":"10-15","volume":"66","issue":"10","source":"ERIC","abstract":"The traditional kindergarten program often reflected a rich but generic approach with creative contexts for typical kindergartners organized around materials (manipulatives or dramatic play) or a developmental area (fine motor or language). The purpose of kindergarten reflected beliefs about how children learn, specialized training for kindergarten teachers and the degree to which women worked outside the home. Noisy, messy, playful--kindergarten was all the things people associate with young children. The value of learning through play was emphasized in yesterday's kindergarten, but the value of what was learned became less clear as the rest of the elementary curriculum was clarified through standards and curriculum alignment. Today's kindergarten is more focused on literacy and numeracy. The public perception is that kindergarten is what 1st grade used to be. Today's kindergarten children are caught in a triple bind--they have more formal schooling but less time to explore, practice social skills or build relationships with peers and adults. The expectations they face in kindergarten are steep, pitched at what was once seen as 1st grade. Despite all this change around them, the author points out that kindergartners are young children whose needs are distinctly different from their older school peers. From her position with the Wisconsin Center for Education Research, the author urges schools to restore a developmental approach for their youngest learners, resisting demands to turn playtime into structured formal instruction.","ISSN":"0036-6439","shortTitle":"Reimagining Kindergarten","language":"en","author":[{"family":"Graue","given":"Elizabeth"}],"issued":{"date-parts":[["2009",11]]}}},{"id":799,"uris":["http://zotero.org/users/48675/items/TKTMVJKR"],"uri":["http://zotero.org/users/48675/items/TKTMVJKR"],"itemData":{"id":799,"type":"article-journal","title":"School Readiness and the Transition to Kindergarten in the Era of Accountability.","container-title":"Brookes Publishing Company","page":"384","source":"Google Scholar","author":[{"family":"Pianta","given":"Robert C."},{"family":"Cox","given":"Martha J."},{"family":"Snow","given":"Kyle L."}],"issued":{"date-parts":[["2007"]]}}},{"id":684,"uris":["http://zotero.org/users/48675/items/PNPQFWCK"],"uri":["http://zotero.org/users/48675/items/PNPQFWCK"],"itemData":{"id":684,"type":"article-journal","title":"No child left behind comes to preschool","container-title":"The Elementary School Journal","page":"455–466","volume":"106","issue":"5","source":"Google Scholar","author":[{"family":"Stipek","given":"Deborah"}],"issued":{"date-parts":[["2006"]]}}}],"schema":"https://github.com/citation-style-language/schema/raw/master/csl-citation.json"} </w:instrText>
      </w:r>
      <w:r w:rsidR="008E3910" w:rsidRPr="00DA5B43">
        <w:rPr>
          <w:rFonts w:asciiTheme="majorHAnsi" w:hAnsiTheme="majorHAnsi" w:cs="Cambria"/>
          <w:sz w:val="24"/>
          <w:szCs w:val="24"/>
        </w:rPr>
        <w:fldChar w:fldCharType="separate"/>
      </w:r>
      <w:r w:rsidR="003E0585" w:rsidRPr="00DA5B43">
        <w:rPr>
          <w:rFonts w:asciiTheme="majorHAnsi" w:hAnsiTheme="majorHAnsi"/>
          <w:sz w:val="24"/>
          <w:szCs w:val="24"/>
        </w:rPr>
        <w:t>(Goldstein, 2007; Graue, 2009; Pianta, Cox, &amp; Snow, 2007; Stipek, 2006)</w:t>
      </w:r>
      <w:r w:rsidR="008E3910" w:rsidRPr="00DA5B43">
        <w:rPr>
          <w:rFonts w:asciiTheme="majorHAnsi" w:hAnsiTheme="majorHAnsi" w:cs="Cambria"/>
          <w:sz w:val="24"/>
          <w:szCs w:val="24"/>
        </w:rPr>
        <w:fldChar w:fldCharType="end"/>
      </w:r>
      <w:r w:rsidR="00224707" w:rsidRPr="00DA5B43">
        <w:rPr>
          <w:rFonts w:asciiTheme="majorHAnsi" w:hAnsiTheme="majorHAnsi" w:cs="Cambria"/>
          <w:sz w:val="24"/>
          <w:szCs w:val="24"/>
        </w:rPr>
        <w:t>. W</w:t>
      </w:r>
      <w:r w:rsidR="00224707" w:rsidRPr="00DA5B43">
        <w:rPr>
          <w:rFonts w:asciiTheme="majorHAnsi" w:hAnsiTheme="majorHAnsi" w:cs="Cambria"/>
          <w:spacing w:val="-1"/>
          <w:sz w:val="24"/>
          <w:szCs w:val="24"/>
        </w:rPr>
        <w:t>h</w:t>
      </w:r>
      <w:r w:rsidR="00224707" w:rsidRPr="00DA5B43">
        <w:rPr>
          <w:rFonts w:asciiTheme="majorHAnsi" w:hAnsiTheme="majorHAnsi" w:cs="Cambria"/>
          <w:sz w:val="24"/>
          <w:szCs w:val="24"/>
        </w:rPr>
        <w:t xml:space="preserve">ile NCLB </w:t>
      </w:r>
      <w:r w:rsidR="00224707" w:rsidRPr="00DA5B43">
        <w:rPr>
          <w:rFonts w:asciiTheme="majorHAnsi" w:hAnsiTheme="majorHAnsi" w:cs="Cambria"/>
          <w:spacing w:val="-1"/>
          <w:sz w:val="24"/>
          <w:szCs w:val="24"/>
        </w:rPr>
        <w:t>d</w:t>
      </w:r>
      <w:r w:rsidR="001F6751" w:rsidRPr="00DA5B43">
        <w:rPr>
          <w:rFonts w:asciiTheme="majorHAnsi" w:hAnsiTheme="majorHAnsi" w:cs="Cambria"/>
          <w:sz w:val="24"/>
          <w:szCs w:val="24"/>
        </w:rPr>
        <w:t>id</w:t>
      </w:r>
      <w:r w:rsidR="00224707" w:rsidRPr="00DA5B43">
        <w:rPr>
          <w:rFonts w:asciiTheme="majorHAnsi" w:hAnsiTheme="majorHAnsi" w:cs="Cambria"/>
          <w:sz w:val="24"/>
          <w:szCs w:val="24"/>
        </w:rPr>
        <w:t xml:space="preserve"> not</w:t>
      </w:r>
      <w:r w:rsidR="00224707" w:rsidRPr="00DA5B43">
        <w:rPr>
          <w:rFonts w:asciiTheme="majorHAnsi" w:hAnsiTheme="majorHAnsi" w:cs="Cambria"/>
          <w:spacing w:val="1"/>
          <w:sz w:val="24"/>
          <w:szCs w:val="24"/>
        </w:rPr>
        <w:t xml:space="preserve"> </w:t>
      </w:r>
      <w:r w:rsidR="00224707" w:rsidRPr="00DA5B43">
        <w:rPr>
          <w:rFonts w:asciiTheme="majorHAnsi" w:hAnsiTheme="majorHAnsi" w:cs="Cambria"/>
          <w:spacing w:val="-1"/>
          <w:sz w:val="24"/>
          <w:szCs w:val="24"/>
        </w:rPr>
        <w:t>r</w:t>
      </w:r>
      <w:r w:rsidR="00224707" w:rsidRPr="00DA5B43">
        <w:rPr>
          <w:rFonts w:asciiTheme="majorHAnsi" w:hAnsiTheme="majorHAnsi" w:cs="Cambria"/>
          <w:sz w:val="24"/>
          <w:szCs w:val="24"/>
        </w:rPr>
        <w:t>e</w:t>
      </w:r>
      <w:r w:rsidR="00224707" w:rsidRPr="00DA5B43">
        <w:rPr>
          <w:rFonts w:asciiTheme="majorHAnsi" w:hAnsiTheme="majorHAnsi" w:cs="Cambria"/>
          <w:spacing w:val="1"/>
          <w:sz w:val="24"/>
          <w:szCs w:val="24"/>
        </w:rPr>
        <w:t>q</w:t>
      </w:r>
      <w:r w:rsidR="00224707" w:rsidRPr="00DA5B43">
        <w:rPr>
          <w:rFonts w:asciiTheme="majorHAnsi" w:hAnsiTheme="majorHAnsi" w:cs="Cambria"/>
          <w:sz w:val="24"/>
          <w:szCs w:val="24"/>
        </w:rPr>
        <w:t>ui</w:t>
      </w:r>
      <w:r w:rsidR="00224707" w:rsidRPr="00DA5B43">
        <w:rPr>
          <w:rFonts w:asciiTheme="majorHAnsi" w:hAnsiTheme="majorHAnsi" w:cs="Cambria"/>
          <w:spacing w:val="-1"/>
          <w:sz w:val="24"/>
          <w:szCs w:val="24"/>
        </w:rPr>
        <w:t>r</w:t>
      </w:r>
      <w:r w:rsidR="00224707" w:rsidRPr="00DA5B43">
        <w:rPr>
          <w:rFonts w:asciiTheme="majorHAnsi" w:hAnsiTheme="majorHAnsi" w:cs="Cambria"/>
          <w:sz w:val="24"/>
          <w:szCs w:val="24"/>
        </w:rPr>
        <w:t xml:space="preserve">e </w:t>
      </w:r>
      <w:r w:rsidR="00224707" w:rsidRPr="00DA5B43">
        <w:rPr>
          <w:rFonts w:asciiTheme="majorHAnsi" w:hAnsiTheme="majorHAnsi" w:cs="Cambria"/>
          <w:spacing w:val="1"/>
          <w:sz w:val="24"/>
          <w:szCs w:val="24"/>
        </w:rPr>
        <w:t>t</w:t>
      </w:r>
      <w:r w:rsidR="00224707" w:rsidRPr="00DA5B43">
        <w:rPr>
          <w:rFonts w:asciiTheme="majorHAnsi" w:hAnsiTheme="majorHAnsi" w:cs="Cambria"/>
          <w:sz w:val="24"/>
          <w:szCs w:val="24"/>
        </w:rPr>
        <w:t>es</w:t>
      </w:r>
      <w:r w:rsidR="00224707" w:rsidRPr="00DA5B43">
        <w:rPr>
          <w:rFonts w:asciiTheme="majorHAnsi" w:hAnsiTheme="majorHAnsi" w:cs="Cambria"/>
          <w:spacing w:val="1"/>
          <w:sz w:val="24"/>
          <w:szCs w:val="24"/>
        </w:rPr>
        <w:t>t</w:t>
      </w:r>
      <w:r w:rsidR="00224707" w:rsidRPr="00DA5B43">
        <w:rPr>
          <w:rFonts w:asciiTheme="majorHAnsi" w:hAnsiTheme="majorHAnsi" w:cs="Cambria"/>
          <w:sz w:val="24"/>
          <w:szCs w:val="24"/>
        </w:rPr>
        <w:t>i</w:t>
      </w:r>
      <w:r w:rsidR="00224707" w:rsidRPr="00DA5B43">
        <w:rPr>
          <w:rFonts w:asciiTheme="majorHAnsi" w:hAnsiTheme="majorHAnsi" w:cs="Cambria"/>
          <w:spacing w:val="1"/>
          <w:sz w:val="24"/>
          <w:szCs w:val="24"/>
        </w:rPr>
        <w:t>n</w:t>
      </w:r>
      <w:r w:rsidR="00224707" w:rsidRPr="00DA5B43">
        <w:rPr>
          <w:rFonts w:asciiTheme="majorHAnsi" w:hAnsiTheme="majorHAnsi" w:cs="Cambria"/>
          <w:sz w:val="24"/>
          <w:szCs w:val="24"/>
        </w:rPr>
        <w:t>g</w:t>
      </w:r>
      <w:r w:rsidR="00224707" w:rsidRPr="00DA5B43">
        <w:rPr>
          <w:rFonts w:asciiTheme="majorHAnsi" w:hAnsiTheme="majorHAnsi" w:cs="Cambria"/>
          <w:spacing w:val="-1"/>
          <w:sz w:val="24"/>
          <w:szCs w:val="24"/>
        </w:rPr>
        <w:t xml:space="preserve"> f</w:t>
      </w:r>
      <w:r w:rsidR="00224707" w:rsidRPr="00DA5B43">
        <w:rPr>
          <w:rFonts w:asciiTheme="majorHAnsi" w:hAnsiTheme="majorHAnsi" w:cs="Cambria"/>
          <w:sz w:val="24"/>
          <w:szCs w:val="24"/>
        </w:rPr>
        <w:t>or c</w:t>
      </w:r>
      <w:r w:rsidR="00224707" w:rsidRPr="00DA5B43">
        <w:rPr>
          <w:rFonts w:asciiTheme="majorHAnsi" w:hAnsiTheme="majorHAnsi" w:cs="Cambria"/>
          <w:spacing w:val="-1"/>
          <w:sz w:val="24"/>
          <w:szCs w:val="24"/>
        </w:rPr>
        <w:t>h</w:t>
      </w:r>
      <w:r w:rsidR="00224707" w:rsidRPr="00DA5B43">
        <w:rPr>
          <w:rFonts w:asciiTheme="majorHAnsi" w:hAnsiTheme="majorHAnsi" w:cs="Cambria"/>
          <w:sz w:val="24"/>
          <w:szCs w:val="24"/>
        </w:rPr>
        <w:t>il</w:t>
      </w:r>
      <w:r w:rsidR="00224707" w:rsidRPr="00DA5B43">
        <w:rPr>
          <w:rFonts w:asciiTheme="majorHAnsi" w:hAnsiTheme="majorHAnsi" w:cs="Cambria"/>
          <w:spacing w:val="-1"/>
          <w:sz w:val="24"/>
          <w:szCs w:val="24"/>
        </w:rPr>
        <w:t>dr</w:t>
      </w:r>
      <w:r w:rsidR="00224707" w:rsidRPr="00DA5B43">
        <w:rPr>
          <w:rFonts w:asciiTheme="majorHAnsi" w:hAnsiTheme="majorHAnsi" w:cs="Cambria"/>
          <w:sz w:val="24"/>
          <w:szCs w:val="24"/>
        </w:rPr>
        <w:t>en</w:t>
      </w:r>
      <w:r w:rsidR="00224707" w:rsidRPr="00DA5B43">
        <w:rPr>
          <w:rFonts w:asciiTheme="majorHAnsi" w:hAnsiTheme="majorHAnsi" w:cs="Cambria"/>
          <w:spacing w:val="1"/>
          <w:sz w:val="24"/>
          <w:szCs w:val="24"/>
        </w:rPr>
        <w:t xml:space="preserve"> </w:t>
      </w:r>
      <w:r w:rsidR="00224707" w:rsidRPr="00DA5B43">
        <w:rPr>
          <w:rFonts w:asciiTheme="majorHAnsi" w:hAnsiTheme="majorHAnsi" w:cs="Cambria"/>
          <w:sz w:val="24"/>
          <w:szCs w:val="24"/>
        </w:rPr>
        <w:t>befo</w:t>
      </w:r>
      <w:r w:rsidR="00224707" w:rsidRPr="00DA5B43">
        <w:rPr>
          <w:rFonts w:asciiTheme="majorHAnsi" w:hAnsiTheme="majorHAnsi" w:cs="Cambria"/>
          <w:spacing w:val="-1"/>
          <w:sz w:val="24"/>
          <w:szCs w:val="24"/>
        </w:rPr>
        <w:t>r</w:t>
      </w:r>
      <w:r w:rsidR="00224707" w:rsidRPr="00DA5B43">
        <w:rPr>
          <w:rFonts w:asciiTheme="majorHAnsi" w:hAnsiTheme="majorHAnsi" w:cs="Cambria"/>
          <w:sz w:val="24"/>
          <w:szCs w:val="24"/>
        </w:rPr>
        <w:t xml:space="preserve">e </w:t>
      </w:r>
      <w:r w:rsidR="00224707" w:rsidRPr="00DA5B43">
        <w:rPr>
          <w:rFonts w:asciiTheme="majorHAnsi" w:hAnsiTheme="majorHAnsi" w:cs="Cambria"/>
          <w:spacing w:val="1"/>
          <w:sz w:val="24"/>
          <w:szCs w:val="24"/>
        </w:rPr>
        <w:t>t</w:t>
      </w:r>
      <w:r w:rsidR="00224707" w:rsidRPr="00DA5B43">
        <w:rPr>
          <w:rFonts w:asciiTheme="majorHAnsi" w:hAnsiTheme="majorHAnsi" w:cs="Cambria"/>
          <w:sz w:val="24"/>
          <w:szCs w:val="24"/>
        </w:rPr>
        <w:t>he thi</w:t>
      </w:r>
      <w:r w:rsidR="00224707" w:rsidRPr="00DA5B43">
        <w:rPr>
          <w:rFonts w:asciiTheme="majorHAnsi" w:hAnsiTheme="majorHAnsi" w:cs="Cambria"/>
          <w:spacing w:val="2"/>
          <w:sz w:val="24"/>
          <w:szCs w:val="24"/>
        </w:rPr>
        <w:t>r</w:t>
      </w:r>
      <w:r w:rsidR="00224707" w:rsidRPr="00DA5B43">
        <w:rPr>
          <w:rFonts w:asciiTheme="majorHAnsi" w:hAnsiTheme="majorHAnsi" w:cs="Cambria"/>
          <w:sz w:val="24"/>
          <w:szCs w:val="24"/>
        </w:rPr>
        <w:t>d</w:t>
      </w:r>
      <w:r w:rsidR="00224707" w:rsidRPr="00DA5B43">
        <w:rPr>
          <w:rFonts w:asciiTheme="majorHAnsi" w:hAnsiTheme="majorHAnsi" w:cs="Cambria"/>
          <w:spacing w:val="-1"/>
          <w:sz w:val="24"/>
          <w:szCs w:val="24"/>
        </w:rPr>
        <w:t xml:space="preserve"> gr</w:t>
      </w:r>
      <w:r w:rsidR="00224707" w:rsidRPr="00DA5B43">
        <w:rPr>
          <w:rFonts w:asciiTheme="majorHAnsi" w:hAnsiTheme="majorHAnsi" w:cs="Cambria"/>
          <w:spacing w:val="3"/>
          <w:sz w:val="24"/>
          <w:szCs w:val="24"/>
        </w:rPr>
        <w:t>a</w:t>
      </w:r>
      <w:r w:rsidR="00224707" w:rsidRPr="00DA5B43">
        <w:rPr>
          <w:rFonts w:asciiTheme="majorHAnsi" w:hAnsiTheme="majorHAnsi" w:cs="Cambria"/>
          <w:spacing w:val="-1"/>
          <w:sz w:val="24"/>
          <w:szCs w:val="24"/>
        </w:rPr>
        <w:t>d</w:t>
      </w:r>
      <w:r w:rsidR="00224707" w:rsidRPr="00DA5B43">
        <w:rPr>
          <w:rFonts w:asciiTheme="majorHAnsi" w:hAnsiTheme="majorHAnsi" w:cs="Cambria"/>
          <w:sz w:val="24"/>
          <w:szCs w:val="24"/>
        </w:rPr>
        <w:t>e,</w:t>
      </w:r>
      <w:r w:rsidR="00224707" w:rsidRPr="00DA5B43">
        <w:rPr>
          <w:rFonts w:asciiTheme="majorHAnsi" w:hAnsiTheme="majorHAnsi" w:cs="Cambria"/>
          <w:spacing w:val="1"/>
          <w:sz w:val="24"/>
          <w:szCs w:val="24"/>
        </w:rPr>
        <w:t xml:space="preserve"> </w:t>
      </w:r>
      <w:r w:rsidRPr="00DA5B43">
        <w:rPr>
          <w:rFonts w:asciiTheme="majorHAnsi" w:hAnsiTheme="majorHAnsi" w:cs="Cambria"/>
          <w:sz w:val="24"/>
          <w:szCs w:val="24"/>
        </w:rPr>
        <w:t>some have</w:t>
      </w:r>
      <w:r w:rsidR="00224707" w:rsidRPr="00DA5B43">
        <w:rPr>
          <w:rFonts w:asciiTheme="majorHAnsi" w:hAnsiTheme="majorHAnsi" w:cs="Cambria"/>
          <w:sz w:val="24"/>
          <w:szCs w:val="24"/>
        </w:rPr>
        <w:t xml:space="preserve"> ar</w:t>
      </w:r>
      <w:r w:rsidR="00224707" w:rsidRPr="00DA5B43">
        <w:rPr>
          <w:rFonts w:asciiTheme="majorHAnsi" w:hAnsiTheme="majorHAnsi" w:cs="Cambria"/>
          <w:spacing w:val="-1"/>
          <w:sz w:val="24"/>
          <w:szCs w:val="24"/>
        </w:rPr>
        <w:t>g</w:t>
      </w:r>
      <w:r w:rsidR="00224707" w:rsidRPr="00DA5B43">
        <w:rPr>
          <w:rFonts w:asciiTheme="majorHAnsi" w:hAnsiTheme="majorHAnsi" w:cs="Cambria"/>
          <w:sz w:val="24"/>
          <w:szCs w:val="24"/>
        </w:rPr>
        <w:t>ued</w:t>
      </w:r>
      <w:r w:rsidR="00224707" w:rsidRPr="00DA5B43">
        <w:rPr>
          <w:rFonts w:asciiTheme="majorHAnsi" w:hAnsiTheme="majorHAnsi" w:cs="Cambria"/>
          <w:spacing w:val="1"/>
          <w:sz w:val="24"/>
          <w:szCs w:val="24"/>
        </w:rPr>
        <w:t xml:space="preserve"> </w:t>
      </w:r>
      <w:r w:rsidR="00224707" w:rsidRPr="00DA5B43">
        <w:rPr>
          <w:rFonts w:asciiTheme="majorHAnsi" w:hAnsiTheme="majorHAnsi" w:cs="Cambria"/>
          <w:sz w:val="24"/>
          <w:szCs w:val="24"/>
        </w:rPr>
        <w:t>that</w:t>
      </w:r>
      <w:r w:rsidR="00224707" w:rsidRPr="00DA5B43">
        <w:rPr>
          <w:rFonts w:asciiTheme="majorHAnsi" w:hAnsiTheme="majorHAnsi" w:cs="Cambria"/>
          <w:spacing w:val="1"/>
          <w:sz w:val="24"/>
          <w:szCs w:val="24"/>
        </w:rPr>
        <w:t xml:space="preserve"> </w:t>
      </w:r>
      <w:r w:rsidR="00224707" w:rsidRPr="00DA5B43">
        <w:rPr>
          <w:rFonts w:asciiTheme="majorHAnsi" w:hAnsiTheme="majorHAnsi" w:cs="Cambria"/>
          <w:sz w:val="24"/>
          <w:szCs w:val="24"/>
        </w:rPr>
        <w:t xml:space="preserve">the </w:t>
      </w:r>
      <w:r w:rsidR="00224707" w:rsidRPr="00DA5B43">
        <w:rPr>
          <w:rFonts w:asciiTheme="majorHAnsi" w:hAnsiTheme="majorHAnsi" w:cs="Cambria"/>
          <w:spacing w:val="1"/>
          <w:sz w:val="24"/>
          <w:szCs w:val="24"/>
        </w:rPr>
        <w:t>i</w:t>
      </w:r>
      <w:r w:rsidR="00224707" w:rsidRPr="00DA5B43">
        <w:rPr>
          <w:rFonts w:asciiTheme="majorHAnsi" w:hAnsiTheme="majorHAnsi" w:cs="Cambria"/>
          <w:sz w:val="24"/>
          <w:szCs w:val="24"/>
        </w:rPr>
        <w:t>n</w:t>
      </w:r>
      <w:r w:rsidR="00224707" w:rsidRPr="00DA5B43">
        <w:rPr>
          <w:rFonts w:asciiTheme="majorHAnsi" w:hAnsiTheme="majorHAnsi" w:cs="Cambria"/>
          <w:spacing w:val="1"/>
          <w:sz w:val="24"/>
          <w:szCs w:val="24"/>
        </w:rPr>
        <w:t>t</w:t>
      </w:r>
      <w:r w:rsidR="00224707" w:rsidRPr="00DA5B43">
        <w:rPr>
          <w:rFonts w:asciiTheme="majorHAnsi" w:hAnsiTheme="majorHAnsi" w:cs="Cambria"/>
          <w:sz w:val="24"/>
          <w:szCs w:val="24"/>
        </w:rPr>
        <w:t>e</w:t>
      </w:r>
      <w:r w:rsidR="00224707" w:rsidRPr="00DA5B43">
        <w:rPr>
          <w:rFonts w:asciiTheme="majorHAnsi" w:hAnsiTheme="majorHAnsi" w:cs="Cambria"/>
          <w:spacing w:val="1"/>
          <w:sz w:val="24"/>
          <w:szCs w:val="24"/>
        </w:rPr>
        <w:t>n</w:t>
      </w:r>
      <w:r w:rsidR="00224707" w:rsidRPr="00DA5B43">
        <w:rPr>
          <w:rFonts w:asciiTheme="majorHAnsi" w:hAnsiTheme="majorHAnsi" w:cs="Cambria"/>
          <w:sz w:val="24"/>
          <w:szCs w:val="24"/>
        </w:rPr>
        <w:t>s</w:t>
      </w:r>
      <w:r w:rsidR="00845F7B" w:rsidRPr="00DA5B43">
        <w:rPr>
          <w:rFonts w:asciiTheme="majorHAnsi" w:hAnsiTheme="majorHAnsi" w:cs="Cambria"/>
          <w:sz w:val="24"/>
          <w:szCs w:val="24"/>
        </w:rPr>
        <w:t>e</w:t>
      </w:r>
      <w:r w:rsidR="00224707" w:rsidRPr="00DA5B43">
        <w:rPr>
          <w:rFonts w:asciiTheme="majorHAnsi" w:hAnsiTheme="majorHAnsi" w:cs="Cambria"/>
          <w:sz w:val="24"/>
          <w:szCs w:val="24"/>
        </w:rPr>
        <w:t xml:space="preserve"> </w:t>
      </w:r>
      <w:r w:rsidR="00224707" w:rsidRPr="00DA5B43">
        <w:rPr>
          <w:rFonts w:asciiTheme="majorHAnsi" w:hAnsiTheme="majorHAnsi" w:cs="Cambria"/>
          <w:spacing w:val="1"/>
          <w:sz w:val="24"/>
          <w:szCs w:val="24"/>
        </w:rPr>
        <w:t>p</w:t>
      </w:r>
      <w:r w:rsidR="00224707" w:rsidRPr="00DA5B43">
        <w:rPr>
          <w:rFonts w:asciiTheme="majorHAnsi" w:hAnsiTheme="majorHAnsi" w:cs="Cambria"/>
          <w:spacing w:val="-1"/>
          <w:sz w:val="24"/>
          <w:szCs w:val="24"/>
        </w:rPr>
        <w:t>r</w:t>
      </w:r>
      <w:r w:rsidR="00224707" w:rsidRPr="00DA5B43">
        <w:rPr>
          <w:rFonts w:asciiTheme="majorHAnsi" w:hAnsiTheme="majorHAnsi" w:cs="Cambria"/>
          <w:sz w:val="24"/>
          <w:szCs w:val="24"/>
        </w:rPr>
        <w:t>essu</w:t>
      </w:r>
      <w:r w:rsidR="00224707" w:rsidRPr="00DA5B43">
        <w:rPr>
          <w:rFonts w:asciiTheme="majorHAnsi" w:hAnsiTheme="majorHAnsi" w:cs="Cambria"/>
          <w:spacing w:val="-1"/>
          <w:sz w:val="24"/>
          <w:szCs w:val="24"/>
        </w:rPr>
        <w:t>r</w:t>
      </w:r>
      <w:r w:rsidR="00224707" w:rsidRPr="00DA5B43">
        <w:rPr>
          <w:rFonts w:asciiTheme="majorHAnsi" w:hAnsiTheme="majorHAnsi" w:cs="Cambria"/>
          <w:sz w:val="24"/>
          <w:szCs w:val="24"/>
        </w:rPr>
        <w:t xml:space="preserve">es </w:t>
      </w:r>
      <w:r w:rsidR="00224707" w:rsidRPr="00DA5B43">
        <w:rPr>
          <w:rFonts w:asciiTheme="majorHAnsi" w:hAnsiTheme="majorHAnsi" w:cs="Cambria"/>
          <w:spacing w:val="1"/>
          <w:sz w:val="24"/>
          <w:szCs w:val="24"/>
        </w:rPr>
        <w:t>t</w:t>
      </w:r>
      <w:r w:rsidR="00224707" w:rsidRPr="00DA5B43">
        <w:rPr>
          <w:rFonts w:asciiTheme="majorHAnsi" w:hAnsiTheme="majorHAnsi" w:cs="Cambria"/>
          <w:sz w:val="24"/>
          <w:szCs w:val="24"/>
        </w:rPr>
        <w:t xml:space="preserve">hat </w:t>
      </w:r>
      <w:r w:rsidR="00224707" w:rsidRPr="00DA5B43">
        <w:rPr>
          <w:rFonts w:asciiTheme="majorHAnsi" w:hAnsiTheme="majorHAnsi" w:cs="Cambria"/>
          <w:spacing w:val="1"/>
          <w:sz w:val="24"/>
          <w:szCs w:val="24"/>
        </w:rPr>
        <w:t>p</w:t>
      </w:r>
      <w:r w:rsidR="00224707" w:rsidRPr="00DA5B43">
        <w:rPr>
          <w:rFonts w:asciiTheme="majorHAnsi" w:hAnsiTheme="majorHAnsi" w:cs="Cambria"/>
          <w:spacing w:val="-1"/>
          <w:sz w:val="24"/>
          <w:szCs w:val="24"/>
        </w:rPr>
        <w:t>r</w:t>
      </w:r>
      <w:r w:rsidR="00224707" w:rsidRPr="00DA5B43">
        <w:rPr>
          <w:rFonts w:asciiTheme="majorHAnsi" w:hAnsiTheme="majorHAnsi" w:cs="Cambria"/>
          <w:sz w:val="24"/>
          <w:szCs w:val="24"/>
        </w:rPr>
        <w:t>i</w:t>
      </w:r>
      <w:r w:rsidR="00224707" w:rsidRPr="00DA5B43">
        <w:rPr>
          <w:rFonts w:asciiTheme="majorHAnsi" w:hAnsiTheme="majorHAnsi" w:cs="Cambria"/>
          <w:spacing w:val="1"/>
          <w:sz w:val="24"/>
          <w:szCs w:val="24"/>
        </w:rPr>
        <w:t>n</w:t>
      </w:r>
      <w:r w:rsidR="00224707" w:rsidRPr="00DA5B43">
        <w:rPr>
          <w:rFonts w:asciiTheme="majorHAnsi" w:hAnsiTheme="majorHAnsi" w:cs="Cambria"/>
          <w:sz w:val="24"/>
          <w:szCs w:val="24"/>
        </w:rPr>
        <w:t>ci</w:t>
      </w:r>
      <w:r w:rsidR="00224707" w:rsidRPr="00DA5B43">
        <w:rPr>
          <w:rFonts w:asciiTheme="majorHAnsi" w:hAnsiTheme="majorHAnsi" w:cs="Cambria"/>
          <w:spacing w:val="1"/>
          <w:sz w:val="24"/>
          <w:szCs w:val="24"/>
        </w:rPr>
        <w:t>p</w:t>
      </w:r>
      <w:r w:rsidR="00224707" w:rsidRPr="00DA5B43">
        <w:rPr>
          <w:rFonts w:asciiTheme="majorHAnsi" w:hAnsiTheme="majorHAnsi" w:cs="Cambria"/>
          <w:sz w:val="24"/>
          <w:szCs w:val="24"/>
        </w:rPr>
        <w:t>als a</w:t>
      </w:r>
      <w:r w:rsidR="00224707" w:rsidRPr="00DA5B43">
        <w:rPr>
          <w:rFonts w:asciiTheme="majorHAnsi" w:hAnsiTheme="majorHAnsi" w:cs="Cambria"/>
          <w:spacing w:val="1"/>
          <w:sz w:val="24"/>
          <w:szCs w:val="24"/>
        </w:rPr>
        <w:t>n</w:t>
      </w:r>
      <w:r w:rsidR="00224707" w:rsidRPr="00DA5B43">
        <w:rPr>
          <w:rFonts w:asciiTheme="majorHAnsi" w:hAnsiTheme="majorHAnsi" w:cs="Cambria"/>
          <w:sz w:val="24"/>
          <w:szCs w:val="24"/>
        </w:rPr>
        <w:t>d</w:t>
      </w:r>
      <w:r w:rsidR="00224707" w:rsidRPr="00DA5B43">
        <w:rPr>
          <w:rFonts w:asciiTheme="majorHAnsi" w:hAnsiTheme="majorHAnsi" w:cs="Cambria"/>
          <w:spacing w:val="-1"/>
          <w:sz w:val="24"/>
          <w:szCs w:val="24"/>
        </w:rPr>
        <w:t xml:space="preserve"> </w:t>
      </w:r>
      <w:r w:rsidR="00224707" w:rsidRPr="00DA5B43">
        <w:rPr>
          <w:rFonts w:asciiTheme="majorHAnsi" w:hAnsiTheme="majorHAnsi" w:cs="Cambria"/>
          <w:sz w:val="24"/>
          <w:szCs w:val="24"/>
        </w:rPr>
        <w:t>t</w:t>
      </w:r>
      <w:r w:rsidR="00224707" w:rsidRPr="00DA5B43">
        <w:rPr>
          <w:rFonts w:asciiTheme="majorHAnsi" w:hAnsiTheme="majorHAnsi" w:cs="Cambria"/>
          <w:spacing w:val="1"/>
          <w:sz w:val="24"/>
          <w:szCs w:val="24"/>
        </w:rPr>
        <w:t>e</w:t>
      </w:r>
      <w:r w:rsidR="00224707" w:rsidRPr="00DA5B43">
        <w:rPr>
          <w:rFonts w:asciiTheme="majorHAnsi" w:hAnsiTheme="majorHAnsi" w:cs="Cambria"/>
          <w:sz w:val="24"/>
          <w:szCs w:val="24"/>
        </w:rPr>
        <w:t>achers</w:t>
      </w:r>
      <w:r w:rsidR="00224707" w:rsidRPr="00DA5B43">
        <w:rPr>
          <w:rFonts w:asciiTheme="majorHAnsi" w:hAnsiTheme="majorHAnsi" w:cs="Cambria"/>
          <w:spacing w:val="-3"/>
          <w:sz w:val="24"/>
          <w:szCs w:val="24"/>
        </w:rPr>
        <w:t xml:space="preserve"> </w:t>
      </w:r>
      <w:r w:rsidRPr="00DA5B43">
        <w:rPr>
          <w:rFonts w:asciiTheme="majorHAnsi" w:hAnsiTheme="majorHAnsi" w:cs="Cambria"/>
          <w:sz w:val="24"/>
          <w:szCs w:val="24"/>
        </w:rPr>
        <w:t>felt</w:t>
      </w:r>
      <w:r w:rsidR="00224707" w:rsidRPr="00DA5B43">
        <w:rPr>
          <w:rFonts w:asciiTheme="majorHAnsi" w:hAnsiTheme="majorHAnsi" w:cs="Cambria"/>
          <w:sz w:val="24"/>
          <w:szCs w:val="24"/>
        </w:rPr>
        <w:t xml:space="preserve"> a</w:t>
      </w:r>
      <w:r w:rsidR="00224707" w:rsidRPr="00DA5B43">
        <w:rPr>
          <w:rFonts w:asciiTheme="majorHAnsi" w:hAnsiTheme="majorHAnsi" w:cs="Cambria"/>
          <w:spacing w:val="1"/>
          <w:sz w:val="24"/>
          <w:szCs w:val="24"/>
        </w:rPr>
        <w:t>b</w:t>
      </w:r>
      <w:r w:rsidR="00224707" w:rsidRPr="00DA5B43">
        <w:rPr>
          <w:rFonts w:asciiTheme="majorHAnsi" w:hAnsiTheme="majorHAnsi" w:cs="Cambria"/>
          <w:sz w:val="24"/>
          <w:szCs w:val="24"/>
        </w:rPr>
        <w:t>o</w:t>
      </w:r>
      <w:r w:rsidR="00224707" w:rsidRPr="00DA5B43">
        <w:rPr>
          <w:rFonts w:asciiTheme="majorHAnsi" w:hAnsiTheme="majorHAnsi" w:cs="Cambria"/>
          <w:spacing w:val="-1"/>
          <w:sz w:val="24"/>
          <w:szCs w:val="24"/>
        </w:rPr>
        <w:t>u</w:t>
      </w:r>
      <w:r w:rsidR="00224707" w:rsidRPr="00DA5B43">
        <w:rPr>
          <w:rFonts w:asciiTheme="majorHAnsi" w:hAnsiTheme="majorHAnsi" w:cs="Cambria"/>
          <w:sz w:val="24"/>
          <w:szCs w:val="24"/>
        </w:rPr>
        <w:t xml:space="preserve">t </w:t>
      </w:r>
      <w:r w:rsidR="00224707" w:rsidRPr="00DA5B43">
        <w:rPr>
          <w:rFonts w:asciiTheme="majorHAnsi" w:hAnsiTheme="majorHAnsi" w:cs="Cambria"/>
          <w:spacing w:val="1"/>
          <w:sz w:val="24"/>
          <w:szCs w:val="24"/>
        </w:rPr>
        <w:t>t</w:t>
      </w:r>
      <w:r w:rsidR="00224707" w:rsidRPr="00DA5B43">
        <w:rPr>
          <w:rFonts w:asciiTheme="majorHAnsi" w:hAnsiTheme="majorHAnsi" w:cs="Cambria"/>
          <w:sz w:val="24"/>
          <w:szCs w:val="24"/>
        </w:rPr>
        <w:t>heir stu</w:t>
      </w:r>
      <w:r w:rsidR="00224707" w:rsidRPr="00DA5B43">
        <w:rPr>
          <w:rFonts w:asciiTheme="majorHAnsi" w:hAnsiTheme="majorHAnsi" w:cs="Cambria"/>
          <w:spacing w:val="-2"/>
          <w:sz w:val="24"/>
          <w:szCs w:val="24"/>
        </w:rPr>
        <w:t>d</w:t>
      </w:r>
      <w:r w:rsidR="00224707" w:rsidRPr="00DA5B43">
        <w:rPr>
          <w:rFonts w:asciiTheme="majorHAnsi" w:hAnsiTheme="majorHAnsi" w:cs="Cambria"/>
          <w:sz w:val="24"/>
          <w:szCs w:val="24"/>
        </w:rPr>
        <w:t>e</w:t>
      </w:r>
      <w:r w:rsidR="00224707" w:rsidRPr="00DA5B43">
        <w:rPr>
          <w:rFonts w:asciiTheme="majorHAnsi" w:hAnsiTheme="majorHAnsi" w:cs="Cambria"/>
          <w:spacing w:val="1"/>
          <w:sz w:val="24"/>
          <w:szCs w:val="24"/>
        </w:rPr>
        <w:t>n</w:t>
      </w:r>
      <w:r w:rsidR="00224707" w:rsidRPr="00DA5B43">
        <w:rPr>
          <w:rFonts w:asciiTheme="majorHAnsi" w:hAnsiTheme="majorHAnsi" w:cs="Cambria"/>
          <w:sz w:val="24"/>
          <w:szCs w:val="24"/>
        </w:rPr>
        <w:t xml:space="preserve">ts’ </w:t>
      </w:r>
      <w:r w:rsidR="00224707" w:rsidRPr="00DA5B43">
        <w:rPr>
          <w:rFonts w:asciiTheme="majorHAnsi" w:hAnsiTheme="majorHAnsi" w:cs="Cambria"/>
          <w:spacing w:val="1"/>
          <w:sz w:val="24"/>
          <w:szCs w:val="24"/>
        </w:rPr>
        <w:t>p</w:t>
      </w:r>
      <w:r w:rsidR="00224707" w:rsidRPr="00DA5B43">
        <w:rPr>
          <w:rFonts w:asciiTheme="majorHAnsi" w:hAnsiTheme="majorHAnsi" w:cs="Cambria"/>
          <w:sz w:val="24"/>
          <w:szCs w:val="24"/>
        </w:rPr>
        <w:t>er</w:t>
      </w:r>
      <w:r w:rsidR="00224707" w:rsidRPr="00DA5B43">
        <w:rPr>
          <w:rFonts w:asciiTheme="majorHAnsi" w:hAnsiTheme="majorHAnsi" w:cs="Cambria"/>
          <w:spacing w:val="-1"/>
          <w:sz w:val="24"/>
          <w:szCs w:val="24"/>
        </w:rPr>
        <w:t>f</w:t>
      </w:r>
      <w:r w:rsidR="00224707" w:rsidRPr="00DA5B43">
        <w:rPr>
          <w:rFonts w:asciiTheme="majorHAnsi" w:hAnsiTheme="majorHAnsi" w:cs="Cambria"/>
          <w:sz w:val="24"/>
          <w:szCs w:val="24"/>
        </w:rPr>
        <w:t>o</w:t>
      </w:r>
      <w:r w:rsidR="00224707" w:rsidRPr="00DA5B43">
        <w:rPr>
          <w:rFonts w:asciiTheme="majorHAnsi" w:hAnsiTheme="majorHAnsi" w:cs="Cambria"/>
          <w:spacing w:val="-1"/>
          <w:sz w:val="24"/>
          <w:szCs w:val="24"/>
        </w:rPr>
        <w:t>r</w:t>
      </w:r>
      <w:r w:rsidR="00224707" w:rsidRPr="00DA5B43">
        <w:rPr>
          <w:rFonts w:asciiTheme="majorHAnsi" w:hAnsiTheme="majorHAnsi" w:cs="Cambria"/>
          <w:sz w:val="24"/>
          <w:szCs w:val="24"/>
        </w:rPr>
        <w:t>mance on hi</w:t>
      </w:r>
      <w:r w:rsidR="00224707" w:rsidRPr="00DA5B43">
        <w:rPr>
          <w:rFonts w:asciiTheme="majorHAnsi" w:hAnsiTheme="majorHAnsi" w:cs="Cambria"/>
          <w:spacing w:val="-1"/>
          <w:sz w:val="24"/>
          <w:szCs w:val="24"/>
        </w:rPr>
        <w:t>g</w:t>
      </w:r>
      <w:r w:rsidR="00224707" w:rsidRPr="00DA5B43">
        <w:rPr>
          <w:rFonts w:asciiTheme="majorHAnsi" w:hAnsiTheme="majorHAnsi" w:cs="Cambria"/>
          <w:spacing w:val="3"/>
          <w:sz w:val="24"/>
          <w:szCs w:val="24"/>
        </w:rPr>
        <w:t>h</w:t>
      </w:r>
      <w:r w:rsidR="00224707" w:rsidRPr="00DA5B43">
        <w:rPr>
          <w:rFonts w:asciiTheme="majorHAnsi" w:hAnsiTheme="majorHAnsi" w:cs="Cambria"/>
          <w:spacing w:val="2"/>
          <w:sz w:val="24"/>
          <w:szCs w:val="24"/>
        </w:rPr>
        <w:t>-</w:t>
      </w:r>
      <w:r w:rsidR="00224707" w:rsidRPr="00DA5B43">
        <w:rPr>
          <w:rFonts w:asciiTheme="majorHAnsi" w:hAnsiTheme="majorHAnsi" w:cs="Cambria"/>
          <w:sz w:val="24"/>
          <w:szCs w:val="24"/>
        </w:rPr>
        <w:t>st</w:t>
      </w:r>
      <w:r w:rsidR="00224707" w:rsidRPr="00DA5B43">
        <w:rPr>
          <w:rFonts w:asciiTheme="majorHAnsi" w:hAnsiTheme="majorHAnsi" w:cs="Cambria"/>
          <w:spacing w:val="1"/>
          <w:sz w:val="24"/>
          <w:szCs w:val="24"/>
        </w:rPr>
        <w:t>a</w:t>
      </w:r>
      <w:r w:rsidR="00224707" w:rsidRPr="00DA5B43">
        <w:rPr>
          <w:rFonts w:asciiTheme="majorHAnsi" w:hAnsiTheme="majorHAnsi" w:cs="Cambria"/>
          <w:spacing w:val="-1"/>
          <w:sz w:val="24"/>
          <w:szCs w:val="24"/>
        </w:rPr>
        <w:t>k</w:t>
      </w:r>
      <w:r w:rsidR="00224707" w:rsidRPr="00DA5B43">
        <w:rPr>
          <w:rFonts w:asciiTheme="majorHAnsi" w:hAnsiTheme="majorHAnsi" w:cs="Cambria"/>
          <w:sz w:val="24"/>
          <w:szCs w:val="24"/>
        </w:rPr>
        <w:t xml:space="preserve">es </w:t>
      </w:r>
      <w:r w:rsidR="00224707" w:rsidRPr="00DA5B43">
        <w:rPr>
          <w:rFonts w:asciiTheme="majorHAnsi" w:hAnsiTheme="majorHAnsi" w:cs="Cambria"/>
          <w:spacing w:val="1"/>
          <w:sz w:val="24"/>
          <w:szCs w:val="24"/>
        </w:rPr>
        <w:t>a</w:t>
      </w:r>
      <w:r w:rsidR="00224707" w:rsidRPr="00DA5B43">
        <w:rPr>
          <w:rFonts w:asciiTheme="majorHAnsi" w:hAnsiTheme="majorHAnsi" w:cs="Cambria"/>
          <w:sz w:val="24"/>
          <w:szCs w:val="24"/>
        </w:rPr>
        <w:t>ssessme</w:t>
      </w:r>
      <w:r w:rsidR="00224707" w:rsidRPr="00DA5B43">
        <w:rPr>
          <w:rFonts w:asciiTheme="majorHAnsi" w:hAnsiTheme="majorHAnsi" w:cs="Cambria"/>
          <w:spacing w:val="1"/>
          <w:sz w:val="24"/>
          <w:szCs w:val="24"/>
        </w:rPr>
        <w:t>n</w:t>
      </w:r>
      <w:r w:rsidRPr="00DA5B43">
        <w:rPr>
          <w:rFonts w:asciiTheme="majorHAnsi" w:hAnsiTheme="majorHAnsi" w:cs="Cambria"/>
          <w:sz w:val="24"/>
          <w:szCs w:val="24"/>
        </w:rPr>
        <w:t xml:space="preserve">ts </w:t>
      </w:r>
      <w:r w:rsidR="00224707" w:rsidRPr="00DA5B43">
        <w:rPr>
          <w:rFonts w:asciiTheme="majorHAnsi" w:hAnsiTheme="majorHAnsi" w:cs="Cambria"/>
          <w:sz w:val="24"/>
          <w:szCs w:val="24"/>
        </w:rPr>
        <w:t>led</w:t>
      </w:r>
      <w:r w:rsidR="00224707" w:rsidRPr="00DA5B43">
        <w:rPr>
          <w:rFonts w:asciiTheme="majorHAnsi" w:hAnsiTheme="majorHAnsi" w:cs="Cambria"/>
          <w:spacing w:val="-1"/>
          <w:sz w:val="24"/>
          <w:szCs w:val="24"/>
        </w:rPr>
        <w:t xml:space="preserve"> </w:t>
      </w:r>
      <w:r w:rsidR="00224707" w:rsidRPr="00DA5B43">
        <w:rPr>
          <w:rFonts w:asciiTheme="majorHAnsi" w:hAnsiTheme="majorHAnsi" w:cs="Cambria"/>
          <w:sz w:val="24"/>
          <w:szCs w:val="24"/>
        </w:rPr>
        <w:t>to an</w:t>
      </w:r>
      <w:r w:rsidR="00224707" w:rsidRPr="00DA5B43">
        <w:rPr>
          <w:rFonts w:asciiTheme="majorHAnsi" w:hAnsiTheme="majorHAnsi" w:cs="Cambria"/>
          <w:spacing w:val="1"/>
          <w:sz w:val="24"/>
          <w:szCs w:val="24"/>
        </w:rPr>
        <w:t xml:space="preserve"> “</w:t>
      </w:r>
      <w:r w:rsidR="00224707" w:rsidRPr="00DA5B43">
        <w:rPr>
          <w:rFonts w:asciiTheme="majorHAnsi" w:hAnsiTheme="majorHAnsi" w:cs="Cambria"/>
          <w:sz w:val="24"/>
          <w:szCs w:val="24"/>
        </w:rPr>
        <w:t>acco</w:t>
      </w:r>
      <w:r w:rsidR="00224707" w:rsidRPr="00DA5B43">
        <w:rPr>
          <w:rFonts w:asciiTheme="majorHAnsi" w:hAnsiTheme="majorHAnsi" w:cs="Cambria"/>
          <w:spacing w:val="-1"/>
          <w:sz w:val="24"/>
          <w:szCs w:val="24"/>
        </w:rPr>
        <w:t>u</w:t>
      </w:r>
      <w:r w:rsidR="00224707" w:rsidRPr="00DA5B43">
        <w:rPr>
          <w:rFonts w:asciiTheme="majorHAnsi" w:hAnsiTheme="majorHAnsi" w:cs="Cambria"/>
          <w:sz w:val="24"/>
          <w:szCs w:val="24"/>
        </w:rPr>
        <w:t>n</w:t>
      </w:r>
      <w:r w:rsidR="00224707" w:rsidRPr="00DA5B43">
        <w:rPr>
          <w:rFonts w:asciiTheme="majorHAnsi" w:hAnsiTheme="majorHAnsi" w:cs="Cambria"/>
          <w:spacing w:val="1"/>
          <w:sz w:val="24"/>
          <w:szCs w:val="24"/>
        </w:rPr>
        <w:t>t</w:t>
      </w:r>
      <w:r w:rsidR="00224707" w:rsidRPr="00DA5B43">
        <w:rPr>
          <w:rFonts w:asciiTheme="majorHAnsi" w:hAnsiTheme="majorHAnsi" w:cs="Cambria"/>
          <w:sz w:val="24"/>
          <w:szCs w:val="24"/>
        </w:rPr>
        <w:t>a</w:t>
      </w:r>
      <w:r w:rsidR="00224707" w:rsidRPr="00DA5B43">
        <w:rPr>
          <w:rFonts w:asciiTheme="majorHAnsi" w:hAnsiTheme="majorHAnsi" w:cs="Cambria"/>
          <w:spacing w:val="1"/>
          <w:sz w:val="24"/>
          <w:szCs w:val="24"/>
        </w:rPr>
        <w:t>b</w:t>
      </w:r>
      <w:r w:rsidR="00224707" w:rsidRPr="00DA5B43">
        <w:rPr>
          <w:rFonts w:asciiTheme="majorHAnsi" w:hAnsiTheme="majorHAnsi" w:cs="Cambria"/>
          <w:sz w:val="24"/>
          <w:szCs w:val="24"/>
        </w:rPr>
        <w:t>ility s</w:t>
      </w:r>
      <w:r w:rsidR="00224707" w:rsidRPr="00DA5B43">
        <w:rPr>
          <w:rFonts w:asciiTheme="majorHAnsi" w:hAnsiTheme="majorHAnsi" w:cs="Cambria"/>
          <w:spacing w:val="-1"/>
          <w:sz w:val="24"/>
          <w:szCs w:val="24"/>
        </w:rPr>
        <w:t>h</w:t>
      </w:r>
      <w:r w:rsidR="00224707" w:rsidRPr="00DA5B43">
        <w:rPr>
          <w:rFonts w:asciiTheme="majorHAnsi" w:hAnsiTheme="majorHAnsi" w:cs="Cambria"/>
          <w:sz w:val="24"/>
          <w:szCs w:val="24"/>
        </w:rPr>
        <w:t>o</w:t>
      </w:r>
      <w:r w:rsidR="00224707" w:rsidRPr="00DA5B43">
        <w:rPr>
          <w:rFonts w:asciiTheme="majorHAnsi" w:hAnsiTheme="majorHAnsi" w:cs="Cambria"/>
          <w:spacing w:val="-1"/>
          <w:sz w:val="24"/>
          <w:szCs w:val="24"/>
        </w:rPr>
        <w:t>v</w:t>
      </w:r>
      <w:r w:rsidR="00224707" w:rsidRPr="00DA5B43">
        <w:rPr>
          <w:rFonts w:asciiTheme="majorHAnsi" w:hAnsiTheme="majorHAnsi" w:cs="Cambria"/>
          <w:sz w:val="24"/>
          <w:szCs w:val="24"/>
        </w:rPr>
        <w:t>e</w:t>
      </w:r>
      <w:r w:rsidR="00224707" w:rsidRPr="00DA5B43">
        <w:rPr>
          <w:rFonts w:asciiTheme="majorHAnsi" w:hAnsiTheme="majorHAnsi" w:cs="Cambria"/>
          <w:spacing w:val="-1"/>
          <w:sz w:val="24"/>
          <w:szCs w:val="24"/>
        </w:rPr>
        <w:t>d</w:t>
      </w:r>
      <w:r w:rsidR="00224707" w:rsidRPr="00DA5B43">
        <w:rPr>
          <w:rFonts w:asciiTheme="majorHAnsi" w:hAnsiTheme="majorHAnsi" w:cs="Cambria"/>
          <w:sz w:val="24"/>
          <w:szCs w:val="24"/>
        </w:rPr>
        <w:t>o</w:t>
      </w:r>
      <w:r w:rsidR="00224707" w:rsidRPr="00DA5B43">
        <w:rPr>
          <w:rFonts w:asciiTheme="majorHAnsi" w:hAnsiTheme="majorHAnsi" w:cs="Cambria"/>
          <w:spacing w:val="-1"/>
          <w:sz w:val="24"/>
          <w:szCs w:val="24"/>
        </w:rPr>
        <w:t>w</w:t>
      </w:r>
      <w:r w:rsidR="00224707" w:rsidRPr="00DA5B43">
        <w:rPr>
          <w:rFonts w:asciiTheme="majorHAnsi" w:hAnsiTheme="majorHAnsi" w:cs="Cambria"/>
          <w:sz w:val="24"/>
          <w:szCs w:val="24"/>
        </w:rPr>
        <w:t>n”</w:t>
      </w:r>
      <w:r w:rsidR="00224707" w:rsidRPr="00DA5B43">
        <w:rPr>
          <w:rFonts w:asciiTheme="majorHAnsi" w:hAnsiTheme="majorHAnsi" w:cs="Cambria"/>
          <w:spacing w:val="1"/>
          <w:sz w:val="24"/>
          <w:szCs w:val="24"/>
        </w:rPr>
        <w:t xml:space="preserve"> </w:t>
      </w:r>
      <w:r w:rsidR="00224707" w:rsidRPr="00DA5B43">
        <w:rPr>
          <w:rFonts w:asciiTheme="majorHAnsi" w:hAnsiTheme="majorHAnsi" w:cs="Cambria"/>
          <w:sz w:val="24"/>
          <w:szCs w:val="24"/>
        </w:rPr>
        <w:t>a</w:t>
      </w:r>
      <w:r w:rsidR="00224707" w:rsidRPr="00DA5B43">
        <w:rPr>
          <w:rFonts w:asciiTheme="majorHAnsi" w:hAnsiTheme="majorHAnsi" w:cs="Cambria"/>
          <w:spacing w:val="1"/>
          <w:sz w:val="24"/>
          <w:szCs w:val="24"/>
        </w:rPr>
        <w:t>n</w:t>
      </w:r>
      <w:r w:rsidR="00224707" w:rsidRPr="00DA5B43">
        <w:rPr>
          <w:rFonts w:asciiTheme="majorHAnsi" w:hAnsiTheme="majorHAnsi" w:cs="Cambria"/>
          <w:sz w:val="24"/>
          <w:szCs w:val="24"/>
        </w:rPr>
        <w:t>d</w:t>
      </w:r>
      <w:r w:rsidR="00224707" w:rsidRPr="00DA5B43">
        <w:rPr>
          <w:rFonts w:asciiTheme="majorHAnsi" w:hAnsiTheme="majorHAnsi" w:cs="Cambria"/>
          <w:spacing w:val="-1"/>
          <w:sz w:val="24"/>
          <w:szCs w:val="24"/>
        </w:rPr>
        <w:t xml:space="preserve"> </w:t>
      </w:r>
      <w:r w:rsidR="00224707" w:rsidRPr="00DA5B43">
        <w:rPr>
          <w:rFonts w:asciiTheme="majorHAnsi" w:hAnsiTheme="majorHAnsi" w:cs="Cambria"/>
          <w:sz w:val="24"/>
          <w:szCs w:val="24"/>
        </w:rPr>
        <w:t xml:space="preserve">the </w:t>
      </w:r>
      <w:r w:rsidR="00224707" w:rsidRPr="00DA5B43">
        <w:rPr>
          <w:rFonts w:asciiTheme="majorHAnsi" w:hAnsiTheme="majorHAnsi" w:cs="Cambria"/>
          <w:spacing w:val="1"/>
          <w:sz w:val="24"/>
          <w:szCs w:val="24"/>
        </w:rPr>
        <w:t>“</w:t>
      </w:r>
      <w:r w:rsidR="00224707" w:rsidRPr="00DA5B43">
        <w:rPr>
          <w:rFonts w:asciiTheme="majorHAnsi" w:hAnsiTheme="majorHAnsi" w:cs="Cambria"/>
          <w:sz w:val="24"/>
          <w:szCs w:val="24"/>
        </w:rPr>
        <w:t>e</w:t>
      </w:r>
      <w:r w:rsidR="00224707" w:rsidRPr="00DA5B43">
        <w:rPr>
          <w:rFonts w:asciiTheme="majorHAnsi" w:hAnsiTheme="majorHAnsi" w:cs="Cambria"/>
          <w:spacing w:val="-1"/>
          <w:sz w:val="24"/>
          <w:szCs w:val="24"/>
        </w:rPr>
        <w:t>d</w:t>
      </w:r>
      <w:r w:rsidR="00224707" w:rsidRPr="00DA5B43">
        <w:rPr>
          <w:rFonts w:asciiTheme="majorHAnsi" w:hAnsiTheme="majorHAnsi" w:cs="Cambria"/>
          <w:sz w:val="24"/>
          <w:szCs w:val="24"/>
        </w:rPr>
        <w:t>u</w:t>
      </w:r>
      <w:r w:rsidR="00224707" w:rsidRPr="00DA5B43">
        <w:rPr>
          <w:rFonts w:asciiTheme="majorHAnsi" w:hAnsiTheme="majorHAnsi" w:cs="Cambria"/>
          <w:spacing w:val="-1"/>
          <w:sz w:val="24"/>
          <w:szCs w:val="24"/>
        </w:rPr>
        <w:t>c</w:t>
      </w:r>
      <w:r w:rsidR="00224707" w:rsidRPr="00DA5B43">
        <w:rPr>
          <w:rFonts w:asciiTheme="majorHAnsi" w:hAnsiTheme="majorHAnsi" w:cs="Cambria"/>
          <w:sz w:val="24"/>
          <w:szCs w:val="24"/>
        </w:rPr>
        <w:t>a</w:t>
      </w:r>
      <w:r w:rsidR="00224707" w:rsidRPr="00DA5B43">
        <w:rPr>
          <w:rFonts w:asciiTheme="majorHAnsi" w:hAnsiTheme="majorHAnsi" w:cs="Cambria"/>
          <w:spacing w:val="1"/>
          <w:sz w:val="24"/>
          <w:szCs w:val="24"/>
        </w:rPr>
        <w:t>t</w:t>
      </w:r>
      <w:r w:rsidR="00224707" w:rsidRPr="00DA5B43">
        <w:rPr>
          <w:rFonts w:asciiTheme="majorHAnsi" w:hAnsiTheme="majorHAnsi" w:cs="Cambria"/>
          <w:sz w:val="24"/>
          <w:szCs w:val="24"/>
        </w:rPr>
        <w:t>ion</w:t>
      </w:r>
      <w:r w:rsidR="00224707" w:rsidRPr="00DA5B43">
        <w:rPr>
          <w:rFonts w:asciiTheme="majorHAnsi" w:hAnsiTheme="majorHAnsi" w:cs="Cambria"/>
          <w:spacing w:val="1"/>
          <w:sz w:val="24"/>
          <w:szCs w:val="24"/>
        </w:rPr>
        <w:t>a</w:t>
      </w:r>
      <w:r w:rsidR="00224707" w:rsidRPr="00DA5B43">
        <w:rPr>
          <w:rFonts w:asciiTheme="majorHAnsi" w:hAnsiTheme="majorHAnsi" w:cs="Cambria"/>
          <w:sz w:val="24"/>
          <w:szCs w:val="24"/>
        </w:rPr>
        <w:t>li</w:t>
      </w:r>
      <w:r w:rsidR="00224707" w:rsidRPr="00DA5B43">
        <w:rPr>
          <w:rFonts w:asciiTheme="majorHAnsi" w:hAnsiTheme="majorHAnsi" w:cs="Cambria"/>
          <w:spacing w:val="-1"/>
          <w:sz w:val="24"/>
          <w:szCs w:val="24"/>
        </w:rPr>
        <w:t>z</w:t>
      </w:r>
      <w:r w:rsidR="00224707" w:rsidRPr="00DA5B43">
        <w:rPr>
          <w:rFonts w:asciiTheme="majorHAnsi" w:hAnsiTheme="majorHAnsi" w:cs="Cambria"/>
          <w:sz w:val="24"/>
          <w:szCs w:val="24"/>
        </w:rPr>
        <w:t>a</w:t>
      </w:r>
      <w:r w:rsidR="00224707" w:rsidRPr="00DA5B43">
        <w:rPr>
          <w:rFonts w:asciiTheme="majorHAnsi" w:hAnsiTheme="majorHAnsi" w:cs="Cambria"/>
          <w:spacing w:val="1"/>
          <w:sz w:val="24"/>
          <w:szCs w:val="24"/>
        </w:rPr>
        <w:t>t</w:t>
      </w:r>
      <w:r w:rsidR="00224707" w:rsidRPr="00DA5B43">
        <w:rPr>
          <w:rFonts w:asciiTheme="majorHAnsi" w:hAnsiTheme="majorHAnsi" w:cs="Cambria"/>
          <w:sz w:val="24"/>
          <w:szCs w:val="24"/>
        </w:rPr>
        <w:t>ion</w:t>
      </w:r>
      <w:r w:rsidR="00224707" w:rsidRPr="00DA5B43">
        <w:rPr>
          <w:rFonts w:asciiTheme="majorHAnsi" w:hAnsiTheme="majorHAnsi" w:cs="Cambria"/>
          <w:spacing w:val="-2"/>
          <w:sz w:val="24"/>
          <w:szCs w:val="24"/>
        </w:rPr>
        <w:t xml:space="preserve"> </w:t>
      </w:r>
      <w:r w:rsidR="00224707" w:rsidRPr="00DA5B43">
        <w:rPr>
          <w:rFonts w:asciiTheme="majorHAnsi" w:hAnsiTheme="majorHAnsi" w:cs="Cambria"/>
          <w:sz w:val="24"/>
          <w:szCs w:val="24"/>
        </w:rPr>
        <w:t>of</w:t>
      </w:r>
      <w:r w:rsidR="00224707" w:rsidRPr="00DA5B43">
        <w:rPr>
          <w:rFonts w:asciiTheme="majorHAnsi" w:hAnsiTheme="majorHAnsi" w:cs="Cambria"/>
          <w:spacing w:val="-1"/>
          <w:sz w:val="24"/>
          <w:szCs w:val="24"/>
        </w:rPr>
        <w:t xml:space="preserve"> </w:t>
      </w:r>
      <w:r w:rsidR="00224707" w:rsidRPr="00DA5B43">
        <w:rPr>
          <w:rFonts w:asciiTheme="majorHAnsi" w:hAnsiTheme="majorHAnsi" w:cs="Cambria"/>
          <w:sz w:val="24"/>
          <w:szCs w:val="24"/>
        </w:rPr>
        <w:t>e</w:t>
      </w:r>
      <w:r w:rsidR="00224707" w:rsidRPr="00DA5B43">
        <w:rPr>
          <w:rFonts w:asciiTheme="majorHAnsi" w:hAnsiTheme="majorHAnsi" w:cs="Cambria"/>
          <w:spacing w:val="1"/>
          <w:sz w:val="24"/>
          <w:szCs w:val="24"/>
        </w:rPr>
        <w:t>a</w:t>
      </w:r>
      <w:r w:rsidR="00224707" w:rsidRPr="00DA5B43">
        <w:rPr>
          <w:rFonts w:asciiTheme="majorHAnsi" w:hAnsiTheme="majorHAnsi" w:cs="Cambria"/>
          <w:spacing w:val="-1"/>
          <w:sz w:val="24"/>
          <w:szCs w:val="24"/>
        </w:rPr>
        <w:t>r</w:t>
      </w:r>
      <w:r w:rsidR="00224707" w:rsidRPr="00DA5B43">
        <w:rPr>
          <w:rFonts w:asciiTheme="majorHAnsi" w:hAnsiTheme="majorHAnsi" w:cs="Cambria"/>
          <w:sz w:val="24"/>
          <w:szCs w:val="24"/>
        </w:rPr>
        <w:t>ly</w:t>
      </w:r>
      <w:r w:rsidR="00224707" w:rsidRPr="00DA5B43">
        <w:rPr>
          <w:rFonts w:asciiTheme="majorHAnsi" w:hAnsiTheme="majorHAnsi" w:cs="Cambria"/>
          <w:spacing w:val="-1"/>
          <w:sz w:val="24"/>
          <w:szCs w:val="24"/>
        </w:rPr>
        <w:t xml:space="preserve"> </w:t>
      </w:r>
      <w:r w:rsidR="00224707" w:rsidRPr="00DA5B43">
        <w:rPr>
          <w:rFonts w:asciiTheme="majorHAnsi" w:hAnsiTheme="majorHAnsi" w:cs="Cambria"/>
          <w:sz w:val="24"/>
          <w:szCs w:val="24"/>
        </w:rPr>
        <w:t>ca</w:t>
      </w:r>
      <w:r w:rsidR="00224707" w:rsidRPr="00DA5B43">
        <w:rPr>
          <w:rFonts w:asciiTheme="majorHAnsi" w:hAnsiTheme="majorHAnsi" w:cs="Cambria"/>
          <w:spacing w:val="-1"/>
          <w:sz w:val="24"/>
          <w:szCs w:val="24"/>
        </w:rPr>
        <w:t>r</w:t>
      </w:r>
      <w:r w:rsidR="00224707" w:rsidRPr="00DA5B43">
        <w:rPr>
          <w:rFonts w:asciiTheme="majorHAnsi" w:hAnsiTheme="majorHAnsi" w:cs="Cambria"/>
          <w:sz w:val="24"/>
          <w:szCs w:val="24"/>
        </w:rPr>
        <w:t xml:space="preserve">e </w:t>
      </w:r>
      <w:r w:rsidR="00224707" w:rsidRPr="00DA5B43">
        <w:rPr>
          <w:rFonts w:asciiTheme="majorHAnsi" w:hAnsiTheme="majorHAnsi" w:cs="Cambria"/>
          <w:spacing w:val="1"/>
          <w:sz w:val="24"/>
          <w:szCs w:val="24"/>
        </w:rPr>
        <w:t>a</w:t>
      </w:r>
      <w:r w:rsidR="00224707" w:rsidRPr="00DA5B43">
        <w:rPr>
          <w:rFonts w:asciiTheme="majorHAnsi" w:hAnsiTheme="majorHAnsi" w:cs="Cambria"/>
          <w:sz w:val="24"/>
          <w:szCs w:val="24"/>
        </w:rPr>
        <w:t>nd e</w:t>
      </w:r>
      <w:r w:rsidR="00224707" w:rsidRPr="00DA5B43">
        <w:rPr>
          <w:rFonts w:asciiTheme="majorHAnsi" w:hAnsiTheme="majorHAnsi" w:cs="Cambria"/>
          <w:spacing w:val="-1"/>
          <w:sz w:val="24"/>
          <w:szCs w:val="24"/>
        </w:rPr>
        <w:t>d</w:t>
      </w:r>
      <w:r w:rsidR="00224707" w:rsidRPr="00DA5B43">
        <w:rPr>
          <w:rFonts w:asciiTheme="majorHAnsi" w:hAnsiTheme="majorHAnsi" w:cs="Cambria"/>
          <w:sz w:val="24"/>
          <w:szCs w:val="24"/>
        </w:rPr>
        <w:t>u</w:t>
      </w:r>
      <w:r w:rsidR="00224707" w:rsidRPr="00DA5B43">
        <w:rPr>
          <w:rFonts w:asciiTheme="majorHAnsi" w:hAnsiTheme="majorHAnsi" w:cs="Cambria"/>
          <w:spacing w:val="-1"/>
          <w:sz w:val="24"/>
          <w:szCs w:val="24"/>
        </w:rPr>
        <w:t>c</w:t>
      </w:r>
      <w:r w:rsidR="00224707" w:rsidRPr="00DA5B43">
        <w:rPr>
          <w:rFonts w:asciiTheme="majorHAnsi" w:hAnsiTheme="majorHAnsi" w:cs="Cambria"/>
          <w:sz w:val="24"/>
          <w:szCs w:val="24"/>
        </w:rPr>
        <w:t>a</w:t>
      </w:r>
      <w:r w:rsidR="00224707" w:rsidRPr="00DA5B43">
        <w:rPr>
          <w:rFonts w:asciiTheme="majorHAnsi" w:hAnsiTheme="majorHAnsi" w:cs="Cambria"/>
          <w:spacing w:val="1"/>
          <w:sz w:val="24"/>
          <w:szCs w:val="24"/>
        </w:rPr>
        <w:t>t</w:t>
      </w:r>
      <w:r w:rsidR="00224707" w:rsidRPr="00DA5B43">
        <w:rPr>
          <w:rFonts w:asciiTheme="majorHAnsi" w:hAnsiTheme="majorHAnsi" w:cs="Cambria"/>
          <w:sz w:val="24"/>
          <w:szCs w:val="24"/>
        </w:rPr>
        <w:t>ion”</w:t>
      </w:r>
      <w:r w:rsidR="006447A8" w:rsidRPr="00DA5B43">
        <w:rPr>
          <w:rFonts w:asciiTheme="majorHAnsi" w:hAnsiTheme="majorHAnsi" w:cs="Cambria"/>
          <w:sz w:val="24"/>
          <w:szCs w:val="24"/>
        </w:rPr>
        <w:t xml:space="preserve"> </w:t>
      </w:r>
      <w:r w:rsidR="008E3910" w:rsidRPr="00DA5B43">
        <w:rPr>
          <w:rFonts w:asciiTheme="majorHAnsi" w:hAnsiTheme="majorHAnsi" w:cs="Cambria"/>
          <w:sz w:val="24"/>
          <w:szCs w:val="24"/>
        </w:rPr>
        <w:fldChar w:fldCharType="begin"/>
      </w:r>
      <w:r w:rsidR="004A3F11">
        <w:rPr>
          <w:rFonts w:asciiTheme="majorHAnsi" w:hAnsiTheme="majorHAnsi" w:cs="Cambria"/>
          <w:sz w:val="24"/>
          <w:szCs w:val="24"/>
        </w:rPr>
        <w:instrText xml:space="preserve"> ADDIN ZOTERO_ITEM CSL_CITATION {"citationID":"1j7u741ar","properties":{"formattedCitation":"(Hatch, 2002; Kagan &amp; Kauerz, 2007)","plainCitation":"(Hatch, 2002; Kagan &amp; Kauerz, 2007)"},"citationItems":[{"id":172,"uris":["http://zotero.org/users/48675/items/5JHKF334"],"uri":["http://zotero.org/users/48675/items/5JHKF334"],"itemData":{"id":172,"type":"article-journal","title":"Accountability shovedown: Resisting the standards movement in early childhood education","container-title":"Phi Delta Kappa","page":"457-462","volume":"83","issue":"6","source":"Google Scholar","shortTitle":"Accountability shovedown","author":[{"family":"Hatch","given":"J. A"}],"issued":{"date-parts":[["2002"]]}}},{"id":859,"uris":["http://zotero.org/users/48675/items/V8XB8VF4"],"uri":["http://zotero.org/users/48675/items/V8XB8VF4"],"itemData":{"id":859,"type":"article-journal","title":"Reaching for the whole: Integration and alignment in early education policy.","source":"Google Scholar","shortTitle":"Reaching for the whole","author":[{"family":"Kagan","given":"S. L"},{"family":"Kauerz","given":"K."}],"issued":{"date-parts":[["2007"]]}}}],"schema":"https://github.com/citation-style-language/schema/raw/master/csl-citation.json"} </w:instrText>
      </w:r>
      <w:r w:rsidR="008E3910" w:rsidRPr="00DA5B43">
        <w:rPr>
          <w:rFonts w:asciiTheme="majorHAnsi" w:hAnsiTheme="majorHAnsi" w:cs="Cambria"/>
          <w:sz w:val="24"/>
          <w:szCs w:val="24"/>
        </w:rPr>
        <w:fldChar w:fldCharType="separate"/>
      </w:r>
      <w:r w:rsidR="006447A8" w:rsidRPr="00DA5B43">
        <w:rPr>
          <w:rFonts w:asciiTheme="majorHAnsi" w:hAnsiTheme="majorHAnsi"/>
          <w:sz w:val="24"/>
          <w:szCs w:val="24"/>
        </w:rPr>
        <w:t>(Hatch, 2002; Kagan &amp; Kauerz, 2007)</w:t>
      </w:r>
      <w:r w:rsidR="008E3910" w:rsidRPr="00DA5B43">
        <w:rPr>
          <w:rFonts w:asciiTheme="majorHAnsi" w:hAnsiTheme="majorHAnsi" w:cs="Cambria"/>
          <w:sz w:val="24"/>
          <w:szCs w:val="24"/>
        </w:rPr>
        <w:fldChar w:fldCharType="end"/>
      </w:r>
      <w:r w:rsidR="00CA70CF" w:rsidRPr="00DA5B43">
        <w:rPr>
          <w:rFonts w:asciiTheme="majorHAnsi" w:hAnsiTheme="majorHAnsi" w:cs="Cambria"/>
          <w:spacing w:val="2"/>
          <w:sz w:val="24"/>
          <w:szCs w:val="24"/>
        </w:rPr>
        <w:t>.</w:t>
      </w:r>
    </w:p>
    <w:p w:rsidR="00F940EA" w:rsidRPr="00DA5B43" w:rsidRDefault="009179EB" w:rsidP="00A56B6D">
      <w:pPr>
        <w:widowControl w:val="0"/>
        <w:autoSpaceDE w:val="0"/>
        <w:autoSpaceDN w:val="0"/>
        <w:adjustRightInd w:val="0"/>
        <w:spacing w:before="1" w:after="0" w:line="479" w:lineRule="auto"/>
        <w:ind w:right="140" w:firstLine="720"/>
        <w:rPr>
          <w:rFonts w:asciiTheme="majorHAnsi" w:hAnsiTheme="majorHAnsi" w:cs="Cambria"/>
          <w:sz w:val="24"/>
          <w:szCs w:val="24"/>
        </w:rPr>
      </w:pPr>
      <w:r w:rsidRPr="00DA5B43">
        <w:rPr>
          <w:rFonts w:asciiTheme="majorHAnsi" w:hAnsiTheme="majorHAnsi" w:cs="Cambria"/>
          <w:sz w:val="24"/>
          <w:szCs w:val="24"/>
        </w:rPr>
        <w:t>There is some e</w:t>
      </w:r>
      <w:r w:rsidR="001F6751" w:rsidRPr="00DA5B43">
        <w:rPr>
          <w:rFonts w:asciiTheme="majorHAnsi" w:hAnsiTheme="majorHAnsi" w:cs="Cambria"/>
          <w:sz w:val="24"/>
          <w:szCs w:val="24"/>
        </w:rPr>
        <w:t>mp</w:t>
      </w:r>
      <w:r w:rsidR="001F6751" w:rsidRPr="00DA5B43">
        <w:rPr>
          <w:rFonts w:asciiTheme="majorHAnsi" w:hAnsiTheme="majorHAnsi" w:cs="Cambria"/>
          <w:spacing w:val="1"/>
          <w:sz w:val="24"/>
          <w:szCs w:val="24"/>
        </w:rPr>
        <w:t>i</w:t>
      </w:r>
      <w:r w:rsidR="001F6751" w:rsidRPr="00DA5B43">
        <w:rPr>
          <w:rFonts w:asciiTheme="majorHAnsi" w:hAnsiTheme="majorHAnsi" w:cs="Cambria"/>
          <w:spacing w:val="-1"/>
          <w:sz w:val="24"/>
          <w:szCs w:val="24"/>
        </w:rPr>
        <w:t>r</w:t>
      </w:r>
      <w:r w:rsidR="001F6751" w:rsidRPr="00DA5B43">
        <w:rPr>
          <w:rFonts w:asciiTheme="majorHAnsi" w:hAnsiTheme="majorHAnsi" w:cs="Cambria"/>
          <w:sz w:val="24"/>
          <w:szCs w:val="24"/>
        </w:rPr>
        <w:t xml:space="preserve">ical </w:t>
      </w:r>
      <w:r w:rsidR="001F6751" w:rsidRPr="00DA5B43">
        <w:rPr>
          <w:rFonts w:asciiTheme="majorHAnsi" w:hAnsiTheme="majorHAnsi" w:cs="Cambria"/>
          <w:spacing w:val="1"/>
          <w:sz w:val="24"/>
          <w:szCs w:val="24"/>
        </w:rPr>
        <w:t>e</w:t>
      </w:r>
      <w:r w:rsidR="001F6751" w:rsidRPr="00DA5B43">
        <w:rPr>
          <w:rFonts w:asciiTheme="majorHAnsi" w:hAnsiTheme="majorHAnsi" w:cs="Cambria"/>
          <w:spacing w:val="-1"/>
          <w:sz w:val="24"/>
          <w:szCs w:val="24"/>
        </w:rPr>
        <w:t>v</w:t>
      </w:r>
      <w:r w:rsidR="001F6751" w:rsidRPr="00DA5B43">
        <w:rPr>
          <w:rFonts w:asciiTheme="majorHAnsi" w:hAnsiTheme="majorHAnsi" w:cs="Cambria"/>
          <w:sz w:val="24"/>
          <w:szCs w:val="24"/>
        </w:rPr>
        <w:t xml:space="preserve">idence </w:t>
      </w:r>
      <w:r w:rsidRPr="00DA5B43">
        <w:rPr>
          <w:rFonts w:asciiTheme="majorHAnsi" w:hAnsiTheme="majorHAnsi" w:cs="Cambria"/>
          <w:sz w:val="24"/>
          <w:szCs w:val="24"/>
        </w:rPr>
        <w:t>supporting the claim that</w:t>
      </w:r>
      <w:r w:rsidR="001F6751" w:rsidRPr="00DA5B43">
        <w:rPr>
          <w:rFonts w:asciiTheme="majorHAnsi" w:hAnsiTheme="majorHAnsi" w:cs="Cambria"/>
          <w:spacing w:val="-1"/>
          <w:sz w:val="24"/>
          <w:szCs w:val="24"/>
        </w:rPr>
        <w:t xml:space="preserve"> </w:t>
      </w:r>
      <w:r w:rsidR="001F6751" w:rsidRPr="00DA5B43">
        <w:rPr>
          <w:rFonts w:asciiTheme="majorHAnsi" w:hAnsiTheme="majorHAnsi" w:cs="Cambria"/>
          <w:sz w:val="24"/>
          <w:szCs w:val="24"/>
        </w:rPr>
        <w:t>N</w:t>
      </w:r>
      <w:r w:rsidR="001F6751" w:rsidRPr="00DA5B43">
        <w:rPr>
          <w:rFonts w:asciiTheme="majorHAnsi" w:hAnsiTheme="majorHAnsi" w:cs="Cambria"/>
          <w:spacing w:val="-1"/>
          <w:sz w:val="24"/>
          <w:szCs w:val="24"/>
        </w:rPr>
        <w:t>C</w:t>
      </w:r>
      <w:r w:rsidR="001F6751" w:rsidRPr="00DA5B43">
        <w:rPr>
          <w:rFonts w:asciiTheme="majorHAnsi" w:hAnsiTheme="majorHAnsi" w:cs="Cambria"/>
          <w:spacing w:val="1"/>
          <w:sz w:val="24"/>
          <w:szCs w:val="24"/>
        </w:rPr>
        <w:t>L</w:t>
      </w:r>
      <w:r w:rsidR="001F6751" w:rsidRPr="00DA5B43">
        <w:rPr>
          <w:rFonts w:asciiTheme="majorHAnsi" w:hAnsiTheme="majorHAnsi" w:cs="Cambria"/>
          <w:sz w:val="24"/>
          <w:szCs w:val="24"/>
        </w:rPr>
        <w:t>B</w:t>
      </w:r>
      <w:r w:rsidRPr="00DA5B43">
        <w:rPr>
          <w:rFonts w:asciiTheme="majorHAnsi" w:hAnsiTheme="majorHAnsi" w:cs="Cambria"/>
          <w:sz w:val="24"/>
          <w:szCs w:val="24"/>
        </w:rPr>
        <w:t>,</w:t>
      </w:r>
      <w:r w:rsidR="001F6751" w:rsidRPr="00DA5B43">
        <w:rPr>
          <w:rFonts w:asciiTheme="majorHAnsi" w:hAnsiTheme="majorHAnsi" w:cs="Cambria"/>
          <w:spacing w:val="1"/>
          <w:sz w:val="24"/>
          <w:szCs w:val="24"/>
        </w:rPr>
        <w:t xml:space="preserve"> or accountability pressures more broadly</w:t>
      </w:r>
      <w:r w:rsidRPr="00DA5B43">
        <w:rPr>
          <w:rFonts w:asciiTheme="majorHAnsi" w:hAnsiTheme="majorHAnsi" w:cs="Cambria"/>
          <w:spacing w:val="1"/>
          <w:sz w:val="24"/>
          <w:szCs w:val="24"/>
        </w:rPr>
        <w:t>,</w:t>
      </w:r>
      <w:r w:rsidR="001F6751" w:rsidRPr="00DA5B43">
        <w:rPr>
          <w:rFonts w:asciiTheme="majorHAnsi" w:hAnsiTheme="majorHAnsi" w:cs="Cambria"/>
          <w:spacing w:val="1"/>
          <w:sz w:val="24"/>
          <w:szCs w:val="24"/>
        </w:rPr>
        <w:t xml:space="preserve"> </w:t>
      </w:r>
      <w:r w:rsidRPr="00DA5B43">
        <w:rPr>
          <w:rFonts w:asciiTheme="majorHAnsi" w:hAnsiTheme="majorHAnsi" w:cs="Cambria"/>
          <w:sz w:val="24"/>
          <w:szCs w:val="24"/>
        </w:rPr>
        <w:t>impacted</w:t>
      </w:r>
      <w:r w:rsidR="001F6751" w:rsidRPr="00DA5B43">
        <w:rPr>
          <w:rFonts w:asciiTheme="majorHAnsi" w:hAnsiTheme="majorHAnsi" w:cs="Cambria"/>
          <w:sz w:val="24"/>
          <w:szCs w:val="24"/>
        </w:rPr>
        <w:t xml:space="preserve"> the </w:t>
      </w:r>
      <w:r w:rsidRPr="00DA5B43">
        <w:rPr>
          <w:rFonts w:asciiTheme="majorHAnsi" w:hAnsiTheme="majorHAnsi" w:cs="Cambria"/>
          <w:sz w:val="24"/>
          <w:szCs w:val="24"/>
        </w:rPr>
        <w:t xml:space="preserve">learning </w:t>
      </w:r>
      <w:r w:rsidR="001F6751" w:rsidRPr="00DA5B43">
        <w:rPr>
          <w:rFonts w:asciiTheme="majorHAnsi" w:hAnsiTheme="majorHAnsi" w:cs="Cambria"/>
          <w:sz w:val="24"/>
          <w:szCs w:val="24"/>
        </w:rPr>
        <w:t>experie</w:t>
      </w:r>
      <w:r w:rsidR="001F6751" w:rsidRPr="00DA5B43">
        <w:rPr>
          <w:rFonts w:asciiTheme="majorHAnsi" w:hAnsiTheme="majorHAnsi" w:cs="Cambria"/>
          <w:spacing w:val="1"/>
          <w:sz w:val="24"/>
          <w:szCs w:val="24"/>
        </w:rPr>
        <w:t>n</w:t>
      </w:r>
      <w:r w:rsidR="001F6751" w:rsidRPr="00DA5B43">
        <w:rPr>
          <w:rFonts w:asciiTheme="majorHAnsi" w:hAnsiTheme="majorHAnsi" w:cs="Cambria"/>
          <w:sz w:val="24"/>
          <w:szCs w:val="24"/>
        </w:rPr>
        <w:t xml:space="preserve">ces </w:t>
      </w:r>
      <w:r w:rsidR="001F6751" w:rsidRPr="00DA5B43">
        <w:rPr>
          <w:rFonts w:asciiTheme="majorHAnsi" w:hAnsiTheme="majorHAnsi" w:cs="Cambria"/>
          <w:spacing w:val="-2"/>
          <w:sz w:val="24"/>
          <w:szCs w:val="24"/>
        </w:rPr>
        <w:t>o</w:t>
      </w:r>
      <w:r w:rsidR="001F6751" w:rsidRPr="00DA5B43">
        <w:rPr>
          <w:rFonts w:asciiTheme="majorHAnsi" w:hAnsiTheme="majorHAnsi" w:cs="Cambria"/>
          <w:sz w:val="24"/>
          <w:szCs w:val="24"/>
        </w:rPr>
        <w:t>f</w:t>
      </w:r>
      <w:r w:rsidR="001F6751" w:rsidRPr="00DA5B43">
        <w:rPr>
          <w:rFonts w:asciiTheme="majorHAnsi" w:hAnsiTheme="majorHAnsi" w:cs="Cambria"/>
          <w:spacing w:val="-1"/>
          <w:sz w:val="24"/>
          <w:szCs w:val="24"/>
        </w:rPr>
        <w:t xml:space="preserve"> </w:t>
      </w:r>
      <w:r w:rsidR="001F6751" w:rsidRPr="00DA5B43">
        <w:rPr>
          <w:rFonts w:asciiTheme="majorHAnsi" w:hAnsiTheme="majorHAnsi" w:cs="Cambria"/>
          <w:sz w:val="24"/>
          <w:szCs w:val="24"/>
        </w:rPr>
        <w:t>young children</w:t>
      </w:r>
      <w:r w:rsidR="00A56B6D" w:rsidRPr="00DA5B43">
        <w:rPr>
          <w:rFonts w:asciiTheme="majorHAnsi" w:hAnsiTheme="majorHAnsi" w:cs="Cambria"/>
          <w:sz w:val="24"/>
          <w:szCs w:val="24"/>
        </w:rPr>
        <w:t xml:space="preserve"> </w:t>
      </w:r>
      <w:r w:rsidR="008E3910" w:rsidRPr="00DA5B43">
        <w:rPr>
          <w:rFonts w:asciiTheme="majorHAnsi" w:hAnsiTheme="majorHAnsi" w:cs="Cambria"/>
          <w:sz w:val="24"/>
          <w:szCs w:val="24"/>
        </w:rPr>
        <w:fldChar w:fldCharType="begin"/>
      </w:r>
      <w:r w:rsidR="00A56B6D" w:rsidRPr="00DA5B43">
        <w:rPr>
          <w:rFonts w:asciiTheme="majorHAnsi" w:hAnsiTheme="majorHAnsi" w:cs="Cambria"/>
          <w:sz w:val="24"/>
          <w:szCs w:val="24"/>
        </w:rPr>
        <w:instrText xml:space="preserve"> ADDIN ZOTERO_ITEM CSL_CITATION {"citationID":"1q2rdoe31b","properties":{"formattedCitation":"(Russell, 2007)","plainCitation":"(Russell, 2007)"},"citationItems":[{"id":345,"uris":["http://zotero.org/users/48675/items/THXRC3JU"],"uri":["http://zotero.org/users/48675/items/THXRC3JU"],"itemData":{"id":345,"type":"thesis","title":"Not kid stuff anymore? Institutional change in kindergarten education","publisher":"University of California, Berkeley","source":"Google Scholar","shortTitle":"Not kid stuff anymore?","author":[{"family":"Russell","given":"J. L"}],"issued":{"date-parts":[["2007"]]}}}],"schema":"https://github.com/citation-style-language/schema/raw/master/csl-citation.json"} </w:instrText>
      </w:r>
      <w:r w:rsidR="008E3910" w:rsidRPr="00DA5B43">
        <w:rPr>
          <w:rFonts w:asciiTheme="majorHAnsi" w:hAnsiTheme="majorHAnsi" w:cs="Cambria"/>
          <w:sz w:val="24"/>
          <w:szCs w:val="24"/>
        </w:rPr>
        <w:fldChar w:fldCharType="separate"/>
      </w:r>
      <w:r w:rsidR="00A56B6D" w:rsidRPr="00DA5B43">
        <w:rPr>
          <w:rFonts w:asciiTheme="majorHAnsi" w:hAnsiTheme="majorHAnsi"/>
          <w:sz w:val="24"/>
        </w:rPr>
        <w:t>(Russell, 2007)</w:t>
      </w:r>
      <w:r w:rsidR="008E3910" w:rsidRPr="00DA5B43">
        <w:rPr>
          <w:rFonts w:asciiTheme="majorHAnsi" w:hAnsiTheme="majorHAnsi" w:cs="Cambria"/>
          <w:sz w:val="24"/>
          <w:szCs w:val="24"/>
        </w:rPr>
        <w:fldChar w:fldCharType="end"/>
      </w:r>
      <w:r w:rsidR="001F6751" w:rsidRPr="00DA5B43">
        <w:rPr>
          <w:rFonts w:asciiTheme="majorHAnsi" w:hAnsiTheme="majorHAnsi" w:cs="Cambria"/>
          <w:sz w:val="24"/>
          <w:szCs w:val="24"/>
        </w:rPr>
        <w:t>.</w:t>
      </w:r>
      <w:r w:rsidR="00D45C92" w:rsidRPr="00DA5B43">
        <w:rPr>
          <w:rFonts w:asciiTheme="majorHAnsi" w:hAnsiTheme="majorHAnsi" w:cs="Cambria"/>
          <w:spacing w:val="1"/>
          <w:sz w:val="24"/>
          <w:szCs w:val="24"/>
        </w:rPr>
        <w:t xml:space="preserve"> </w:t>
      </w:r>
      <w:r w:rsidR="001F6751" w:rsidRPr="00DA5B43">
        <w:rPr>
          <w:rFonts w:asciiTheme="majorHAnsi" w:hAnsiTheme="majorHAnsi" w:cs="Cambria"/>
          <w:spacing w:val="1"/>
          <w:sz w:val="24"/>
          <w:szCs w:val="24"/>
        </w:rPr>
        <w:t>In a qualitative</w:t>
      </w:r>
      <w:r w:rsidR="001F6751" w:rsidRPr="00DA5B43">
        <w:rPr>
          <w:rFonts w:asciiTheme="majorHAnsi" w:hAnsiTheme="majorHAnsi" w:cs="Cambria"/>
          <w:spacing w:val="-1"/>
          <w:sz w:val="24"/>
          <w:szCs w:val="24"/>
        </w:rPr>
        <w:t xml:space="preserve"> </w:t>
      </w:r>
      <w:r w:rsidR="001F6751" w:rsidRPr="00DA5B43">
        <w:rPr>
          <w:rFonts w:asciiTheme="majorHAnsi" w:hAnsiTheme="majorHAnsi" w:cs="Cambria"/>
          <w:sz w:val="24"/>
          <w:szCs w:val="24"/>
        </w:rPr>
        <w:t>case</w:t>
      </w:r>
      <w:r w:rsidR="001F6751" w:rsidRPr="00DA5B43">
        <w:rPr>
          <w:rFonts w:asciiTheme="majorHAnsi" w:hAnsiTheme="majorHAnsi" w:cs="Cambria"/>
          <w:spacing w:val="1"/>
          <w:sz w:val="24"/>
          <w:szCs w:val="24"/>
        </w:rPr>
        <w:t xml:space="preserve"> </w:t>
      </w:r>
      <w:r w:rsidR="001F6751" w:rsidRPr="00DA5B43">
        <w:rPr>
          <w:rFonts w:asciiTheme="majorHAnsi" w:hAnsiTheme="majorHAnsi" w:cs="Cambria"/>
          <w:sz w:val="24"/>
          <w:szCs w:val="24"/>
        </w:rPr>
        <w:t>s</w:t>
      </w:r>
      <w:r w:rsidR="001F6751" w:rsidRPr="00DA5B43">
        <w:rPr>
          <w:rFonts w:asciiTheme="majorHAnsi" w:hAnsiTheme="majorHAnsi" w:cs="Cambria"/>
          <w:spacing w:val="-2"/>
          <w:sz w:val="24"/>
          <w:szCs w:val="24"/>
        </w:rPr>
        <w:t>t</w:t>
      </w:r>
      <w:r w:rsidR="001F6751" w:rsidRPr="00DA5B43">
        <w:rPr>
          <w:rFonts w:asciiTheme="majorHAnsi" w:hAnsiTheme="majorHAnsi" w:cs="Cambria"/>
          <w:sz w:val="24"/>
          <w:szCs w:val="24"/>
        </w:rPr>
        <w:t>u</w:t>
      </w:r>
      <w:r w:rsidR="001F6751" w:rsidRPr="00DA5B43">
        <w:rPr>
          <w:rFonts w:asciiTheme="majorHAnsi" w:hAnsiTheme="majorHAnsi" w:cs="Cambria"/>
          <w:spacing w:val="-2"/>
          <w:sz w:val="24"/>
          <w:szCs w:val="24"/>
        </w:rPr>
        <w:t>d</w:t>
      </w:r>
      <w:r w:rsidR="001F6751" w:rsidRPr="00DA5B43">
        <w:rPr>
          <w:rFonts w:asciiTheme="majorHAnsi" w:hAnsiTheme="majorHAnsi" w:cs="Cambria"/>
          <w:sz w:val="24"/>
          <w:szCs w:val="24"/>
        </w:rPr>
        <w:t>y</w:t>
      </w:r>
      <w:r w:rsidR="001F6751" w:rsidRPr="00DA5B43">
        <w:rPr>
          <w:rFonts w:asciiTheme="majorHAnsi" w:hAnsiTheme="majorHAnsi" w:cs="Cambria"/>
          <w:spacing w:val="-1"/>
          <w:sz w:val="24"/>
          <w:szCs w:val="24"/>
        </w:rPr>
        <w:t xml:space="preserve"> </w:t>
      </w:r>
      <w:r w:rsidR="001F6751" w:rsidRPr="00DA5B43">
        <w:rPr>
          <w:rFonts w:asciiTheme="majorHAnsi" w:hAnsiTheme="majorHAnsi" w:cs="Cambria"/>
          <w:sz w:val="24"/>
          <w:szCs w:val="24"/>
        </w:rPr>
        <w:t>of</w:t>
      </w:r>
      <w:r w:rsidR="001F6751" w:rsidRPr="00DA5B43">
        <w:rPr>
          <w:rFonts w:asciiTheme="majorHAnsi" w:hAnsiTheme="majorHAnsi" w:cs="Cambria"/>
          <w:spacing w:val="-1"/>
          <w:sz w:val="24"/>
          <w:szCs w:val="24"/>
        </w:rPr>
        <w:t xml:space="preserve"> </w:t>
      </w:r>
      <w:r w:rsidR="001F6751" w:rsidRPr="00DA5B43">
        <w:rPr>
          <w:rFonts w:asciiTheme="majorHAnsi" w:hAnsiTheme="majorHAnsi" w:cs="Cambria"/>
          <w:sz w:val="24"/>
          <w:szCs w:val="24"/>
        </w:rPr>
        <w:t>a</w:t>
      </w:r>
      <w:r w:rsidR="001F6751" w:rsidRPr="00DA5B43">
        <w:rPr>
          <w:rFonts w:asciiTheme="majorHAnsi" w:hAnsiTheme="majorHAnsi" w:cs="Cambria"/>
          <w:spacing w:val="3"/>
          <w:sz w:val="24"/>
          <w:szCs w:val="24"/>
        </w:rPr>
        <w:t xml:space="preserve"> </w:t>
      </w:r>
      <w:r w:rsidR="001F6751" w:rsidRPr="00DA5B43">
        <w:rPr>
          <w:rFonts w:asciiTheme="majorHAnsi" w:hAnsiTheme="majorHAnsi" w:cs="Cambria"/>
          <w:sz w:val="24"/>
          <w:szCs w:val="24"/>
        </w:rPr>
        <w:t>Te</w:t>
      </w:r>
      <w:r w:rsidR="001F6751" w:rsidRPr="00DA5B43">
        <w:rPr>
          <w:rFonts w:asciiTheme="majorHAnsi" w:hAnsiTheme="majorHAnsi" w:cs="Cambria"/>
          <w:spacing w:val="-1"/>
          <w:sz w:val="24"/>
          <w:szCs w:val="24"/>
        </w:rPr>
        <w:t>x</w:t>
      </w:r>
      <w:r w:rsidR="001F6751" w:rsidRPr="00DA5B43">
        <w:rPr>
          <w:rFonts w:asciiTheme="majorHAnsi" w:hAnsiTheme="majorHAnsi" w:cs="Cambria"/>
          <w:sz w:val="24"/>
          <w:szCs w:val="24"/>
        </w:rPr>
        <w:t xml:space="preserve">as </w:t>
      </w:r>
      <w:r w:rsidR="001F6751" w:rsidRPr="00DA5B43">
        <w:rPr>
          <w:rFonts w:asciiTheme="majorHAnsi" w:hAnsiTheme="majorHAnsi" w:cs="Cambria"/>
          <w:spacing w:val="1"/>
          <w:sz w:val="24"/>
          <w:szCs w:val="24"/>
        </w:rPr>
        <w:t>e</w:t>
      </w:r>
      <w:r w:rsidR="001F6751" w:rsidRPr="00DA5B43">
        <w:rPr>
          <w:rFonts w:asciiTheme="majorHAnsi" w:hAnsiTheme="majorHAnsi" w:cs="Cambria"/>
          <w:sz w:val="24"/>
          <w:szCs w:val="24"/>
        </w:rPr>
        <w:t>lemen</w:t>
      </w:r>
      <w:r w:rsidR="001F6751" w:rsidRPr="00DA5B43">
        <w:rPr>
          <w:rFonts w:asciiTheme="majorHAnsi" w:hAnsiTheme="majorHAnsi" w:cs="Cambria"/>
          <w:spacing w:val="1"/>
          <w:sz w:val="24"/>
          <w:szCs w:val="24"/>
        </w:rPr>
        <w:t>t</w:t>
      </w:r>
      <w:r w:rsidR="001F6751" w:rsidRPr="00DA5B43">
        <w:rPr>
          <w:rFonts w:asciiTheme="majorHAnsi" w:hAnsiTheme="majorHAnsi" w:cs="Cambria"/>
          <w:sz w:val="24"/>
          <w:szCs w:val="24"/>
        </w:rPr>
        <w:t>ary</w:t>
      </w:r>
      <w:r w:rsidR="001F6751" w:rsidRPr="00DA5B43">
        <w:rPr>
          <w:rFonts w:asciiTheme="majorHAnsi" w:hAnsiTheme="majorHAnsi" w:cs="Cambria"/>
          <w:spacing w:val="-1"/>
          <w:sz w:val="24"/>
          <w:szCs w:val="24"/>
        </w:rPr>
        <w:t xml:space="preserve"> </w:t>
      </w:r>
      <w:r w:rsidR="001F6751" w:rsidRPr="00DA5B43">
        <w:rPr>
          <w:rFonts w:asciiTheme="majorHAnsi" w:hAnsiTheme="majorHAnsi" w:cs="Cambria"/>
          <w:sz w:val="24"/>
          <w:szCs w:val="24"/>
        </w:rPr>
        <w:t>sc</w:t>
      </w:r>
      <w:r w:rsidR="001F6751" w:rsidRPr="00DA5B43">
        <w:rPr>
          <w:rFonts w:asciiTheme="majorHAnsi" w:hAnsiTheme="majorHAnsi" w:cs="Cambria"/>
          <w:spacing w:val="-1"/>
          <w:sz w:val="24"/>
          <w:szCs w:val="24"/>
        </w:rPr>
        <w:t>h</w:t>
      </w:r>
      <w:r w:rsidR="001F6751" w:rsidRPr="00DA5B43">
        <w:rPr>
          <w:rFonts w:asciiTheme="majorHAnsi" w:hAnsiTheme="majorHAnsi" w:cs="Cambria"/>
          <w:sz w:val="24"/>
          <w:szCs w:val="24"/>
        </w:rPr>
        <w:t>oo</w:t>
      </w:r>
      <w:r w:rsidR="001F6751" w:rsidRPr="00DA5B43">
        <w:rPr>
          <w:rFonts w:asciiTheme="majorHAnsi" w:hAnsiTheme="majorHAnsi" w:cs="Cambria"/>
          <w:spacing w:val="-1"/>
          <w:sz w:val="24"/>
          <w:szCs w:val="24"/>
        </w:rPr>
        <w:t>l</w:t>
      </w:r>
      <w:r w:rsidR="001F6751" w:rsidRPr="00DA5B43">
        <w:rPr>
          <w:rFonts w:asciiTheme="majorHAnsi" w:hAnsiTheme="majorHAnsi" w:cs="Cambria"/>
          <w:sz w:val="24"/>
          <w:szCs w:val="24"/>
        </w:rPr>
        <w:t>,</w:t>
      </w:r>
      <w:r w:rsidR="001F6751" w:rsidRPr="00DA5B43">
        <w:rPr>
          <w:rFonts w:asciiTheme="majorHAnsi" w:hAnsiTheme="majorHAnsi" w:cs="Cambria"/>
          <w:spacing w:val="4"/>
          <w:sz w:val="24"/>
          <w:szCs w:val="24"/>
        </w:rPr>
        <w:t xml:space="preserve"> </w:t>
      </w:r>
      <w:r w:rsidR="001F6751" w:rsidRPr="00DA5B43">
        <w:rPr>
          <w:rFonts w:asciiTheme="majorHAnsi" w:hAnsiTheme="majorHAnsi" w:cs="Cambria"/>
          <w:sz w:val="24"/>
          <w:szCs w:val="24"/>
        </w:rPr>
        <w:t>Bo</w:t>
      </w:r>
      <w:r w:rsidR="001F6751" w:rsidRPr="00DA5B43">
        <w:rPr>
          <w:rFonts w:asciiTheme="majorHAnsi" w:hAnsiTheme="majorHAnsi" w:cs="Cambria"/>
          <w:spacing w:val="-1"/>
          <w:sz w:val="24"/>
          <w:szCs w:val="24"/>
        </w:rPr>
        <w:t>o</w:t>
      </w:r>
      <w:r w:rsidR="001F6751" w:rsidRPr="00DA5B43">
        <w:rPr>
          <w:rFonts w:asciiTheme="majorHAnsi" w:hAnsiTheme="majorHAnsi" w:cs="Cambria"/>
          <w:sz w:val="24"/>
          <w:szCs w:val="24"/>
        </w:rPr>
        <w:t>he</w:t>
      </w:r>
      <w:r w:rsidR="001F6751" w:rsidRPr="00DA5B43">
        <w:rPr>
          <w:rFonts w:asciiTheme="majorHAnsi" w:hAnsiTheme="majorHAnsi" w:cs="Cambria"/>
          <w:spacing w:val="2"/>
          <w:sz w:val="24"/>
          <w:szCs w:val="24"/>
        </w:rPr>
        <w:t>r</w:t>
      </w:r>
      <w:r w:rsidR="001F6751" w:rsidRPr="00DA5B43">
        <w:rPr>
          <w:rFonts w:asciiTheme="majorHAnsi" w:hAnsiTheme="majorHAnsi" w:cs="Cambria"/>
          <w:sz w:val="24"/>
          <w:szCs w:val="24"/>
        </w:rPr>
        <w:t>-J</w:t>
      </w:r>
      <w:r w:rsidR="001F6751" w:rsidRPr="00DA5B43">
        <w:rPr>
          <w:rFonts w:asciiTheme="majorHAnsi" w:hAnsiTheme="majorHAnsi" w:cs="Cambria"/>
          <w:spacing w:val="1"/>
          <w:sz w:val="24"/>
          <w:szCs w:val="24"/>
        </w:rPr>
        <w:t>e</w:t>
      </w:r>
      <w:r w:rsidR="001F6751" w:rsidRPr="00DA5B43">
        <w:rPr>
          <w:rFonts w:asciiTheme="majorHAnsi" w:hAnsiTheme="majorHAnsi" w:cs="Cambria"/>
          <w:sz w:val="24"/>
          <w:szCs w:val="24"/>
        </w:rPr>
        <w:t>n</w:t>
      </w:r>
      <w:r w:rsidR="001F6751" w:rsidRPr="00DA5B43">
        <w:rPr>
          <w:rFonts w:asciiTheme="majorHAnsi" w:hAnsiTheme="majorHAnsi" w:cs="Cambria"/>
          <w:spacing w:val="1"/>
          <w:sz w:val="24"/>
          <w:szCs w:val="24"/>
        </w:rPr>
        <w:t>n</w:t>
      </w:r>
      <w:r w:rsidR="001F6751" w:rsidRPr="00DA5B43">
        <w:rPr>
          <w:rFonts w:asciiTheme="majorHAnsi" w:hAnsiTheme="majorHAnsi" w:cs="Cambria"/>
          <w:sz w:val="24"/>
          <w:szCs w:val="24"/>
        </w:rPr>
        <w:t>i</w:t>
      </w:r>
      <w:r w:rsidR="001F6751" w:rsidRPr="00DA5B43">
        <w:rPr>
          <w:rFonts w:asciiTheme="majorHAnsi" w:hAnsiTheme="majorHAnsi" w:cs="Cambria"/>
          <w:spacing w:val="1"/>
          <w:sz w:val="24"/>
          <w:szCs w:val="24"/>
        </w:rPr>
        <w:t>n</w:t>
      </w:r>
      <w:r w:rsidR="001F6751" w:rsidRPr="00DA5B43">
        <w:rPr>
          <w:rFonts w:asciiTheme="majorHAnsi" w:hAnsiTheme="majorHAnsi" w:cs="Cambria"/>
          <w:spacing w:val="-1"/>
          <w:sz w:val="24"/>
          <w:szCs w:val="24"/>
        </w:rPr>
        <w:t>g</w:t>
      </w:r>
      <w:r w:rsidR="001F6751" w:rsidRPr="00DA5B43">
        <w:rPr>
          <w:rFonts w:asciiTheme="majorHAnsi" w:hAnsiTheme="majorHAnsi" w:cs="Cambria"/>
          <w:sz w:val="24"/>
          <w:szCs w:val="24"/>
        </w:rPr>
        <w:t xml:space="preserve">s </w:t>
      </w:r>
      <w:r w:rsidR="008E3910" w:rsidRPr="00DA5B43">
        <w:rPr>
          <w:rFonts w:asciiTheme="majorHAnsi" w:hAnsiTheme="majorHAnsi" w:cs="Cambria"/>
          <w:sz w:val="24"/>
          <w:szCs w:val="24"/>
        </w:rPr>
        <w:fldChar w:fldCharType="begin"/>
      </w:r>
      <w:r w:rsidR="004A3F11">
        <w:rPr>
          <w:rFonts w:asciiTheme="majorHAnsi" w:hAnsiTheme="majorHAnsi" w:cs="Cambria"/>
          <w:sz w:val="24"/>
          <w:szCs w:val="24"/>
        </w:rPr>
        <w:instrText xml:space="preserve"> ADDIN ZOTERO_ITEM CSL_CITATION {"citationID":"2i6maekm04","properties":{"formattedCitation":"(2005)","plainCitation":"(2005)"},"citationItems":[{"id":188,"uris":["http://zotero.org/users/48675/items/66PCXSIF"],"uri":["http://zotero.org/users/48675/items/66PCXSIF"],"itemData":{"id":188,"type":"article-journal","title":"Below the bubble:“Educational triage” and the Texas Accountability System","container-title":"American Educational Research Journal","page":"231-268","volume":"42","issue":"2","source":"Google Scholar","ISSN":"0002-8312","shortTitle":"Below the bubble","author":[{"family":"Booher-Jennings","given":"J."}],"issued":{"date-parts":[["2005"]]}},"suppress-author":true}],"schema":"https://github.com/citation-style-language/schema/raw/master/csl-citation.json"} </w:instrText>
      </w:r>
      <w:r w:rsidR="008E3910" w:rsidRPr="00DA5B43">
        <w:rPr>
          <w:rFonts w:asciiTheme="majorHAnsi" w:hAnsiTheme="majorHAnsi" w:cs="Cambria"/>
          <w:sz w:val="24"/>
          <w:szCs w:val="24"/>
        </w:rPr>
        <w:fldChar w:fldCharType="separate"/>
      </w:r>
      <w:r w:rsidR="001F6751" w:rsidRPr="00DA5B43">
        <w:rPr>
          <w:rFonts w:asciiTheme="majorHAnsi" w:hAnsiTheme="majorHAnsi"/>
          <w:sz w:val="24"/>
          <w:szCs w:val="24"/>
        </w:rPr>
        <w:t>(2005)</w:t>
      </w:r>
      <w:r w:rsidR="008E3910" w:rsidRPr="00DA5B43">
        <w:rPr>
          <w:rFonts w:asciiTheme="majorHAnsi" w:hAnsiTheme="majorHAnsi" w:cs="Cambria"/>
          <w:sz w:val="24"/>
          <w:szCs w:val="24"/>
        </w:rPr>
        <w:fldChar w:fldCharType="end"/>
      </w:r>
      <w:r w:rsidR="001F6751" w:rsidRPr="00DA5B43">
        <w:rPr>
          <w:rFonts w:asciiTheme="majorHAnsi" w:hAnsiTheme="majorHAnsi" w:cs="Cambria"/>
          <w:sz w:val="24"/>
          <w:szCs w:val="24"/>
        </w:rPr>
        <w:t xml:space="preserve"> </w:t>
      </w:r>
      <w:r w:rsidR="001F6751" w:rsidRPr="00DA5B43">
        <w:rPr>
          <w:rFonts w:asciiTheme="majorHAnsi" w:hAnsiTheme="majorHAnsi" w:cs="Cambria"/>
          <w:spacing w:val="-1"/>
          <w:sz w:val="24"/>
          <w:szCs w:val="24"/>
        </w:rPr>
        <w:t>d</w:t>
      </w:r>
      <w:r w:rsidR="001F6751" w:rsidRPr="00DA5B43">
        <w:rPr>
          <w:rFonts w:asciiTheme="majorHAnsi" w:hAnsiTheme="majorHAnsi" w:cs="Cambria"/>
          <w:sz w:val="24"/>
          <w:szCs w:val="24"/>
        </w:rPr>
        <w:t>escri</w:t>
      </w:r>
      <w:r w:rsidR="001F6751" w:rsidRPr="00DA5B43">
        <w:rPr>
          <w:rFonts w:asciiTheme="majorHAnsi" w:hAnsiTheme="majorHAnsi" w:cs="Cambria"/>
          <w:spacing w:val="1"/>
          <w:sz w:val="24"/>
          <w:szCs w:val="24"/>
        </w:rPr>
        <w:t>b</w:t>
      </w:r>
      <w:r w:rsidR="00B87790" w:rsidRPr="00DA5B43">
        <w:rPr>
          <w:rFonts w:asciiTheme="majorHAnsi" w:hAnsiTheme="majorHAnsi" w:cs="Cambria"/>
          <w:sz w:val="24"/>
          <w:szCs w:val="24"/>
        </w:rPr>
        <w:t>ed</w:t>
      </w:r>
      <w:r w:rsidR="001F6751" w:rsidRPr="00DA5B43">
        <w:rPr>
          <w:rFonts w:asciiTheme="majorHAnsi" w:hAnsiTheme="majorHAnsi" w:cs="Cambria"/>
          <w:sz w:val="24"/>
          <w:szCs w:val="24"/>
        </w:rPr>
        <w:t xml:space="preserve"> </w:t>
      </w:r>
      <w:r w:rsidR="001F6751" w:rsidRPr="00DA5B43">
        <w:rPr>
          <w:rFonts w:asciiTheme="majorHAnsi" w:hAnsiTheme="majorHAnsi" w:cs="Cambria"/>
          <w:spacing w:val="1"/>
          <w:sz w:val="24"/>
          <w:szCs w:val="24"/>
        </w:rPr>
        <w:t>t</w:t>
      </w:r>
      <w:r w:rsidR="001F6751" w:rsidRPr="00DA5B43">
        <w:rPr>
          <w:rFonts w:asciiTheme="majorHAnsi" w:hAnsiTheme="majorHAnsi" w:cs="Cambria"/>
          <w:sz w:val="24"/>
          <w:szCs w:val="24"/>
        </w:rPr>
        <w:t>he i</w:t>
      </w:r>
      <w:r w:rsidR="001F6751" w:rsidRPr="00DA5B43">
        <w:rPr>
          <w:rFonts w:asciiTheme="majorHAnsi" w:hAnsiTheme="majorHAnsi" w:cs="Cambria"/>
          <w:spacing w:val="1"/>
          <w:sz w:val="24"/>
          <w:szCs w:val="24"/>
        </w:rPr>
        <w:t>n</w:t>
      </w:r>
      <w:r w:rsidR="001F6751" w:rsidRPr="00DA5B43">
        <w:rPr>
          <w:rFonts w:asciiTheme="majorHAnsi" w:hAnsiTheme="majorHAnsi" w:cs="Cambria"/>
          <w:sz w:val="24"/>
          <w:szCs w:val="24"/>
        </w:rPr>
        <w:t>t</w:t>
      </w:r>
      <w:r w:rsidR="001F6751" w:rsidRPr="00DA5B43">
        <w:rPr>
          <w:rFonts w:asciiTheme="majorHAnsi" w:hAnsiTheme="majorHAnsi" w:cs="Cambria"/>
          <w:spacing w:val="1"/>
          <w:sz w:val="24"/>
          <w:szCs w:val="24"/>
        </w:rPr>
        <w:t>e</w:t>
      </w:r>
      <w:r w:rsidR="001F6751" w:rsidRPr="00DA5B43">
        <w:rPr>
          <w:rFonts w:asciiTheme="majorHAnsi" w:hAnsiTheme="majorHAnsi" w:cs="Cambria"/>
          <w:sz w:val="24"/>
          <w:szCs w:val="24"/>
        </w:rPr>
        <w:t>nse</w:t>
      </w:r>
      <w:r w:rsidR="001F6751" w:rsidRPr="00DA5B43">
        <w:rPr>
          <w:rFonts w:asciiTheme="majorHAnsi" w:hAnsiTheme="majorHAnsi" w:cs="Cambria"/>
          <w:spacing w:val="-2"/>
          <w:sz w:val="24"/>
          <w:szCs w:val="24"/>
        </w:rPr>
        <w:t xml:space="preserve"> </w:t>
      </w:r>
      <w:r w:rsidR="001F6751" w:rsidRPr="00DA5B43">
        <w:rPr>
          <w:rFonts w:asciiTheme="majorHAnsi" w:hAnsiTheme="majorHAnsi" w:cs="Cambria"/>
          <w:spacing w:val="1"/>
          <w:sz w:val="24"/>
          <w:szCs w:val="24"/>
        </w:rPr>
        <w:t>p</w:t>
      </w:r>
      <w:r w:rsidR="001F6751" w:rsidRPr="00DA5B43">
        <w:rPr>
          <w:rFonts w:asciiTheme="majorHAnsi" w:hAnsiTheme="majorHAnsi" w:cs="Cambria"/>
          <w:spacing w:val="-1"/>
          <w:sz w:val="24"/>
          <w:szCs w:val="24"/>
        </w:rPr>
        <w:t>r</w:t>
      </w:r>
      <w:r w:rsidR="001F6751" w:rsidRPr="00DA5B43">
        <w:rPr>
          <w:rFonts w:asciiTheme="majorHAnsi" w:hAnsiTheme="majorHAnsi" w:cs="Cambria"/>
          <w:sz w:val="24"/>
          <w:szCs w:val="24"/>
        </w:rPr>
        <w:t>essu</w:t>
      </w:r>
      <w:r w:rsidR="001F6751" w:rsidRPr="00DA5B43">
        <w:rPr>
          <w:rFonts w:asciiTheme="majorHAnsi" w:hAnsiTheme="majorHAnsi" w:cs="Cambria"/>
          <w:spacing w:val="-1"/>
          <w:sz w:val="24"/>
          <w:szCs w:val="24"/>
        </w:rPr>
        <w:t>r</w:t>
      </w:r>
      <w:r w:rsidR="001F6751" w:rsidRPr="00DA5B43">
        <w:rPr>
          <w:rFonts w:asciiTheme="majorHAnsi" w:hAnsiTheme="majorHAnsi" w:cs="Cambria"/>
          <w:sz w:val="24"/>
          <w:szCs w:val="24"/>
        </w:rPr>
        <w:t xml:space="preserve">e </w:t>
      </w:r>
      <w:r w:rsidR="001F6751" w:rsidRPr="00DA5B43">
        <w:rPr>
          <w:rFonts w:asciiTheme="majorHAnsi" w:hAnsiTheme="majorHAnsi" w:cs="Cambria"/>
          <w:spacing w:val="1"/>
          <w:sz w:val="24"/>
          <w:szCs w:val="24"/>
        </w:rPr>
        <w:t>t</w:t>
      </w:r>
      <w:r w:rsidR="001F6751" w:rsidRPr="00DA5B43">
        <w:rPr>
          <w:rFonts w:asciiTheme="majorHAnsi" w:hAnsiTheme="majorHAnsi" w:cs="Cambria"/>
          <w:sz w:val="24"/>
          <w:szCs w:val="24"/>
        </w:rPr>
        <w:t>e</w:t>
      </w:r>
      <w:r w:rsidR="001F6751" w:rsidRPr="00DA5B43">
        <w:rPr>
          <w:rFonts w:asciiTheme="majorHAnsi" w:hAnsiTheme="majorHAnsi" w:cs="Cambria"/>
          <w:spacing w:val="1"/>
          <w:sz w:val="24"/>
          <w:szCs w:val="24"/>
        </w:rPr>
        <w:t>a</w:t>
      </w:r>
      <w:r w:rsidR="001F6751" w:rsidRPr="00DA5B43">
        <w:rPr>
          <w:rFonts w:asciiTheme="majorHAnsi" w:hAnsiTheme="majorHAnsi" w:cs="Cambria"/>
          <w:sz w:val="24"/>
          <w:szCs w:val="24"/>
        </w:rPr>
        <w:t>c</w:t>
      </w:r>
      <w:r w:rsidR="001F6751" w:rsidRPr="00DA5B43">
        <w:rPr>
          <w:rFonts w:asciiTheme="majorHAnsi" w:hAnsiTheme="majorHAnsi" w:cs="Cambria"/>
          <w:spacing w:val="-1"/>
          <w:sz w:val="24"/>
          <w:szCs w:val="24"/>
        </w:rPr>
        <w:t>h</w:t>
      </w:r>
      <w:r w:rsidR="001F6751" w:rsidRPr="00DA5B43">
        <w:rPr>
          <w:rFonts w:asciiTheme="majorHAnsi" w:hAnsiTheme="majorHAnsi" w:cs="Cambria"/>
          <w:sz w:val="24"/>
          <w:szCs w:val="24"/>
        </w:rPr>
        <w:t>ers in</w:t>
      </w:r>
      <w:r w:rsidR="001F6751" w:rsidRPr="00DA5B43">
        <w:rPr>
          <w:rFonts w:asciiTheme="majorHAnsi" w:hAnsiTheme="majorHAnsi" w:cs="Cambria"/>
          <w:spacing w:val="3"/>
          <w:sz w:val="24"/>
          <w:szCs w:val="24"/>
        </w:rPr>
        <w:t xml:space="preserve"> </w:t>
      </w:r>
      <w:r w:rsidR="001F6751" w:rsidRPr="00DA5B43">
        <w:rPr>
          <w:rFonts w:asciiTheme="majorHAnsi" w:hAnsiTheme="majorHAnsi" w:cs="Cambria"/>
          <w:sz w:val="24"/>
          <w:szCs w:val="24"/>
        </w:rPr>
        <w:t>the un</w:t>
      </w:r>
      <w:r w:rsidR="001F6751" w:rsidRPr="00DA5B43">
        <w:rPr>
          <w:rFonts w:asciiTheme="majorHAnsi" w:hAnsiTheme="majorHAnsi" w:cs="Cambria"/>
          <w:spacing w:val="1"/>
          <w:sz w:val="24"/>
          <w:szCs w:val="24"/>
        </w:rPr>
        <w:t>t</w:t>
      </w:r>
      <w:r w:rsidR="001F6751" w:rsidRPr="00DA5B43">
        <w:rPr>
          <w:rFonts w:asciiTheme="majorHAnsi" w:hAnsiTheme="majorHAnsi" w:cs="Cambria"/>
          <w:sz w:val="24"/>
          <w:szCs w:val="24"/>
        </w:rPr>
        <w:t>es</w:t>
      </w:r>
      <w:r w:rsidR="001F6751" w:rsidRPr="00DA5B43">
        <w:rPr>
          <w:rFonts w:asciiTheme="majorHAnsi" w:hAnsiTheme="majorHAnsi" w:cs="Cambria"/>
          <w:spacing w:val="1"/>
          <w:sz w:val="24"/>
          <w:szCs w:val="24"/>
        </w:rPr>
        <w:t>t</w:t>
      </w:r>
      <w:r w:rsidR="001F6751" w:rsidRPr="00DA5B43">
        <w:rPr>
          <w:rFonts w:asciiTheme="majorHAnsi" w:hAnsiTheme="majorHAnsi" w:cs="Cambria"/>
          <w:sz w:val="24"/>
          <w:szCs w:val="24"/>
        </w:rPr>
        <w:t>ed</w:t>
      </w:r>
      <w:r w:rsidR="001F6751" w:rsidRPr="00DA5B43">
        <w:rPr>
          <w:rFonts w:asciiTheme="majorHAnsi" w:hAnsiTheme="majorHAnsi" w:cs="Cambria"/>
          <w:spacing w:val="-1"/>
          <w:sz w:val="24"/>
          <w:szCs w:val="24"/>
        </w:rPr>
        <w:t xml:space="preserve"> </w:t>
      </w:r>
      <w:r w:rsidR="001F6751" w:rsidRPr="00DA5B43">
        <w:rPr>
          <w:rFonts w:asciiTheme="majorHAnsi" w:hAnsiTheme="majorHAnsi" w:cs="Cambria"/>
          <w:sz w:val="24"/>
          <w:szCs w:val="24"/>
        </w:rPr>
        <w:t>e</w:t>
      </w:r>
      <w:r w:rsidR="001F6751" w:rsidRPr="00DA5B43">
        <w:rPr>
          <w:rFonts w:asciiTheme="majorHAnsi" w:hAnsiTheme="majorHAnsi" w:cs="Cambria"/>
          <w:spacing w:val="1"/>
          <w:sz w:val="24"/>
          <w:szCs w:val="24"/>
        </w:rPr>
        <w:t>a</w:t>
      </w:r>
      <w:r w:rsidR="001F6751" w:rsidRPr="00DA5B43">
        <w:rPr>
          <w:rFonts w:asciiTheme="majorHAnsi" w:hAnsiTheme="majorHAnsi" w:cs="Cambria"/>
          <w:spacing w:val="-1"/>
          <w:sz w:val="24"/>
          <w:szCs w:val="24"/>
        </w:rPr>
        <w:t>r</w:t>
      </w:r>
      <w:r w:rsidR="001F6751" w:rsidRPr="00DA5B43">
        <w:rPr>
          <w:rFonts w:asciiTheme="majorHAnsi" w:hAnsiTheme="majorHAnsi" w:cs="Cambria"/>
          <w:sz w:val="24"/>
          <w:szCs w:val="24"/>
        </w:rPr>
        <w:t>ly</w:t>
      </w:r>
      <w:r w:rsidR="001F6751" w:rsidRPr="00DA5B43">
        <w:rPr>
          <w:rFonts w:asciiTheme="majorHAnsi" w:hAnsiTheme="majorHAnsi" w:cs="Cambria"/>
          <w:spacing w:val="-1"/>
          <w:sz w:val="24"/>
          <w:szCs w:val="24"/>
        </w:rPr>
        <w:t xml:space="preserve"> gr</w:t>
      </w:r>
      <w:r w:rsidR="001F6751" w:rsidRPr="00DA5B43">
        <w:rPr>
          <w:rFonts w:asciiTheme="majorHAnsi" w:hAnsiTheme="majorHAnsi" w:cs="Cambria"/>
          <w:sz w:val="24"/>
          <w:szCs w:val="24"/>
        </w:rPr>
        <w:t>a</w:t>
      </w:r>
      <w:r w:rsidR="001F6751" w:rsidRPr="00DA5B43">
        <w:rPr>
          <w:rFonts w:asciiTheme="majorHAnsi" w:hAnsiTheme="majorHAnsi" w:cs="Cambria"/>
          <w:spacing w:val="-1"/>
          <w:sz w:val="24"/>
          <w:szCs w:val="24"/>
        </w:rPr>
        <w:t>d</w:t>
      </w:r>
      <w:r w:rsidR="001F6751" w:rsidRPr="00DA5B43">
        <w:rPr>
          <w:rFonts w:asciiTheme="majorHAnsi" w:hAnsiTheme="majorHAnsi" w:cs="Cambria"/>
          <w:sz w:val="24"/>
          <w:szCs w:val="24"/>
        </w:rPr>
        <w:t>es (</w:t>
      </w:r>
      <w:r w:rsidR="001F6751" w:rsidRPr="00DA5B43">
        <w:rPr>
          <w:rFonts w:asciiTheme="majorHAnsi" w:hAnsiTheme="majorHAnsi" w:cs="Cambria"/>
          <w:spacing w:val="1"/>
          <w:sz w:val="24"/>
          <w:szCs w:val="24"/>
        </w:rPr>
        <w:t>K</w:t>
      </w:r>
      <w:r w:rsidR="001F6751" w:rsidRPr="00DA5B43">
        <w:rPr>
          <w:rFonts w:asciiTheme="majorHAnsi" w:hAnsiTheme="majorHAnsi" w:cs="Cambria"/>
          <w:spacing w:val="2"/>
          <w:sz w:val="24"/>
          <w:szCs w:val="24"/>
        </w:rPr>
        <w:t>-</w:t>
      </w:r>
      <w:r w:rsidR="001F6751" w:rsidRPr="00DA5B43">
        <w:rPr>
          <w:rFonts w:asciiTheme="majorHAnsi" w:hAnsiTheme="majorHAnsi" w:cs="Cambria"/>
          <w:spacing w:val="-1"/>
          <w:sz w:val="24"/>
          <w:szCs w:val="24"/>
        </w:rPr>
        <w:t>2</w:t>
      </w:r>
      <w:r w:rsidR="001F6751" w:rsidRPr="00DA5B43">
        <w:rPr>
          <w:rFonts w:asciiTheme="majorHAnsi" w:hAnsiTheme="majorHAnsi" w:cs="Cambria"/>
          <w:sz w:val="24"/>
          <w:szCs w:val="24"/>
        </w:rPr>
        <w:t xml:space="preserve">) </w:t>
      </w:r>
      <w:r w:rsidR="001F6751" w:rsidRPr="00DA5B43">
        <w:rPr>
          <w:rFonts w:asciiTheme="majorHAnsi" w:hAnsiTheme="majorHAnsi" w:cs="Cambria"/>
          <w:spacing w:val="-1"/>
          <w:sz w:val="24"/>
          <w:szCs w:val="24"/>
        </w:rPr>
        <w:t>f</w:t>
      </w:r>
      <w:r w:rsidR="001F6751" w:rsidRPr="00DA5B43">
        <w:rPr>
          <w:rFonts w:asciiTheme="majorHAnsi" w:hAnsiTheme="majorHAnsi" w:cs="Cambria"/>
          <w:sz w:val="24"/>
          <w:szCs w:val="24"/>
        </w:rPr>
        <w:t xml:space="preserve">elt to </w:t>
      </w:r>
      <w:r w:rsidR="001F6751" w:rsidRPr="00DA5B43">
        <w:rPr>
          <w:rFonts w:asciiTheme="majorHAnsi" w:hAnsiTheme="majorHAnsi" w:cs="Cambria"/>
          <w:spacing w:val="1"/>
          <w:sz w:val="24"/>
          <w:szCs w:val="24"/>
        </w:rPr>
        <w:t>p</w:t>
      </w:r>
      <w:r w:rsidR="001F6751" w:rsidRPr="00DA5B43">
        <w:rPr>
          <w:rFonts w:asciiTheme="majorHAnsi" w:hAnsiTheme="majorHAnsi" w:cs="Cambria"/>
          <w:spacing w:val="-1"/>
          <w:sz w:val="24"/>
          <w:szCs w:val="24"/>
        </w:rPr>
        <w:t>r</w:t>
      </w:r>
      <w:r w:rsidR="001F6751" w:rsidRPr="00DA5B43">
        <w:rPr>
          <w:rFonts w:asciiTheme="majorHAnsi" w:hAnsiTheme="majorHAnsi" w:cs="Cambria"/>
          <w:sz w:val="24"/>
          <w:szCs w:val="24"/>
        </w:rPr>
        <w:t>e</w:t>
      </w:r>
      <w:r w:rsidR="001F6751" w:rsidRPr="00DA5B43">
        <w:rPr>
          <w:rFonts w:asciiTheme="majorHAnsi" w:hAnsiTheme="majorHAnsi" w:cs="Cambria"/>
          <w:spacing w:val="1"/>
          <w:sz w:val="24"/>
          <w:szCs w:val="24"/>
        </w:rPr>
        <w:t>p</w:t>
      </w:r>
      <w:r w:rsidR="001F6751" w:rsidRPr="00DA5B43">
        <w:rPr>
          <w:rFonts w:asciiTheme="majorHAnsi" w:hAnsiTheme="majorHAnsi" w:cs="Cambria"/>
          <w:sz w:val="24"/>
          <w:szCs w:val="24"/>
        </w:rPr>
        <w:t>are the</w:t>
      </w:r>
      <w:r w:rsidR="001F6751" w:rsidRPr="00DA5B43">
        <w:rPr>
          <w:rFonts w:asciiTheme="majorHAnsi" w:hAnsiTheme="majorHAnsi" w:cs="Cambria"/>
          <w:spacing w:val="1"/>
          <w:sz w:val="24"/>
          <w:szCs w:val="24"/>
        </w:rPr>
        <w:t>i</w:t>
      </w:r>
      <w:r w:rsidR="001F6751" w:rsidRPr="00DA5B43">
        <w:rPr>
          <w:rFonts w:asciiTheme="majorHAnsi" w:hAnsiTheme="majorHAnsi" w:cs="Cambria"/>
          <w:sz w:val="24"/>
          <w:szCs w:val="24"/>
        </w:rPr>
        <w:t>r</w:t>
      </w:r>
      <w:r w:rsidR="001F6751" w:rsidRPr="00DA5B43">
        <w:rPr>
          <w:rFonts w:asciiTheme="majorHAnsi" w:hAnsiTheme="majorHAnsi" w:cs="Cambria"/>
          <w:spacing w:val="-1"/>
          <w:sz w:val="24"/>
          <w:szCs w:val="24"/>
        </w:rPr>
        <w:t xml:space="preserve"> </w:t>
      </w:r>
      <w:r w:rsidR="001F6751" w:rsidRPr="00DA5B43">
        <w:rPr>
          <w:rFonts w:asciiTheme="majorHAnsi" w:hAnsiTheme="majorHAnsi" w:cs="Cambria"/>
          <w:sz w:val="24"/>
          <w:szCs w:val="24"/>
        </w:rPr>
        <w:t>stu</w:t>
      </w:r>
      <w:r w:rsidR="001F6751" w:rsidRPr="00DA5B43">
        <w:rPr>
          <w:rFonts w:asciiTheme="majorHAnsi" w:hAnsiTheme="majorHAnsi" w:cs="Cambria"/>
          <w:spacing w:val="-1"/>
          <w:sz w:val="24"/>
          <w:szCs w:val="24"/>
        </w:rPr>
        <w:t>d</w:t>
      </w:r>
      <w:r w:rsidR="001F6751" w:rsidRPr="00DA5B43">
        <w:rPr>
          <w:rFonts w:asciiTheme="majorHAnsi" w:hAnsiTheme="majorHAnsi" w:cs="Cambria"/>
          <w:sz w:val="24"/>
          <w:szCs w:val="24"/>
        </w:rPr>
        <w:t>e</w:t>
      </w:r>
      <w:r w:rsidR="001F6751" w:rsidRPr="00DA5B43">
        <w:rPr>
          <w:rFonts w:asciiTheme="majorHAnsi" w:hAnsiTheme="majorHAnsi" w:cs="Cambria"/>
          <w:spacing w:val="1"/>
          <w:sz w:val="24"/>
          <w:szCs w:val="24"/>
        </w:rPr>
        <w:t>n</w:t>
      </w:r>
      <w:r w:rsidR="001F6751" w:rsidRPr="00DA5B43">
        <w:rPr>
          <w:rFonts w:asciiTheme="majorHAnsi" w:hAnsiTheme="majorHAnsi" w:cs="Cambria"/>
          <w:sz w:val="24"/>
          <w:szCs w:val="24"/>
        </w:rPr>
        <w:t>ts for</w:t>
      </w:r>
      <w:r w:rsidR="001F6751" w:rsidRPr="00DA5B43">
        <w:rPr>
          <w:rFonts w:asciiTheme="majorHAnsi" w:hAnsiTheme="majorHAnsi" w:cs="Cambria"/>
          <w:spacing w:val="-1"/>
          <w:sz w:val="24"/>
          <w:szCs w:val="24"/>
        </w:rPr>
        <w:t xml:space="preserve"> </w:t>
      </w:r>
      <w:r w:rsidR="001F6751" w:rsidRPr="00DA5B43">
        <w:rPr>
          <w:rFonts w:asciiTheme="majorHAnsi" w:hAnsiTheme="majorHAnsi" w:cs="Cambria"/>
          <w:sz w:val="24"/>
          <w:szCs w:val="24"/>
        </w:rPr>
        <w:t>third</w:t>
      </w:r>
      <w:r w:rsidR="001F6751" w:rsidRPr="00DA5B43">
        <w:rPr>
          <w:rFonts w:asciiTheme="majorHAnsi" w:hAnsiTheme="majorHAnsi" w:cs="Cambria"/>
          <w:spacing w:val="1"/>
          <w:sz w:val="24"/>
          <w:szCs w:val="24"/>
        </w:rPr>
        <w:t xml:space="preserve"> </w:t>
      </w:r>
      <w:r w:rsidR="001F6751" w:rsidRPr="00DA5B43">
        <w:rPr>
          <w:rFonts w:asciiTheme="majorHAnsi" w:hAnsiTheme="majorHAnsi" w:cs="Cambria"/>
          <w:spacing w:val="-1"/>
          <w:sz w:val="24"/>
          <w:szCs w:val="24"/>
        </w:rPr>
        <w:t>gr</w:t>
      </w:r>
      <w:r w:rsidR="001F6751" w:rsidRPr="00DA5B43">
        <w:rPr>
          <w:rFonts w:asciiTheme="majorHAnsi" w:hAnsiTheme="majorHAnsi" w:cs="Cambria"/>
          <w:sz w:val="24"/>
          <w:szCs w:val="24"/>
        </w:rPr>
        <w:t>a</w:t>
      </w:r>
      <w:r w:rsidR="001F6751" w:rsidRPr="00DA5B43">
        <w:rPr>
          <w:rFonts w:asciiTheme="majorHAnsi" w:hAnsiTheme="majorHAnsi" w:cs="Cambria"/>
          <w:spacing w:val="-1"/>
          <w:sz w:val="24"/>
          <w:szCs w:val="24"/>
        </w:rPr>
        <w:t>d</w:t>
      </w:r>
      <w:r w:rsidR="001F6751" w:rsidRPr="00DA5B43">
        <w:rPr>
          <w:rFonts w:asciiTheme="majorHAnsi" w:hAnsiTheme="majorHAnsi" w:cs="Cambria"/>
          <w:sz w:val="24"/>
          <w:szCs w:val="24"/>
        </w:rPr>
        <w:t xml:space="preserve">e </w:t>
      </w:r>
      <w:r w:rsidR="001F6751" w:rsidRPr="00DA5B43">
        <w:rPr>
          <w:rFonts w:asciiTheme="majorHAnsi" w:hAnsiTheme="majorHAnsi" w:cs="Cambria"/>
          <w:spacing w:val="1"/>
          <w:sz w:val="24"/>
          <w:szCs w:val="24"/>
        </w:rPr>
        <w:t>a</w:t>
      </w:r>
      <w:r w:rsidR="001F6751" w:rsidRPr="00DA5B43">
        <w:rPr>
          <w:rFonts w:asciiTheme="majorHAnsi" w:hAnsiTheme="majorHAnsi" w:cs="Cambria"/>
          <w:sz w:val="24"/>
          <w:szCs w:val="24"/>
        </w:rPr>
        <w:t>ssessme</w:t>
      </w:r>
      <w:r w:rsidR="001F6751" w:rsidRPr="00DA5B43">
        <w:rPr>
          <w:rFonts w:asciiTheme="majorHAnsi" w:hAnsiTheme="majorHAnsi" w:cs="Cambria"/>
          <w:spacing w:val="1"/>
          <w:sz w:val="24"/>
          <w:szCs w:val="24"/>
        </w:rPr>
        <w:t>n</w:t>
      </w:r>
      <w:r w:rsidR="001F6751" w:rsidRPr="00DA5B43">
        <w:rPr>
          <w:rFonts w:asciiTheme="majorHAnsi" w:hAnsiTheme="majorHAnsi" w:cs="Cambria"/>
          <w:sz w:val="24"/>
          <w:szCs w:val="24"/>
        </w:rPr>
        <w:t>ts</w:t>
      </w:r>
      <w:r w:rsidR="00A56B6D" w:rsidRPr="00DA5B43">
        <w:rPr>
          <w:rFonts w:asciiTheme="majorHAnsi" w:hAnsiTheme="majorHAnsi" w:cs="Cambria"/>
          <w:sz w:val="24"/>
          <w:szCs w:val="24"/>
        </w:rPr>
        <w:t xml:space="preserve"> and the reduction of recess to</w:t>
      </w:r>
      <w:r w:rsidR="001F6751" w:rsidRPr="00DA5B43">
        <w:rPr>
          <w:rFonts w:asciiTheme="majorHAnsi" w:hAnsiTheme="majorHAnsi" w:cs="Cambria"/>
          <w:sz w:val="24"/>
          <w:szCs w:val="24"/>
        </w:rPr>
        <w:t xml:space="preserve"> </w:t>
      </w:r>
      <w:r w:rsidR="001F6751" w:rsidRPr="00DA5B43">
        <w:rPr>
          <w:rFonts w:asciiTheme="majorHAnsi" w:hAnsiTheme="majorHAnsi" w:cs="Cambria"/>
          <w:spacing w:val="2"/>
          <w:sz w:val="24"/>
          <w:szCs w:val="24"/>
        </w:rPr>
        <w:t>1</w:t>
      </w:r>
      <w:r w:rsidR="001F6751" w:rsidRPr="00DA5B43">
        <w:rPr>
          <w:rFonts w:asciiTheme="majorHAnsi" w:hAnsiTheme="majorHAnsi" w:cs="Cambria"/>
          <w:sz w:val="24"/>
          <w:szCs w:val="24"/>
        </w:rPr>
        <w:t>5 minut</w:t>
      </w:r>
      <w:r w:rsidR="001F6751" w:rsidRPr="00DA5B43">
        <w:rPr>
          <w:rFonts w:asciiTheme="majorHAnsi" w:hAnsiTheme="majorHAnsi" w:cs="Cambria"/>
          <w:spacing w:val="1"/>
          <w:sz w:val="24"/>
          <w:szCs w:val="24"/>
        </w:rPr>
        <w:t>e</w:t>
      </w:r>
      <w:r w:rsidR="001F6751" w:rsidRPr="00DA5B43">
        <w:rPr>
          <w:rFonts w:asciiTheme="majorHAnsi" w:hAnsiTheme="majorHAnsi" w:cs="Cambria"/>
          <w:sz w:val="24"/>
          <w:szCs w:val="24"/>
        </w:rPr>
        <w:t xml:space="preserve">s </w:t>
      </w:r>
      <w:r w:rsidR="001F6751" w:rsidRPr="00DA5B43">
        <w:rPr>
          <w:rFonts w:asciiTheme="majorHAnsi" w:hAnsiTheme="majorHAnsi" w:cs="Cambria"/>
          <w:i/>
          <w:spacing w:val="1"/>
          <w:sz w:val="24"/>
          <w:szCs w:val="24"/>
        </w:rPr>
        <w:t>p</w:t>
      </w:r>
      <w:r w:rsidR="001F6751" w:rsidRPr="00DA5B43">
        <w:rPr>
          <w:rFonts w:asciiTheme="majorHAnsi" w:hAnsiTheme="majorHAnsi" w:cs="Cambria"/>
          <w:i/>
          <w:sz w:val="24"/>
          <w:szCs w:val="24"/>
        </w:rPr>
        <w:t xml:space="preserve">er </w:t>
      </w:r>
      <w:r w:rsidR="001F6751" w:rsidRPr="00DA5B43">
        <w:rPr>
          <w:rFonts w:asciiTheme="majorHAnsi" w:hAnsiTheme="majorHAnsi" w:cs="Cambria"/>
          <w:i/>
          <w:spacing w:val="-2"/>
          <w:sz w:val="24"/>
          <w:szCs w:val="24"/>
        </w:rPr>
        <w:t>w</w:t>
      </w:r>
      <w:r w:rsidR="001F6751" w:rsidRPr="00DA5B43">
        <w:rPr>
          <w:rFonts w:asciiTheme="majorHAnsi" w:hAnsiTheme="majorHAnsi" w:cs="Cambria"/>
          <w:i/>
          <w:sz w:val="24"/>
          <w:szCs w:val="24"/>
        </w:rPr>
        <w:t>e</w:t>
      </w:r>
      <w:r w:rsidR="001F6751" w:rsidRPr="00DA5B43">
        <w:rPr>
          <w:rFonts w:asciiTheme="majorHAnsi" w:hAnsiTheme="majorHAnsi" w:cs="Cambria"/>
          <w:i/>
          <w:spacing w:val="1"/>
          <w:sz w:val="24"/>
          <w:szCs w:val="24"/>
        </w:rPr>
        <w:t>e</w:t>
      </w:r>
      <w:r w:rsidR="001F6751" w:rsidRPr="00DA5B43">
        <w:rPr>
          <w:rFonts w:asciiTheme="majorHAnsi" w:hAnsiTheme="majorHAnsi" w:cs="Cambria"/>
          <w:i/>
          <w:spacing w:val="-1"/>
          <w:sz w:val="24"/>
          <w:szCs w:val="24"/>
        </w:rPr>
        <w:t>k</w:t>
      </w:r>
      <w:r w:rsidR="001F6751" w:rsidRPr="00DA5B43">
        <w:rPr>
          <w:rFonts w:asciiTheme="majorHAnsi" w:hAnsiTheme="majorHAnsi" w:cs="Cambria"/>
          <w:sz w:val="24"/>
          <w:szCs w:val="24"/>
        </w:rPr>
        <w:t>,</w:t>
      </w:r>
      <w:r w:rsidR="001F6751" w:rsidRPr="00DA5B43">
        <w:rPr>
          <w:rFonts w:asciiTheme="majorHAnsi" w:hAnsiTheme="majorHAnsi" w:cs="Cambria"/>
          <w:spacing w:val="1"/>
          <w:sz w:val="24"/>
          <w:szCs w:val="24"/>
        </w:rPr>
        <w:t xml:space="preserve"> </w:t>
      </w:r>
      <w:r w:rsidR="001F6751" w:rsidRPr="00DA5B43">
        <w:rPr>
          <w:rFonts w:asciiTheme="majorHAnsi" w:hAnsiTheme="majorHAnsi" w:cs="Cambria"/>
          <w:spacing w:val="-1"/>
          <w:sz w:val="24"/>
          <w:szCs w:val="24"/>
        </w:rPr>
        <w:t>d</w:t>
      </w:r>
      <w:r w:rsidR="001F6751" w:rsidRPr="00DA5B43">
        <w:rPr>
          <w:rFonts w:asciiTheme="majorHAnsi" w:hAnsiTheme="majorHAnsi" w:cs="Cambria"/>
          <w:sz w:val="24"/>
          <w:szCs w:val="24"/>
        </w:rPr>
        <w:t>es</w:t>
      </w:r>
      <w:r w:rsidR="001F6751" w:rsidRPr="00DA5B43">
        <w:rPr>
          <w:rFonts w:asciiTheme="majorHAnsi" w:hAnsiTheme="majorHAnsi" w:cs="Cambria"/>
          <w:spacing w:val="-1"/>
          <w:sz w:val="24"/>
          <w:szCs w:val="24"/>
        </w:rPr>
        <w:t>p</w:t>
      </w:r>
      <w:r w:rsidR="001F6751" w:rsidRPr="00DA5B43">
        <w:rPr>
          <w:rFonts w:asciiTheme="majorHAnsi" w:hAnsiTheme="majorHAnsi" w:cs="Cambria"/>
          <w:sz w:val="24"/>
          <w:szCs w:val="24"/>
        </w:rPr>
        <w:t>i</w:t>
      </w:r>
      <w:r w:rsidR="001F6751" w:rsidRPr="00DA5B43">
        <w:rPr>
          <w:rFonts w:asciiTheme="majorHAnsi" w:hAnsiTheme="majorHAnsi" w:cs="Cambria"/>
          <w:spacing w:val="1"/>
          <w:sz w:val="24"/>
          <w:szCs w:val="24"/>
        </w:rPr>
        <w:t>t</w:t>
      </w:r>
      <w:r w:rsidR="001F6751" w:rsidRPr="00DA5B43">
        <w:rPr>
          <w:rFonts w:asciiTheme="majorHAnsi" w:hAnsiTheme="majorHAnsi" w:cs="Cambria"/>
          <w:sz w:val="24"/>
          <w:szCs w:val="24"/>
        </w:rPr>
        <w:t xml:space="preserve">e </w:t>
      </w:r>
      <w:r w:rsidR="001F6751" w:rsidRPr="00DA5B43">
        <w:rPr>
          <w:rFonts w:asciiTheme="majorHAnsi" w:hAnsiTheme="majorHAnsi" w:cs="Cambria"/>
          <w:spacing w:val="1"/>
          <w:sz w:val="24"/>
          <w:szCs w:val="24"/>
        </w:rPr>
        <w:t>t</w:t>
      </w:r>
      <w:r w:rsidR="001F6751" w:rsidRPr="00DA5B43">
        <w:rPr>
          <w:rFonts w:asciiTheme="majorHAnsi" w:hAnsiTheme="majorHAnsi" w:cs="Cambria"/>
          <w:sz w:val="24"/>
          <w:szCs w:val="24"/>
        </w:rPr>
        <w:t>he concerns of</w:t>
      </w:r>
      <w:r w:rsidR="001F6751" w:rsidRPr="00DA5B43">
        <w:rPr>
          <w:rFonts w:asciiTheme="majorHAnsi" w:hAnsiTheme="majorHAnsi" w:cs="Cambria"/>
          <w:spacing w:val="-1"/>
          <w:sz w:val="24"/>
          <w:szCs w:val="24"/>
        </w:rPr>
        <w:t xml:space="preserve"> </w:t>
      </w:r>
      <w:r w:rsidR="001F6751" w:rsidRPr="00DA5B43">
        <w:rPr>
          <w:rFonts w:asciiTheme="majorHAnsi" w:hAnsiTheme="majorHAnsi" w:cs="Cambria"/>
          <w:sz w:val="24"/>
          <w:szCs w:val="24"/>
        </w:rPr>
        <w:t>e</w:t>
      </w:r>
      <w:r w:rsidR="001F6751" w:rsidRPr="00DA5B43">
        <w:rPr>
          <w:rFonts w:asciiTheme="majorHAnsi" w:hAnsiTheme="majorHAnsi" w:cs="Cambria"/>
          <w:spacing w:val="1"/>
          <w:sz w:val="24"/>
          <w:szCs w:val="24"/>
        </w:rPr>
        <w:t>a</w:t>
      </w:r>
      <w:r w:rsidR="001F6751" w:rsidRPr="00DA5B43">
        <w:rPr>
          <w:rFonts w:asciiTheme="majorHAnsi" w:hAnsiTheme="majorHAnsi" w:cs="Cambria"/>
          <w:spacing w:val="-1"/>
          <w:sz w:val="24"/>
          <w:szCs w:val="24"/>
        </w:rPr>
        <w:t>r</w:t>
      </w:r>
      <w:r w:rsidR="001F6751" w:rsidRPr="00DA5B43">
        <w:rPr>
          <w:rFonts w:asciiTheme="majorHAnsi" w:hAnsiTheme="majorHAnsi" w:cs="Cambria"/>
          <w:sz w:val="24"/>
          <w:szCs w:val="24"/>
        </w:rPr>
        <w:t>ly</w:t>
      </w:r>
      <w:r w:rsidR="001F6751" w:rsidRPr="00DA5B43">
        <w:rPr>
          <w:rFonts w:asciiTheme="majorHAnsi" w:hAnsiTheme="majorHAnsi" w:cs="Cambria"/>
          <w:spacing w:val="-1"/>
          <w:sz w:val="24"/>
          <w:szCs w:val="24"/>
        </w:rPr>
        <w:t xml:space="preserve"> </w:t>
      </w:r>
      <w:r w:rsidR="001F6751" w:rsidRPr="00DA5B43">
        <w:rPr>
          <w:rFonts w:asciiTheme="majorHAnsi" w:hAnsiTheme="majorHAnsi" w:cs="Cambria"/>
          <w:sz w:val="24"/>
          <w:szCs w:val="24"/>
        </w:rPr>
        <w:t>c</w:t>
      </w:r>
      <w:r w:rsidR="001F6751" w:rsidRPr="00DA5B43">
        <w:rPr>
          <w:rFonts w:asciiTheme="majorHAnsi" w:hAnsiTheme="majorHAnsi" w:cs="Cambria"/>
          <w:spacing w:val="-1"/>
          <w:sz w:val="24"/>
          <w:szCs w:val="24"/>
        </w:rPr>
        <w:t>h</w:t>
      </w:r>
      <w:r w:rsidR="001F6751" w:rsidRPr="00DA5B43">
        <w:rPr>
          <w:rFonts w:asciiTheme="majorHAnsi" w:hAnsiTheme="majorHAnsi" w:cs="Cambria"/>
          <w:sz w:val="24"/>
          <w:szCs w:val="24"/>
        </w:rPr>
        <w:t>il</w:t>
      </w:r>
      <w:r w:rsidR="001F6751" w:rsidRPr="00DA5B43">
        <w:rPr>
          <w:rFonts w:asciiTheme="majorHAnsi" w:hAnsiTheme="majorHAnsi" w:cs="Cambria"/>
          <w:spacing w:val="-1"/>
          <w:sz w:val="24"/>
          <w:szCs w:val="24"/>
        </w:rPr>
        <w:t>d</w:t>
      </w:r>
      <w:r w:rsidR="001F6751" w:rsidRPr="00DA5B43">
        <w:rPr>
          <w:rFonts w:asciiTheme="majorHAnsi" w:hAnsiTheme="majorHAnsi" w:cs="Cambria"/>
          <w:sz w:val="24"/>
          <w:szCs w:val="24"/>
        </w:rPr>
        <w:t>h</w:t>
      </w:r>
      <w:r w:rsidR="001F6751" w:rsidRPr="00DA5B43">
        <w:rPr>
          <w:rFonts w:asciiTheme="majorHAnsi" w:hAnsiTheme="majorHAnsi" w:cs="Cambria"/>
          <w:spacing w:val="-1"/>
          <w:sz w:val="24"/>
          <w:szCs w:val="24"/>
        </w:rPr>
        <w:t>o</w:t>
      </w:r>
      <w:r w:rsidR="001F6751" w:rsidRPr="00DA5B43">
        <w:rPr>
          <w:rFonts w:asciiTheme="majorHAnsi" w:hAnsiTheme="majorHAnsi" w:cs="Cambria"/>
          <w:spacing w:val="2"/>
          <w:sz w:val="24"/>
          <w:szCs w:val="24"/>
        </w:rPr>
        <w:t>o</w:t>
      </w:r>
      <w:r w:rsidR="001F6751" w:rsidRPr="00DA5B43">
        <w:rPr>
          <w:rFonts w:asciiTheme="majorHAnsi" w:hAnsiTheme="majorHAnsi" w:cs="Cambria"/>
          <w:sz w:val="24"/>
          <w:szCs w:val="24"/>
        </w:rPr>
        <w:t>d</w:t>
      </w:r>
      <w:r w:rsidR="001F6751" w:rsidRPr="00DA5B43">
        <w:rPr>
          <w:rFonts w:asciiTheme="majorHAnsi" w:hAnsiTheme="majorHAnsi" w:cs="Cambria"/>
          <w:spacing w:val="-1"/>
          <w:sz w:val="24"/>
          <w:szCs w:val="24"/>
        </w:rPr>
        <w:t xml:space="preserve"> </w:t>
      </w:r>
      <w:r w:rsidR="001F6751" w:rsidRPr="00DA5B43">
        <w:rPr>
          <w:rFonts w:asciiTheme="majorHAnsi" w:hAnsiTheme="majorHAnsi" w:cs="Cambria"/>
          <w:sz w:val="24"/>
          <w:szCs w:val="24"/>
        </w:rPr>
        <w:t>t</w:t>
      </w:r>
      <w:r w:rsidR="001F6751" w:rsidRPr="00DA5B43">
        <w:rPr>
          <w:rFonts w:asciiTheme="majorHAnsi" w:hAnsiTheme="majorHAnsi" w:cs="Cambria"/>
          <w:spacing w:val="1"/>
          <w:sz w:val="24"/>
          <w:szCs w:val="24"/>
        </w:rPr>
        <w:t>e</w:t>
      </w:r>
      <w:r w:rsidR="00A56B6D" w:rsidRPr="00DA5B43">
        <w:rPr>
          <w:rFonts w:asciiTheme="majorHAnsi" w:hAnsiTheme="majorHAnsi" w:cs="Cambria"/>
          <w:sz w:val="24"/>
          <w:szCs w:val="24"/>
        </w:rPr>
        <w:t>achers</w:t>
      </w:r>
      <w:r w:rsidR="001F6751" w:rsidRPr="00DA5B43">
        <w:rPr>
          <w:rFonts w:asciiTheme="majorHAnsi" w:hAnsiTheme="majorHAnsi" w:cs="Cambria"/>
          <w:sz w:val="24"/>
          <w:szCs w:val="24"/>
        </w:rPr>
        <w:t>.</w:t>
      </w:r>
      <w:r w:rsidR="00D45C92" w:rsidRPr="00DA5B43">
        <w:rPr>
          <w:rFonts w:asciiTheme="majorHAnsi" w:hAnsiTheme="majorHAnsi" w:cs="Cambria"/>
          <w:sz w:val="24"/>
          <w:szCs w:val="24"/>
        </w:rPr>
        <w:t xml:space="preserve"> </w:t>
      </w:r>
      <w:r w:rsidR="00E90A40" w:rsidRPr="00DA5B43">
        <w:rPr>
          <w:rFonts w:asciiTheme="majorHAnsi" w:hAnsiTheme="majorHAnsi" w:cs="Cambria"/>
          <w:sz w:val="24"/>
          <w:szCs w:val="24"/>
        </w:rPr>
        <w:t xml:space="preserve">In a larger-scaled investigation, </w:t>
      </w:r>
      <w:r w:rsidR="00D2125E" w:rsidRPr="00DA5B43">
        <w:rPr>
          <w:rFonts w:asciiTheme="majorHAnsi" w:hAnsiTheme="majorHAnsi" w:cs="Cambria"/>
          <w:sz w:val="24"/>
          <w:szCs w:val="24"/>
        </w:rPr>
        <w:t>Jacob</w:t>
      </w:r>
      <w:r w:rsidR="00D2125E" w:rsidRPr="00DA5B43">
        <w:rPr>
          <w:rFonts w:asciiTheme="majorHAnsi" w:hAnsiTheme="majorHAnsi" w:cs="Cambria"/>
          <w:spacing w:val="1"/>
          <w:sz w:val="24"/>
          <w:szCs w:val="24"/>
        </w:rPr>
        <w:t xml:space="preserve"> </w:t>
      </w:r>
      <w:r w:rsidR="008E3910" w:rsidRPr="00DA5B43">
        <w:rPr>
          <w:rFonts w:asciiTheme="majorHAnsi" w:hAnsiTheme="majorHAnsi" w:cs="Cambria"/>
          <w:spacing w:val="1"/>
          <w:sz w:val="24"/>
          <w:szCs w:val="24"/>
        </w:rPr>
        <w:fldChar w:fldCharType="begin"/>
      </w:r>
      <w:r w:rsidR="004A3F11">
        <w:rPr>
          <w:rFonts w:asciiTheme="majorHAnsi" w:hAnsiTheme="majorHAnsi" w:cs="Cambria"/>
          <w:spacing w:val="1"/>
          <w:sz w:val="24"/>
          <w:szCs w:val="24"/>
        </w:rPr>
        <w:instrText xml:space="preserve"> ADDIN ZOTERO_ITEM CSL_CITATION {"citationID":"1f138hmoke","properties":{"formattedCitation":"(2005)","plainCitation":"(2005)"},"citationItems":[{"id":412,"uris":["http://zotero.org/users/48675/items/EBIV9F6B"],"uri":["http://zotero.org/users/48675/items/EBIV9F6B"],"itemData":{"id":412,"type":"article-journal","title":"Accountability, incentives and behavior: The impact of high-stakes testing in the Chicago Public Schools","container-title":"Journal of Public Economics","page":"761–796","volume":"89","issue":"5-6","source":"Google Scholar","ISSN":"0047-2727","shortTitle":"Accountability, incentives and behavior","author":[{"family":"Jacob","given":"B. A"}],"issued":{"date-parts":[["2005"]]}},"suppress-author":true}],"schema":"https://github.com/citation-style-language/schema/raw/master/csl-citation.json"} </w:instrText>
      </w:r>
      <w:r w:rsidR="008E3910" w:rsidRPr="00DA5B43">
        <w:rPr>
          <w:rFonts w:asciiTheme="majorHAnsi" w:hAnsiTheme="majorHAnsi" w:cs="Cambria"/>
          <w:spacing w:val="1"/>
          <w:sz w:val="24"/>
          <w:szCs w:val="24"/>
        </w:rPr>
        <w:fldChar w:fldCharType="separate"/>
      </w:r>
      <w:r w:rsidR="00D2125E" w:rsidRPr="00DA5B43">
        <w:rPr>
          <w:rFonts w:asciiTheme="majorHAnsi" w:hAnsiTheme="majorHAnsi"/>
          <w:sz w:val="24"/>
          <w:szCs w:val="24"/>
        </w:rPr>
        <w:t>(2005)</w:t>
      </w:r>
      <w:r w:rsidR="008E3910" w:rsidRPr="00DA5B43">
        <w:rPr>
          <w:rFonts w:asciiTheme="majorHAnsi" w:hAnsiTheme="majorHAnsi" w:cs="Cambria"/>
          <w:spacing w:val="1"/>
          <w:sz w:val="24"/>
          <w:szCs w:val="24"/>
        </w:rPr>
        <w:fldChar w:fldCharType="end"/>
      </w:r>
      <w:r w:rsidR="00A56B6D" w:rsidRPr="00DA5B43">
        <w:rPr>
          <w:rFonts w:asciiTheme="majorHAnsi" w:hAnsiTheme="majorHAnsi" w:cs="Cambria"/>
          <w:spacing w:val="1"/>
          <w:sz w:val="24"/>
          <w:szCs w:val="24"/>
        </w:rPr>
        <w:t xml:space="preserve"> </w:t>
      </w:r>
      <w:r w:rsidR="00B87790" w:rsidRPr="00DA5B43">
        <w:rPr>
          <w:rFonts w:asciiTheme="majorHAnsi" w:hAnsiTheme="majorHAnsi" w:cs="Cambria"/>
          <w:spacing w:val="-1"/>
          <w:sz w:val="24"/>
          <w:szCs w:val="24"/>
        </w:rPr>
        <w:t>showed</w:t>
      </w:r>
      <w:r w:rsidR="00D2125E" w:rsidRPr="00DA5B43">
        <w:rPr>
          <w:rFonts w:asciiTheme="majorHAnsi" w:hAnsiTheme="majorHAnsi" w:cs="Cambria"/>
          <w:sz w:val="24"/>
          <w:szCs w:val="24"/>
        </w:rPr>
        <w:t xml:space="preserve"> that high-st</w:t>
      </w:r>
      <w:r w:rsidR="00D2125E" w:rsidRPr="00DA5B43">
        <w:rPr>
          <w:rFonts w:asciiTheme="majorHAnsi" w:hAnsiTheme="majorHAnsi" w:cs="Cambria"/>
          <w:spacing w:val="1"/>
          <w:sz w:val="24"/>
          <w:szCs w:val="24"/>
        </w:rPr>
        <w:t>ak</w:t>
      </w:r>
      <w:r w:rsidR="00D2125E" w:rsidRPr="00DA5B43">
        <w:rPr>
          <w:rFonts w:asciiTheme="majorHAnsi" w:hAnsiTheme="majorHAnsi" w:cs="Cambria"/>
          <w:sz w:val="24"/>
          <w:szCs w:val="24"/>
        </w:rPr>
        <w:t xml:space="preserve">es </w:t>
      </w:r>
      <w:r w:rsidR="00D2125E" w:rsidRPr="00DA5B43">
        <w:rPr>
          <w:rFonts w:asciiTheme="majorHAnsi" w:hAnsiTheme="majorHAnsi" w:cs="Cambria"/>
          <w:spacing w:val="1"/>
          <w:sz w:val="24"/>
          <w:szCs w:val="24"/>
        </w:rPr>
        <w:t>a</w:t>
      </w:r>
      <w:r w:rsidR="00D2125E" w:rsidRPr="00DA5B43">
        <w:rPr>
          <w:rFonts w:asciiTheme="majorHAnsi" w:hAnsiTheme="majorHAnsi" w:cs="Cambria"/>
          <w:sz w:val="24"/>
          <w:szCs w:val="24"/>
        </w:rPr>
        <w:t>cc</w:t>
      </w:r>
      <w:r w:rsidR="00D2125E" w:rsidRPr="00DA5B43">
        <w:rPr>
          <w:rFonts w:asciiTheme="majorHAnsi" w:hAnsiTheme="majorHAnsi" w:cs="Cambria"/>
          <w:spacing w:val="-1"/>
          <w:sz w:val="24"/>
          <w:szCs w:val="24"/>
        </w:rPr>
        <w:t>o</w:t>
      </w:r>
      <w:r w:rsidR="00D2125E" w:rsidRPr="00DA5B43">
        <w:rPr>
          <w:rFonts w:asciiTheme="majorHAnsi" w:hAnsiTheme="majorHAnsi" w:cs="Cambria"/>
          <w:sz w:val="24"/>
          <w:szCs w:val="24"/>
        </w:rPr>
        <w:t xml:space="preserve">untability </w:t>
      </w:r>
      <w:r w:rsidR="00D2125E" w:rsidRPr="00DA5B43">
        <w:rPr>
          <w:rFonts w:asciiTheme="majorHAnsi" w:hAnsiTheme="majorHAnsi" w:cs="Cambria"/>
          <w:spacing w:val="-1"/>
          <w:sz w:val="24"/>
          <w:szCs w:val="24"/>
        </w:rPr>
        <w:t>l</w:t>
      </w:r>
      <w:r w:rsidR="00D2125E" w:rsidRPr="00DA5B43">
        <w:rPr>
          <w:rFonts w:asciiTheme="majorHAnsi" w:hAnsiTheme="majorHAnsi" w:cs="Cambria"/>
          <w:sz w:val="24"/>
          <w:szCs w:val="24"/>
        </w:rPr>
        <w:t>e</w:t>
      </w:r>
      <w:r w:rsidR="00B87790" w:rsidRPr="00DA5B43">
        <w:rPr>
          <w:rFonts w:asciiTheme="majorHAnsi" w:hAnsiTheme="majorHAnsi" w:cs="Cambria"/>
          <w:spacing w:val="1"/>
          <w:sz w:val="24"/>
          <w:szCs w:val="24"/>
        </w:rPr>
        <w:t>d</w:t>
      </w:r>
      <w:r w:rsidR="00D2125E" w:rsidRPr="00DA5B43">
        <w:rPr>
          <w:rFonts w:asciiTheme="majorHAnsi" w:hAnsiTheme="majorHAnsi" w:cs="Cambria"/>
          <w:sz w:val="24"/>
          <w:szCs w:val="24"/>
        </w:rPr>
        <w:t xml:space="preserve"> c</w:t>
      </w:r>
      <w:r w:rsidR="00D2125E" w:rsidRPr="00DA5B43">
        <w:rPr>
          <w:rFonts w:asciiTheme="majorHAnsi" w:hAnsiTheme="majorHAnsi" w:cs="Cambria"/>
          <w:spacing w:val="-1"/>
          <w:sz w:val="24"/>
          <w:szCs w:val="24"/>
        </w:rPr>
        <w:t>h</w:t>
      </w:r>
      <w:r w:rsidR="00D2125E" w:rsidRPr="00DA5B43">
        <w:rPr>
          <w:rFonts w:asciiTheme="majorHAnsi" w:hAnsiTheme="majorHAnsi" w:cs="Cambria"/>
          <w:sz w:val="24"/>
          <w:szCs w:val="24"/>
        </w:rPr>
        <w:t>il</w:t>
      </w:r>
      <w:r w:rsidR="00D2125E" w:rsidRPr="00DA5B43">
        <w:rPr>
          <w:rFonts w:asciiTheme="majorHAnsi" w:hAnsiTheme="majorHAnsi" w:cs="Cambria"/>
          <w:spacing w:val="-1"/>
          <w:sz w:val="24"/>
          <w:szCs w:val="24"/>
        </w:rPr>
        <w:t>dr</w:t>
      </w:r>
      <w:r w:rsidR="00D2125E" w:rsidRPr="00DA5B43">
        <w:rPr>
          <w:rFonts w:asciiTheme="majorHAnsi" w:hAnsiTheme="majorHAnsi" w:cs="Cambria"/>
          <w:sz w:val="24"/>
          <w:szCs w:val="24"/>
        </w:rPr>
        <w:t>en</w:t>
      </w:r>
      <w:r w:rsidR="00D2125E" w:rsidRPr="00DA5B43">
        <w:rPr>
          <w:rFonts w:asciiTheme="majorHAnsi" w:hAnsiTheme="majorHAnsi" w:cs="Cambria"/>
          <w:spacing w:val="1"/>
          <w:sz w:val="24"/>
          <w:szCs w:val="24"/>
        </w:rPr>
        <w:t xml:space="preserve"> </w:t>
      </w:r>
      <w:r w:rsidR="00D2125E" w:rsidRPr="00DA5B43">
        <w:rPr>
          <w:rFonts w:asciiTheme="majorHAnsi" w:hAnsiTheme="majorHAnsi" w:cs="Cambria"/>
          <w:sz w:val="24"/>
          <w:szCs w:val="24"/>
        </w:rPr>
        <w:t>in</w:t>
      </w:r>
      <w:r w:rsidR="00D2125E" w:rsidRPr="00DA5B43">
        <w:rPr>
          <w:rFonts w:asciiTheme="majorHAnsi" w:hAnsiTheme="majorHAnsi" w:cs="Cambria"/>
          <w:spacing w:val="1"/>
          <w:sz w:val="24"/>
          <w:szCs w:val="24"/>
        </w:rPr>
        <w:t xml:space="preserve"> </w:t>
      </w:r>
      <w:r w:rsidR="00D2125E" w:rsidRPr="00DA5B43">
        <w:rPr>
          <w:rFonts w:asciiTheme="majorHAnsi" w:hAnsiTheme="majorHAnsi" w:cs="Cambria"/>
          <w:sz w:val="24"/>
          <w:szCs w:val="24"/>
        </w:rPr>
        <w:t>e</w:t>
      </w:r>
      <w:r w:rsidR="00D2125E" w:rsidRPr="00DA5B43">
        <w:rPr>
          <w:rFonts w:asciiTheme="majorHAnsi" w:hAnsiTheme="majorHAnsi" w:cs="Cambria"/>
          <w:spacing w:val="1"/>
          <w:sz w:val="24"/>
          <w:szCs w:val="24"/>
        </w:rPr>
        <w:t>a</w:t>
      </w:r>
      <w:r w:rsidR="00D2125E" w:rsidRPr="00DA5B43">
        <w:rPr>
          <w:rFonts w:asciiTheme="majorHAnsi" w:hAnsiTheme="majorHAnsi" w:cs="Cambria"/>
          <w:spacing w:val="-1"/>
          <w:sz w:val="24"/>
          <w:szCs w:val="24"/>
        </w:rPr>
        <w:t>r</w:t>
      </w:r>
      <w:r w:rsidR="00D2125E" w:rsidRPr="00DA5B43">
        <w:rPr>
          <w:rFonts w:asciiTheme="majorHAnsi" w:hAnsiTheme="majorHAnsi" w:cs="Cambria"/>
          <w:sz w:val="24"/>
          <w:szCs w:val="24"/>
        </w:rPr>
        <w:t>l</w:t>
      </w:r>
      <w:r w:rsidR="00D2125E" w:rsidRPr="00DA5B43">
        <w:rPr>
          <w:rFonts w:asciiTheme="majorHAnsi" w:hAnsiTheme="majorHAnsi" w:cs="Cambria"/>
          <w:spacing w:val="-1"/>
          <w:sz w:val="24"/>
          <w:szCs w:val="24"/>
        </w:rPr>
        <w:t>y</w:t>
      </w:r>
      <w:r w:rsidR="00D2125E" w:rsidRPr="00DA5B43">
        <w:rPr>
          <w:rFonts w:asciiTheme="majorHAnsi" w:hAnsiTheme="majorHAnsi" w:cs="Cambria"/>
          <w:sz w:val="24"/>
          <w:szCs w:val="24"/>
        </w:rPr>
        <w:t>,</w:t>
      </w:r>
      <w:r w:rsidR="00D2125E" w:rsidRPr="00DA5B43">
        <w:rPr>
          <w:rFonts w:asciiTheme="majorHAnsi" w:hAnsiTheme="majorHAnsi" w:cs="Cambria"/>
          <w:spacing w:val="1"/>
          <w:sz w:val="24"/>
          <w:szCs w:val="24"/>
        </w:rPr>
        <w:t xml:space="preserve"> </w:t>
      </w:r>
      <w:r w:rsidR="00D2125E" w:rsidRPr="00DA5B43">
        <w:rPr>
          <w:rFonts w:asciiTheme="majorHAnsi" w:hAnsiTheme="majorHAnsi" w:cs="Cambria"/>
          <w:sz w:val="24"/>
          <w:szCs w:val="24"/>
        </w:rPr>
        <w:t>unt</w:t>
      </w:r>
      <w:r w:rsidR="00D2125E" w:rsidRPr="00DA5B43">
        <w:rPr>
          <w:rFonts w:asciiTheme="majorHAnsi" w:hAnsiTheme="majorHAnsi" w:cs="Cambria"/>
          <w:spacing w:val="1"/>
          <w:sz w:val="24"/>
          <w:szCs w:val="24"/>
        </w:rPr>
        <w:t>e</w:t>
      </w:r>
      <w:r w:rsidR="00D2125E" w:rsidRPr="00DA5B43">
        <w:rPr>
          <w:rFonts w:asciiTheme="majorHAnsi" w:hAnsiTheme="majorHAnsi" w:cs="Cambria"/>
          <w:sz w:val="24"/>
          <w:szCs w:val="24"/>
        </w:rPr>
        <w:t>st</w:t>
      </w:r>
      <w:r w:rsidR="00D2125E" w:rsidRPr="00DA5B43">
        <w:rPr>
          <w:rFonts w:asciiTheme="majorHAnsi" w:hAnsiTheme="majorHAnsi" w:cs="Cambria"/>
          <w:spacing w:val="5"/>
          <w:sz w:val="24"/>
          <w:szCs w:val="24"/>
        </w:rPr>
        <w:t>e</w:t>
      </w:r>
      <w:r w:rsidR="00D2125E" w:rsidRPr="00DA5B43">
        <w:rPr>
          <w:rFonts w:asciiTheme="majorHAnsi" w:hAnsiTheme="majorHAnsi" w:cs="Cambria"/>
          <w:sz w:val="24"/>
          <w:szCs w:val="24"/>
        </w:rPr>
        <w:t>d</w:t>
      </w:r>
      <w:r w:rsidR="00D2125E" w:rsidRPr="00DA5B43">
        <w:rPr>
          <w:rFonts w:asciiTheme="majorHAnsi" w:hAnsiTheme="majorHAnsi" w:cs="Cambria"/>
          <w:spacing w:val="-1"/>
          <w:sz w:val="24"/>
          <w:szCs w:val="24"/>
        </w:rPr>
        <w:t xml:space="preserve"> gr</w:t>
      </w:r>
      <w:r w:rsidR="00D2125E" w:rsidRPr="00DA5B43">
        <w:rPr>
          <w:rFonts w:asciiTheme="majorHAnsi" w:hAnsiTheme="majorHAnsi" w:cs="Cambria"/>
          <w:sz w:val="24"/>
          <w:szCs w:val="24"/>
        </w:rPr>
        <w:t>a</w:t>
      </w:r>
      <w:r w:rsidR="00D2125E" w:rsidRPr="00DA5B43">
        <w:rPr>
          <w:rFonts w:asciiTheme="majorHAnsi" w:hAnsiTheme="majorHAnsi" w:cs="Cambria"/>
          <w:spacing w:val="-1"/>
          <w:sz w:val="24"/>
          <w:szCs w:val="24"/>
        </w:rPr>
        <w:t>d</w:t>
      </w:r>
      <w:r w:rsidR="00D2125E" w:rsidRPr="00DA5B43">
        <w:rPr>
          <w:rFonts w:asciiTheme="majorHAnsi" w:hAnsiTheme="majorHAnsi" w:cs="Cambria"/>
          <w:sz w:val="24"/>
          <w:szCs w:val="24"/>
        </w:rPr>
        <w:t xml:space="preserve">es </w:t>
      </w:r>
      <w:r w:rsidR="00D2125E" w:rsidRPr="00DA5B43">
        <w:rPr>
          <w:rFonts w:asciiTheme="majorHAnsi" w:hAnsiTheme="majorHAnsi" w:cs="Cambria"/>
          <w:spacing w:val="1"/>
          <w:sz w:val="24"/>
          <w:szCs w:val="24"/>
        </w:rPr>
        <w:t>t</w:t>
      </w:r>
      <w:r w:rsidR="00D2125E" w:rsidRPr="00DA5B43">
        <w:rPr>
          <w:rFonts w:asciiTheme="majorHAnsi" w:hAnsiTheme="majorHAnsi" w:cs="Cambria"/>
          <w:sz w:val="24"/>
          <w:szCs w:val="24"/>
        </w:rPr>
        <w:t xml:space="preserve">o be </w:t>
      </w:r>
      <w:r w:rsidR="00D2125E" w:rsidRPr="00DA5B43">
        <w:rPr>
          <w:rFonts w:asciiTheme="majorHAnsi" w:hAnsiTheme="majorHAnsi" w:cs="Cambria"/>
          <w:spacing w:val="1"/>
          <w:sz w:val="24"/>
          <w:szCs w:val="24"/>
        </w:rPr>
        <w:t>“p</w:t>
      </w:r>
      <w:r w:rsidR="00D2125E" w:rsidRPr="00DA5B43">
        <w:rPr>
          <w:rFonts w:asciiTheme="majorHAnsi" w:hAnsiTheme="majorHAnsi" w:cs="Cambria"/>
          <w:spacing w:val="-1"/>
          <w:sz w:val="24"/>
          <w:szCs w:val="24"/>
        </w:rPr>
        <w:t>r</w:t>
      </w:r>
      <w:r w:rsidR="00D2125E" w:rsidRPr="00DA5B43">
        <w:rPr>
          <w:rFonts w:asciiTheme="majorHAnsi" w:hAnsiTheme="majorHAnsi" w:cs="Cambria"/>
          <w:sz w:val="24"/>
          <w:szCs w:val="24"/>
        </w:rPr>
        <w:t>e</w:t>
      </w:r>
      <w:r w:rsidR="00D2125E" w:rsidRPr="00DA5B43">
        <w:rPr>
          <w:rFonts w:asciiTheme="majorHAnsi" w:hAnsiTheme="majorHAnsi" w:cs="Cambria"/>
          <w:spacing w:val="1"/>
          <w:sz w:val="24"/>
          <w:szCs w:val="24"/>
        </w:rPr>
        <w:t>e</w:t>
      </w:r>
      <w:r w:rsidR="00D2125E" w:rsidRPr="00DA5B43">
        <w:rPr>
          <w:rFonts w:asciiTheme="majorHAnsi" w:hAnsiTheme="majorHAnsi" w:cs="Cambria"/>
          <w:sz w:val="24"/>
          <w:szCs w:val="24"/>
        </w:rPr>
        <w:t>mp</w:t>
      </w:r>
      <w:r w:rsidR="00D2125E" w:rsidRPr="00DA5B43">
        <w:rPr>
          <w:rFonts w:asciiTheme="majorHAnsi" w:hAnsiTheme="majorHAnsi" w:cs="Cambria"/>
          <w:spacing w:val="1"/>
          <w:sz w:val="24"/>
          <w:szCs w:val="24"/>
        </w:rPr>
        <w:t>t</w:t>
      </w:r>
      <w:r w:rsidR="00D2125E" w:rsidRPr="00DA5B43">
        <w:rPr>
          <w:rFonts w:asciiTheme="majorHAnsi" w:hAnsiTheme="majorHAnsi" w:cs="Cambria"/>
          <w:sz w:val="24"/>
          <w:szCs w:val="24"/>
        </w:rPr>
        <w:t>ively</w:t>
      </w:r>
      <w:r w:rsidR="00D2125E" w:rsidRPr="00DA5B43">
        <w:rPr>
          <w:rFonts w:asciiTheme="majorHAnsi" w:hAnsiTheme="majorHAnsi" w:cs="Cambria"/>
          <w:spacing w:val="-1"/>
          <w:sz w:val="24"/>
          <w:szCs w:val="24"/>
        </w:rPr>
        <w:t xml:space="preserve"> r</w:t>
      </w:r>
      <w:r w:rsidR="00D2125E" w:rsidRPr="00DA5B43">
        <w:rPr>
          <w:rFonts w:asciiTheme="majorHAnsi" w:hAnsiTheme="majorHAnsi" w:cs="Cambria"/>
          <w:sz w:val="24"/>
          <w:szCs w:val="24"/>
        </w:rPr>
        <w:t>e</w:t>
      </w:r>
      <w:r w:rsidR="00D2125E" w:rsidRPr="00DA5B43">
        <w:rPr>
          <w:rFonts w:asciiTheme="majorHAnsi" w:hAnsiTheme="majorHAnsi" w:cs="Cambria"/>
          <w:spacing w:val="1"/>
          <w:sz w:val="24"/>
          <w:szCs w:val="24"/>
        </w:rPr>
        <w:t>t</w:t>
      </w:r>
      <w:r w:rsidR="00D2125E" w:rsidRPr="00DA5B43">
        <w:rPr>
          <w:rFonts w:asciiTheme="majorHAnsi" w:hAnsiTheme="majorHAnsi" w:cs="Cambria"/>
          <w:sz w:val="24"/>
          <w:szCs w:val="24"/>
        </w:rPr>
        <w:t>a</w:t>
      </w:r>
      <w:r w:rsidR="00D2125E" w:rsidRPr="00DA5B43">
        <w:rPr>
          <w:rFonts w:asciiTheme="majorHAnsi" w:hAnsiTheme="majorHAnsi" w:cs="Cambria"/>
          <w:spacing w:val="1"/>
          <w:sz w:val="24"/>
          <w:szCs w:val="24"/>
        </w:rPr>
        <w:t>i</w:t>
      </w:r>
      <w:r w:rsidR="00D2125E" w:rsidRPr="00DA5B43">
        <w:rPr>
          <w:rFonts w:asciiTheme="majorHAnsi" w:hAnsiTheme="majorHAnsi" w:cs="Cambria"/>
          <w:spacing w:val="-2"/>
          <w:sz w:val="24"/>
          <w:szCs w:val="24"/>
        </w:rPr>
        <w:t>n</w:t>
      </w:r>
      <w:r w:rsidR="00D2125E" w:rsidRPr="00DA5B43">
        <w:rPr>
          <w:rFonts w:asciiTheme="majorHAnsi" w:hAnsiTheme="majorHAnsi" w:cs="Cambria"/>
          <w:sz w:val="24"/>
          <w:szCs w:val="24"/>
        </w:rPr>
        <w:t>e</w:t>
      </w:r>
      <w:r w:rsidR="00D2125E" w:rsidRPr="00DA5B43">
        <w:rPr>
          <w:rFonts w:asciiTheme="majorHAnsi" w:hAnsiTheme="majorHAnsi" w:cs="Cambria"/>
          <w:spacing w:val="-1"/>
          <w:sz w:val="24"/>
          <w:szCs w:val="24"/>
        </w:rPr>
        <w:t>d</w:t>
      </w:r>
      <w:r w:rsidR="00D2125E" w:rsidRPr="00DA5B43">
        <w:rPr>
          <w:rFonts w:asciiTheme="majorHAnsi" w:hAnsiTheme="majorHAnsi" w:cs="Cambria"/>
          <w:sz w:val="24"/>
          <w:szCs w:val="24"/>
        </w:rPr>
        <w:t>”</w:t>
      </w:r>
      <w:r w:rsidR="00D2125E" w:rsidRPr="00DA5B43">
        <w:rPr>
          <w:rFonts w:asciiTheme="majorHAnsi" w:hAnsiTheme="majorHAnsi" w:cs="Cambria"/>
          <w:spacing w:val="1"/>
          <w:sz w:val="24"/>
          <w:szCs w:val="24"/>
        </w:rPr>
        <w:t xml:space="preserve"> </w:t>
      </w:r>
      <w:r w:rsidR="00D2125E" w:rsidRPr="00DA5B43">
        <w:rPr>
          <w:rFonts w:asciiTheme="majorHAnsi" w:hAnsiTheme="majorHAnsi" w:cs="Cambria"/>
          <w:sz w:val="24"/>
          <w:szCs w:val="24"/>
        </w:rPr>
        <w:t xml:space="preserve">so that </w:t>
      </w:r>
      <w:r w:rsidR="00D2125E" w:rsidRPr="00DA5B43">
        <w:rPr>
          <w:rFonts w:asciiTheme="majorHAnsi" w:hAnsiTheme="majorHAnsi" w:cs="Cambria"/>
          <w:spacing w:val="1"/>
          <w:sz w:val="24"/>
          <w:szCs w:val="24"/>
        </w:rPr>
        <w:t>t</w:t>
      </w:r>
      <w:r w:rsidR="00D2125E" w:rsidRPr="00DA5B43">
        <w:rPr>
          <w:rFonts w:asciiTheme="majorHAnsi" w:hAnsiTheme="majorHAnsi" w:cs="Cambria"/>
          <w:sz w:val="24"/>
          <w:szCs w:val="24"/>
        </w:rPr>
        <w:t>hey</w:t>
      </w:r>
      <w:r w:rsidR="00D2125E" w:rsidRPr="00DA5B43">
        <w:rPr>
          <w:rFonts w:asciiTheme="majorHAnsi" w:hAnsiTheme="majorHAnsi" w:cs="Cambria"/>
          <w:spacing w:val="-1"/>
          <w:sz w:val="24"/>
          <w:szCs w:val="24"/>
        </w:rPr>
        <w:t xml:space="preserve"> </w:t>
      </w:r>
      <w:r w:rsidR="008436B2">
        <w:rPr>
          <w:rFonts w:asciiTheme="majorHAnsi" w:hAnsiTheme="majorHAnsi" w:cs="Cambria"/>
          <w:spacing w:val="-1"/>
          <w:sz w:val="24"/>
          <w:szCs w:val="24"/>
        </w:rPr>
        <w:t>would</w:t>
      </w:r>
      <w:r w:rsidR="008436B2" w:rsidRPr="00DA5B43">
        <w:rPr>
          <w:rFonts w:asciiTheme="majorHAnsi" w:hAnsiTheme="majorHAnsi" w:cs="Cambria"/>
          <w:sz w:val="24"/>
          <w:szCs w:val="24"/>
        </w:rPr>
        <w:t xml:space="preserve"> </w:t>
      </w:r>
      <w:r w:rsidR="00D2125E" w:rsidRPr="00DA5B43">
        <w:rPr>
          <w:rFonts w:asciiTheme="majorHAnsi" w:hAnsiTheme="majorHAnsi" w:cs="Cambria"/>
          <w:sz w:val="24"/>
          <w:szCs w:val="24"/>
        </w:rPr>
        <w:t xml:space="preserve">not </w:t>
      </w:r>
      <w:r w:rsidR="00D2125E" w:rsidRPr="00DA5B43">
        <w:rPr>
          <w:rFonts w:asciiTheme="majorHAnsi" w:hAnsiTheme="majorHAnsi" w:cs="Cambria"/>
          <w:spacing w:val="1"/>
          <w:sz w:val="24"/>
          <w:szCs w:val="24"/>
        </w:rPr>
        <w:t>b</w:t>
      </w:r>
      <w:r w:rsidR="00D2125E" w:rsidRPr="00DA5B43">
        <w:rPr>
          <w:rFonts w:asciiTheme="majorHAnsi" w:hAnsiTheme="majorHAnsi" w:cs="Cambria"/>
          <w:sz w:val="24"/>
          <w:szCs w:val="24"/>
        </w:rPr>
        <w:t xml:space="preserve">e </w:t>
      </w:r>
      <w:r w:rsidR="00D2125E" w:rsidRPr="00DA5B43">
        <w:rPr>
          <w:rFonts w:asciiTheme="majorHAnsi" w:hAnsiTheme="majorHAnsi" w:cs="Cambria"/>
          <w:spacing w:val="1"/>
          <w:sz w:val="24"/>
          <w:szCs w:val="24"/>
        </w:rPr>
        <w:t>i</w:t>
      </w:r>
      <w:r w:rsidR="00D2125E" w:rsidRPr="00DA5B43">
        <w:rPr>
          <w:rFonts w:asciiTheme="majorHAnsi" w:hAnsiTheme="majorHAnsi" w:cs="Cambria"/>
          <w:sz w:val="24"/>
          <w:szCs w:val="24"/>
        </w:rPr>
        <w:t>nclu</w:t>
      </w:r>
      <w:r w:rsidR="00D2125E" w:rsidRPr="00DA5B43">
        <w:rPr>
          <w:rFonts w:asciiTheme="majorHAnsi" w:hAnsiTheme="majorHAnsi" w:cs="Cambria"/>
          <w:spacing w:val="-2"/>
          <w:sz w:val="24"/>
          <w:szCs w:val="24"/>
        </w:rPr>
        <w:t>d</w:t>
      </w:r>
      <w:r w:rsidR="00D2125E" w:rsidRPr="00DA5B43">
        <w:rPr>
          <w:rFonts w:asciiTheme="majorHAnsi" w:hAnsiTheme="majorHAnsi" w:cs="Cambria"/>
          <w:sz w:val="24"/>
          <w:szCs w:val="24"/>
        </w:rPr>
        <w:t>ed</w:t>
      </w:r>
      <w:r w:rsidR="00D2125E" w:rsidRPr="00DA5B43">
        <w:rPr>
          <w:rFonts w:asciiTheme="majorHAnsi" w:hAnsiTheme="majorHAnsi" w:cs="Cambria"/>
          <w:spacing w:val="-1"/>
          <w:sz w:val="24"/>
          <w:szCs w:val="24"/>
        </w:rPr>
        <w:t xml:space="preserve"> </w:t>
      </w:r>
      <w:r w:rsidR="00D2125E" w:rsidRPr="00DA5B43">
        <w:rPr>
          <w:rFonts w:asciiTheme="majorHAnsi" w:hAnsiTheme="majorHAnsi" w:cs="Cambria"/>
          <w:sz w:val="24"/>
          <w:szCs w:val="24"/>
        </w:rPr>
        <w:t>in</w:t>
      </w:r>
      <w:r w:rsidR="00D2125E" w:rsidRPr="00DA5B43">
        <w:rPr>
          <w:rFonts w:asciiTheme="majorHAnsi" w:hAnsiTheme="majorHAnsi" w:cs="Cambria"/>
          <w:spacing w:val="1"/>
          <w:sz w:val="24"/>
          <w:szCs w:val="24"/>
        </w:rPr>
        <w:t xml:space="preserve"> </w:t>
      </w:r>
      <w:r w:rsidR="00D2125E" w:rsidRPr="00DA5B43">
        <w:rPr>
          <w:rFonts w:asciiTheme="majorHAnsi" w:hAnsiTheme="majorHAnsi" w:cs="Cambria"/>
          <w:sz w:val="24"/>
          <w:szCs w:val="24"/>
        </w:rPr>
        <w:t>st</w:t>
      </w:r>
      <w:r w:rsidR="00D2125E" w:rsidRPr="00DA5B43">
        <w:rPr>
          <w:rFonts w:asciiTheme="majorHAnsi" w:hAnsiTheme="majorHAnsi" w:cs="Cambria"/>
          <w:spacing w:val="1"/>
          <w:sz w:val="24"/>
          <w:szCs w:val="24"/>
        </w:rPr>
        <w:t>a</w:t>
      </w:r>
      <w:r w:rsidR="00D2125E" w:rsidRPr="00DA5B43">
        <w:rPr>
          <w:rFonts w:asciiTheme="majorHAnsi" w:hAnsiTheme="majorHAnsi" w:cs="Cambria"/>
          <w:sz w:val="24"/>
          <w:szCs w:val="24"/>
        </w:rPr>
        <w:t>n</w:t>
      </w:r>
      <w:r w:rsidR="00D2125E" w:rsidRPr="00DA5B43">
        <w:rPr>
          <w:rFonts w:asciiTheme="majorHAnsi" w:hAnsiTheme="majorHAnsi" w:cs="Cambria"/>
          <w:spacing w:val="-1"/>
          <w:sz w:val="24"/>
          <w:szCs w:val="24"/>
        </w:rPr>
        <w:t>d</w:t>
      </w:r>
      <w:r w:rsidR="00D2125E" w:rsidRPr="00DA5B43">
        <w:rPr>
          <w:rFonts w:asciiTheme="majorHAnsi" w:hAnsiTheme="majorHAnsi" w:cs="Cambria"/>
          <w:sz w:val="24"/>
          <w:szCs w:val="24"/>
        </w:rPr>
        <w:t>ar</w:t>
      </w:r>
      <w:r w:rsidR="00D2125E" w:rsidRPr="00DA5B43">
        <w:rPr>
          <w:rFonts w:asciiTheme="majorHAnsi" w:hAnsiTheme="majorHAnsi" w:cs="Cambria"/>
          <w:spacing w:val="-2"/>
          <w:sz w:val="24"/>
          <w:szCs w:val="24"/>
        </w:rPr>
        <w:t>d</w:t>
      </w:r>
      <w:r w:rsidR="00D2125E" w:rsidRPr="00DA5B43">
        <w:rPr>
          <w:rFonts w:asciiTheme="majorHAnsi" w:hAnsiTheme="majorHAnsi" w:cs="Cambria"/>
          <w:spacing w:val="3"/>
          <w:sz w:val="24"/>
          <w:szCs w:val="24"/>
        </w:rPr>
        <w:t>i</w:t>
      </w:r>
      <w:r w:rsidR="00D2125E" w:rsidRPr="00DA5B43">
        <w:rPr>
          <w:rFonts w:asciiTheme="majorHAnsi" w:hAnsiTheme="majorHAnsi" w:cs="Cambria"/>
          <w:spacing w:val="-1"/>
          <w:sz w:val="24"/>
          <w:szCs w:val="24"/>
        </w:rPr>
        <w:t>z</w:t>
      </w:r>
      <w:r w:rsidR="00D2125E" w:rsidRPr="00DA5B43">
        <w:rPr>
          <w:rFonts w:asciiTheme="majorHAnsi" w:hAnsiTheme="majorHAnsi" w:cs="Cambria"/>
          <w:sz w:val="24"/>
          <w:szCs w:val="24"/>
        </w:rPr>
        <w:t>ed</w:t>
      </w:r>
      <w:r w:rsidR="00D2125E" w:rsidRPr="00DA5B43">
        <w:rPr>
          <w:rFonts w:asciiTheme="majorHAnsi" w:hAnsiTheme="majorHAnsi" w:cs="Cambria"/>
          <w:spacing w:val="-1"/>
          <w:sz w:val="24"/>
          <w:szCs w:val="24"/>
        </w:rPr>
        <w:t xml:space="preserve"> </w:t>
      </w:r>
      <w:r w:rsidR="00B87790" w:rsidRPr="00DA5B43">
        <w:rPr>
          <w:rFonts w:asciiTheme="majorHAnsi" w:hAnsiTheme="majorHAnsi" w:cs="Cambria"/>
          <w:sz w:val="24"/>
          <w:szCs w:val="24"/>
        </w:rPr>
        <w:t>testing</w:t>
      </w:r>
      <w:r w:rsidR="00D2125E" w:rsidRPr="00DA5B43">
        <w:rPr>
          <w:rFonts w:asciiTheme="majorHAnsi" w:hAnsiTheme="majorHAnsi" w:cs="Cambria"/>
          <w:sz w:val="24"/>
          <w:szCs w:val="24"/>
        </w:rPr>
        <w:t xml:space="preserve">. </w:t>
      </w:r>
      <w:r w:rsidR="00E90A40" w:rsidRPr="00DA5B43">
        <w:rPr>
          <w:rFonts w:asciiTheme="majorHAnsi" w:hAnsiTheme="majorHAnsi" w:cs="Cambria"/>
          <w:sz w:val="24"/>
          <w:szCs w:val="24"/>
        </w:rPr>
        <w:t>Similarly, several recent studies demonstrate</w:t>
      </w:r>
      <w:r w:rsidR="00241181" w:rsidRPr="00DA5B43">
        <w:rPr>
          <w:rFonts w:asciiTheme="majorHAnsi" w:hAnsiTheme="majorHAnsi" w:cs="Cambria"/>
          <w:sz w:val="24"/>
          <w:szCs w:val="24"/>
        </w:rPr>
        <w:t xml:space="preserve"> that low-performing teachers in high-stakes grades are disproportionately reassigned to untested early elementary classrooms</w:t>
      </w:r>
      <w:r w:rsidR="00E90A40" w:rsidRPr="00DA5B43">
        <w:rPr>
          <w:rFonts w:asciiTheme="majorHAnsi" w:hAnsiTheme="majorHAnsi" w:cs="Cambria"/>
          <w:sz w:val="24"/>
          <w:szCs w:val="24"/>
        </w:rPr>
        <w:t xml:space="preserve">, </w:t>
      </w:r>
      <w:r w:rsidR="008436B2">
        <w:rPr>
          <w:rFonts w:asciiTheme="majorHAnsi" w:hAnsiTheme="majorHAnsi" w:cs="Cambria"/>
          <w:sz w:val="24"/>
          <w:szCs w:val="24"/>
        </w:rPr>
        <w:t>and that this harms</w:t>
      </w:r>
      <w:r w:rsidR="00E90A40" w:rsidRPr="00DA5B43">
        <w:rPr>
          <w:rFonts w:asciiTheme="majorHAnsi" w:hAnsiTheme="majorHAnsi" w:cs="Cambria"/>
          <w:sz w:val="24"/>
          <w:szCs w:val="24"/>
        </w:rPr>
        <w:t xml:space="preserve"> children’s learning</w:t>
      </w:r>
      <w:r w:rsidR="00D45C92" w:rsidRPr="00DA5B43">
        <w:rPr>
          <w:rFonts w:asciiTheme="majorHAnsi" w:hAnsiTheme="majorHAnsi" w:cs="Cambria"/>
          <w:sz w:val="24"/>
          <w:szCs w:val="24"/>
        </w:rPr>
        <w:t xml:space="preserve"> </w:t>
      </w:r>
      <w:r w:rsidR="008E3910" w:rsidRPr="00DA5B43">
        <w:rPr>
          <w:rFonts w:asciiTheme="majorHAnsi" w:hAnsiTheme="majorHAnsi" w:cs="Cambria"/>
          <w:sz w:val="24"/>
          <w:szCs w:val="24"/>
        </w:rPr>
        <w:fldChar w:fldCharType="begin"/>
      </w:r>
      <w:r w:rsidR="004A3F11">
        <w:rPr>
          <w:rFonts w:asciiTheme="majorHAnsi" w:hAnsiTheme="majorHAnsi" w:cs="Cambria"/>
          <w:sz w:val="24"/>
          <w:szCs w:val="24"/>
        </w:rPr>
        <w:instrText xml:space="preserve"> ADDIN ZOTERO_ITEM CSL_CITATION {"citationID":"p21894h50","properties":{"formattedCitation":"(Fuller &amp; Ladd, 2013; Grissom, Kalogrides, &amp; Loeb, 2014)","plainCitation":"(Fuller &amp; Ladd, 2013; Grissom, Kalogrides, &amp; Loeb, 2014)"},"citationItems":[{"id":145,"uris":["http://zotero.org/users/48675/items/4MJUWD8V"],"uri":["http://zotero.org/users/48675/items/4MJUWD8V"],"itemData":{"id":145,"type":"article-journal","title":"School-Based Accountability and the Distribution of Teacher Quality Across Grades in Elementary School","container-title":"Education Finance and Policy","page":"528-559","volume":"8","issue":"4","source":"MIT Press Journals","abstract":"We use North Carolina data to explore whether the quality of teachers in the lower elementary grades (K–2) falls short of teacher quality in the upper grades (3–5) and to examine the hypothesis that school accountability pressures contribute to such quality shortfalls. Our concern with the early grades arises from recent studies highlighting how children's experiences in those years have lasting effects on their later outcomes. Using two credentials-based measures of teacher quality, we document within-school quality shortfalls in the lower grades, and show that the shortfalls increased with the introduction of No Child Left Behind. Consistent with that pattern, we find that schools responded to accountability pressures by moving their weaker teachers down to the lower grades and stronger teachers up to the higher grades. These findings support the view that accountability pressure induces schools to pursue actions that work to the disadvantage of children in the lower grades.","DOI":"10.1162/EDFP_a_00112","ISSN":"1557-3060","journalAbbreviation":"Education Finance and Policy","author":[{"family":"Fuller","given":"Sarah C."},{"family":"Ladd","given":"Helen F."}],"issued":{"date-parts":[["2013",8,20]]}}},{"id":162,"uris":["http://zotero.org/users/48675/items/58JHJDNX"],"uri":["http://zotero.org/users/48675/items/58JHJDNX"],"itemData":{"id":162,"type":"article-journal","title":"Strategic staffing: How accountability pressures affect the distribution of teachers within schools and resulting student achievement.","container-title":"Vanderbilt University Working Paper","author":[{"family":"Grissom","given":"Jason"},{"family":"Kalogrides","given":"Demetra"},{"family":"Loeb","given":"Susanna"}],"issued":{"date-parts":[["2014"]]}}}],"schema":"https://github.com/citation-style-language/schema/raw/master/csl-citation.json"} </w:instrText>
      </w:r>
      <w:r w:rsidR="008E3910" w:rsidRPr="00DA5B43">
        <w:rPr>
          <w:rFonts w:asciiTheme="majorHAnsi" w:hAnsiTheme="majorHAnsi" w:cs="Cambria"/>
          <w:sz w:val="24"/>
          <w:szCs w:val="24"/>
        </w:rPr>
        <w:fldChar w:fldCharType="separate"/>
      </w:r>
      <w:r w:rsidR="00552559" w:rsidRPr="00DA5B43">
        <w:rPr>
          <w:rFonts w:asciiTheme="majorHAnsi" w:hAnsiTheme="majorHAnsi"/>
          <w:sz w:val="24"/>
        </w:rPr>
        <w:t>(Fuller &amp; Ladd, 2013; Grissom, Kalogrides, &amp; Loeb, 2014)</w:t>
      </w:r>
      <w:r w:rsidR="008E3910" w:rsidRPr="00DA5B43">
        <w:rPr>
          <w:rFonts w:asciiTheme="majorHAnsi" w:hAnsiTheme="majorHAnsi" w:cs="Cambria"/>
          <w:sz w:val="24"/>
          <w:szCs w:val="24"/>
        </w:rPr>
        <w:fldChar w:fldCharType="end"/>
      </w:r>
      <w:r w:rsidR="005127FD" w:rsidRPr="00DA5B43">
        <w:rPr>
          <w:rFonts w:asciiTheme="majorHAnsi" w:hAnsiTheme="majorHAnsi" w:cs="Cambria"/>
          <w:sz w:val="24"/>
          <w:szCs w:val="24"/>
        </w:rPr>
        <w:t>.</w:t>
      </w:r>
    </w:p>
    <w:p w:rsidR="004A3F11" w:rsidRDefault="00B87790" w:rsidP="003D15B6">
      <w:pPr>
        <w:widowControl w:val="0"/>
        <w:autoSpaceDE w:val="0"/>
        <w:autoSpaceDN w:val="0"/>
        <w:adjustRightInd w:val="0"/>
        <w:spacing w:before="26" w:after="0" w:line="480" w:lineRule="auto"/>
        <w:ind w:right="152" w:firstLine="720"/>
        <w:rPr>
          <w:rFonts w:asciiTheme="majorHAnsi" w:hAnsiTheme="majorHAnsi"/>
          <w:sz w:val="24"/>
          <w:szCs w:val="24"/>
        </w:rPr>
      </w:pPr>
      <w:r w:rsidRPr="00DA5B43">
        <w:rPr>
          <w:rFonts w:asciiTheme="majorHAnsi" w:hAnsiTheme="majorHAnsi" w:cs="Cambria"/>
          <w:sz w:val="24"/>
          <w:szCs w:val="24"/>
        </w:rPr>
        <w:lastRenderedPageBreak/>
        <w:t xml:space="preserve">Although accountability pressures are often the presumed </w:t>
      </w:r>
      <w:r w:rsidR="00C7268A" w:rsidRPr="00DA5B43">
        <w:rPr>
          <w:rFonts w:asciiTheme="majorHAnsi" w:hAnsiTheme="majorHAnsi" w:cs="Cambria"/>
          <w:sz w:val="24"/>
          <w:szCs w:val="24"/>
        </w:rPr>
        <w:t>impetus for changes to kindergarten classrooms</w:t>
      </w:r>
      <w:r w:rsidRPr="00DA5B43">
        <w:rPr>
          <w:rFonts w:asciiTheme="majorHAnsi" w:hAnsiTheme="majorHAnsi" w:cs="Cambria"/>
          <w:sz w:val="24"/>
          <w:szCs w:val="24"/>
        </w:rPr>
        <w:t>, o</w:t>
      </w:r>
      <w:r w:rsidR="008020F0" w:rsidRPr="00DA5B43">
        <w:rPr>
          <w:rFonts w:asciiTheme="majorHAnsi" w:hAnsiTheme="majorHAnsi" w:cs="Cambria"/>
          <w:sz w:val="24"/>
          <w:szCs w:val="24"/>
        </w:rPr>
        <w:t xml:space="preserve">ther </w:t>
      </w:r>
      <w:r w:rsidRPr="00DA5B43">
        <w:rPr>
          <w:rFonts w:asciiTheme="majorHAnsi" w:hAnsiTheme="majorHAnsi" w:cs="Cambria"/>
          <w:sz w:val="24"/>
          <w:szCs w:val="24"/>
        </w:rPr>
        <w:t>shifts over the past two decades</w:t>
      </w:r>
      <w:r w:rsidR="008020F0" w:rsidRPr="00DA5B43">
        <w:rPr>
          <w:rFonts w:asciiTheme="majorHAnsi" w:hAnsiTheme="majorHAnsi" w:cs="Cambria"/>
          <w:sz w:val="24"/>
          <w:szCs w:val="24"/>
        </w:rPr>
        <w:t xml:space="preserve"> may have also contributed to a heightened focus on more advanced content.</w:t>
      </w:r>
      <w:r w:rsidR="00A871A1" w:rsidRPr="00DA5B43">
        <w:rPr>
          <w:rFonts w:asciiTheme="majorHAnsi" w:hAnsiTheme="majorHAnsi" w:cs="Cambria"/>
          <w:sz w:val="24"/>
          <w:szCs w:val="24"/>
        </w:rPr>
        <w:t xml:space="preserve"> </w:t>
      </w:r>
      <w:r w:rsidR="009179EB" w:rsidRPr="00DA5B43">
        <w:rPr>
          <w:rFonts w:asciiTheme="majorHAnsi" w:hAnsiTheme="majorHAnsi" w:cs="Cambria"/>
          <w:sz w:val="24"/>
          <w:szCs w:val="24"/>
        </w:rPr>
        <w:t>Notably, t</w:t>
      </w:r>
      <w:r w:rsidR="008020F0" w:rsidRPr="00DA5B43">
        <w:rPr>
          <w:rFonts w:asciiTheme="majorHAnsi" w:hAnsiTheme="majorHAnsi" w:cs="Cambria"/>
          <w:sz w:val="24"/>
          <w:szCs w:val="24"/>
        </w:rPr>
        <w:t>here have been s</w:t>
      </w:r>
      <w:r w:rsidR="00F940EA" w:rsidRPr="00DA5B43">
        <w:rPr>
          <w:rFonts w:asciiTheme="majorHAnsi" w:hAnsiTheme="majorHAnsi" w:cs="Cambria"/>
          <w:sz w:val="24"/>
          <w:szCs w:val="24"/>
        </w:rPr>
        <w:t>ubstantial increases in both public and private investment</w:t>
      </w:r>
      <w:r w:rsidR="00241DB2" w:rsidRPr="00DA5B43">
        <w:rPr>
          <w:rFonts w:asciiTheme="majorHAnsi" w:hAnsiTheme="majorHAnsi" w:cs="Cambria"/>
          <w:sz w:val="24"/>
          <w:szCs w:val="24"/>
        </w:rPr>
        <w:t>s</w:t>
      </w:r>
      <w:r w:rsidR="00F940EA" w:rsidRPr="00DA5B43">
        <w:rPr>
          <w:rFonts w:asciiTheme="majorHAnsi" w:hAnsiTheme="majorHAnsi" w:cs="Cambria"/>
          <w:sz w:val="24"/>
          <w:szCs w:val="24"/>
        </w:rPr>
        <w:t xml:space="preserve"> in early childhood education.</w:t>
      </w:r>
      <w:r w:rsidR="00A871A1" w:rsidRPr="00DA5B43">
        <w:rPr>
          <w:rFonts w:asciiTheme="majorHAnsi" w:hAnsiTheme="majorHAnsi" w:cs="Cambria"/>
          <w:sz w:val="24"/>
          <w:szCs w:val="24"/>
        </w:rPr>
        <w:t xml:space="preserve"> </w:t>
      </w:r>
      <w:r w:rsidR="008020F0" w:rsidRPr="00DA5B43">
        <w:rPr>
          <w:rFonts w:asciiTheme="majorHAnsi" w:hAnsiTheme="majorHAnsi"/>
          <w:sz w:val="24"/>
          <w:szCs w:val="24"/>
        </w:rPr>
        <w:t xml:space="preserve">Between 1990 and 2011, the number of 3-5 year olds enrolled in public preschool programs more than doubled from 1.2 to 2.9 million children </w:t>
      </w:r>
      <w:r w:rsidR="008E3910" w:rsidRPr="00DA5B43">
        <w:rPr>
          <w:rFonts w:asciiTheme="majorHAnsi" w:hAnsiTheme="majorHAnsi"/>
          <w:sz w:val="24"/>
          <w:szCs w:val="24"/>
        </w:rPr>
        <w:fldChar w:fldCharType="begin"/>
      </w:r>
      <w:r w:rsidR="00C7268A" w:rsidRPr="00DA5B43">
        <w:rPr>
          <w:rFonts w:asciiTheme="majorHAnsi" w:hAnsiTheme="majorHAnsi"/>
          <w:sz w:val="24"/>
          <w:szCs w:val="24"/>
        </w:rPr>
        <w:instrText xml:space="preserve"> ADDIN ZOTERO_ITEM CSL_CITATION {"citationID":"1n652lidt8","properties":{"formattedCitation":"(Current Population Survey, 2011)","plainCitation":"(Current Population Survey, 2011)"},"citationItems":[{"id":821,"uris":["http://zotero.org/users/48675/items/W4DUHVFW"],"uri":["http://zotero.org/users/48675/items/W4DUHVFW"],"itemData":{"id":821,"type":"article","title":"School Enrollment of the Population 3 Years Old and Over, by Level and Control of School, Race, and Hispanic Origin 1995 to 2011","publisher":"United States Census Bureau","author":[{"family":"Current Population Survey","given":""}],"issued":{"date-parts":[["2011"]]}}}],"schema":"https://github.com/citation-style-language/schema/raw/master/csl-citation.json"} </w:instrText>
      </w:r>
      <w:r w:rsidR="008E3910" w:rsidRPr="00DA5B43">
        <w:rPr>
          <w:rFonts w:asciiTheme="majorHAnsi" w:hAnsiTheme="majorHAnsi"/>
          <w:sz w:val="24"/>
          <w:szCs w:val="24"/>
        </w:rPr>
        <w:fldChar w:fldCharType="separate"/>
      </w:r>
      <w:r w:rsidR="008020F0" w:rsidRPr="00DA5B43">
        <w:rPr>
          <w:rFonts w:asciiTheme="majorHAnsi" w:hAnsiTheme="majorHAnsi"/>
          <w:sz w:val="24"/>
          <w:szCs w:val="24"/>
        </w:rPr>
        <w:t>(Current Population Survey, 2011)</w:t>
      </w:r>
      <w:r w:rsidR="008E3910" w:rsidRPr="00DA5B43">
        <w:rPr>
          <w:rFonts w:asciiTheme="majorHAnsi" w:hAnsiTheme="majorHAnsi"/>
          <w:sz w:val="24"/>
          <w:szCs w:val="24"/>
        </w:rPr>
        <w:fldChar w:fldCharType="end"/>
      </w:r>
      <w:r w:rsidR="008020F0" w:rsidRPr="00DA5B43">
        <w:rPr>
          <w:rFonts w:asciiTheme="majorHAnsi" w:hAnsiTheme="majorHAnsi"/>
          <w:sz w:val="24"/>
          <w:szCs w:val="24"/>
        </w:rPr>
        <w:t>.</w:t>
      </w:r>
      <w:r w:rsidR="00D45C92" w:rsidRPr="00DA5B43">
        <w:rPr>
          <w:rFonts w:asciiTheme="majorHAnsi" w:hAnsiTheme="majorHAnsi"/>
          <w:sz w:val="24"/>
          <w:szCs w:val="24"/>
        </w:rPr>
        <w:t xml:space="preserve"> </w:t>
      </w:r>
    </w:p>
    <w:p w:rsidR="00FA11FB" w:rsidRPr="00DA5B43" w:rsidRDefault="008020F0" w:rsidP="003D15B6">
      <w:pPr>
        <w:widowControl w:val="0"/>
        <w:autoSpaceDE w:val="0"/>
        <w:autoSpaceDN w:val="0"/>
        <w:adjustRightInd w:val="0"/>
        <w:spacing w:before="26" w:after="0" w:line="480" w:lineRule="auto"/>
        <w:ind w:right="152" w:firstLine="720"/>
        <w:rPr>
          <w:rFonts w:asciiTheme="majorHAnsi" w:hAnsiTheme="majorHAnsi"/>
          <w:sz w:val="24"/>
          <w:szCs w:val="24"/>
        </w:rPr>
      </w:pPr>
      <w:r w:rsidRPr="00DA5B43">
        <w:rPr>
          <w:rFonts w:asciiTheme="majorHAnsi" w:hAnsiTheme="majorHAnsi"/>
          <w:sz w:val="24"/>
          <w:szCs w:val="24"/>
        </w:rPr>
        <w:t xml:space="preserve">Further, </w:t>
      </w:r>
      <w:r w:rsidR="00E866EC" w:rsidRPr="00DA5B43">
        <w:rPr>
          <w:rFonts w:asciiTheme="majorHAnsi" w:hAnsiTheme="majorHAnsi"/>
          <w:sz w:val="24"/>
          <w:szCs w:val="24"/>
        </w:rPr>
        <w:t xml:space="preserve">a number of scholarly and popular accounts have documented increases in parental investments in their young children’s learning as well as heightened pressure among some parents to give young children an academic </w:t>
      </w:r>
      <w:r w:rsidR="00B87790" w:rsidRPr="00DA5B43">
        <w:rPr>
          <w:rFonts w:asciiTheme="majorHAnsi" w:hAnsiTheme="majorHAnsi"/>
          <w:sz w:val="24"/>
          <w:szCs w:val="24"/>
        </w:rPr>
        <w:t>“</w:t>
      </w:r>
      <w:r w:rsidR="00E866EC" w:rsidRPr="00DA5B43">
        <w:rPr>
          <w:rFonts w:asciiTheme="majorHAnsi" w:hAnsiTheme="majorHAnsi"/>
          <w:sz w:val="24"/>
          <w:szCs w:val="24"/>
        </w:rPr>
        <w:t>edge</w:t>
      </w:r>
      <w:r w:rsidR="00B87790" w:rsidRPr="00DA5B43">
        <w:rPr>
          <w:rFonts w:asciiTheme="majorHAnsi" w:hAnsiTheme="majorHAnsi"/>
          <w:sz w:val="24"/>
          <w:szCs w:val="24"/>
        </w:rPr>
        <w:t>”</w:t>
      </w:r>
      <w:r w:rsidR="009450A7" w:rsidRPr="00DA5B43">
        <w:rPr>
          <w:rFonts w:asciiTheme="majorHAnsi" w:hAnsiTheme="majorHAnsi"/>
          <w:sz w:val="24"/>
          <w:szCs w:val="24"/>
        </w:rPr>
        <w:t xml:space="preserve"> </w:t>
      </w:r>
      <w:r w:rsidR="008E3910" w:rsidRPr="00DA5B43">
        <w:rPr>
          <w:rFonts w:asciiTheme="majorHAnsi" w:hAnsiTheme="majorHAnsi"/>
          <w:sz w:val="24"/>
          <w:szCs w:val="24"/>
        </w:rPr>
        <w:fldChar w:fldCharType="begin"/>
      </w:r>
      <w:r w:rsidR="004A3F11">
        <w:rPr>
          <w:rFonts w:asciiTheme="majorHAnsi" w:hAnsiTheme="majorHAnsi"/>
          <w:sz w:val="24"/>
          <w:szCs w:val="24"/>
        </w:rPr>
        <w:instrText xml:space="preserve"> ADDIN ZOTERO_ITEM CSL_CITATION {"citationID":"nrSdUSIk","properties":{"formattedCitation":"(Bassok, Lee, Reardon, &amp; Waldfogel, 2015; Bassok &amp; Reardon, 2013; Kornrich &amp; Furstenberg, 2013; Otterman, 2009; Ramey &amp; Ramey, 2010; Reardon, 2011)","plainCitation":"(Bassok, Lee, Reardon, &amp; Waldfogel, 2015; Bassok &amp; Reardon, 2013; Kornrich &amp; Furstenberg, 2013; Otterman, 2009; Ramey &amp; Ramey, 2010; Reardon, 2011)"},"citationItems":[{"id":1699,"uris":["http://zotero.org/users/48675/items/JSGFZFIP"],"uri":["http://zotero.org/users/48675/items/JSGFZFIP"],"itemData":{"id":1699,"type":"article-journal","title":"Socioeconomic Gaps in Early Childhood Experiences, 1998 to 2010","container-title":"Working Paper","author":[{"family":"Bassok","given":"Daphna"},{"family":"Lee","given":"RaeHyuck"},{"family":"Reardon","given":"Sean F."},{"family":"Waldfogel","given":"Jane"}],"issued":{"date-parts":[["2015"]]}}},{"id":830,"uris":["http://zotero.org/users/48675/items/UCI4J7K6"],"uri":["http://zotero.org/users/48675/items/UCI4J7K6"],"itemData":{"id":830,"type":"article-journal","title":"“Academic Redshirting” in Kindergarten Prevalence, Patterns, and Implications","container-title":"Educational Evaluation and Policy Analysis","page":"283-297","volume":"35","issue":"3","source":"Google Scholar","author":[{"family":"Bassok","given":"Daphna"},{"family":"Reardon","given":"Sean F."}],"issued":{"date-parts":[["2013"]]}}},{"id":905,"uris":["http://zotero.org/users/48675/items/WXFR2MWC"],"uri":["http://zotero.org/users/48675/items/WXFR2MWC"],"itemData":{"id":905,"type":"article-journal","title":"Investing in Children: Changes in Parental Spending on Children, 1972–2007","container-title":"Demography","page":"1–23","volume":"50","issue":"1","source":"Google Scholar","shortTitle":"Investing in Children","author":[{"family":"Kornrich","given":"Sabino"},{"family":"Furstenberg","given":"Frank"}],"issued":{"date-parts":[["2013"]]}}},{"id":435,"uris":["http://zotero.org/users/48675/items/EWFTNN67"],"uri":["http://zotero.org/users/48675/items/EWFTNN67"],"itemData":{"id":435,"type":"article-newspaper","title":"Tips for the Admissions Test ... to Kindergarten","container-title":"The New York Times","section":"New York Region","source":"NYTimes.com","abstract":"Test prep companies are catering to a new demographic: 3- and 4-year-olds.","URL":"http://www.nytimes.com/2009/11/21/nyregion/21testprep.html","ISSN":"0362-4331","author":[{"family":"Otterman","given":"Sharon"}],"issued":{"date-parts":[["2009",11,21]]},"accessed":{"date-parts":[["2014",1,22]],"season":"T05:03:10Z"}}},{"id":429,"uris":["http://zotero.org/users/48675/items/ESVKX47V"],"uri":["http://zotero.org/users/48675/items/ESVKX47V"],"itemData":{"id":429,"type":"article-journal","title":"The Rug Rat Race","container-title":"Brookings Papers on Economic Activity","page":"129–176","volume":"2010","issue":"1","source":"Google Scholar","author":[{"family":"Ramey","given":""},{"family":"Ramey","given":""}],"issued":{"date-parts":[["2010"]]}}},{"id":574,"uris":["http://zotero.org/users/48675/items/JKXKFNAQ"],"uri":["http://zotero.org/users/48675/items/JKXKFNAQ"],"itemData":{"id":574,"type":"chapter","title":"The widening academic achievement gap between the rich and the poor: New evidence and possible explanations","container-title":"Whither opportunity? Rising inequality, schools and children’s life chances","publisher":"Russell Sage Foundation","publisher-place":"New York, NY","page":"91–116","source":"Google Scholar","event-place":"New York, NY","shortTitle":"The widening academic achievement gap between the rich and the poor","author":[{"family":"Reardon","given":"Sean F."}],"editor":[{"family":"Duncan","given":"Greg J."},{"family":"Murnane","given":"Richard J."}],"issued":{"date-parts":[["2011"]]},"accessed":{"date-parts":[["2013",11,1]]}}}],"schema":"https://github.com/citation-style-language/schema/raw/master/csl-citation.json"} </w:instrText>
      </w:r>
      <w:r w:rsidR="008E3910" w:rsidRPr="00DA5B43">
        <w:rPr>
          <w:rFonts w:asciiTheme="majorHAnsi" w:hAnsiTheme="majorHAnsi"/>
          <w:sz w:val="24"/>
          <w:szCs w:val="24"/>
        </w:rPr>
        <w:fldChar w:fldCharType="separate"/>
      </w:r>
      <w:r w:rsidR="004A3F11" w:rsidRPr="004A3F11">
        <w:rPr>
          <w:rFonts w:ascii="Cambria" w:hAnsi="Cambria"/>
          <w:sz w:val="24"/>
        </w:rPr>
        <w:t>(Bassok, Lee, Reardon, &amp; Waldfogel, 2015; Bassok &amp; Reardon, 2013; Kornrich &amp; Furstenberg, 2013; Otterman, 2009; Ramey &amp; Ramey, 2010; Reardon, 2011)</w:t>
      </w:r>
      <w:r w:rsidR="008E3910" w:rsidRPr="00DA5B43">
        <w:rPr>
          <w:rFonts w:asciiTheme="majorHAnsi" w:hAnsiTheme="majorHAnsi"/>
          <w:sz w:val="24"/>
          <w:szCs w:val="24"/>
        </w:rPr>
        <w:fldChar w:fldCharType="end"/>
      </w:r>
      <w:r w:rsidR="00E866EC" w:rsidRPr="00DA5B43">
        <w:rPr>
          <w:rFonts w:asciiTheme="majorHAnsi" w:hAnsiTheme="majorHAnsi"/>
          <w:sz w:val="24"/>
          <w:szCs w:val="24"/>
        </w:rPr>
        <w:t>.</w:t>
      </w:r>
      <w:r w:rsidR="00B87790" w:rsidRPr="00DA5B43">
        <w:rPr>
          <w:rFonts w:asciiTheme="majorHAnsi" w:hAnsiTheme="majorHAnsi"/>
          <w:sz w:val="24"/>
          <w:szCs w:val="24"/>
        </w:rPr>
        <w:t xml:space="preserve"> </w:t>
      </w:r>
      <w:r w:rsidR="00C7268A" w:rsidRPr="00DA5B43">
        <w:rPr>
          <w:rFonts w:asciiTheme="majorHAnsi" w:hAnsiTheme="majorHAnsi"/>
          <w:sz w:val="24"/>
          <w:szCs w:val="24"/>
        </w:rPr>
        <w:t>R</w:t>
      </w:r>
      <w:r w:rsidR="00B87790" w:rsidRPr="00DA5B43">
        <w:rPr>
          <w:rFonts w:asciiTheme="majorHAnsi" w:hAnsiTheme="majorHAnsi"/>
          <w:sz w:val="24"/>
          <w:szCs w:val="24"/>
        </w:rPr>
        <w:t>ecent work by</w:t>
      </w:r>
      <w:r w:rsidR="005127FD" w:rsidRPr="00DA5B43">
        <w:rPr>
          <w:rFonts w:asciiTheme="majorHAnsi" w:hAnsiTheme="majorHAnsi"/>
          <w:sz w:val="24"/>
          <w:szCs w:val="24"/>
        </w:rPr>
        <w:t xml:space="preserve"> </w:t>
      </w:r>
      <w:r w:rsidR="0032374C" w:rsidRPr="00DA5B43">
        <w:rPr>
          <w:rFonts w:asciiTheme="majorHAnsi" w:hAnsiTheme="majorHAnsi"/>
          <w:sz w:val="24"/>
          <w:szCs w:val="24"/>
        </w:rPr>
        <w:t xml:space="preserve">Bassok &amp; Latham </w:t>
      </w:r>
      <w:r w:rsidR="008E3910" w:rsidRPr="00DA5B43">
        <w:rPr>
          <w:rFonts w:asciiTheme="majorHAnsi" w:hAnsiTheme="majorHAnsi"/>
          <w:sz w:val="24"/>
          <w:szCs w:val="24"/>
        </w:rPr>
        <w:fldChar w:fldCharType="begin"/>
      </w:r>
      <w:r w:rsidR="00EE5C5E" w:rsidRPr="00DA5B43">
        <w:rPr>
          <w:rFonts w:asciiTheme="majorHAnsi" w:hAnsiTheme="majorHAnsi"/>
          <w:sz w:val="24"/>
          <w:szCs w:val="24"/>
        </w:rPr>
        <w:instrText xml:space="preserve"> ADDIN ZOTERO_ITEM CSL_CITATION {"citationID":"Fyed3NFK","properties":{"formattedCitation":"(2014)","plainCitation":"(2014)"},"citationItems":[{"id":1456,"uris":["http://zotero.org/users/48675/items/FSS8HS57"],"uri":["http://zotero.org/users/48675/items/FSS8HS57"],"itemData":{"id":1456,"type":"manuscript","title":"Kids Today: Changes in School Readiness in an Early Childhood Era","source":"Google Scholar","URL":"http://curry.virginia.edu/uploads/resourceLibrary/35_Kids_Today.pdf","shortTitle":"Kids Today","author":[{"family":"Bassok","given":"Daphna"},{"family":"Latham","given":"Scott"}],"issued":{"date-parts":[["2014"]]},"accessed":{"date-parts":[["2015",4,26]]}},"suppress-author":true}],"schema":"https://github.com/citation-style-language/schema/raw/master/csl-citation.json"} </w:instrText>
      </w:r>
      <w:r w:rsidR="008E3910" w:rsidRPr="00DA5B43">
        <w:rPr>
          <w:rFonts w:asciiTheme="majorHAnsi" w:hAnsiTheme="majorHAnsi"/>
          <w:sz w:val="24"/>
          <w:szCs w:val="24"/>
        </w:rPr>
        <w:fldChar w:fldCharType="separate"/>
      </w:r>
      <w:r w:rsidR="0032374C" w:rsidRPr="00DA5B43">
        <w:rPr>
          <w:rFonts w:asciiTheme="majorHAnsi" w:hAnsiTheme="majorHAnsi"/>
          <w:sz w:val="24"/>
          <w:szCs w:val="24"/>
        </w:rPr>
        <w:t>(2014)</w:t>
      </w:r>
      <w:r w:rsidR="008E3910" w:rsidRPr="00DA5B43">
        <w:rPr>
          <w:rFonts w:asciiTheme="majorHAnsi" w:hAnsiTheme="majorHAnsi"/>
          <w:sz w:val="24"/>
          <w:szCs w:val="24"/>
        </w:rPr>
        <w:fldChar w:fldCharType="end"/>
      </w:r>
      <w:r w:rsidR="00D45C92" w:rsidRPr="00DA5B43">
        <w:rPr>
          <w:rFonts w:asciiTheme="majorHAnsi" w:hAnsiTheme="majorHAnsi"/>
          <w:sz w:val="24"/>
          <w:szCs w:val="24"/>
        </w:rPr>
        <w:t xml:space="preserve"> </w:t>
      </w:r>
      <w:r w:rsidR="00C7268A" w:rsidRPr="00DA5B43">
        <w:rPr>
          <w:rFonts w:asciiTheme="majorHAnsi" w:hAnsiTheme="majorHAnsi"/>
          <w:sz w:val="24"/>
          <w:szCs w:val="24"/>
        </w:rPr>
        <w:t xml:space="preserve">actually </w:t>
      </w:r>
      <w:r w:rsidR="0032374C" w:rsidRPr="00DA5B43">
        <w:rPr>
          <w:rFonts w:asciiTheme="majorHAnsi" w:hAnsiTheme="majorHAnsi"/>
          <w:sz w:val="24"/>
          <w:szCs w:val="24"/>
        </w:rPr>
        <w:t>document</w:t>
      </w:r>
      <w:r w:rsidR="00B87790" w:rsidRPr="00DA5B43">
        <w:rPr>
          <w:rFonts w:asciiTheme="majorHAnsi" w:hAnsiTheme="majorHAnsi"/>
          <w:sz w:val="24"/>
          <w:szCs w:val="24"/>
        </w:rPr>
        <w:t>s</w:t>
      </w:r>
      <w:r w:rsidR="0032374C" w:rsidRPr="00DA5B43">
        <w:rPr>
          <w:rFonts w:asciiTheme="majorHAnsi" w:hAnsiTheme="majorHAnsi"/>
          <w:sz w:val="24"/>
          <w:szCs w:val="24"/>
        </w:rPr>
        <w:t xml:space="preserve"> substantial increases in the early academic skills of </w:t>
      </w:r>
      <w:r w:rsidR="0032374C" w:rsidRPr="004A3F11">
        <w:rPr>
          <w:rFonts w:asciiTheme="majorHAnsi" w:hAnsiTheme="majorHAnsi"/>
          <w:i/>
          <w:sz w:val="24"/>
          <w:szCs w:val="24"/>
        </w:rPr>
        <w:t>incoming</w:t>
      </w:r>
      <w:r w:rsidR="0032374C" w:rsidRPr="00DA5B43">
        <w:rPr>
          <w:rFonts w:asciiTheme="majorHAnsi" w:hAnsiTheme="majorHAnsi"/>
          <w:sz w:val="24"/>
          <w:szCs w:val="24"/>
        </w:rPr>
        <w:t xml:space="preserve"> kindergarteners.</w:t>
      </w:r>
      <w:r w:rsidR="00D45C92" w:rsidRPr="00DA5B43">
        <w:rPr>
          <w:rFonts w:asciiTheme="majorHAnsi" w:hAnsiTheme="majorHAnsi"/>
          <w:sz w:val="24"/>
          <w:szCs w:val="24"/>
        </w:rPr>
        <w:t xml:space="preserve"> </w:t>
      </w:r>
      <w:r w:rsidR="0032374C" w:rsidRPr="00DA5B43">
        <w:rPr>
          <w:rFonts w:asciiTheme="majorHAnsi" w:hAnsiTheme="majorHAnsi"/>
          <w:sz w:val="24"/>
          <w:szCs w:val="24"/>
        </w:rPr>
        <w:t xml:space="preserve">In part, </w:t>
      </w:r>
      <w:r w:rsidR="00B87790" w:rsidRPr="00DA5B43">
        <w:rPr>
          <w:rFonts w:asciiTheme="majorHAnsi" w:hAnsiTheme="majorHAnsi"/>
          <w:sz w:val="24"/>
          <w:szCs w:val="24"/>
        </w:rPr>
        <w:t xml:space="preserve">then, </w:t>
      </w:r>
      <w:r w:rsidR="0032374C" w:rsidRPr="00DA5B43">
        <w:rPr>
          <w:rFonts w:asciiTheme="majorHAnsi" w:hAnsiTheme="majorHAnsi"/>
          <w:sz w:val="24"/>
          <w:szCs w:val="24"/>
        </w:rPr>
        <w:t xml:space="preserve">it may be that </w:t>
      </w:r>
      <w:r w:rsidR="00B87790" w:rsidRPr="00DA5B43">
        <w:rPr>
          <w:rFonts w:asciiTheme="majorHAnsi" w:hAnsiTheme="majorHAnsi"/>
          <w:sz w:val="24"/>
          <w:szCs w:val="24"/>
        </w:rPr>
        <w:t>heightened</w:t>
      </w:r>
      <w:r w:rsidR="0032374C" w:rsidRPr="00DA5B43">
        <w:rPr>
          <w:rFonts w:asciiTheme="majorHAnsi" w:hAnsiTheme="majorHAnsi"/>
          <w:sz w:val="24"/>
          <w:szCs w:val="24"/>
        </w:rPr>
        <w:t xml:space="preserve"> investments in </w:t>
      </w:r>
      <w:r w:rsidR="00A56B6D" w:rsidRPr="00DA5B43">
        <w:rPr>
          <w:rFonts w:asciiTheme="majorHAnsi" w:hAnsiTheme="majorHAnsi"/>
          <w:sz w:val="24"/>
          <w:szCs w:val="24"/>
        </w:rPr>
        <w:t>children’s early development</w:t>
      </w:r>
      <w:r w:rsidR="00B87790" w:rsidRPr="00DA5B43">
        <w:rPr>
          <w:rFonts w:asciiTheme="majorHAnsi" w:hAnsiTheme="majorHAnsi"/>
          <w:sz w:val="24"/>
          <w:szCs w:val="24"/>
        </w:rPr>
        <w:t xml:space="preserve"> are</w:t>
      </w:r>
      <w:r w:rsidR="0032374C" w:rsidRPr="00DA5B43">
        <w:rPr>
          <w:rFonts w:asciiTheme="majorHAnsi" w:hAnsiTheme="majorHAnsi"/>
          <w:sz w:val="24"/>
          <w:szCs w:val="24"/>
        </w:rPr>
        <w:t xml:space="preserve"> </w:t>
      </w:r>
      <w:r w:rsidR="00B87790" w:rsidRPr="00DA5B43">
        <w:rPr>
          <w:rFonts w:asciiTheme="majorHAnsi" w:hAnsiTheme="majorHAnsi"/>
          <w:sz w:val="24"/>
          <w:szCs w:val="24"/>
        </w:rPr>
        <w:t xml:space="preserve">driving </w:t>
      </w:r>
      <w:r w:rsidR="0032374C" w:rsidRPr="00DA5B43">
        <w:rPr>
          <w:rFonts w:asciiTheme="majorHAnsi" w:hAnsiTheme="majorHAnsi"/>
          <w:sz w:val="24"/>
          <w:szCs w:val="24"/>
        </w:rPr>
        <w:t>changes in kindergarten teachers</w:t>
      </w:r>
      <w:r w:rsidR="00B87790" w:rsidRPr="00DA5B43">
        <w:rPr>
          <w:rFonts w:asciiTheme="majorHAnsi" w:hAnsiTheme="majorHAnsi"/>
          <w:sz w:val="24"/>
          <w:szCs w:val="24"/>
        </w:rPr>
        <w:t>’</w:t>
      </w:r>
      <w:r w:rsidR="0032374C" w:rsidRPr="00DA5B43">
        <w:rPr>
          <w:rFonts w:asciiTheme="majorHAnsi" w:hAnsiTheme="majorHAnsi"/>
          <w:sz w:val="24"/>
          <w:szCs w:val="24"/>
        </w:rPr>
        <w:t xml:space="preserve"> beliefs and practices</w:t>
      </w:r>
      <w:r w:rsidR="00710566" w:rsidRPr="00DA5B43">
        <w:rPr>
          <w:rFonts w:asciiTheme="majorHAnsi" w:hAnsiTheme="majorHAnsi"/>
          <w:sz w:val="24"/>
          <w:szCs w:val="24"/>
        </w:rPr>
        <w:t>.</w:t>
      </w:r>
    </w:p>
    <w:p w:rsidR="00A46228" w:rsidRPr="00DA5B43" w:rsidRDefault="00A46228" w:rsidP="00A46228">
      <w:pPr>
        <w:widowControl w:val="0"/>
        <w:autoSpaceDE w:val="0"/>
        <w:autoSpaceDN w:val="0"/>
        <w:adjustRightInd w:val="0"/>
        <w:spacing w:before="1" w:after="0" w:line="479" w:lineRule="auto"/>
        <w:ind w:right="140"/>
        <w:rPr>
          <w:rFonts w:asciiTheme="majorHAnsi" w:hAnsiTheme="majorHAnsi" w:cs="Cambria"/>
          <w:b/>
          <w:sz w:val="24"/>
          <w:szCs w:val="24"/>
        </w:rPr>
      </w:pPr>
      <w:r w:rsidRPr="00DA5B43">
        <w:rPr>
          <w:rFonts w:asciiTheme="majorHAnsi" w:hAnsiTheme="majorHAnsi" w:cs="Cambria"/>
          <w:b/>
          <w:sz w:val="24"/>
          <w:szCs w:val="24"/>
        </w:rPr>
        <w:t>The Current Study</w:t>
      </w:r>
    </w:p>
    <w:p w:rsidR="00C7268A" w:rsidRPr="00DA5B43" w:rsidRDefault="00241DB2" w:rsidP="0008062B">
      <w:pPr>
        <w:widowControl w:val="0"/>
        <w:autoSpaceDE w:val="0"/>
        <w:autoSpaceDN w:val="0"/>
        <w:adjustRightInd w:val="0"/>
        <w:spacing w:before="1" w:after="0" w:line="479" w:lineRule="auto"/>
        <w:ind w:right="140" w:firstLine="720"/>
        <w:rPr>
          <w:rFonts w:asciiTheme="majorHAnsi" w:hAnsiTheme="majorHAnsi" w:cs="Cambria"/>
          <w:sz w:val="24"/>
          <w:szCs w:val="24"/>
        </w:rPr>
      </w:pPr>
      <w:r w:rsidRPr="00DA5B43">
        <w:rPr>
          <w:rFonts w:asciiTheme="majorHAnsi" w:hAnsiTheme="majorHAnsi" w:cs="Cambria"/>
          <w:sz w:val="24"/>
          <w:szCs w:val="24"/>
        </w:rPr>
        <w:t xml:space="preserve">The existing research demonstrates the link between early childhood learning and later life outcomes, and suggests that the </w:t>
      </w:r>
      <w:r w:rsidR="00C8090E" w:rsidRPr="00DA5B43">
        <w:rPr>
          <w:rFonts w:asciiTheme="majorHAnsi" w:hAnsiTheme="majorHAnsi" w:cs="Cambria"/>
          <w:sz w:val="24"/>
          <w:szCs w:val="24"/>
        </w:rPr>
        <w:t xml:space="preserve">content and </w:t>
      </w:r>
      <w:r w:rsidRPr="00DA5B43">
        <w:rPr>
          <w:rFonts w:asciiTheme="majorHAnsi" w:hAnsiTheme="majorHAnsi" w:cs="Cambria"/>
          <w:sz w:val="24"/>
          <w:szCs w:val="24"/>
        </w:rPr>
        <w:t>organization of early childhood classrooms meaningfully impacts young children’s learning.</w:t>
      </w:r>
      <w:r w:rsidR="00A871A1" w:rsidRPr="00DA5B43">
        <w:rPr>
          <w:rFonts w:asciiTheme="majorHAnsi" w:hAnsiTheme="majorHAnsi" w:cs="Cambria"/>
          <w:sz w:val="24"/>
          <w:szCs w:val="24"/>
        </w:rPr>
        <w:t xml:space="preserve"> </w:t>
      </w:r>
      <w:r w:rsidRPr="00DA5B43">
        <w:rPr>
          <w:rFonts w:asciiTheme="majorHAnsi" w:hAnsiTheme="majorHAnsi" w:cs="Cambria"/>
          <w:sz w:val="24"/>
          <w:szCs w:val="24"/>
        </w:rPr>
        <w:t xml:space="preserve">While it is </w:t>
      </w:r>
      <w:r w:rsidR="00C93493" w:rsidRPr="00DA5B43">
        <w:rPr>
          <w:rFonts w:asciiTheme="majorHAnsi" w:hAnsiTheme="majorHAnsi" w:cs="Cambria"/>
          <w:sz w:val="24"/>
          <w:szCs w:val="24"/>
        </w:rPr>
        <w:t xml:space="preserve">commonly </w:t>
      </w:r>
      <w:r w:rsidR="00457EB9" w:rsidRPr="00DA5B43">
        <w:rPr>
          <w:rFonts w:asciiTheme="majorHAnsi" w:hAnsiTheme="majorHAnsi" w:cs="Cambria"/>
          <w:sz w:val="24"/>
          <w:szCs w:val="24"/>
        </w:rPr>
        <w:t xml:space="preserve">stated </w:t>
      </w:r>
      <w:r w:rsidRPr="00DA5B43">
        <w:rPr>
          <w:rFonts w:asciiTheme="majorHAnsi" w:hAnsiTheme="majorHAnsi" w:cs="Cambria"/>
          <w:sz w:val="24"/>
          <w:szCs w:val="24"/>
        </w:rPr>
        <w:t xml:space="preserve">that kindergarten classrooms have changed rapidly over the past decades, there is little empirical evidence </w:t>
      </w:r>
      <w:r w:rsidR="00457EB9" w:rsidRPr="00DA5B43">
        <w:rPr>
          <w:rFonts w:asciiTheme="majorHAnsi" w:hAnsiTheme="majorHAnsi" w:cs="Cambria"/>
          <w:sz w:val="24"/>
          <w:szCs w:val="24"/>
        </w:rPr>
        <w:t xml:space="preserve">describing </w:t>
      </w:r>
      <w:r w:rsidRPr="00DA5B43">
        <w:rPr>
          <w:rFonts w:asciiTheme="majorHAnsi" w:hAnsiTheme="majorHAnsi" w:cs="Cambria"/>
          <w:sz w:val="24"/>
          <w:szCs w:val="24"/>
        </w:rPr>
        <w:t xml:space="preserve">how much </w:t>
      </w:r>
      <w:r w:rsidR="00457EB9" w:rsidRPr="00DA5B43">
        <w:rPr>
          <w:rFonts w:asciiTheme="majorHAnsi" w:hAnsiTheme="majorHAnsi" w:cs="Cambria"/>
          <w:sz w:val="24"/>
          <w:szCs w:val="24"/>
        </w:rPr>
        <w:t xml:space="preserve">these classrooms have changed, </w:t>
      </w:r>
      <w:r w:rsidRPr="00DA5B43">
        <w:rPr>
          <w:rFonts w:asciiTheme="majorHAnsi" w:hAnsiTheme="majorHAnsi" w:cs="Cambria"/>
          <w:sz w:val="24"/>
          <w:szCs w:val="24"/>
        </w:rPr>
        <w:t>and along wh</w:t>
      </w:r>
      <w:r w:rsidR="00457EB9" w:rsidRPr="00DA5B43">
        <w:rPr>
          <w:rFonts w:asciiTheme="majorHAnsi" w:hAnsiTheme="majorHAnsi" w:cs="Cambria"/>
          <w:sz w:val="24"/>
          <w:szCs w:val="24"/>
        </w:rPr>
        <w:t>ich</w:t>
      </w:r>
      <w:r w:rsidRPr="00DA5B43">
        <w:rPr>
          <w:rFonts w:asciiTheme="majorHAnsi" w:hAnsiTheme="majorHAnsi" w:cs="Cambria"/>
          <w:sz w:val="24"/>
          <w:szCs w:val="24"/>
        </w:rPr>
        <w:t xml:space="preserve"> dimensions.</w:t>
      </w:r>
      <w:r w:rsidR="00A871A1" w:rsidRPr="00DA5B43">
        <w:rPr>
          <w:rFonts w:asciiTheme="majorHAnsi" w:hAnsiTheme="majorHAnsi" w:cs="Cambria"/>
          <w:sz w:val="24"/>
          <w:szCs w:val="24"/>
        </w:rPr>
        <w:t xml:space="preserve"> </w:t>
      </w:r>
      <w:r w:rsidRPr="00DA5B43">
        <w:rPr>
          <w:rFonts w:asciiTheme="majorHAnsi" w:hAnsiTheme="majorHAnsi" w:cs="Cambria"/>
          <w:sz w:val="24"/>
          <w:szCs w:val="24"/>
        </w:rPr>
        <w:t xml:space="preserve">The current study </w:t>
      </w:r>
      <w:r w:rsidR="008020F0" w:rsidRPr="00DA5B43">
        <w:rPr>
          <w:rFonts w:asciiTheme="majorHAnsi" w:hAnsiTheme="majorHAnsi" w:cs="Cambria"/>
          <w:sz w:val="24"/>
          <w:szCs w:val="24"/>
        </w:rPr>
        <w:t>fills</w:t>
      </w:r>
      <w:r w:rsidRPr="00DA5B43">
        <w:rPr>
          <w:rFonts w:asciiTheme="majorHAnsi" w:hAnsiTheme="majorHAnsi" w:cs="Cambria"/>
          <w:sz w:val="24"/>
          <w:szCs w:val="24"/>
        </w:rPr>
        <w:t xml:space="preserve"> these gaps</w:t>
      </w:r>
      <w:r w:rsidR="00043DA2" w:rsidRPr="00DA5B43">
        <w:rPr>
          <w:rFonts w:asciiTheme="majorHAnsi" w:hAnsiTheme="majorHAnsi" w:cs="Cambria"/>
          <w:sz w:val="24"/>
          <w:szCs w:val="24"/>
        </w:rPr>
        <w:t>,</w:t>
      </w:r>
      <w:r w:rsidRPr="00DA5B43">
        <w:rPr>
          <w:rFonts w:asciiTheme="majorHAnsi" w:hAnsiTheme="majorHAnsi" w:cs="Cambria"/>
          <w:sz w:val="24"/>
          <w:szCs w:val="24"/>
        </w:rPr>
        <w:t xml:space="preserve"> </w:t>
      </w:r>
      <w:r w:rsidR="00043DA2" w:rsidRPr="00DA5B43">
        <w:rPr>
          <w:rFonts w:asciiTheme="majorHAnsi" w:hAnsiTheme="majorHAnsi" w:cs="Cambria"/>
          <w:sz w:val="24"/>
          <w:szCs w:val="24"/>
        </w:rPr>
        <w:t>leveraging</w:t>
      </w:r>
      <w:r w:rsidRPr="00DA5B43">
        <w:rPr>
          <w:rFonts w:asciiTheme="majorHAnsi" w:hAnsiTheme="majorHAnsi" w:cs="Cambria"/>
          <w:sz w:val="24"/>
          <w:szCs w:val="24"/>
        </w:rPr>
        <w:t xml:space="preserve"> </w:t>
      </w:r>
      <w:r w:rsidR="00A8217A" w:rsidRPr="00DA5B43">
        <w:rPr>
          <w:rFonts w:asciiTheme="majorHAnsi" w:hAnsiTheme="majorHAnsi" w:cs="Cambria"/>
          <w:sz w:val="24"/>
          <w:szCs w:val="24"/>
        </w:rPr>
        <w:t xml:space="preserve">two rich, nationally representative datasets to </w:t>
      </w:r>
      <w:r w:rsidR="00043DA2" w:rsidRPr="00DA5B43">
        <w:rPr>
          <w:rFonts w:asciiTheme="majorHAnsi" w:hAnsiTheme="majorHAnsi" w:cs="Cambria"/>
          <w:sz w:val="24"/>
          <w:szCs w:val="24"/>
        </w:rPr>
        <w:t xml:space="preserve">provide </w:t>
      </w:r>
      <w:r w:rsidR="00A8217A" w:rsidRPr="00DA5B43">
        <w:rPr>
          <w:rFonts w:asciiTheme="majorHAnsi" w:hAnsiTheme="majorHAnsi" w:cs="Cambria"/>
          <w:sz w:val="24"/>
          <w:szCs w:val="24"/>
        </w:rPr>
        <w:t>a</w:t>
      </w:r>
      <w:r w:rsidR="00710566" w:rsidRPr="00DA5B43">
        <w:rPr>
          <w:rFonts w:asciiTheme="majorHAnsi" w:hAnsiTheme="majorHAnsi" w:cs="Cambria"/>
          <w:sz w:val="24"/>
          <w:szCs w:val="24"/>
        </w:rPr>
        <w:t xml:space="preserve"> </w:t>
      </w:r>
      <w:r w:rsidR="00C778DD" w:rsidRPr="00DA5B43">
        <w:rPr>
          <w:rFonts w:asciiTheme="majorHAnsi" w:hAnsiTheme="majorHAnsi" w:cs="Cambria"/>
          <w:sz w:val="24"/>
          <w:szCs w:val="24"/>
        </w:rPr>
        <w:t xml:space="preserve">detailed account of </w:t>
      </w:r>
      <w:r w:rsidR="00A8217A" w:rsidRPr="00DA5B43">
        <w:rPr>
          <w:rFonts w:asciiTheme="majorHAnsi" w:hAnsiTheme="majorHAnsi" w:cs="Cambria"/>
          <w:sz w:val="24"/>
          <w:szCs w:val="24"/>
        </w:rPr>
        <w:t xml:space="preserve">how </w:t>
      </w:r>
      <w:r w:rsidR="00330869">
        <w:rPr>
          <w:rFonts w:asciiTheme="majorHAnsi" w:hAnsiTheme="majorHAnsi" w:cs="Cambria"/>
          <w:sz w:val="24"/>
          <w:szCs w:val="24"/>
        </w:rPr>
        <w:t xml:space="preserve">public school </w:t>
      </w:r>
      <w:r w:rsidR="00A8217A" w:rsidRPr="00DA5B43">
        <w:rPr>
          <w:rFonts w:asciiTheme="majorHAnsi" w:hAnsiTheme="majorHAnsi" w:cs="Cambria"/>
          <w:sz w:val="24"/>
          <w:szCs w:val="24"/>
        </w:rPr>
        <w:t xml:space="preserve">kindergarten </w:t>
      </w:r>
      <w:r w:rsidR="00A8217A" w:rsidRPr="00DA5B43">
        <w:rPr>
          <w:rFonts w:asciiTheme="majorHAnsi" w:hAnsiTheme="majorHAnsi" w:cs="Cambria"/>
          <w:sz w:val="24"/>
          <w:szCs w:val="24"/>
        </w:rPr>
        <w:lastRenderedPageBreak/>
        <w:t>classrooms have changed</w:t>
      </w:r>
      <w:r w:rsidR="00710566" w:rsidRPr="00DA5B43">
        <w:rPr>
          <w:rFonts w:asciiTheme="majorHAnsi" w:hAnsiTheme="majorHAnsi" w:cs="Cambria"/>
          <w:sz w:val="24"/>
          <w:szCs w:val="24"/>
        </w:rPr>
        <w:t>.</w:t>
      </w:r>
      <w:r w:rsidR="00A871A1" w:rsidRPr="00DA5B43">
        <w:rPr>
          <w:rFonts w:asciiTheme="majorHAnsi" w:hAnsiTheme="majorHAnsi" w:cs="Cambria"/>
          <w:sz w:val="24"/>
          <w:szCs w:val="24"/>
        </w:rPr>
        <w:t xml:space="preserve"> </w:t>
      </w:r>
      <w:r w:rsidR="00710566" w:rsidRPr="00DA5B43">
        <w:rPr>
          <w:rFonts w:asciiTheme="majorHAnsi" w:hAnsiTheme="majorHAnsi" w:cs="Cambria"/>
          <w:sz w:val="24"/>
          <w:szCs w:val="24"/>
        </w:rPr>
        <w:t>We focus on changes</w:t>
      </w:r>
      <w:r w:rsidR="00043DA2" w:rsidRPr="00DA5B43">
        <w:rPr>
          <w:rFonts w:asciiTheme="majorHAnsi" w:hAnsiTheme="majorHAnsi" w:cs="Cambria"/>
          <w:sz w:val="24"/>
          <w:szCs w:val="24"/>
        </w:rPr>
        <w:t xml:space="preserve"> over a </w:t>
      </w:r>
      <w:r w:rsidR="004A3F11">
        <w:rPr>
          <w:rFonts w:asciiTheme="majorHAnsi" w:hAnsiTheme="majorHAnsi" w:cs="Cambria"/>
          <w:sz w:val="24"/>
          <w:szCs w:val="24"/>
        </w:rPr>
        <w:t xml:space="preserve">dozen years; a </w:t>
      </w:r>
      <w:r w:rsidR="00043DA2" w:rsidRPr="00DA5B43">
        <w:rPr>
          <w:rFonts w:asciiTheme="majorHAnsi" w:hAnsiTheme="majorHAnsi" w:cs="Cambria"/>
          <w:sz w:val="24"/>
          <w:szCs w:val="24"/>
        </w:rPr>
        <w:t xml:space="preserve">relatively short period of time, but </w:t>
      </w:r>
      <w:r w:rsidR="00710566" w:rsidRPr="00DA5B43">
        <w:rPr>
          <w:rFonts w:asciiTheme="majorHAnsi" w:hAnsiTheme="majorHAnsi" w:cs="Cambria"/>
          <w:sz w:val="24"/>
          <w:szCs w:val="24"/>
        </w:rPr>
        <w:t xml:space="preserve">also a period </w:t>
      </w:r>
      <w:r w:rsidR="00043DA2" w:rsidRPr="00DA5B43">
        <w:rPr>
          <w:rFonts w:asciiTheme="majorHAnsi" w:hAnsiTheme="majorHAnsi" w:cs="Cambria"/>
          <w:sz w:val="24"/>
          <w:szCs w:val="24"/>
        </w:rPr>
        <w:t xml:space="preserve">characterized by heightened accountability </w:t>
      </w:r>
      <w:r w:rsidR="00C7268A" w:rsidRPr="00DA5B43">
        <w:rPr>
          <w:rFonts w:asciiTheme="majorHAnsi" w:hAnsiTheme="majorHAnsi" w:cs="Cambria"/>
          <w:sz w:val="24"/>
          <w:szCs w:val="24"/>
        </w:rPr>
        <w:t xml:space="preserve">through the introduction of NCLB </w:t>
      </w:r>
      <w:r w:rsidR="00043DA2" w:rsidRPr="00DA5B43">
        <w:rPr>
          <w:rFonts w:asciiTheme="majorHAnsi" w:hAnsiTheme="majorHAnsi" w:cs="Cambria"/>
          <w:sz w:val="24"/>
          <w:szCs w:val="24"/>
        </w:rPr>
        <w:t>as well as increased investment in early childhood education</w:t>
      </w:r>
      <w:r w:rsidRPr="00DA5B43">
        <w:rPr>
          <w:rFonts w:asciiTheme="majorHAnsi" w:hAnsiTheme="majorHAnsi" w:cs="Cambria"/>
          <w:sz w:val="24"/>
          <w:szCs w:val="24"/>
        </w:rPr>
        <w:t>.</w:t>
      </w:r>
      <w:r w:rsidR="00A871A1" w:rsidRPr="00DA5B43">
        <w:rPr>
          <w:rFonts w:asciiTheme="majorHAnsi" w:hAnsiTheme="majorHAnsi" w:cs="Cambria"/>
          <w:sz w:val="24"/>
          <w:szCs w:val="24"/>
        </w:rPr>
        <w:t xml:space="preserve"> </w:t>
      </w:r>
    </w:p>
    <w:p w:rsidR="00241DB2" w:rsidRPr="00DA5B43" w:rsidRDefault="00710566" w:rsidP="0008062B">
      <w:pPr>
        <w:widowControl w:val="0"/>
        <w:autoSpaceDE w:val="0"/>
        <w:autoSpaceDN w:val="0"/>
        <w:adjustRightInd w:val="0"/>
        <w:spacing w:before="1" w:after="0" w:line="479" w:lineRule="auto"/>
        <w:ind w:right="140" w:firstLine="720"/>
        <w:rPr>
          <w:rFonts w:asciiTheme="majorHAnsi" w:hAnsiTheme="majorHAnsi" w:cs="Cambria"/>
          <w:sz w:val="24"/>
          <w:szCs w:val="24"/>
        </w:rPr>
      </w:pPr>
      <w:r w:rsidRPr="00DA5B43">
        <w:rPr>
          <w:rFonts w:asciiTheme="majorHAnsi" w:hAnsiTheme="majorHAnsi" w:cs="Cambria"/>
          <w:sz w:val="24"/>
          <w:szCs w:val="24"/>
        </w:rPr>
        <w:t>W</w:t>
      </w:r>
      <w:r w:rsidR="00241DB2" w:rsidRPr="00DA5B43">
        <w:rPr>
          <w:rFonts w:asciiTheme="majorHAnsi" w:hAnsiTheme="majorHAnsi" w:cs="Cambria"/>
          <w:sz w:val="24"/>
          <w:szCs w:val="24"/>
        </w:rPr>
        <w:t xml:space="preserve">e address </w:t>
      </w:r>
      <w:r w:rsidR="00773113" w:rsidRPr="00DA5B43">
        <w:rPr>
          <w:rFonts w:asciiTheme="majorHAnsi" w:hAnsiTheme="majorHAnsi" w:cs="Cambria"/>
          <w:sz w:val="24"/>
          <w:szCs w:val="24"/>
        </w:rPr>
        <w:t>three</w:t>
      </w:r>
      <w:r w:rsidR="00B76A42" w:rsidRPr="00DA5B43">
        <w:rPr>
          <w:rFonts w:asciiTheme="majorHAnsi" w:hAnsiTheme="majorHAnsi" w:cs="Cambria"/>
          <w:sz w:val="24"/>
          <w:szCs w:val="24"/>
        </w:rPr>
        <w:t xml:space="preserve"> </w:t>
      </w:r>
      <w:r w:rsidR="00241DB2" w:rsidRPr="00DA5B43">
        <w:rPr>
          <w:rFonts w:asciiTheme="majorHAnsi" w:hAnsiTheme="majorHAnsi" w:cs="Cambria"/>
          <w:sz w:val="24"/>
          <w:szCs w:val="24"/>
        </w:rPr>
        <w:t>descriptive research questions:</w:t>
      </w:r>
    </w:p>
    <w:p w:rsidR="00241DB2" w:rsidRPr="00DA5B43" w:rsidRDefault="00241DB2" w:rsidP="008020F0">
      <w:pPr>
        <w:pStyle w:val="ListParagraph"/>
        <w:numPr>
          <w:ilvl w:val="0"/>
          <w:numId w:val="2"/>
        </w:numPr>
        <w:spacing w:after="0" w:line="480" w:lineRule="auto"/>
        <w:ind w:left="0" w:firstLine="0"/>
        <w:rPr>
          <w:rFonts w:asciiTheme="majorHAnsi" w:hAnsiTheme="majorHAnsi" w:cs="Times New Roman"/>
          <w:sz w:val="24"/>
          <w:szCs w:val="24"/>
        </w:rPr>
      </w:pPr>
      <w:r w:rsidRPr="00DA5B43">
        <w:rPr>
          <w:rFonts w:asciiTheme="majorHAnsi" w:hAnsiTheme="majorHAnsi" w:cs="Times New Roman"/>
          <w:sz w:val="24"/>
          <w:szCs w:val="24"/>
        </w:rPr>
        <w:t xml:space="preserve">To what extent and along what dimensions has the </w:t>
      </w:r>
      <w:r w:rsidR="00330869">
        <w:rPr>
          <w:rFonts w:asciiTheme="majorHAnsi" w:hAnsiTheme="majorHAnsi" w:cs="Times New Roman"/>
          <w:sz w:val="24"/>
          <w:szCs w:val="24"/>
        </w:rPr>
        <w:t xml:space="preserve">public school </w:t>
      </w:r>
      <w:r w:rsidRPr="00DA5B43">
        <w:rPr>
          <w:rFonts w:asciiTheme="majorHAnsi" w:hAnsiTheme="majorHAnsi" w:cs="Times New Roman"/>
          <w:sz w:val="24"/>
          <w:szCs w:val="24"/>
        </w:rPr>
        <w:t xml:space="preserve">kindergarten experience changed between 1998 and </w:t>
      </w:r>
      <w:r w:rsidR="0036727F" w:rsidRPr="00DA5B43">
        <w:rPr>
          <w:rFonts w:asciiTheme="majorHAnsi" w:hAnsiTheme="majorHAnsi" w:cs="Times New Roman"/>
          <w:sz w:val="24"/>
          <w:szCs w:val="24"/>
        </w:rPr>
        <w:t>2010</w:t>
      </w:r>
      <w:r w:rsidRPr="00DA5B43">
        <w:rPr>
          <w:rFonts w:asciiTheme="majorHAnsi" w:hAnsiTheme="majorHAnsi" w:cs="Times New Roman"/>
          <w:sz w:val="24"/>
          <w:szCs w:val="24"/>
        </w:rPr>
        <w:t xml:space="preserve">? </w:t>
      </w:r>
    </w:p>
    <w:p w:rsidR="00875C37" w:rsidRPr="00DA5B43" w:rsidRDefault="00875C37" w:rsidP="00875C37">
      <w:pPr>
        <w:pStyle w:val="ListParagraph"/>
        <w:numPr>
          <w:ilvl w:val="0"/>
          <w:numId w:val="2"/>
        </w:numPr>
        <w:spacing w:after="0" w:line="480" w:lineRule="auto"/>
        <w:ind w:left="0" w:firstLine="0"/>
        <w:rPr>
          <w:rFonts w:asciiTheme="majorHAnsi" w:hAnsiTheme="majorHAnsi" w:cs="Times New Roman"/>
          <w:sz w:val="24"/>
          <w:szCs w:val="24"/>
        </w:rPr>
      </w:pPr>
      <w:r w:rsidRPr="00DA5B43">
        <w:rPr>
          <w:rFonts w:asciiTheme="majorHAnsi" w:hAnsiTheme="majorHAnsi" w:cs="Cambria"/>
          <w:sz w:val="24"/>
          <w:szCs w:val="24"/>
        </w:rPr>
        <w:t>Is kindergarten the new first grade? To what extent do kindergarten classrooms in 2010 mirror first grade classrooms from the late nineties?</w:t>
      </w:r>
    </w:p>
    <w:p w:rsidR="00773113" w:rsidRPr="00DA5B43" w:rsidRDefault="00773113" w:rsidP="008020F0">
      <w:pPr>
        <w:pStyle w:val="ListParagraph"/>
        <w:numPr>
          <w:ilvl w:val="0"/>
          <w:numId w:val="2"/>
        </w:numPr>
        <w:spacing w:after="0" w:line="480" w:lineRule="auto"/>
        <w:ind w:left="0" w:firstLine="0"/>
        <w:rPr>
          <w:rFonts w:asciiTheme="majorHAnsi" w:hAnsiTheme="majorHAnsi" w:cs="Times New Roman"/>
          <w:sz w:val="24"/>
          <w:szCs w:val="24"/>
        </w:rPr>
      </w:pPr>
      <w:r w:rsidRPr="00DA5B43">
        <w:rPr>
          <w:rFonts w:asciiTheme="majorHAnsi" w:hAnsiTheme="majorHAnsi" w:cs="Times New Roman"/>
          <w:sz w:val="24"/>
          <w:szCs w:val="24"/>
        </w:rPr>
        <w:t>Are changes in the kindergarten experience over this period systematically different in schools serving high proportions of children eligible for free or reduced</w:t>
      </w:r>
      <w:r w:rsidR="0013697A">
        <w:rPr>
          <w:rFonts w:asciiTheme="majorHAnsi" w:hAnsiTheme="majorHAnsi" w:cs="Times New Roman"/>
          <w:sz w:val="24"/>
          <w:szCs w:val="24"/>
        </w:rPr>
        <w:t>-</w:t>
      </w:r>
      <w:r w:rsidRPr="00DA5B43">
        <w:rPr>
          <w:rFonts w:asciiTheme="majorHAnsi" w:hAnsiTheme="majorHAnsi" w:cs="Times New Roman"/>
          <w:sz w:val="24"/>
          <w:szCs w:val="24"/>
        </w:rPr>
        <w:t>priced lunch or children who are non-white?</w:t>
      </w:r>
    </w:p>
    <w:p w:rsidR="00241DB2" w:rsidRPr="00DA5B43" w:rsidRDefault="00B84582" w:rsidP="005210F1">
      <w:pPr>
        <w:spacing w:after="0" w:line="480" w:lineRule="auto"/>
        <w:ind w:firstLine="720"/>
        <w:rPr>
          <w:rFonts w:asciiTheme="majorHAnsi" w:hAnsiTheme="majorHAnsi" w:cs="Times New Roman"/>
          <w:i/>
          <w:sz w:val="24"/>
          <w:szCs w:val="24"/>
        </w:rPr>
      </w:pPr>
      <w:r w:rsidRPr="00DA5B43">
        <w:rPr>
          <w:rFonts w:asciiTheme="majorHAnsi" w:hAnsiTheme="majorHAnsi" w:cs="Times New Roman"/>
          <w:sz w:val="24"/>
          <w:szCs w:val="24"/>
        </w:rPr>
        <w:t>We hypothesize</w:t>
      </w:r>
      <w:r w:rsidR="00C7268A" w:rsidRPr="00DA5B43">
        <w:rPr>
          <w:rFonts w:asciiTheme="majorHAnsi" w:hAnsiTheme="majorHAnsi" w:cs="Times New Roman"/>
          <w:sz w:val="24"/>
          <w:szCs w:val="24"/>
        </w:rPr>
        <w:t>d</w:t>
      </w:r>
      <w:r w:rsidR="00445FFC" w:rsidRPr="00DA5B43">
        <w:rPr>
          <w:rFonts w:asciiTheme="majorHAnsi" w:hAnsiTheme="majorHAnsi" w:cs="Times New Roman"/>
          <w:sz w:val="24"/>
          <w:szCs w:val="24"/>
        </w:rPr>
        <w:t xml:space="preserve"> </w:t>
      </w:r>
      <w:r w:rsidR="00C93493" w:rsidRPr="00DA5B43">
        <w:rPr>
          <w:rFonts w:asciiTheme="majorHAnsi" w:hAnsiTheme="majorHAnsi" w:cs="Times New Roman"/>
          <w:sz w:val="24"/>
          <w:szCs w:val="24"/>
        </w:rPr>
        <w:t xml:space="preserve">that </w:t>
      </w:r>
      <w:r w:rsidR="00F717FC" w:rsidRPr="00DA5B43">
        <w:rPr>
          <w:rFonts w:asciiTheme="majorHAnsi" w:hAnsiTheme="majorHAnsi" w:cs="Times New Roman"/>
          <w:sz w:val="24"/>
          <w:szCs w:val="24"/>
        </w:rPr>
        <w:t xml:space="preserve">relative to kindergarten classrooms in 1998, </w:t>
      </w:r>
      <w:r w:rsidR="00445FFC" w:rsidRPr="00DA5B43">
        <w:rPr>
          <w:rFonts w:asciiTheme="majorHAnsi" w:hAnsiTheme="majorHAnsi" w:cs="Times New Roman"/>
          <w:sz w:val="24"/>
          <w:szCs w:val="24"/>
        </w:rPr>
        <w:t xml:space="preserve">kindergarten classrooms in 2010 </w:t>
      </w:r>
      <w:r w:rsidR="00685F7A">
        <w:rPr>
          <w:rFonts w:asciiTheme="majorHAnsi" w:hAnsiTheme="majorHAnsi" w:cs="Times New Roman"/>
          <w:sz w:val="24"/>
          <w:szCs w:val="24"/>
        </w:rPr>
        <w:t>would be</w:t>
      </w:r>
      <w:r w:rsidR="00685F7A" w:rsidRPr="00DA5B43">
        <w:rPr>
          <w:rFonts w:asciiTheme="majorHAnsi" w:hAnsiTheme="majorHAnsi" w:cs="Times New Roman"/>
          <w:sz w:val="24"/>
          <w:szCs w:val="24"/>
        </w:rPr>
        <w:t xml:space="preserve"> </w:t>
      </w:r>
      <w:r w:rsidR="00445FFC" w:rsidRPr="00DA5B43">
        <w:rPr>
          <w:rFonts w:asciiTheme="majorHAnsi" w:hAnsiTheme="majorHAnsi" w:cs="Times New Roman"/>
          <w:sz w:val="24"/>
          <w:szCs w:val="24"/>
        </w:rPr>
        <w:t xml:space="preserve">more </w:t>
      </w:r>
      <w:r w:rsidR="00F717FC" w:rsidRPr="00DA5B43">
        <w:rPr>
          <w:rFonts w:asciiTheme="majorHAnsi" w:hAnsiTheme="majorHAnsi" w:cs="Times New Roman"/>
          <w:sz w:val="24"/>
          <w:szCs w:val="24"/>
        </w:rPr>
        <w:t>focused on academic instruction and assessment</w:t>
      </w:r>
      <w:r w:rsidR="00C7268A" w:rsidRPr="00DA5B43">
        <w:rPr>
          <w:rFonts w:asciiTheme="majorHAnsi" w:hAnsiTheme="majorHAnsi" w:cs="Times New Roman"/>
          <w:sz w:val="24"/>
          <w:szCs w:val="24"/>
        </w:rPr>
        <w:t>, particularly around literacy and math</w:t>
      </w:r>
      <w:r w:rsidR="0013697A">
        <w:rPr>
          <w:rFonts w:asciiTheme="majorHAnsi" w:hAnsiTheme="majorHAnsi" w:cs="Times New Roman"/>
          <w:sz w:val="24"/>
          <w:szCs w:val="24"/>
        </w:rPr>
        <w:t>,</w:t>
      </w:r>
      <w:r w:rsidR="00C7268A" w:rsidRPr="00DA5B43">
        <w:rPr>
          <w:rFonts w:asciiTheme="majorHAnsi" w:hAnsiTheme="majorHAnsi" w:cs="Times New Roman"/>
          <w:sz w:val="24"/>
          <w:szCs w:val="24"/>
        </w:rPr>
        <w:t xml:space="preserve"> which are the tested subjects under NCLB</w:t>
      </w:r>
      <w:r w:rsidR="00F717FC" w:rsidRPr="00DA5B43">
        <w:rPr>
          <w:rFonts w:asciiTheme="majorHAnsi" w:hAnsiTheme="majorHAnsi" w:cs="Times New Roman"/>
          <w:sz w:val="24"/>
          <w:szCs w:val="24"/>
        </w:rPr>
        <w:t>.  We also hypothesize</w:t>
      </w:r>
      <w:r w:rsidR="00C7268A" w:rsidRPr="00DA5B43">
        <w:rPr>
          <w:rFonts w:asciiTheme="majorHAnsi" w:hAnsiTheme="majorHAnsi" w:cs="Times New Roman"/>
          <w:sz w:val="24"/>
          <w:szCs w:val="24"/>
        </w:rPr>
        <w:t>d</w:t>
      </w:r>
      <w:r w:rsidR="00F717FC" w:rsidRPr="00DA5B43">
        <w:rPr>
          <w:rFonts w:asciiTheme="majorHAnsi" w:hAnsiTheme="majorHAnsi" w:cs="Times New Roman"/>
          <w:sz w:val="24"/>
          <w:szCs w:val="24"/>
        </w:rPr>
        <w:t xml:space="preserve"> that an increased focus on literacy and math </w:t>
      </w:r>
      <w:r w:rsidR="00C7268A" w:rsidRPr="00DA5B43">
        <w:rPr>
          <w:rFonts w:asciiTheme="majorHAnsi" w:hAnsiTheme="majorHAnsi" w:cs="Times New Roman"/>
          <w:sz w:val="24"/>
          <w:szCs w:val="24"/>
        </w:rPr>
        <w:t xml:space="preserve">would </w:t>
      </w:r>
      <w:r w:rsidR="00F717FC" w:rsidRPr="00DA5B43">
        <w:rPr>
          <w:rFonts w:asciiTheme="majorHAnsi" w:hAnsiTheme="majorHAnsi" w:cs="Times New Roman"/>
          <w:sz w:val="24"/>
          <w:szCs w:val="24"/>
        </w:rPr>
        <w:t>crowd out time spent on other subjects, such as art, music, science, social studies</w:t>
      </w:r>
      <w:r w:rsidR="0013697A">
        <w:rPr>
          <w:rFonts w:asciiTheme="majorHAnsi" w:hAnsiTheme="majorHAnsi" w:cs="Times New Roman"/>
          <w:sz w:val="24"/>
          <w:szCs w:val="24"/>
        </w:rPr>
        <w:t>,</w:t>
      </w:r>
      <w:r w:rsidR="00F717FC" w:rsidRPr="00DA5B43">
        <w:rPr>
          <w:rFonts w:asciiTheme="majorHAnsi" w:hAnsiTheme="majorHAnsi" w:cs="Times New Roman"/>
          <w:sz w:val="24"/>
          <w:szCs w:val="24"/>
        </w:rPr>
        <w:t xml:space="preserve"> and physical education.  At the same time, </w:t>
      </w:r>
      <w:r w:rsidR="00A56B6D" w:rsidRPr="00DA5B43">
        <w:rPr>
          <w:rFonts w:asciiTheme="majorHAnsi" w:hAnsiTheme="majorHAnsi" w:cs="Times New Roman"/>
          <w:sz w:val="24"/>
          <w:szCs w:val="24"/>
        </w:rPr>
        <w:t xml:space="preserve">we note that </w:t>
      </w:r>
      <w:r w:rsidR="002B0A0B" w:rsidRPr="00DA5B43">
        <w:rPr>
          <w:rFonts w:asciiTheme="majorHAnsi" w:hAnsiTheme="majorHAnsi" w:cs="Times New Roman"/>
          <w:sz w:val="24"/>
          <w:szCs w:val="24"/>
        </w:rPr>
        <w:t>over the period we investigate</w:t>
      </w:r>
      <w:r w:rsidR="00C7268A" w:rsidRPr="00DA5B43">
        <w:rPr>
          <w:rFonts w:asciiTheme="majorHAnsi" w:hAnsiTheme="majorHAnsi" w:cs="Times New Roman"/>
          <w:sz w:val="24"/>
          <w:szCs w:val="24"/>
        </w:rPr>
        <w:t>d</w:t>
      </w:r>
      <w:r w:rsidR="002B0A0B" w:rsidRPr="00DA5B43">
        <w:rPr>
          <w:rFonts w:asciiTheme="majorHAnsi" w:hAnsiTheme="majorHAnsi" w:cs="Times New Roman"/>
          <w:sz w:val="24"/>
          <w:szCs w:val="24"/>
        </w:rPr>
        <w:t xml:space="preserve"> the percentage of children enrolled in full-day kindergarten</w:t>
      </w:r>
      <w:r w:rsidR="00F717FC" w:rsidRPr="00DA5B43">
        <w:rPr>
          <w:rFonts w:asciiTheme="majorHAnsi" w:hAnsiTheme="majorHAnsi" w:cs="Times New Roman"/>
          <w:sz w:val="24"/>
          <w:szCs w:val="24"/>
        </w:rPr>
        <w:t xml:space="preserve"> rose from </w:t>
      </w:r>
      <w:r w:rsidR="002B0A0B" w:rsidRPr="00DA5B43">
        <w:rPr>
          <w:rFonts w:asciiTheme="majorHAnsi" w:hAnsiTheme="majorHAnsi" w:cs="Times New Roman"/>
          <w:sz w:val="24"/>
          <w:szCs w:val="24"/>
        </w:rPr>
        <w:t xml:space="preserve">55 to 80 percent. </w:t>
      </w:r>
      <w:r w:rsidR="00A56B6D" w:rsidRPr="00DA5B43">
        <w:rPr>
          <w:rFonts w:asciiTheme="majorHAnsi" w:hAnsiTheme="majorHAnsi" w:cs="Times New Roman"/>
          <w:sz w:val="24"/>
          <w:szCs w:val="24"/>
        </w:rPr>
        <w:t>Given this striking</w:t>
      </w:r>
      <w:r w:rsidR="002B0A0B" w:rsidRPr="00DA5B43">
        <w:rPr>
          <w:rFonts w:asciiTheme="majorHAnsi" w:hAnsiTheme="majorHAnsi" w:cs="Times New Roman"/>
          <w:sz w:val="24"/>
          <w:szCs w:val="24"/>
        </w:rPr>
        <w:t xml:space="preserve"> increase in the typical number of hours kindergarteners spend in school, </w:t>
      </w:r>
      <w:r w:rsidR="00C7268A" w:rsidRPr="00DA5B43">
        <w:rPr>
          <w:rFonts w:asciiTheme="majorHAnsi" w:hAnsiTheme="majorHAnsi" w:cs="Times New Roman"/>
          <w:sz w:val="24"/>
          <w:szCs w:val="24"/>
        </w:rPr>
        <w:t xml:space="preserve">another plausible </w:t>
      </w:r>
      <w:r w:rsidR="004A3F11">
        <w:rPr>
          <w:rFonts w:asciiTheme="majorHAnsi" w:hAnsiTheme="majorHAnsi" w:cs="Times New Roman"/>
          <w:sz w:val="24"/>
          <w:szCs w:val="24"/>
        </w:rPr>
        <w:t xml:space="preserve">hypothesis </w:t>
      </w:r>
      <w:r w:rsidR="00C7268A" w:rsidRPr="00DA5B43">
        <w:rPr>
          <w:rFonts w:asciiTheme="majorHAnsi" w:hAnsiTheme="majorHAnsi" w:cs="Times New Roman"/>
          <w:sz w:val="24"/>
          <w:szCs w:val="24"/>
        </w:rPr>
        <w:t xml:space="preserve">would be an </w:t>
      </w:r>
      <w:r w:rsidR="00A56B6D" w:rsidRPr="00DA5B43">
        <w:rPr>
          <w:rFonts w:asciiTheme="majorHAnsi" w:hAnsiTheme="majorHAnsi" w:cs="Times New Roman"/>
          <w:sz w:val="24"/>
          <w:szCs w:val="24"/>
        </w:rPr>
        <w:t>across-the-board increase in time devoted to all subjects</w:t>
      </w:r>
      <w:r w:rsidR="005210F1" w:rsidRPr="00DA5B43">
        <w:rPr>
          <w:rFonts w:asciiTheme="majorHAnsi" w:hAnsiTheme="majorHAnsi" w:cs="Times New Roman"/>
          <w:sz w:val="24"/>
          <w:szCs w:val="24"/>
        </w:rPr>
        <w:t>.</w:t>
      </w:r>
      <w:r w:rsidR="00F7074D" w:rsidRPr="00DA5B43">
        <w:rPr>
          <w:rFonts w:asciiTheme="majorHAnsi" w:hAnsiTheme="majorHAnsi" w:cs="Times New Roman"/>
          <w:sz w:val="24"/>
          <w:szCs w:val="24"/>
        </w:rPr>
        <w:t xml:space="preserve"> </w:t>
      </w:r>
      <w:r w:rsidR="00A56B6D" w:rsidRPr="00DA5B43">
        <w:rPr>
          <w:rFonts w:asciiTheme="majorHAnsi" w:hAnsiTheme="majorHAnsi" w:cs="Times New Roman"/>
          <w:sz w:val="24"/>
          <w:szCs w:val="24"/>
        </w:rPr>
        <w:t>T</w:t>
      </w:r>
      <w:r w:rsidR="005210F1" w:rsidRPr="00DA5B43">
        <w:rPr>
          <w:rFonts w:asciiTheme="majorHAnsi" w:hAnsiTheme="majorHAnsi" w:cs="Times New Roman"/>
          <w:sz w:val="24"/>
          <w:szCs w:val="24"/>
        </w:rPr>
        <w:t xml:space="preserve">o the extent that </w:t>
      </w:r>
      <w:r w:rsidR="00A56B6D" w:rsidRPr="00DA5B43">
        <w:rPr>
          <w:rFonts w:asciiTheme="majorHAnsi" w:hAnsiTheme="majorHAnsi" w:cs="Times New Roman"/>
          <w:sz w:val="24"/>
          <w:szCs w:val="24"/>
        </w:rPr>
        <w:t xml:space="preserve">changes to kindergarten </w:t>
      </w:r>
      <w:r w:rsidR="005210F1" w:rsidRPr="00DA5B43">
        <w:rPr>
          <w:rFonts w:asciiTheme="majorHAnsi" w:hAnsiTheme="majorHAnsi" w:cs="Times New Roman"/>
          <w:sz w:val="24"/>
          <w:szCs w:val="24"/>
        </w:rPr>
        <w:t xml:space="preserve">may </w:t>
      </w:r>
      <w:r w:rsidR="00344714">
        <w:rPr>
          <w:rFonts w:asciiTheme="majorHAnsi" w:hAnsiTheme="majorHAnsi" w:cs="Times New Roman"/>
          <w:sz w:val="24"/>
          <w:szCs w:val="24"/>
        </w:rPr>
        <w:t>have been</w:t>
      </w:r>
      <w:r w:rsidR="005210F1" w:rsidRPr="00DA5B43">
        <w:rPr>
          <w:rFonts w:asciiTheme="majorHAnsi" w:hAnsiTheme="majorHAnsi" w:cs="Times New Roman"/>
          <w:sz w:val="24"/>
          <w:szCs w:val="24"/>
        </w:rPr>
        <w:t xml:space="preserve"> driven by heightened accountability pressures, we </w:t>
      </w:r>
      <w:r w:rsidR="00C13737" w:rsidRPr="00DA5B43">
        <w:rPr>
          <w:rFonts w:asciiTheme="majorHAnsi" w:hAnsiTheme="majorHAnsi" w:cs="Times New Roman"/>
          <w:sz w:val="24"/>
          <w:szCs w:val="24"/>
        </w:rPr>
        <w:t xml:space="preserve">expect that </w:t>
      </w:r>
      <w:r w:rsidR="00C7268A" w:rsidRPr="00DA5B43">
        <w:rPr>
          <w:rFonts w:asciiTheme="majorHAnsi" w:hAnsiTheme="majorHAnsi" w:cs="Times New Roman"/>
          <w:sz w:val="24"/>
          <w:szCs w:val="24"/>
        </w:rPr>
        <w:t xml:space="preserve">kindergarten classrooms in </w:t>
      </w:r>
      <w:r w:rsidR="00C93493" w:rsidRPr="00DA5B43">
        <w:rPr>
          <w:rFonts w:asciiTheme="majorHAnsi" w:hAnsiTheme="majorHAnsi" w:cs="Times New Roman"/>
          <w:sz w:val="24"/>
          <w:szCs w:val="24"/>
        </w:rPr>
        <w:t>schools</w:t>
      </w:r>
      <w:r w:rsidR="00DD031B" w:rsidRPr="00DA5B43">
        <w:rPr>
          <w:rFonts w:asciiTheme="majorHAnsi" w:hAnsiTheme="majorHAnsi" w:cs="Times New Roman"/>
          <w:sz w:val="24"/>
          <w:szCs w:val="24"/>
        </w:rPr>
        <w:t xml:space="preserve"> that serve</w:t>
      </w:r>
      <w:r w:rsidR="00C93493" w:rsidRPr="00DA5B43">
        <w:rPr>
          <w:rFonts w:asciiTheme="majorHAnsi" w:hAnsiTheme="majorHAnsi" w:cs="Times New Roman"/>
          <w:sz w:val="24"/>
          <w:szCs w:val="24"/>
        </w:rPr>
        <w:t xml:space="preserve"> </w:t>
      </w:r>
      <w:r w:rsidR="00DD031B" w:rsidRPr="00DA5B43">
        <w:rPr>
          <w:rFonts w:asciiTheme="majorHAnsi" w:hAnsiTheme="majorHAnsi" w:cs="Times New Roman"/>
          <w:sz w:val="24"/>
          <w:szCs w:val="24"/>
        </w:rPr>
        <w:t>the highest percentage</w:t>
      </w:r>
      <w:r w:rsidR="00C93493" w:rsidRPr="00DA5B43">
        <w:rPr>
          <w:rFonts w:asciiTheme="majorHAnsi" w:hAnsiTheme="majorHAnsi" w:cs="Times New Roman"/>
          <w:sz w:val="24"/>
          <w:szCs w:val="24"/>
        </w:rPr>
        <w:t xml:space="preserve"> of low-</w:t>
      </w:r>
      <w:r w:rsidR="00C93493" w:rsidRPr="00DA5B43">
        <w:rPr>
          <w:rFonts w:asciiTheme="majorHAnsi" w:hAnsiTheme="majorHAnsi" w:cs="Times New Roman"/>
          <w:sz w:val="24"/>
          <w:szCs w:val="24"/>
        </w:rPr>
        <w:lastRenderedPageBreak/>
        <w:t xml:space="preserve">income and </w:t>
      </w:r>
      <w:r w:rsidR="005210F1" w:rsidRPr="00DA5B43">
        <w:rPr>
          <w:rFonts w:asciiTheme="majorHAnsi" w:hAnsiTheme="majorHAnsi" w:cs="Times New Roman"/>
          <w:sz w:val="24"/>
          <w:szCs w:val="24"/>
        </w:rPr>
        <w:t>non-white students, which are</w:t>
      </w:r>
      <w:r w:rsidR="00C7268A" w:rsidRPr="00DA5B43">
        <w:rPr>
          <w:rFonts w:asciiTheme="majorHAnsi" w:hAnsiTheme="majorHAnsi" w:cs="Times New Roman"/>
          <w:sz w:val="24"/>
          <w:szCs w:val="24"/>
        </w:rPr>
        <w:t xml:space="preserve"> also schools</w:t>
      </w:r>
      <w:r w:rsidR="005210F1" w:rsidRPr="00DA5B43">
        <w:rPr>
          <w:rFonts w:asciiTheme="majorHAnsi" w:hAnsiTheme="majorHAnsi" w:cs="Times New Roman"/>
          <w:sz w:val="24"/>
          <w:szCs w:val="24"/>
        </w:rPr>
        <w:t xml:space="preserve"> most likely to experience accountability pressures, would see the most pronounced changes. </w:t>
      </w:r>
    </w:p>
    <w:p w:rsidR="0004279E" w:rsidRPr="00DA5B43" w:rsidRDefault="002B08D4" w:rsidP="008020F0">
      <w:pPr>
        <w:widowControl w:val="0"/>
        <w:autoSpaceDE w:val="0"/>
        <w:autoSpaceDN w:val="0"/>
        <w:adjustRightInd w:val="0"/>
        <w:spacing w:before="1" w:after="0" w:line="479" w:lineRule="auto"/>
        <w:ind w:right="140"/>
        <w:jc w:val="center"/>
        <w:rPr>
          <w:rFonts w:asciiTheme="majorHAnsi" w:hAnsiTheme="majorHAnsi" w:cs="Cambria"/>
          <w:b/>
          <w:spacing w:val="5"/>
          <w:sz w:val="24"/>
          <w:szCs w:val="24"/>
        </w:rPr>
      </w:pPr>
      <w:r w:rsidRPr="00DA5B43">
        <w:rPr>
          <w:rFonts w:asciiTheme="majorHAnsi" w:hAnsiTheme="majorHAnsi" w:cs="Cambria"/>
          <w:b/>
          <w:spacing w:val="5"/>
          <w:sz w:val="24"/>
          <w:szCs w:val="24"/>
        </w:rPr>
        <w:t>Method</w:t>
      </w:r>
    </w:p>
    <w:p w:rsidR="002B08D4" w:rsidRPr="00DA5B43" w:rsidRDefault="002B08D4" w:rsidP="00162B54">
      <w:pPr>
        <w:widowControl w:val="0"/>
        <w:autoSpaceDE w:val="0"/>
        <w:autoSpaceDN w:val="0"/>
        <w:adjustRightInd w:val="0"/>
        <w:spacing w:before="1" w:after="0" w:line="479" w:lineRule="auto"/>
        <w:ind w:right="140"/>
        <w:rPr>
          <w:rFonts w:asciiTheme="majorHAnsi" w:hAnsiTheme="majorHAnsi" w:cs="Cambria"/>
          <w:b/>
          <w:spacing w:val="5"/>
          <w:sz w:val="24"/>
          <w:szCs w:val="24"/>
        </w:rPr>
      </w:pPr>
      <w:r w:rsidRPr="00DA5B43">
        <w:rPr>
          <w:rFonts w:asciiTheme="majorHAnsi" w:hAnsiTheme="majorHAnsi" w:cs="Cambria"/>
          <w:b/>
          <w:spacing w:val="5"/>
          <w:sz w:val="24"/>
          <w:szCs w:val="24"/>
        </w:rPr>
        <w:t>Data</w:t>
      </w:r>
    </w:p>
    <w:p w:rsidR="00634040" w:rsidRPr="00DA5B43" w:rsidRDefault="00D33E5B" w:rsidP="00D71E34">
      <w:pPr>
        <w:autoSpaceDE w:val="0"/>
        <w:autoSpaceDN w:val="0"/>
        <w:adjustRightInd w:val="0"/>
        <w:spacing w:after="0" w:line="480" w:lineRule="auto"/>
        <w:ind w:firstLine="720"/>
        <w:contextualSpacing/>
        <w:rPr>
          <w:rFonts w:asciiTheme="majorHAnsi" w:hAnsiTheme="majorHAnsi" w:cs="Times New Roman"/>
          <w:sz w:val="24"/>
          <w:szCs w:val="24"/>
        </w:rPr>
      </w:pPr>
      <w:r w:rsidRPr="00DA5B43">
        <w:rPr>
          <w:rFonts w:asciiTheme="majorHAnsi" w:hAnsiTheme="majorHAnsi" w:cs="Times New Roman"/>
          <w:sz w:val="24"/>
          <w:szCs w:val="24"/>
        </w:rPr>
        <w:t xml:space="preserve">This study leverages data from </w:t>
      </w:r>
      <w:r w:rsidR="0036727F" w:rsidRPr="00DA5B43">
        <w:rPr>
          <w:rFonts w:asciiTheme="majorHAnsi" w:hAnsiTheme="majorHAnsi" w:cs="Times New Roman"/>
          <w:sz w:val="24"/>
          <w:szCs w:val="24"/>
        </w:rPr>
        <w:t>two</w:t>
      </w:r>
      <w:r w:rsidRPr="00DA5B43">
        <w:rPr>
          <w:rFonts w:asciiTheme="majorHAnsi" w:hAnsiTheme="majorHAnsi" w:cs="Times New Roman"/>
          <w:sz w:val="24"/>
          <w:szCs w:val="24"/>
        </w:rPr>
        <w:t xml:space="preserve"> kindergarten cohorts of the Early Childhood Longitudinal Study (ECLS-</w:t>
      </w:r>
      <w:r w:rsidR="0036727F" w:rsidRPr="00DA5B43">
        <w:rPr>
          <w:rFonts w:asciiTheme="majorHAnsi" w:hAnsiTheme="majorHAnsi" w:cs="Times New Roman"/>
          <w:sz w:val="24"/>
          <w:szCs w:val="24"/>
        </w:rPr>
        <w:t>K</w:t>
      </w:r>
      <w:r w:rsidR="00F43A8B">
        <w:rPr>
          <w:rFonts w:asciiTheme="majorHAnsi" w:hAnsiTheme="majorHAnsi" w:cs="Times New Roman"/>
          <w:sz w:val="24"/>
          <w:szCs w:val="24"/>
        </w:rPr>
        <w:t>:</w:t>
      </w:r>
      <w:r w:rsidR="0036727F" w:rsidRPr="00DA5B43">
        <w:rPr>
          <w:rFonts w:asciiTheme="majorHAnsi" w:hAnsiTheme="majorHAnsi" w:cs="Times New Roman"/>
          <w:sz w:val="24"/>
          <w:szCs w:val="24"/>
        </w:rPr>
        <w:t xml:space="preserve">1998 </w:t>
      </w:r>
      <w:r w:rsidRPr="00DA5B43">
        <w:rPr>
          <w:rFonts w:asciiTheme="majorHAnsi" w:hAnsiTheme="majorHAnsi" w:cs="Times New Roman"/>
          <w:sz w:val="24"/>
          <w:szCs w:val="24"/>
        </w:rPr>
        <w:t>and ECLS-K</w:t>
      </w:r>
      <w:r w:rsidR="00F43A8B">
        <w:rPr>
          <w:rFonts w:asciiTheme="majorHAnsi" w:hAnsiTheme="majorHAnsi" w:cs="Times New Roman"/>
          <w:sz w:val="24"/>
          <w:szCs w:val="24"/>
        </w:rPr>
        <w:t>:2011</w:t>
      </w:r>
      <w:r w:rsidRPr="00DA5B43">
        <w:rPr>
          <w:rFonts w:asciiTheme="majorHAnsi" w:hAnsiTheme="majorHAnsi" w:cs="Times New Roman"/>
          <w:sz w:val="24"/>
          <w:szCs w:val="24"/>
        </w:rPr>
        <w:t xml:space="preserve">), </w:t>
      </w:r>
      <w:r w:rsidR="00C41DE3" w:rsidRPr="00DA5B43">
        <w:rPr>
          <w:rFonts w:asciiTheme="majorHAnsi" w:hAnsiTheme="majorHAnsi" w:cs="Times New Roman"/>
          <w:sz w:val="24"/>
          <w:szCs w:val="24"/>
        </w:rPr>
        <w:t>each of which</w:t>
      </w:r>
      <w:r w:rsidR="00A512A0" w:rsidRPr="00DA5B43">
        <w:rPr>
          <w:rFonts w:asciiTheme="majorHAnsi" w:hAnsiTheme="majorHAnsi" w:cs="Times New Roman"/>
          <w:sz w:val="24"/>
          <w:szCs w:val="24"/>
        </w:rPr>
        <w:t xml:space="preserve"> </w:t>
      </w:r>
      <w:r w:rsidR="00DF03B9" w:rsidRPr="00DA5B43">
        <w:rPr>
          <w:rFonts w:asciiTheme="majorHAnsi" w:hAnsiTheme="majorHAnsi" w:cs="Times New Roman"/>
          <w:sz w:val="24"/>
          <w:szCs w:val="24"/>
        </w:rPr>
        <w:t xml:space="preserve">includes </w:t>
      </w:r>
      <w:r w:rsidR="00A512A0" w:rsidRPr="00DA5B43">
        <w:rPr>
          <w:rFonts w:asciiTheme="majorHAnsi" w:hAnsiTheme="majorHAnsi" w:cs="Times New Roman"/>
          <w:sz w:val="24"/>
          <w:szCs w:val="24"/>
        </w:rPr>
        <w:t xml:space="preserve">detailed </w:t>
      </w:r>
      <w:r w:rsidR="00C97E56" w:rsidRPr="00DA5B43">
        <w:rPr>
          <w:rFonts w:asciiTheme="majorHAnsi" w:hAnsiTheme="majorHAnsi" w:cs="Times New Roman"/>
          <w:sz w:val="24"/>
          <w:szCs w:val="24"/>
        </w:rPr>
        <w:t>surveys of</w:t>
      </w:r>
      <w:r w:rsidR="004B1114" w:rsidRPr="00DA5B43">
        <w:rPr>
          <w:rFonts w:asciiTheme="majorHAnsi" w:hAnsiTheme="majorHAnsi" w:cs="Times New Roman"/>
          <w:sz w:val="24"/>
          <w:szCs w:val="24"/>
        </w:rPr>
        <w:t xml:space="preserve"> parents</w:t>
      </w:r>
      <w:r w:rsidR="00C97E56" w:rsidRPr="00DA5B43">
        <w:rPr>
          <w:rFonts w:asciiTheme="majorHAnsi" w:hAnsiTheme="majorHAnsi" w:cs="Times New Roman"/>
          <w:sz w:val="24"/>
          <w:szCs w:val="24"/>
        </w:rPr>
        <w:t xml:space="preserve">, teachers, and school administrators, along with direct child assessments. </w:t>
      </w:r>
      <w:r w:rsidR="00DF03B9" w:rsidRPr="00DA5B43">
        <w:rPr>
          <w:rFonts w:asciiTheme="majorHAnsi" w:hAnsiTheme="majorHAnsi" w:cs="Times New Roman"/>
          <w:sz w:val="24"/>
          <w:szCs w:val="24"/>
        </w:rPr>
        <w:t>In both waves of the ECLS-K</w:t>
      </w:r>
      <w:r w:rsidR="00D2027B" w:rsidRPr="00DA5B43">
        <w:rPr>
          <w:rFonts w:asciiTheme="majorHAnsi" w:hAnsiTheme="majorHAnsi" w:cs="Times New Roman"/>
          <w:sz w:val="24"/>
          <w:szCs w:val="24"/>
        </w:rPr>
        <w:t>,</w:t>
      </w:r>
      <w:r w:rsidR="00DF03B9" w:rsidRPr="00DA5B43">
        <w:rPr>
          <w:rFonts w:asciiTheme="majorHAnsi" w:hAnsiTheme="majorHAnsi" w:cs="Times New Roman"/>
          <w:sz w:val="24"/>
          <w:szCs w:val="24"/>
        </w:rPr>
        <w:t xml:space="preserve"> kindergarten </w:t>
      </w:r>
      <w:r w:rsidR="00A512A0" w:rsidRPr="00DA5B43">
        <w:rPr>
          <w:rFonts w:asciiTheme="majorHAnsi" w:hAnsiTheme="majorHAnsi" w:cs="Times New Roman"/>
          <w:sz w:val="24"/>
          <w:szCs w:val="24"/>
        </w:rPr>
        <w:t>teacher</w:t>
      </w:r>
      <w:r w:rsidR="00C97E56" w:rsidRPr="00DA5B43">
        <w:rPr>
          <w:rFonts w:asciiTheme="majorHAnsi" w:hAnsiTheme="majorHAnsi" w:cs="Times New Roman"/>
          <w:sz w:val="24"/>
          <w:szCs w:val="24"/>
        </w:rPr>
        <w:t xml:space="preserve">s </w:t>
      </w:r>
      <w:r w:rsidR="00DF03B9" w:rsidRPr="00DA5B43">
        <w:rPr>
          <w:rFonts w:asciiTheme="majorHAnsi" w:hAnsiTheme="majorHAnsi" w:cs="Times New Roman"/>
          <w:sz w:val="24"/>
          <w:szCs w:val="24"/>
        </w:rPr>
        <w:t>completed</w:t>
      </w:r>
      <w:r w:rsidR="00C97E56" w:rsidRPr="00DA5B43">
        <w:rPr>
          <w:rFonts w:asciiTheme="majorHAnsi" w:hAnsiTheme="majorHAnsi" w:cs="Times New Roman"/>
          <w:sz w:val="24"/>
          <w:szCs w:val="24"/>
        </w:rPr>
        <w:t xml:space="preserve"> fall and spring </w:t>
      </w:r>
      <w:r w:rsidR="00DF03B9" w:rsidRPr="00DA5B43">
        <w:rPr>
          <w:rFonts w:asciiTheme="majorHAnsi" w:hAnsiTheme="majorHAnsi" w:cs="Times New Roman"/>
          <w:sz w:val="24"/>
          <w:szCs w:val="24"/>
        </w:rPr>
        <w:t>surveys</w:t>
      </w:r>
      <w:r w:rsidR="00173854">
        <w:rPr>
          <w:rFonts w:asciiTheme="majorHAnsi" w:hAnsiTheme="majorHAnsi" w:cs="Times New Roman"/>
          <w:sz w:val="24"/>
          <w:szCs w:val="24"/>
        </w:rPr>
        <w:t xml:space="preserve"> (see here for ECLS-K:1998: </w:t>
      </w:r>
      <w:hyperlink r:id="rId8" w:history="1">
        <w:r w:rsidR="00173854" w:rsidRPr="00B81292">
          <w:rPr>
            <w:rStyle w:val="Hyperlink"/>
            <w:rFonts w:asciiTheme="majorHAnsi" w:hAnsiTheme="majorHAnsi" w:cs="Times New Roman"/>
            <w:sz w:val="24"/>
            <w:szCs w:val="24"/>
          </w:rPr>
          <w:t>https://nces.ed.gov/ecls/kinderinstruments.asp</w:t>
        </w:r>
      </w:hyperlink>
      <w:r w:rsidR="00173854">
        <w:rPr>
          <w:rFonts w:asciiTheme="majorHAnsi" w:hAnsiTheme="majorHAnsi" w:cs="Times New Roman"/>
          <w:sz w:val="24"/>
          <w:szCs w:val="24"/>
        </w:rPr>
        <w:t xml:space="preserve">; for ECLS-K:2011: </w:t>
      </w:r>
      <w:hyperlink r:id="rId9" w:history="1">
        <w:r w:rsidR="00173854" w:rsidRPr="00B81292">
          <w:rPr>
            <w:rStyle w:val="Hyperlink"/>
            <w:rFonts w:asciiTheme="majorHAnsi" w:hAnsiTheme="majorHAnsi" w:cs="Times New Roman"/>
            <w:sz w:val="24"/>
            <w:szCs w:val="24"/>
          </w:rPr>
          <w:t>https://nces.ed.gov/ecls/instruments2011.asp</w:t>
        </w:r>
      </w:hyperlink>
      <w:r w:rsidR="00173854">
        <w:rPr>
          <w:rFonts w:asciiTheme="majorHAnsi" w:hAnsiTheme="majorHAnsi" w:cs="Times New Roman"/>
          <w:sz w:val="24"/>
          <w:szCs w:val="24"/>
        </w:rPr>
        <w:t>)</w:t>
      </w:r>
      <w:r w:rsidR="00DF03B9" w:rsidRPr="00DA5B43">
        <w:rPr>
          <w:rFonts w:asciiTheme="majorHAnsi" w:hAnsiTheme="majorHAnsi" w:cs="Times New Roman"/>
          <w:sz w:val="24"/>
          <w:szCs w:val="24"/>
        </w:rPr>
        <w:t>.</w:t>
      </w:r>
      <w:r w:rsidR="00D45C92" w:rsidRPr="00DA5B43">
        <w:rPr>
          <w:rFonts w:asciiTheme="majorHAnsi" w:hAnsiTheme="majorHAnsi" w:cs="Times New Roman"/>
          <w:sz w:val="24"/>
          <w:szCs w:val="24"/>
        </w:rPr>
        <w:t xml:space="preserve"> </w:t>
      </w:r>
      <w:r w:rsidR="00DF03B9" w:rsidRPr="00DA5B43">
        <w:rPr>
          <w:rFonts w:asciiTheme="majorHAnsi" w:hAnsiTheme="majorHAnsi" w:cs="Times New Roman"/>
          <w:sz w:val="24"/>
          <w:szCs w:val="24"/>
        </w:rPr>
        <w:t>Because the bulk of the items on these surveys were identical or very similar across waves, the data allow</w:t>
      </w:r>
      <w:r w:rsidRPr="00DA5B43">
        <w:rPr>
          <w:rFonts w:asciiTheme="majorHAnsi" w:hAnsiTheme="majorHAnsi" w:cs="Times New Roman"/>
          <w:sz w:val="24"/>
          <w:szCs w:val="24"/>
        </w:rPr>
        <w:t xml:space="preserve"> for </w:t>
      </w:r>
      <w:r w:rsidR="00DF03B9" w:rsidRPr="00DA5B43">
        <w:rPr>
          <w:rFonts w:asciiTheme="majorHAnsi" w:hAnsiTheme="majorHAnsi" w:cs="Times New Roman"/>
          <w:sz w:val="24"/>
          <w:szCs w:val="24"/>
        </w:rPr>
        <w:t xml:space="preserve">a careful </w:t>
      </w:r>
      <w:r w:rsidR="000D5BAD" w:rsidRPr="00DA5B43">
        <w:rPr>
          <w:rFonts w:asciiTheme="majorHAnsi" w:hAnsiTheme="majorHAnsi" w:cs="Times New Roman"/>
          <w:sz w:val="24"/>
          <w:szCs w:val="24"/>
        </w:rPr>
        <w:t xml:space="preserve">comparison </w:t>
      </w:r>
      <w:r w:rsidR="00DF03B9" w:rsidRPr="00DA5B43">
        <w:rPr>
          <w:rFonts w:asciiTheme="majorHAnsi" w:hAnsiTheme="majorHAnsi" w:cs="Times New Roman"/>
          <w:sz w:val="24"/>
          <w:szCs w:val="24"/>
        </w:rPr>
        <w:t>of kindergarten classrooms between</w:t>
      </w:r>
      <w:r w:rsidR="000168B4" w:rsidRPr="00DA5B43">
        <w:rPr>
          <w:rFonts w:asciiTheme="majorHAnsi" w:hAnsiTheme="majorHAnsi" w:cs="Times New Roman"/>
          <w:sz w:val="24"/>
          <w:szCs w:val="24"/>
        </w:rPr>
        <w:t xml:space="preserve"> 1998 and </w:t>
      </w:r>
      <w:r w:rsidR="0036727F" w:rsidRPr="00DA5B43">
        <w:rPr>
          <w:rFonts w:asciiTheme="majorHAnsi" w:hAnsiTheme="majorHAnsi" w:cs="Times New Roman"/>
          <w:sz w:val="24"/>
          <w:szCs w:val="24"/>
        </w:rPr>
        <w:t>2010</w:t>
      </w:r>
      <w:r w:rsidR="00DF03B9" w:rsidRPr="00DA5B43">
        <w:rPr>
          <w:rFonts w:asciiTheme="majorHAnsi" w:hAnsiTheme="majorHAnsi" w:cs="Times New Roman"/>
          <w:sz w:val="24"/>
          <w:szCs w:val="24"/>
        </w:rPr>
        <w:t>.</w:t>
      </w:r>
      <w:r w:rsidR="000236D9">
        <w:rPr>
          <w:rStyle w:val="FootnoteReference"/>
          <w:rFonts w:asciiTheme="majorHAnsi" w:hAnsiTheme="majorHAnsi" w:cs="Times New Roman"/>
          <w:sz w:val="24"/>
          <w:szCs w:val="24"/>
        </w:rPr>
        <w:footnoteReference w:id="1"/>
      </w:r>
      <w:r w:rsidR="00D45C92" w:rsidRPr="00DA5B43">
        <w:rPr>
          <w:rFonts w:asciiTheme="majorHAnsi" w:hAnsiTheme="majorHAnsi" w:cs="Times New Roman"/>
          <w:sz w:val="24"/>
          <w:szCs w:val="24"/>
        </w:rPr>
        <w:t xml:space="preserve"> </w:t>
      </w:r>
      <w:r w:rsidR="000168B4" w:rsidRPr="00DA5B43">
        <w:rPr>
          <w:rFonts w:asciiTheme="majorHAnsi" w:hAnsiTheme="majorHAnsi" w:cs="Times New Roman"/>
          <w:sz w:val="24"/>
          <w:szCs w:val="24"/>
        </w:rPr>
        <w:t xml:space="preserve"> </w:t>
      </w:r>
    </w:p>
    <w:p w:rsidR="00C7268A" w:rsidRPr="00DA5B43" w:rsidRDefault="007E1C5E" w:rsidP="00C7268A">
      <w:pPr>
        <w:spacing w:after="0" w:line="480" w:lineRule="auto"/>
        <w:ind w:firstLine="720"/>
        <w:contextualSpacing/>
        <w:rPr>
          <w:rFonts w:asciiTheme="majorHAnsi" w:hAnsiTheme="majorHAnsi" w:cs="Times New Roman"/>
          <w:sz w:val="24"/>
          <w:szCs w:val="24"/>
        </w:rPr>
      </w:pPr>
      <w:r w:rsidRPr="00DA5B43">
        <w:rPr>
          <w:rFonts w:asciiTheme="majorHAnsi" w:hAnsiTheme="majorHAnsi" w:cs="Times New Roman"/>
          <w:sz w:val="24"/>
          <w:szCs w:val="24"/>
        </w:rPr>
        <w:t xml:space="preserve">Both </w:t>
      </w:r>
      <w:r w:rsidR="00DF03B9" w:rsidRPr="00DA5B43">
        <w:rPr>
          <w:rFonts w:asciiTheme="majorHAnsi" w:hAnsiTheme="majorHAnsi" w:cs="Times New Roman"/>
          <w:sz w:val="24"/>
          <w:szCs w:val="24"/>
        </w:rPr>
        <w:t>s</w:t>
      </w:r>
      <w:r w:rsidRPr="00DA5B43">
        <w:rPr>
          <w:rFonts w:asciiTheme="majorHAnsi" w:hAnsiTheme="majorHAnsi" w:cs="Times New Roman"/>
          <w:sz w:val="24"/>
          <w:szCs w:val="24"/>
        </w:rPr>
        <w:t>tudies employed a multistage probability design to obtain nationally representative sample</w:t>
      </w:r>
      <w:r w:rsidR="00EE3557" w:rsidRPr="00DA5B43">
        <w:rPr>
          <w:rFonts w:asciiTheme="majorHAnsi" w:hAnsiTheme="majorHAnsi" w:cs="Times New Roman"/>
          <w:sz w:val="24"/>
          <w:szCs w:val="24"/>
        </w:rPr>
        <w:t>s</w:t>
      </w:r>
      <w:r w:rsidRPr="00DA5B43">
        <w:rPr>
          <w:rFonts w:asciiTheme="majorHAnsi" w:hAnsiTheme="majorHAnsi" w:cs="Times New Roman"/>
          <w:sz w:val="24"/>
          <w:szCs w:val="24"/>
        </w:rPr>
        <w:t xml:space="preserve"> of students entering kindergarten in their respective years. </w:t>
      </w:r>
      <w:r w:rsidR="00C97E56" w:rsidRPr="00DA5B43">
        <w:rPr>
          <w:rFonts w:asciiTheme="majorHAnsi" w:hAnsiTheme="majorHAnsi" w:cs="Times New Roman"/>
          <w:sz w:val="24"/>
          <w:szCs w:val="24"/>
        </w:rPr>
        <w:t>In</w:t>
      </w:r>
      <w:r w:rsidRPr="00DA5B43">
        <w:rPr>
          <w:rFonts w:asciiTheme="majorHAnsi" w:hAnsiTheme="majorHAnsi" w:cs="Times New Roman"/>
          <w:sz w:val="24"/>
          <w:szCs w:val="24"/>
        </w:rPr>
        <w:t xml:space="preserve"> this process, schools were first sampled from </w:t>
      </w:r>
      <w:r w:rsidR="00187BD1" w:rsidRPr="00DA5B43">
        <w:rPr>
          <w:rFonts w:asciiTheme="majorHAnsi" w:hAnsiTheme="majorHAnsi" w:cs="Times New Roman"/>
          <w:sz w:val="24"/>
          <w:szCs w:val="24"/>
        </w:rPr>
        <w:t xml:space="preserve">“primary sampling units” (counties or </w:t>
      </w:r>
      <w:r w:rsidRPr="00DA5B43">
        <w:rPr>
          <w:rFonts w:asciiTheme="majorHAnsi" w:hAnsiTheme="majorHAnsi" w:cs="Times New Roman"/>
          <w:sz w:val="24"/>
          <w:szCs w:val="24"/>
        </w:rPr>
        <w:t>groups of counties</w:t>
      </w:r>
      <w:r w:rsidR="00187BD1" w:rsidRPr="00DA5B43">
        <w:rPr>
          <w:rFonts w:asciiTheme="majorHAnsi" w:hAnsiTheme="majorHAnsi" w:cs="Times New Roman"/>
          <w:sz w:val="24"/>
          <w:szCs w:val="24"/>
        </w:rPr>
        <w:t>)</w:t>
      </w:r>
      <w:r w:rsidRPr="00DA5B43">
        <w:rPr>
          <w:rFonts w:asciiTheme="majorHAnsi" w:hAnsiTheme="majorHAnsi" w:cs="Times New Roman"/>
          <w:sz w:val="24"/>
          <w:szCs w:val="24"/>
        </w:rPr>
        <w:t>, and students were then sampled from within schools.</w:t>
      </w:r>
      <w:r w:rsidR="00644F3D" w:rsidRPr="00DA5B43">
        <w:rPr>
          <w:rFonts w:asciiTheme="majorHAnsi" w:hAnsiTheme="majorHAnsi" w:cs="Times New Roman"/>
          <w:sz w:val="24"/>
          <w:szCs w:val="24"/>
        </w:rPr>
        <w:t xml:space="preserve"> </w:t>
      </w:r>
      <w:r w:rsidR="00F15057" w:rsidRPr="00DA5B43">
        <w:rPr>
          <w:rFonts w:asciiTheme="majorHAnsi" w:hAnsiTheme="majorHAnsi" w:cs="Times New Roman"/>
          <w:sz w:val="24"/>
          <w:szCs w:val="24"/>
        </w:rPr>
        <w:t>The</w:t>
      </w:r>
      <w:r w:rsidR="00644F3D" w:rsidRPr="00DA5B43">
        <w:rPr>
          <w:rFonts w:asciiTheme="majorHAnsi" w:hAnsiTheme="majorHAnsi" w:cs="Times New Roman"/>
          <w:sz w:val="24"/>
          <w:szCs w:val="24"/>
        </w:rPr>
        <w:t xml:space="preserve"> 1998 data</w:t>
      </w:r>
      <w:r w:rsidR="00F15057" w:rsidRPr="00DA5B43">
        <w:rPr>
          <w:rFonts w:asciiTheme="majorHAnsi" w:hAnsiTheme="majorHAnsi" w:cs="Times New Roman"/>
          <w:sz w:val="24"/>
          <w:szCs w:val="24"/>
        </w:rPr>
        <w:t xml:space="preserve"> collection sampled</w:t>
      </w:r>
      <w:r w:rsidR="00644F3D" w:rsidRPr="00DA5B43">
        <w:rPr>
          <w:rFonts w:asciiTheme="majorHAnsi" w:hAnsiTheme="majorHAnsi" w:cs="Times New Roman"/>
          <w:sz w:val="24"/>
          <w:szCs w:val="24"/>
        </w:rPr>
        <w:t xml:space="preserve"> </w:t>
      </w:r>
      <w:r w:rsidR="00413777" w:rsidRPr="00DA5B43">
        <w:rPr>
          <w:rFonts w:asciiTheme="majorHAnsi" w:hAnsiTheme="majorHAnsi" w:cs="Times New Roman"/>
          <w:sz w:val="24"/>
          <w:szCs w:val="24"/>
        </w:rPr>
        <w:t>over 21,000 children</w:t>
      </w:r>
      <w:r w:rsidR="00344714">
        <w:rPr>
          <w:rFonts w:asciiTheme="majorHAnsi" w:hAnsiTheme="majorHAnsi" w:cs="Times New Roman"/>
          <w:sz w:val="24"/>
          <w:szCs w:val="24"/>
        </w:rPr>
        <w:t>,</w:t>
      </w:r>
      <w:r w:rsidR="00F1502F" w:rsidRPr="00DA5B43">
        <w:rPr>
          <w:rFonts w:asciiTheme="majorHAnsi" w:hAnsiTheme="majorHAnsi" w:cs="Times New Roman"/>
          <w:sz w:val="24"/>
          <w:szCs w:val="24"/>
        </w:rPr>
        <w:t xml:space="preserve"> </w:t>
      </w:r>
      <w:r w:rsidR="00D2027B" w:rsidRPr="00DA5B43">
        <w:rPr>
          <w:rFonts w:asciiTheme="majorHAnsi" w:hAnsiTheme="majorHAnsi" w:cs="Times New Roman"/>
          <w:sz w:val="24"/>
          <w:szCs w:val="24"/>
        </w:rPr>
        <w:t>and in 2010</w:t>
      </w:r>
      <w:r w:rsidR="00F15057" w:rsidRPr="00DA5B43">
        <w:rPr>
          <w:rFonts w:asciiTheme="majorHAnsi" w:hAnsiTheme="majorHAnsi" w:cs="Times New Roman"/>
          <w:sz w:val="24"/>
          <w:szCs w:val="24"/>
        </w:rPr>
        <w:t xml:space="preserve"> over 18,000 </w:t>
      </w:r>
      <w:r w:rsidR="00F1502F" w:rsidRPr="00DA5B43">
        <w:rPr>
          <w:rFonts w:asciiTheme="majorHAnsi" w:hAnsiTheme="majorHAnsi" w:cs="Times New Roman"/>
          <w:sz w:val="24"/>
          <w:szCs w:val="24"/>
        </w:rPr>
        <w:t xml:space="preserve">students </w:t>
      </w:r>
      <w:r w:rsidR="00F15057" w:rsidRPr="00DA5B43">
        <w:rPr>
          <w:rFonts w:asciiTheme="majorHAnsi" w:hAnsiTheme="majorHAnsi" w:cs="Times New Roman"/>
          <w:sz w:val="24"/>
          <w:szCs w:val="24"/>
        </w:rPr>
        <w:t>were sampled.</w:t>
      </w:r>
      <w:r w:rsidR="00DF03B9" w:rsidRPr="00DA5B43">
        <w:rPr>
          <w:rStyle w:val="FootnoteReference"/>
          <w:rFonts w:asciiTheme="majorHAnsi" w:hAnsiTheme="majorHAnsi"/>
        </w:rPr>
        <w:footnoteReference w:id="2"/>
      </w:r>
      <w:r w:rsidR="00C7268A" w:rsidRPr="00DA5B43">
        <w:rPr>
          <w:rFonts w:asciiTheme="majorHAnsi" w:hAnsiTheme="majorHAnsi" w:cs="Times New Roman"/>
          <w:sz w:val="24"/>
          <w:szCs w:val="24"/>
        </w:rPr>
        <w:t xml:space="preserve"> </w:t>
      </w:r>
      <w:r w:rsidR="00D2027B" w:rsidRPr="00DA5B43">
        <w:rPr>
          <w:rFonts w:asciiTheme="majorHAnsi" w:hAnsiTheme="majorHAnsi" w:cs="Times New Roman"/>
          <w:sz w:val="24"/>
          <w:szCs w:val="24"/>
        </w:rPr>
        <w:t xml:space="preserve">We </w:t>
      </w:r>
      <w:r w:rsidR="009A2EDA" w:rsidRPr="00DA5B43">
        <w:rPr>
          <w:rFonts w:asciiTheme="majorHAnsi" w:hAnsiTheme="majorHAnsi" w:cs="Times New Roman"/>
          <w:sz w:val="24"/>
          <w:szCs w:val="24"/>
        </w:rPr>
        <w:t>limit our sample to public school teachers</w:t>
      </w:r>
      <w:r w:rsidR="009631C7" w:rsidRPr="00DA5B43">
        <w:rPr>
          <w:rFonts w:asciiTheme="majorHAnsi" w:hAnsiTheme="majorHAnsi" w:cs="Times New Roman"/>
          <w:sz w:val="24"/>
          <w:szCs w:val="24"/>
        </w:rPr>
        <w:t xml:space="preserve">, </w:t>
      </w:r>
      <w:r w:rsidR="008074F4" w:rsidRPr="00DA5B43">
        <w:rPr>
          <w:rFonts w:asciiTheme="majorHAnsi" w:hAnsiTheme="majorHAnsi" w:cs="Times New Roman"/>
          <w:sz w:val="24"/>
          <w:szCs w:val="24"/>
        </w:rPr>
        <w:t xml:space="preserve">as they are the group most likely impacted by public </w:t>
      </w:r>
      <w:r w:rsidR="008074F4" w:rsidRPr="00DA5B43">
        <w:rPr>
          <w:rFonts w:asciiTheme="majorHAnsi" w:hAnsiTheme="majorHAnsi" w:cs="Times New Roman"/>
          <w:sz w:val="24"/>
          <w:szCs w:val="24"/>
        </w:rPr>
        <w:lastRenderedPageBreak/>
        <w:t>policies</w:t>
      </w:r>
      <w:r w:rsidR="00C7268A" w:rsidRPr="00DA5B43">
        <w:rPr>
          <w:rFonts w:asciiTheme="majorHAnsi" w:hAnsiTheme="majorHAnsi" w:cs="Times New Roman"/>
          <w:sz w:val="24"/>
          <w:szCs w:val="24"/>
        </w:rPr>
        <w:t>,</w:t>
      </w:r>
      <w:r w:rsidR="008074F4" w:rsidRPr="00DA5B43">
        <w:rPr>
          <w:rFonts w:asciiTheme="majorHAnsi" w:hAnsiTheme="majorHAnsi" w:cs="Times New Roman"/>
          <w:sz w:val="24"/>
          <w:szCs w:val="24"/>
        </w:rPr>
        <w:t xml:space="preserve"> </w:t>
      </w:r>
      <w:r w:rsidR="00821E3D" w:rsidRPr="00DA5B43">
        <w:rPr>
          <w:rFonts w:asciiTheme="majorHAnsi" w:hAnsiTheme="majorHAnsi" w:cs="Times New Roman"/>
          <w:sz w:val="24"/>
          <w:szCs w:val="24"/>
        </w:rPr>
        <w:t>particularly NCLB and other</w:t>
      </w:r>
      <w:r w:rsidR="008074F4" w:rsidRPr="00DA5B43">
        <w:rPr>
          <w:rFonts w:asciiTheme="majorHAnsi" w:hAnsiTheme="majorHAnsi" w:cs="Times New Roman"/>
          <w:sz w:val="24"/>
          <w:szCs w:val="24"/>
        </w:rPr>
        <w:t xml:space="preserve"> accountability</w:t>
      </w:r>
      <w:r w:rsidR="00821E3D" w:rsidRPr="00DA5B43">
        <w:rPr>
          <w:rFonts w:asciiTheme="majorHAnsi" w:hAnsiTheme="majorHAnsi" w:cs="Times New Roman"/>
          <w:sz w:val="24"/>
          <w:szCs w:val="24"/>
        </w:rPr>
        <w:t xml:space="preserve"> pressures</w:t>
      </w:r>
      <w:r w:rsidR="008F20BE" w:rsidRPr="00DA5B43">
        <w:rPr>
          <w:rFonts w:asciiTheme="majorHAnsi" w:hAnsiTheme="majorHAnsi" w:cs="Times New Roman"/>
          <w:sz w:val="24"/>
          <w:szCs w:val="24"/>
        </w:rPr>
        <w:t xml:space="preserve"> that arose in the years between our two cohorts</w:t>
      </w:r>
      <w:r w:rsidR="009631C7" w:rsidRPr="00DA5B43">
        <w:rPr>
          <w:rFonts w:asciiTheme="majorHAnsi" w:hAnsiTheme="majorHAnsi" w:cs="Times New Roman"/>
          <w:sz w:val="24"/>
          <w:szCs w:val="24"/>
        </w:rPr>
        <w:t xml:space="preserve">. </w:t>
      </w:r>
      <w:r w:rsidR="009A2EDA" w:rsidRPr="00DA5B43">
        <w:rPr>
          <w:rFonts w:asciiTheme="majorHAnsi" w:hAnsiTheme="majorHAnsi" w:cs="Times New Roman"/>
          <w:sz w:val="24"/>
          <w:szCs w:val="24"/>
        </w:rPr>
        <w:t>Our</w:t>
      </w:r>
      <w:r w:rsidR="00634040" w:rsidRPr="00DA5B43">
        <w:rPr>
          <w:rFonts w:asciiTheme="majorHAnsi" w:hAnsiTheme="majorHAnsi" w:cs="Times New Roman"/>
          <w:sz w:val="24"/>
          <w:szCs w:val="24"/>
        </w:rPr>
        <w:t xml:space="preserve"> </w:t>
      </w:r>
      <w:r w:rsidR="009631C7" w:rsidRPr="00DA5B43">
        <w:rPr>
          <w:rFonts w:asciiTheme="majorHAnsi" w:hAnsiTheme="majorHAnsi" w:cs="Times New Roman"/>
          <w:sz w:val="24"/>
          <w:szCs w:val="24"/>
        </w:rPr>
        <w:t xml:space="preserve">final </w:t>
      </w:r>
      <w:r w:rsidR="00634040" w:rsidRPr="00DA5B43">
        <w:rPr>
          <w:rFonts w:asciiTheme="majorHAnsi" w:hAnsiTheme="majorHAnsi" w:cs="Times New Roman"/>
          <w:sz w:val="24"/>
          <w:szCs w:val="24"/>
        </w:rPr>
        <w:t>sample</w:t>
      </w:r>
      <w:r w:rsidR="009631C7" w:rsidRPr="00DA5B43">
        <w:rPr>
          <w:rFonts w:asciiTheme="majorHAnsi" w:hAnsiTheme="majorHAnsi" w:cs="Times New Roman"/>
          <w:sz w:val="24"/>
          <w:szCs w:val="24"/>
        </w:rPr>
        <w:t>s</w:t>
      </w:r>
      <w:r w:rsidR="00634040" w:rsidRPr="00DA5B43">
        <w:rPr>
          <w:rFonts w:asciiTheme="majorHAnsi" w:hAnsiTheme="majorHAnsi" w:cs="Times New Roman"/>
          <w:sz w:val="24"/>
          <w:szCs w:val="24"/>
        </w:rPr>
        <w:t xml:space="preserve"> </w:t>
      </w:r>
      <w:r w:rsidR="009631C7" w:rsidRPr="00DA5B43">
        <w:rPr>
          <w:rFonts w:asciiTheme="majorHAnsi" w:hAnsiTheme="majorHAnsi" w:cs="Times New Roman"/>
          <w:sz w:val="24"/>
          <w:szCs w:val="24"/>
        </w:rPr>
        <w:t xml:space="preserve">include about </w:t>
      </w:r>
      <w:r w:rsidR="00C41DE3" w:rsidRPr="00DA5B43">
        <w:rPr>
          <w:rFonts w:asciiTheme="majorHAnsi" w:hAnsiTheme="majorHAnsi" w:cs="Times New Roman"/>
          <w:sz w:val="24"/>
          <w:szCs w:val="24"/>
        </w:rPr>
        <w:t>2,</w:t>
      </w:r>
      <w:r w:rsidR="008074F4" w:rsidRPr="00DA5B43">
        <w:rPr>
          <w:rFonts w:asciiTheme="majorHAnsi" w:hAnsiTheme="majorHAnsi" w:cs="Times New Roman"/>
          <w:sz w:val="24"/>
          <w:szCs w:val="24"/>
        </w:rPr>
        <w:t>5</w:t>
      </w:r>
      <w:r w:rsidR="00C41DE3" w:rsidRPr="00DA5B43">
        <w:rPr>
          <w:rFonts w:asciiTheme="majorHAnsi" w:hAnsiTheme="majorHAnsi" w:cs="Times New Roman"/>
          <w:sz w:val="24"/>
          <w:szCs w:val="24"/>
        </w:rPr>
        <w:t>00</w:t>
      </w:r>
      <w:r w:rsidR="00634040" w:rsidRPr="00DA5B43">
        <w:rPr>
          <w:rFonts w:asciiTheme="majorHAnsi" w:hAnsiTheme="majorHAnsi" w:cs="Times New Roman"/>
          <w:sz w:val="24"/>
          <w:szCs w:val="24"/>
        </w:rPr>
        <w:t xml:space="preserve"> </w:t>
      </w:r>
      <w:r w:rsidR="00330869">
        <w:rPr>
          <w:rFonts w:asciiTheme="majorHAnsi" w:hAnsiTheme="majorHAnsi" w:cs="Times New Roman"/>
          <w:sz w:val="24"/>
          <w:szCs w:val="24"/>
        </w:rPr>
        <w:t xml:space="preserve">public school </w:t>
      </w:r>
      <w:r w:rsidR="00634040" w:rsidRPr="00DA5B43">
        <w:rPr>
          <w:rFonts w:asciiTheme="majorHAnsi" w:hAnsiTheme="majorHAnsi" w:cs="Times New Roman"/>
          <w:sz w:val="24"/>
          <w:szCs w:val="24"/>
        </w:rPr>
        <w:t>kindergarten teachers</w:t>
      </w:r>
      <w:r w:rsidR="009631C7" w:rsidRPr="00DA5B43">
        <w:rPr>
          <w:rFonts w:asciiTheme="majorHAnsi" w:hAnsiTheme="majorHAnsi" w:cs="Times New Roman"/>
          <w:sz w:val="24"/>
          <w:szCs w:val="24"/>
        </w:rPr>
        <w:t xml:space="preserve"> in 1998 and 2,</w:t>
      </w:r>
      <w:r w:rsidR="008074F4" w:rsidRPr="00DA5B43">
        <w:rPr>
          <w:rFonts w:asciiTheme="majorHAnsi" w:hAnsiTheme="majorHAnsi" w:cs="Times New Roman"/>
          <w:sz w:val="24"/>
          <w:szCs w:val="24"/>
        </w:rPr>
        <w:t>7</w:t>
      </w:r>
      <w:r w:rsidR="009631C7" w:rsidRPr="00DA5B43">
        <w:rPr>
          <w:rFonts w:asciiTheme="majorHAnsi" w:hAnsiTheme="majorHAnsi" w:cs="Times New Roman"/>
          <w:sz w:val="24"/>
          <w:szCs w:val="24"/>
        </w:rPr>
        <w:t>00 teachers in 2010</w:t>
      </w:r>
      <w:r w:rsidR="00B5140F" w:rsidRPr="00DA5B43">
        <w:rPr>
          <w:rFonts w:asciiTheme="majorHAnsi" w:hAnsiTheme="majorHAnsi" w:cs="Times New Roman"/>
          <w:sz w:val="24"/>
          <w:szCs w:val="24"/>
        </w:rPr>
        <w:t>.</w:t>
      </w:r>
      <w:r w:rsidR="00634040" w:rsidRPr="00DA5B43">
        <w:rPr>
          <w:rFonts w:asciiTheme="majorHAnsi" w:hAnsiTheme="majorHAnsi" w:cs="Times New Roman"/>
          <w:sz w:val="24"/>
          <w:szCs w:val="24"/>
        </w:rPr>
        <w:t xml:space="preserve"> </w:t>
      </w:r>
    </w:p>
    <w:p w:rsidR="00840466" w:rsidRPr="00DA5B43" w:rsidRDefault="0009564A" w:rsidP="00840466">
      <w:pPr>
        <w:spacing w:after="0" w:line="480" w:lineRule="auto"/>
        <w:ind w:firstLine="720"/>
        <w:contextualSpacing/>
        <w:rPr>
          <w:rFonts w:asciiTheme="majorHAnsi" w:hAnsiTheme="majorHAnsi" w:cs="Times New Roman"/>
          <w:sz w:val="24"/>
          <w:szCs w:val="24"/>
        </w:rPr>
      </w:pPr>
      <w:r>
        <w:rPr>
          <w:rFonts w:asciiTheme="majorHAnsi" w:hAnsiTheme="majorHAnsi" w:cs="Times New Roman"/>
          <w:sz w:val="24"/>
          <w:szCs w:val="24"/>
        </w:rPr>
        <w:t>O</w:t>
      </w:r>
      <w:r w:rsidR="00821E3D" w:rsidRPr="00DA5B43">
        <w:rPr>
          <w:rFonts w:asciiTheme="majorHAnsi" w:hAnsiTheme="majorHAnsi" w:cs="Times New Roman"/>
          <w:sz w:val="24"/>
          <w:szCs w:val="24"/>
        </w:rPr>
        <w:t xml:space="preserve">ur focus </w:t>
      </w:r>
      <w:r>
        <w:rPr>
          <w:rFonts w:asciiTheme="majorHAnsi" w:hAnsiTheme="majorHAnsi" w:cs="Times New Roman"/>
          <w:sz w:val="24"/>
          <w:szCs w:val="24"/>
        </w:rPr>
        <w:t xml:space="preserve">throughout </w:t>
      </w:r>
      <w:r w:rsidR="00821E3D" w:rsidRPr="00DA5B43">
        <w:rPr>
          <w:rFonts w:asciiTheme="majorHAnsi" w:hAnsiTheme="majorHAnsi" w:cs="Times New Roman"/>
          <w:sz w:val="24"/>
          <w:szCs w:val="24"/>
        </w:rPr>
        <w:t xml:space="preserve">is on </w:t>
      </w:r>
      <w:r w:rsidR="00D26281">
        <w:rPr>
          <w:rFonts w:asciiTheme="majorHAnsi" w:hAnsiTheme="majorHAnsi" w:cs="Times New Roman"/>
          <w:sz w:val="24"/>
          <w:szCs w:val="24"/>
        </w:rPr>
        <w:t xml:space="preserve">the survey responses of </w:t>
      </w:r>
      <w:r w:rsidR="00821E3D" w:rsidRPr="00DA5B43">
        <w:rPr>
          <w:rFonts w:asciiTheme="majorHAnsi" w:hAnsiTheme="majorHAnsi" w:cs="Times New Roman"/>
          <w:sz w:val="24"/>
          <w:szCs w:val="24"/>
        </w:rPr>
        <w:t>kindergarten teachers</w:t>
      </w:r>
      <w:r>
        <w:rPr>
          <w:rFonts w:asciiTheme="majorHAnsi" w:hAnsiTheme="majorHAnsi" w:cs="Times New Roman"/>
          <w:sz w:val="24"/>
          <w:szCs w:val="24"/>
        </w:rPr>
        <w:t>.  However,</w:t>
      </w:r>
      <w:r w:rsidR="00D26281">
        <w:rPr>
          <w:rFonts w:asciiTheme="majorHAnsi" w:hAnsiTheme="majorHAnsi" w:cs="Times New Roman"/>
          <w:sz w:val="24"/>
          <w:szCs w:val="24"/>
        </w:rPr>
        <w:t xml:space="preserve"> because children’</w:t>
      </w:r>
      <w:r>
        <w:rPr>
          <w:rFonts w:asciiTheme="majorHAnsi" w:hAnsiTheme="majorHAnsi" w:cs="Times New Roman"/>
          <w:sz w:val="24"/>
          <w:szCs w:val="24"/>
        </w:rPr>
        <w:t>s</w:t>
      </w:r>
      <w:r w:rsidR="00D26281">
        <w:rPr>
          <w:rFonts w:asciiTheme="majorHAnsi" w:hAnsiTheme="majorHAnsi" w:cs="Times New Roman"/>
          <w:sz w:val="24"/>
          <w:szCs w:val="24"/>
        </w:rPr>
        <w:t xml:space="preserve"> teachers were also surveyed the following year, </w:t>
      </w:r>
      <w:r>
        <w:rPr>
          <w:rFonts w:asciiTheme="majorHAnsi" w:hAnsiTheme="majorHAnsi" w:cs="Times New Roman"/>
          <w:sz w:val="24"/>
          <w:szCs w:val="24"/>
        </w:rPr>
        <w:t>when the majority of children had proceeded to the first grade, we</w:t>
      </w:r>
      <w:r w:rsidR="00D26281">
        <w:rPr>
          <w:rFonts w:asciiTheme="majorHAnsi" w:hAnsiTheme="majorHAnsi" w:cs="Times New Roman"/>
          <w:sz w:val="24"/>
          <w:szCs w:val="24"/>
        </w:rPr>
        <w:t xml:space="preserve"> </w:t>
      </w:r>
      <w:r w:rsidR="00821E3D" w:rsidRPr="00DA5B43">
        <w:rPr>
          <w:rFonts w:asciiTheme="majorHAnsi" w:hAnsiTheme="majorHAnsi" w:cs="Times New Roman"/>
          <w:sz w:val="24"/>
          <w:szCs w:val="24"/>
        </w:rPr>
        <w:t>also compare the responses of first grade teachers in 1999 and 2011</w:t>
      </w:r>
      <w:r w:rsidR="00C42428" w:rsidRPr="00DA5B43">
        <w:rPr>
          <w:rFonts w:asciiTheme="majorHAnsi" w:hAnsiTheme="majorHAnsi" w:cs="Times New Roman"/>
          <w:sz w:val="24"/>
          <w:szCs w:val="24"/>
        </w:rPr>
        <w:t xml:space="preserve">, </w:t>
      </w:r>
      <w:r w:rsidR="008F20BE" w:rsidRPr="00DA5B43">
        <w:rPr>
          <w:rFonts w:asciiTheme="majorHAnsi" w:hAnsiTheme="majorHAnsi" w:cs="Times New Roman"/>
          <w:sz w:val="24"/>
          <w:szCs w:val="24"/>
        </w:rPr>
        <w:t xml:space="preserve">for which </w:t>
      </w:r>
      <w:r w:rsidR="00C42428" w:rsidRPr="00DA5B43">
        <w:rPr>
          <w:rFonts w:asciiTheme="majorHAnsi" w:hAnsiTheme="majorHAnsi" w:cs="Times New Roman"/>
          <w:sz w:val="24"/>
          <w:szCs w:val="24"/>
        </w:rPr>
        <w:t>we have samples of approximately 3,350 and 3,850 respectively</w:t>
      </w:r>
      <w:r w:rsidR="00821E3D" w:rsidRPr="00DA5B43">
        <w:rPr>
          <w:rFonts w:asciiTheme="majorHAnsi" w:hAnsiTheme="majorHAnsi" w:cs="Times New Roman"/>
          <w:sz w:val="24"/>
          <w:szCs w:val="24"/>
        </w:rPr>
        <w:t>.</w:t>
      </w:r>
      <w:r w:rsidR="00080F33">
        <w:rPr>
          <w:rFonts w:asciiTheme="majorHAnsi" w:hAnsiTheme="majorHAnsi" w:cs="Times New Roman"/>
          <w:sz w:val="24"/>
          <w:szCs w:val="24"/>
        </w:rPr>
        <w:t xml:space="preserve">  </w:t>
      </w:r>
      <w:r w:rsidR="00821E3D" w:rsidRPr="00DA5B43">
        <w:rPr>
          <w:rFonts w:asciiTheme="majorHAnsi" w:hAnsiTheme="majorHAnsi" w:cs="Times New Roman"/>
          <w:sz w:val="24"/>
          <w:szCs w:val="24"/>
        </w:rPr>
        <w:t xml:space="preserve">This comparison allows us to investigate whether the changes we observe over </w:t>
      </w:r>
      <w:r w:rsidR="008F20BE" w:rsidRPr="00DA5B43">
        <w:rPr>
          <w:rFonts w:asciiTheme="majorHAnsi" w:hAnsiTheme="majorHAnsi" w:cs="Times New Roman"/>
          <w:sz w:val="24"/>
          <w:szCs w:val="24"/>
        </w:rPr>
        <w:t>the 12-</w:t>
      </w:r>
      <w:r w:rsidR="00821E3D" w:rsidRPr="00DA5B43">
        <w:rPr>
          <w:rFonts w:asciiTheme="majorHAnsi" w:hAnsiTheme="majorHAnsi" w:cs="Times New Roman"/>
          <w:sz w:val="24"/>
          <w:szCs w:val="24"/>
        </w:rPr>
        <w:t xml:space="preserve">year span of our study were particularly pronounced in kindergarten relative to </w:t>
      </w:r>
      <w:r w:rsidR="00C7268A" w:rsidRPr="00DA5B43">
        <w:rPr>
          <w:rFonts w:asciiTheme="majorHAnsi" w:hAnsiTheme="majorHAnsi" w:cs="Times New Roman"/>
          <w:sz w:val="24"/>
          <w:szCs w:val="24"/>
        </w:rPr>
        <w:t>another early elementary grade</w:t>
      </w:r>
      <w:r w:rsidR="00821E3D" w:rsidRPr="00DA5B43">
        <w:rPr>
          <w:rFonts w:asciiTheme="majorHAnsi" w:hAnsiTheme="majorHAnsi" w:cs="Times New Roman"/>
          <w:sz w:val="24"/>
          <w:szCs w:val="24"/>
        </w:rPr>
        <w:t>.</w:t>
      </w:r>
      <w:r w:rsidR="00D45C92" w:rsidRPr="00DA5B43">
        <w:rPr>
          <w:rFonts w:asciiTheme="majorHAnsi" w:hAnsiTheme="majorHAnsi" w:cs="Times New Roman"/>
          <w:sz w:val="24"/>
          <w:szCs w:val="24"/>
        </w:rPr>
        <w:t xml:space="preserve"> </w:t>
      </w:r>
      <w:r w:rsidR="00C7268A" w:rsidRPr="00DA5B43">
        <w:rPr>
          <w:rFonts w:asciiTheme="majorHAnsi" w:hAnsiTheme="majorHAnsi" w:cs="Times New Roman"/>
          <w:sz w:val="24"/>
          <w:szCs w:val="24"/>
        </w:rPr>
        <w:t xml:space="preserve">In addition, where possible we </w:t>
      </w:r>
      <w:r w:rsidR="00821E3D" w:rsidRPr="00DA5B43">
        <w:rPr>
          <w:rFonts w:asciiTheme="majorHAnsi" w:hAnsiTheme="majorHAnsi" w:cs="Times New Roman"/>
          <w:sz w:val="24"/>
          <w:szCs w:val="24"/>
        </w:rPr>
        <w:t xml:space="preserve">compare the responses on kindergarten teachers in 2010 to first grade teachers in 1999 </w:t>
      </w:r>
      <w:r w:rsidR="008F20BE" w:rsidRPr="00DA5B43">
        <w:rPr>
          <w:rFonts w:asciiTheme="majorHAnsi" w:hAnsiTheme="majorHAnsi" w:cs="Times New Roman"/>
          <w:sz w:val="24"/>
          <w:szCs w:val="24"/>
        </w:rPr>
        <w:t xml:space="preserve">in order </w:t>
      </w:r>
      <w:r w:rsidR="00821E3D" w:rsidRPr="00DA5B43">
        <w:rPr>
          <w:rFonts w:asciiTheme="majorHAnsi" w:hAnsiTheme="majorHAnsi" w:cs="Times New Roman"/>
          <w:sz w:val="24"/>
          <w:szCs w:val="24"/>
        </w:rPr>
        <w:t>to explicitly examine the question we raise in the paper’s title:</w:t>
      </w:r>
      <w:r w:rsidR="00D45C92" w:rsidRPr="00DA5B43">
        <w:rPr>
          <w:rFonts w:asciiTheme="majorHAnsi" w:hAnsiTheme="majorHAnsi" w:cs="Times New Roman"/>
          <w:sz w:val="24"/>
          <w:szCs w:val="24"/>
        </w:rPr>
        <w:t xml:space="preserve"> </w:t>
      </w:r>
      <w:r w:rsidR="00821E3D" w:rsidRPr="00DA5B43">
        <w:rPr>
          <w:rFonts w:asciiTheme="majorHAnsi" w:hAnsiTheme="majorHAnsi" w:cs="Times New Roman"/>
          <w:sz w:val="24"/>
          <w:szCs w:val="24"/>
        </w:rPr>
        <w:t>Is k</w:t>
      </w:r>
      <w:r w:rsidR="00C7268A" w:rsidRPr="00DA5B43">
        <w:rPr>
          <w:rFonts w:asciiTheme="majorHAnsi" w:hAnsiTheme="majorHAnsi" w:cs="Times New Roman"/>
          <w:sz w:val="24"/>
          <w:szCs w:val="24"/>
        </w:rPr>
        <w:t>indergarten the new first grade?</w:t>
      </w:r>
      <w:r>
        <w:rPr>
          <w:rStyle w:val="FootnoteReference"/>
          <w:rFonts w:asciiTheme="majorHAnsi" w:hAnsiTheme="majorHAnsi" w:cs="Times New Roman"/>
          <w:sz w:val="24"/>
          <w:szCs w:val="24"/>
        </w:rPr>
        <w:footnoteReference w:id="3"/>
      </w:r>
    </w:p>
    <w:p w:rsidR="00FF34B3" w:rsidRPr="00DA5B43" w:rsidRDefault="00FF34B3" w:rsidP="00162B54">
      <w:pPr>
        <w:pStyle w:val="ListParagraph"/>
        <w:spacing w:after="0" w:line="480" w:lineRule="auto"/>
        <w:ind w:left="0"/>
        <w:rPr>
          <w:rFonts w:asciiTheme="majorHAnsi" w:hAnsiTheme="majorHAnsi" w:cs="Times New Roman"/>
          <w:b/>
          <w:sz w:val="24"/>
          <w:szCs w:val="24"/>
        </w:rPr>
      </w:pPr>
      <w:r w:rsidRPr="00DA5B43">
        <w:rPr>
          <w:rFonts w:asciiTheme="majorHAnsi" w:hAnsiTheme="majorHAnsi" w:cs="Times New Roman"/>
          <w:b/>
          <w:sz w:val="24"/>
          <w:szCs w:val="24"/>
        </w:rPr>
        <w:t>Measures</w:t>
      </w:r>
    </w:p>
    <w:p w:rsidR="00ED6B1C" w:rsidRPr="00DA5B43" w:rsidRDefault="00840466" w:rsidP="00060323">
      <w:pPr>
        <w:spacing w:after="0" w:line="480" w:lineRule="auto"/>
        <w:ind w:firstLine="720"/>
        <w:contextualSpacing/>
        <w:rPr>
          <w:rFonts w:asciiTheme="majorHAnsi" w:hAnsiTheme="majorHAnsi" w:cs="Times New Roman"/>
          <w:sz w:val="24"/>
          <w:szCs w:val="24"/>
        </w:rPr>
      </w:pPr>
      <w:r w:rsidRPr="00DA5B43">
        <w:rPr>
          <w:rFonts w:asciiTheme="majorHAnsi" w:hAnsiTheme="majorHAnsi" w:cs="Times New Roman"/>
          <w:sz w:val="24"/>
          <w:szCs w:val="24"/>
        </w:rPr>
        <w:t xml:space="preserve">The detailed ECLS-K teacher surveys allow us to explore changes to </w:t>
      </w:r>
      <w:r w:rsidR="00330869">
        <w:rPr>
          <w:rFonts w:asciiTheme="majorHAnsi" w:hAnsiTheme="majorHAnsi" w:cs="Times New Roman"/>
          <w:sz w:val="24"/>
          <w:szCs w:val="24"/>
        </w:rPr>
        <w:t xml:space="preserve">public school </w:t>
      </w:r>
      <w:r w:rsidRPr="00DA5B43">
        <w:rPr>
          <w:rFonts w:asciiTheme="majorHAnsi" w:hAnsiTheme="majorHAnsi" w:cs="Times New Roman"/>
          <w:sz w:val="24"/>
          <w:szCs w:val="24"/>
        </w:rPr>
        <w:t xml:space="preserve">kindergarten classrooms across five dimensions: (1) teachers’ beliefs about school readiness; (2) curricular focus and time use; (3) classroom materials; (4) pedagogical approach; and (5) assessment practices. </w:t>
      </w:r>
      <w:r w:rsidR="0084336E" w:rsidRPr="00DA5B43">
        <w:rPr>
          <w:rFonts w:asciiTheme="majorHAnsi" w:hAnsiTheme="majorHAnsi" w:cs="Times New Roman"/>
          <w:sz w:val="24"/>
          <w:szCs w:val="24"/>
        </w:rPr>
        <w:t xml:space="preserve">Below we provide a description of the specific items included in each of these categories. </w:t>
      </w:r>
      <w:r w:rsidR="00ED6B1C">
        <w:rPr>
          <w:rFonts w:asciiTheme="majorHAnsi" w:hAnsiTheme="majorHAnsi" w:cs="Times New Roman"/>
          <w:sz w:val="24"/>
          <w:szCs w:val="24"/>
        </w:rPr>
        <w:t xml:space="preserve">Due to the large number of measures considered in the paper, we opted to dichotomize </w:t>
      </w:r>
      <w:r w:rsidR="00060323">
        <w:rPr>
          <w:rFonts w:asciiTheme="majorHAnsi" w:hAnsiTheme="majorHAnsi" w:cs="Times New Roman"/>
          <w:sz w:val="24"/>
          <w:szCs w:val="24"/>
        </w:rPr>
        <w:t xml:space="preserve">all of the </w:t>
      </w:r>
      <w:r w:rsidR="00ED6B1C">
        <w:rPr>
          <w:rFonts w:asciiTheme="majorHAnsi" w:hAnsiTheme="majorHAnsi" w:cs="Times New Roman"/>
          <w:sz w:val="24"/>
          <w:szCs w:val="24"/>
        </w:rPr>
        <w:t xml:space="preserve">categorical variables considered to simplify </w:t>
      </w:r>
      <w:r w:rsidR="00ED6B1C">
        <w:rPr>
          <w:rFonts w:asciiTheme="majorHAnsi" w:hAnsiTheme="majorHAnsi" w:cs="Times New Roman"/>
          <w:sz w:val="24"/>
          <w:szCs w:val="24"/>
        </w:rPr>
        <w:lastRenderedPageBreak/>
        <w:t xml:space="preserve">the presentation of results. </w:t>
      </w:r>
      <w:r w:rsidR="00900425">
        <w:rPr>
          <w:rFonts w:asciiTheme="majorHAnsi" w:hAnsiTheme="majorHAnsi" w:cs="Times New Roman"/>
          <w:sz w:val="24"/>
          <w:szCs w:val="24"/>
        </w:rPr>
        <w:t>In supplementary online appendices, we show the full distribution of these categorical variables</w:t>
      </w:r>
      <w:r w:rsidR="00060323">
        <w:rPr>
          <w:rFonts w:asciiTheme="majorHAnsi" w:hAnsiTheme="majorHAnsi" w:cs="Times New Roman"/>
          <w:sz w:val="24"/>
          <w:szCs w:val="24"/>
        </w:rPr>
        <w:t xml:space="preserve">. </w:t>
      </w:r>
    </w:p>
    <w:p w:rsidR="00FF34B3" w:rsidRPr="00DA5B43" w:rsidRDefault="00FF34B3" w:rsidP="000D5BAD">
      <w:pPr>
        <w:autoSpaceDE w:val="0"/>
        <w:autoSpaceDN w:val="0"/>
        <w:adjustRightInd w:val="0"/>
        <w:spacing w:after="0" w:line="480" w:lineRule="auto"/>
        <w:ind w:firstLine="720"/>
        <w:contextualSpacing/>
        <w:rPr>
          <w:rFonts w:asciiTheme="majorHAnsi" w:hAnsiTheme="majorHAnsi" w:cs="Times New Roman"/>
          <w:sz w:val="24"/>
          <w:szCs w:val="24"/>
        </w:rPr>
      </w:pPr>
      <w:r w:rsidRPr="00DA5B43">
        <w:rPr>
          <w:rFonts w:asciiTheme="majorHAnsi" w:hAnsiTheme="majorHAnsi" w:cs="Times New Roman"/>
          <w:b/>
          <w:sz w:val="24"/>
          <w:szCs w:val="24"/>
        </w:rPr>
        <w:t xml:space="preserve">School readiness beliefs &amp; kindergarten expectations. </w:t>
      </w:r>
      <w:r w:rsidRPr="00DA5B43">
        <w:rPr>
          <w:rFonts w:asciiTheme="majorHAnsi" w:hAnsiTheme="majorHAnsi" w:cs="Times New Roman"/>
          <w:sz w:val="24"/>
          <w:szCs w:val="24"/>
        </w:rPr>
        <w:t xml:space="preserve">Teachers were asked </w:t>
      </w:r>
      <w:r w:rsidR="00344714">
        <w:rPr>
          <w:rFonts w:asciiTheme="majorHAnsi" w:hAnsiTheme="majorHAnsi" w:cs="Times New Roman"/>
          <w:sz w:val="24"/>
          <w:szCs w:val="24"/>
        </w:rPr>
        <w:t>how strongly</w:t>
      </w:r>
      <w:r w:rsidR="00B84517" w:rsidRPr="00DA5B43">
        <w:rPr>
          <w:rFonts w:asciiTheme="majorHAnsi" w:hAnsiTheme="majorHAnsi" w:cs="Times New Roman"/>
          <w:sz w:val="24"/>
          <w:szCs w:val="24"/>
        </w:rPr>
        <w:t xml:space="preserve"> </w:t>
      </w:r>
      <w:r w:rsidRPr="00DA5B43">
        <w:rPr>
          <w:rFonts w:asciiTheme="majorHAnsi" w:hAnsiTheme="majorHAnsi" w:cs="Times New Roman"/>
          <w:sz w:val="24"/>
          <w:szCs w:val="24"/>
        </w:rPr>
        <w:t>they agree</w:t>
      </w:r>
      <w:r w:rsidR="00BF3523" w:rsidRPr="00DA5B43">
        <w:rPr>
          <w:rFonts w:asciiTheme="majorHAnsi" w:hAnsiTheme="majorHAnsi" w:cs="Times New Roman"/>
          <w:sz w:val="24"/>
          <w:szCs w:val="24"/>
        </w:rPr>
        <w:t>d</w:t>
      </w:r>
      <w:r w:rsidRPr="00DA5B43">
        <w:rPr>
          <w:rFonts w:asciiTheme="majorHAnsi" w:hAnsiTheme="majorHAnsi" w:cs="Times New Roman"/>
          <w:sz w:val="24"/>
          <w:szCs w:val="24"/>
        </w:rPr>
        <w:t xml:space="preserve"> with a number of statements </w:t>
      </w:r>
      <w:r w:rsidR="00BF3523" w:rsidRPr="00DA5B43">
        <w:rPr>
          <w:rFonts w:asciiTheme="majorHAnsi" w:hAnsiTheme="majorHAnsi" w:cs="Times New Roman"/>
          <w:sz w:val="24"/>
          <w:szCs w:val="24"/>
        </w:rPr>
        <w:t xml:space="preserve">pertaining to </w:t>
      </w:r>
      <w:r w:rsidRPr="00DA5B43">
        <w:rPr>
          <w:rFonts w:asciiTheme="majorHAnsi" w:hAnsiTheme="majorHAnsi" w:cs="Times New Roman"/>
          <w:sz w:val="24"/>
          <w:szCs w:val="24"/>
        </w:rPr>
        <w:t xml:space="preserve">school readiness and </w:t>
      </w:r>
      <w:r w:rsidR="00C42428" w:rsidRPr="00DA5B43">
        <w:rPr>
          <w:rFonts w:asciiTheme="majorHAnsi" w:hAnsiTheme="majorHAnsi" w:cs="Times New Roman"/>
          <w:sz w:val="24"/>
          <w:szCs w:val="24"/>
        </w:rPr>
        <w:t xml:space="preserve">their </w:t>
      </w:r>
      <w:r w:rsidRPr="00DA5B43">
        <w:rPr>
          <w:rFonts w:asciiTheme="majorHAnsi" w:hAnsiTheme="majorHAnsi" w:cs="Times New Roman"/>
          <w:sz w:val="24"/>
          <w:szCs w:val="24"/>
        </w:rPr>
        <w:t>expectations</w:t>
      </w:r>
      <w:r w:rsidR="00BF3523" w:rsidRPr="00DA5B43">
        <w:rPr>
          <w:rFonts w:asciiTheme="majorHAnsi" w:hAnsiTheme="majorHAnsi" w:cs="Times New Roman"/>
          <w:sz w:val="24"/>
          <w:szCs w:val="24"/>
        </w:rPr>
        <w:t xml:space="preserve"> for entering kindergarteners</w:t>
      </w:r>
      <w:r w:rsidR="000D5BAD" w:rsidRPr="00DA5B43">
        <w:rPr>
          <w:rFonts w:asciiTheme="majorHAnsi" w:hAnsiTheme="majorHAnsi" w:cs="Times New Roman"/>
          <w:sz w:val="24"/>
          <w:szCs w:val="24"/>
        </w:rPr>
        <w:t xml:space="preserve"> (e.g.</w:t>
      </w:r>
      <w:r w:rsidR="003366D7">
        <w:rPr>
          <w:rFonts w:asciiTheme="majorHAnsi" w:hAnsiTheme="majorHAnsi" w:cs="Times New Roman"/>
          <w:sz w:val="24"/>
          <w:szCs w:val="24"/>
        </w:rPr>
        <w:t>,</w:t>
      </w:r>
      <w:r w:rsidR="000D5BAD" w:rsidRPr="00DA5B43">
        <w:rPr>
          <w:rFonts w:asciiTheme="majorHAnsi" w:hAnsiTheme="majorHAnsi" w:cs="Times New Roman"/>
          <w:sz w:val="24"/>
          <w:szCs w:val="24"/>
        </w:rPr>
        <w:t xml:space="preserve"> </w:t>
      </w:r>
      <w:r w:rsidR="003366D7">
        <w:rPr>
          <w:rFonts w:asciiTheme="majorHAnsi" w:hAnsiTheme="majorHAnsi" w:cs="Times New Roman"/>
          <w:sz w:val="24"/>
          <w:szCs w:val="24"/>
        </w:rPr>
        <w:t>“</w:t>
      </w:r>
      <w:r w:rsidR="00B84517" w:rsidRPr="00DA5B43">
        <w:rPr>
          <w:rFonts w:asciiTheme="majorHAnsi" w:hAnsiTheme="majorHAnsi" w:cs="Times New Roman"/>
          <w:sz w:val="24"/>
          <w:szCs w:val="24"/>
        </w:rPr>
        <w:t>Children who begin formal reading and math instruction in preschool will do better in elementary s</w:t>
      </w:r>
      <w:r w:rsidR="000D5BAD" w:rsidRPr="00DA5B43">
        <w:rPr>
          <w:rFonts w:asciiTheme="majorHAnsi" w:hAnsiTheme="majorHAnsi" w:cs="Times New Roman"/>
          <w:sz w:val="24"/>
          <w:szCs w:val="24"/>
        </w:rPr>
        <w:t>chool</w:t>
      </w:r>
      <w:r w:rsidR="003366D7">
        <w:rPr>
          <w:rFonts w:asciiTheme="majorHAnsi" w:hAnsiTheme="majorHAnsi" w:cs="Times New Roman"/>
          <w:sz w:val="24"/>
          <w:szCs w:val="24"/>
        </w:rPr>
        <w:t>”</w:t>
      </w:r>
      <w:r w:rsidR="000D5BAD" w:rsidRPr="00DA5B43">
        <w:rPr>
          <w:rFonts w:asciiTheme="majorHAnsi" w:hAnsiTheme="majorHAnsi" w:cs="Times New Roman"/>
          <w:sz w:val="24"/>
          <w:szCs w:val="24"/>
        </w:rPr>
        <w:t xml:space="preserve">; </w:t>
      </w:r>
      <w:r w:rsidR="003366D7">
        <w:rPr>
          <w:rFonts w:asciiTheme="majorHAnsi" w:hAnsiTheme="majorHAnsi" w:cs="Times New Roman"/>
          <w:sz w:val="24"/>
          <w:szCs w:val="24"/>
        </w:rPr>
        <w:t>“</w:t>
      </w:r>
      <w:r w:rsidR="00B84517" w:rsidRPr="00DA5B43">
        <w:rPr>
          <w:rFonts w:asciiTheme="majorHAnsi" w:hAnsiTheme="majorHAnsi" w:cs="Times New Roman"/>
          <w:sz w:val="24"/>
          <w:szCs w:val="24"/>
        </w:rPr>
        <w:t>Most children shoul</w:t>
      </w:r>
      <w:r w:rsidR="000D5BAD" w:rsidRPr="00DA5B43">
        <w:rPr>
          <w:rFonts w:asciiTheme="majorHAnsi" w:hAnsiTheme="majorHAnsi" w:cs="Times New Roman"/>
          <w:sz w:val="24"/>
          <w:szCs w:val="24"/>
        </w:rPr>
        <w:t>d learn to read in kindergarten</w:t>
      </w:r>
      <w:r w:rsidR="003366D7">
        <w:rPr>
          <w:rFonts w:asciiTheme="majorHAnsi" w:hAnsiTheme="majorHAnsi" w:cs="Times New Roman"/>
          <w:sz w:val="24"/>
          <w:szCs w:val="24"/>
        </w:rPr>
        <w:t>”</w:t>
      </w:r>
      <w:r w:rsidR="000D5BAD" w:rsidRPr="00DA5B43">
        <w:rPr>
          <w:rFonts w:asciiTheme="majorHAnsi" w:hAnsiTheme="majorHAnsi" w:cs="Times New Roman"/>
          <w:sz w:val="24"/>
          <w:szCs w:val="24"/>
        </w:rPr>
        <w:t>). They</w:t>
      </w:r>
      <w:r w:rsidR="00702CD9" w:rsidRPr="00DA5B43">
        <w:rPr>
          <w:rFonts w:asciiTheme="majorHAnsi" w:hAnsiTheme="majorHAnsi" w:cs="Times New Roman"/>
          <w:sz w:val="24"/>
          <w:szCs w:val="24"/>
        </w:rPr>
        <w:t xml:space="preserve"> were also asked to rate </w:t>
      </w:r>
      <w:r w:rsidR="00006293" w:rsidRPr="00DA5B43">
        <w:rPr>
          <w:rFonts w:asciiTheme="majorHAnsi" w:hAnsiTheme="majorHAnsi" w:cs="Times New Roman"/>
          <w:sz w:val="24"/>
          <w:szCs w:val="24"/>
        </w:rPr>
        <w:t>the importance of</w:t>
      </w:r>
      <w:r w:rsidR="00702CD9" w:rsidRPr="00DA5B43">
        <w:rPr>
          <w:rFonts w:asciiTheme="majorHAnsi" w:hAnsiTheme="majorHAnsi" w:cs="Times New Roman"/>
          <w:sz w:val="24"/>
          <w:szCs w:val="24"/>
        </w:rPr>
        <w:t xml:space="preserve"> a number of skills for students entering kindergarten (e.g., counting to 20, sitting still, being sensitive to other children’s feelings</w:t>
      </w:r>
      <w:r w:rsidR="008F20BE" w:rsidRPr="00DA5B43">
        <w:rPr>
          <w:rFonts w:asciiTheme="majorHAnsi" w:hAnsiTheme="majorHAnsi" w:cs="Times New Roman"/>
          <w:sz w:val="24"/>
          <w:szCs w:val="24"/>
        </w:rPr>
        <w:t>)</w:t>
      </w:r>
      <w:r w:rsidR="00702CD9" w:rsidRPr="00DA5B43">
        <w:rPr>
          <w:rFonts w:asciiTheme="majorHAnsi" w:hAnsiTheme="majorHAnsi" w:cs="Times New Roman"/>
          <w:sz w:val="24"/>
          <w:szCs w:val="24"/>
        </w:rPr>
        <w:t xml:space="preserve"> on a five point scale ranging from “not important” to “essential.”</w:t>
      </w:r>
      <w:r w:rsidRPr="00DA5B43">
        <w:rPr>
          <w:rFonts w:asciiTheme="majorHAnsi" w:hAnsiTheme="majorHAnsi" w:cs="Times New Roman"/>
          <w:sz w:val="24"/>
          <w:szCs w:val="24"/>
        </w:rPr>
        <w:t xml:space="preserve"> </w:t>
      </w:r>
      <w:r w:rsidR="00006293" w:rsidRPr="00DA5B43">
        <w:rPr>
          <w:rFonts w:asciiTheme="majorHAnsi" w:hAnsiTheme="majorHAnsi" w:cs="Times New Roman"/>
          <w:sz w:val="24"/>
          <w:szCs w:val="24"/>
        </w:rPr>
        <w:t>For each of the belief measures</w:t>
      </w:r>
      <w:r w:rsidR="003366D7">
        <w:rPr>
          <w:rFonts w:asciiTheme="majorHAnsi" w:hAnsiTheme="majorHAnsi" w:cs="Times New Roman"/>
          <w:sz w:val="24"/>
          <w:szCs w:val="24"/>
        </w:rPr>
        <w:t>,</w:t>
      </w:r>
      <w:r w:rsidR="00006293" w:rsidRPr="00DA5B43">
        <w:rPr>
          <w:rFonts w:asciiTheme="majorHAnsi" w:hAnsiTheme="majorHAnsi" w:cs="Times New Roman"/>
          <w:sz w:val="24"/>
          <w:szCs w:val="24"/>
        </w:rPr>
        <w:t xml:space="preserve"> we report the percentage of teachers who rated each skill as either “very important” or “essential”</w:t>
      </w:r>
      <w:r w:rsidR="003366D7">
        <w:rPr>
          <w:rFonts w:asciiTheme="majorHAnsi" w:hAnsiTheme="majorHAnsi" w:cs="Times New Roman"/>
          <w:sz w:val="24"/>
          <w:szCs w:val="24"/>
        </w:rPr>
        <w:t xml:space="preserve"> (i.e. a 4 or 5).</w:t>
      </w:r>
    </w:p>
    <w:p w:rsidR="00006293" w:rsidRPr="00DA5B43" w:rsidRDefault="009718AB" w:rsidP="00FE5BA0">
      <w:pPr>
        <w:spacing w:after="0" w:line="480" w:lineRule="auto"/>
        <w:contextualSpacing/>
        <w:rPr>
          <w:rFonts w:asciiTheme="majorHAnsi" w:eastAsia="Times New Roman" w:hAnsiTheme="majorHAnsi" w:cs="Times New Roman"/>
          <w:sz w:val="24"/>
          <w:szCs w:val="24"/>
        </w:rPr>
      </w:pPr>
      <w:r w:rsidRPr="00DA5B43">
        <w:rPr>
          <w:rFonts w:asciiTheme="majorHAnsi" w:hAnsiTheme="majorHAnsi" w:cs="Times New Roman"/>
          <w:b/>
          <w:sz w:val="24"/>
          <w:szCs w:val="24"/>
        </w:rPr>
        <w:tab/>
        <w:t>Curricular focus and time use</w:t>
      </w:r>
      <w:r w:rsidR="00FF34B3" w:rsidRPr="00DA5B43">
        <w:rPr>
          <w:rFonts w:asciiTheme="majorHAnsi" w:hAnsiTheme="majorHAnsi" w:cs="Times New Roman"/>
          <w:b/>
          <w:sz w:val="24"/>
          <w:szCs w:val="24"/>
        </w:rPr>
        <w:t>.</w:t>
      </w:r>
      <w:r w:rsidR="00D45C92" w:rsidRPr="00DA5B43">
        <w:rPr>
          <w:rFonts w:asciiTheme="majorHAnsi" w:hAnsiTheme="majorHAnsi" w:cs="Times New Roman"/>
          <w:b/>
          <w:sz w:val="24"/>
          <w:szCs w:val="24"/>
        </w:rPr>
        <w:t xml:space="preserve"> </w:t>
      </w:r>
      <w:r w:rsidRPr="00DA5B43">
        <w:rPr>
          <w:rFonts w:asciiTheme="majorHAnsi" w:hAnsiTheme="majorHAnsi" w:cs="Times New Roman"/>
          <w:sz w:val="24"/>
          <w:szCs w:val="24"/>
        </w:rPr>
        <w:t xml:space="preserve">The ECLS-K surveys include </w:t>
      </w:r>
      <w:r w:rsidR="00006293" w:rsidRPr="00DA5B43">
        <w:rPr>
          <w:rFonts w:asciiTheme="majorHAnsi" w:hAnsiTheme="majorHAnsi" w:cs="Times New Roman"/>
          <w:sz w:val="24"/>
          <w:szCs w:val="24"/>
        </w:rPr>
        <w:t>a variety of</w:t>
      </w:r>
      <w:r w:rsidRPr="00DA5B43">
        <w:rPr>
          <w:rFonts w:asciiTheme="majorHAnsi" w:hAnsiTheme="majorHAnsi" w:cs="Times New Roman"/>
          <w:sz w:val="24"/>
          <w:szCs w:val="24"/>
        </w:rPr>
        <w:t xml:space="preserve"> items that allow us to measure changes in curricular focus</w:t>
      </w:r>
      <w:r w:rsidR="003A3ED6" w:rsidRPr="00DA5B43">
        <w:rPr>
          <w:rFonts w:asciiTheme="majorHAnsi" w:hAnsiTheme="majorHAnsi" w:cs="Times New Roman"/>
          <w:sz w:val="24"/>
          <w:szCs w:val="24"/>
        </w:rPr>
        <w:t>.</w:t>
      </w:r>
      <w:r w:rsidR="00D45C92" w:rsidRPr="00DA5B43">
        <w:rPr>
          <w:rFonts w:asciiTheme="majorHAnsi" w:hAnsiTheme="majorHAnsi" w:cs="Times New Roman"/>
          <w:sz w:val="24"/>
          <w:szCs w:val="24"/>
        </w:rPr>
        <w:t xml:space="preserve"> </w:t>
      </w:r>
      <w:r w:rsidR="003A3ED6" w:rsidRPr="00DA5B43">
        <w:rPr>
          <w:rFonts w:asciiTheme="majorHAnsi" w:hAnsiTheme="majorHAnsi" w:cs="Times New Roman"/>
          <w:sz w:val="24"/>
          <w:szCs w:val="24"/>
        </w:rPr>
        <w:t xml:space="preserve">First, teachers reported </w:t>
      </w:r>
      <w:r w:rsidRPr="00DA5B43">
        <w:rPr>
          <w:rFonts w:asciiTheme="majorHAnsi" w:hAnsiTheme="majorHAnsi" w:cs="Times New Roman"/>
          <w:sz w:val="24"/>
          <w:szCs w:val="24"/>
        </w:rPr>
        <w:t xml:space="preserve">the frequency with which </w:t>
      </w:r>
      <w:r w:rsidR="008F20BE" w:rsidRPr="00DA5B43">
        <w:rPr>
          <w:rFonts w:asciiTheme="majorHAnsi" w:hAnsiTheme="majorHAnsi" w:cs="Times New Roman"/>
          <w:sz w:val="24"/>
          <w:szCs w:val="24"/>
        </w:rPr>
        <w:t xml:space="preserve">they </w:t>
      </w:r>
      <w:r w:rsidR="003A3ED6" w:rsidRPr="00DA5B43">
        <w:rPr>
          <w:rFonts w:asciiTheme="majorHAnsi" w:hAnsiTheme="majorHAnsi" w:cs="Times New Roman"/>
          <w:sz w:val="24"/>
          <w:szCs w:val="24"/>
        </w:rPr>
        <w:t>taught each</w:t>
      </w:r>
      <w:r w:rsidRPr="00DA5B43">
        <w:rPr>
          <w:rFonts w:asciiTheme="majorHAnsi" w:hAnsiTheme="majorHAnsi" w:cs="Times New Roman"/>
          <w:sz w:val="24"/>
          <w:szCs w:val="24"/>
        </w:rPr>
        <w:t xml:space="preserve"> broad</w:t>
      </w:r>
      <w:r w:rsidR="003A3ED6" w:rsidRPr="00DA5B43">
        <w:rPr>
          <w:rFonts w:asciiTheme="majorHAnsi" w:hAnsiTheme="majorHAnsi" w:cs="Times New Roman"/>
          <w:sz w:val="24"/>
          <w:szCs w:val="24"/>
        </w:rPr>
        <w:t xml:space="preserve"> subject area</w:t>
      </w:r>
      <w:r w:rsidRPr="00DA5B43">
        <w:rPr>
          <w:rFonts w:asciiTheme="majorHAnsi" w:hAnsiTheme="majorHAnsi" w:cs="Times New Roman"/>
          <w:sz w:val="24"/>
          <w:szCs w:val="24"/>
        </w:rPr>
        <w:t xml:space="preserve"> (e.g.</w:t>
      </w:r>
      <w:r w:rsidR="00D45C92" w:rsidRPr="00DA5B43">
        <w:rPr>
          <w:rFonts w:asciiTheme="majorHAnsi" w:hAnsiTheme="majorHAnsi" w:cs="Times New Roman"/>
          <w:sz w:val="24"/>
          <w:szCs w:val="24"/>
        </w:rPr>
        <w:t xml:space="preserve"> </w:t>
      </w:r>
      <w:r w:rsidRPr="00DA5B43">
        <w:rPr>
          <w:rFonts w:asciiTheme="majorHAnsi" w:hAnsiTheme="majorHAnsi" w:cs="Times New Roman"/>
          <w:sz w:val="24"/>
          <w:szCs w:val="24"/>
        </w:rPr>
        <w:t>reading/language arts, music)</w:t>
      </w:r>
      <w:r w:rsidR="003A3ED6" w:rsidRPr="00DA5B43">
        <w:rPr>
          <w:rFonts w:asciiTheme="majorHAnsi" w:hAnsiTheme="majorHAnsi" w:cs="Times New Roman"/>
          <w:sz w:val="24"/>
          <w:szCs w:val="24"/>
        </w:rPr>
        <w:t xml:space="preserve">. </w:t>
      </w:r>
      <w:r w:rsidR="003A3ED6" w:rsidRPr="00DA5B43">
        <w:rPr>
          <w:rFonts w:asciiTheme="majorHAnsi" w:eastAsia="Times New Roman" w:hAnsiTheme="majorHAnsi" w:cs="Times New Roman"/>
          <w:sz w:val="24"/>
          <w:szCs w:val="24"/>
        </w:rPr>
        <w:t>In addition to items about aggregated time use, teachers were also asked to describe how often they</w:t>
      </w:r>
      <w:r w:rsidR="00560324">
        <w:rPr>
          <w:rFonts w:asciiTheme="majorHAnsi" w:eastAsia="Times New Roman" w:hAnsiTheme="majorHAnsi" w:cs="Times New Roman"/>
          <w:sz w:val="24"/>
          <w:szCs w:val="24"/>
        </w:rPr>
        <w:t xml:space="preserve"> </w:t>
      </w:r>
      <w:r w:rsidR="003366D7">
        <w:rPr>
          <w:rFonts w:asciiTheme="majorHAnsi" w:eastAsia="Times New Roman" w:hAnsiTheme="majorHAnsi" w:cs="Times New Roman"/>
          <w:sz w:val="24"/>
          <w:szCs w:val="24"/>
        </w:rPr>
        <w:t xml:space="preserve">taught </w:t>
      </w:r>
      <w:r w:rsidR="00560324">
        <w:rPr>
          <w:rFonts w:asciiTheme="majorHAnsi" w:eastAsia="Times New Roman" w:hAnsiTheme="majorHAnsi" w:cs="Times New Roman"/>
          <w:sz w:val="24"/>
          <w:szCs w:val="24"/>
        </w:rPr>
        <w:t>specific skills</w:t>
      </w:r>
      <w:r w:rsidR="00006293" w:rsidRPr="00DA5B43">
        <w:rPr>
          <w:rFonts w:asciiTheme="majorHAnsi" w:eastAsia="Times New Roman" w:hAnsiTheme="majorHAnsi" w:cs="Times New Roman"/>
          <w:sz w:val="24"/>
          <w:szCs w:val="24"/>
        </w:rPr>
        <w:t>. For</w:t>
      </w:r>
      <w:r w:rsidR="003A3ED6" w:rsidRPr="00DA5B43">
        <w:rPr>
          <w:rFonts w:asciiTheme="majorHAnsi" w:eastAsia="Times New Roman" w:hAnsiTheme="majorHAnsi" w:cs="Times New Roman"/>
          <w:sz w:val="24"/>
          <w:szCs w:val="24"/>
        </w:rPr>
        <w:t xml:space="preserve"> each subject, the skills range</w:t>
      </w:r>
      <w:r w:rsidR="00006293" w:rsidRPr="00DA5B43">
        <w:rPr>
          <w:rFonts w:asciiTheme="majorHAnsi" w:eastAsia="Times New Roman" w:hAnsiTheme="majorHAnsi" w:cs="Times New Roman"/>
          <w:sz w:val="24"/>
          <w:szCs w:val="24"/>
        </w:rPr>
        <w:t>d</w:t>
      </w:r>
      <w:r w:rsidR="003A3ED6" w:rsidRPr="00DA5B43">
        <w:rPr>
          <w:rFonts w:asciiTheme="majorHAnsi" w:eastAsia="Times New Roman" w:hAnsiTheme="majorHAnsi" w:cs="Times New Roman"/>
          <w:sz w:val="24"/>
          <w:szCs w:val="24"/>
        </w:rPr>
        <w:t xml:space="preserve"> from fairly simple (e.g., alphabet and letter recognition) to complex (e.g., writing stories with an understandable beginning, middle and end). We report the percentage of teachers who indicated </w:t>
      </w:r>
      <w:r w:rsidR="00006293" w:rsidRPr="00DA5B43">
        <w:rPr>
          <w:rFonts w:asciiTheme="majorHAnsi" w:eastAsia="Times New Roman" w:hAnsiTheme="majorHAnsi" w:cs="Times New Roman"/>
          <w:sz w:val="24"/>
          <w:szCs w:val="24"/>
        </w:rPr>
        <w:t>they taught each broad subject or specific skill</w:t>
      </w:r>
      <w:r w:rsidR="003A3ED6" w:rsidRPr="00DA5B43">
        <w:rPr>
          <w:rFonts w:asciiTheme="majorHAnsi" w:eastAsia="Times New Roman" w:hAnsiTheme="majorHAnsi" w:cs="Times New Roman"/>
          <w:sz w:val="24"/>
          <w:szCs w:val="24"/>
        </w:rPr>
        <w:t xml:space="preserve"> daily, at least once a week, and never. </w:t>
      </w:r>
    </w:p>
    <w:p w:rsidR="00FE5BA0" w:rsidRPr="00DA5B43" w:rsidRDefault="003A3ED6" w:rsidP="00006293">
      <w:pPr>
        <w:spacing w:after="0" w:line="480" w:lineRule="auto"/>
        <w:ind w:firstLine="720"/>
        <w:contextualSpacing/>
        <w:rPr>
          <w:rFonts w:asciiTheme="majorHAnsi" w:eastAsia="Times New Roman" w:hAnsiTheme="majorHAnsi" w:cs="Times New Roman"/>
          <w:sz w:val="24"/>
          <w:szCs w:val="24"/>
        </w:rPr>
      </w:pPr>
      <w:r w:rsidRPr="00DA5B43">
        <w:rPr>
          <w:rFonts w:asciiTheme="majorHAnsi" w:eastAsia="Times New Roman" w:hAnsiTheme="majorHAnsi" w:cs="Times New Roman"/>
          <w:sz w:val="24"/>
          <w:szCs w:val="24"/>
        </w:rPr>
        <w:t xml:space="preserve">An advantageous feature of the ECLS-K survey for the purpose of this study is that in 1998 teachers could specify that an activity never happened because it is “taught at a higher grade level.” This allows us to describe the extent to which skills that were </w:t>
      </w:r>
      <w:r w:rsidRPr="00DA5B43">
        <w:rPr>
          <w:rFonts w:asciiTheme="majorHAnsi" w:eastAsia="Times New Roman" w:hAnsiTheme="majorHAnsi" w:cs="Times New Roman"/>
          <w:sz w:val="24"/>
          <w:szCs w:val="24"/>
        </w:rPr>
        <w:lastRenderedPageBreak/>
        <w:t>considered outside the scope of kindergarten by a substantial portion of kindergarten teachers in 1998 are reported as commonplace by kindergarten teachers in 2</w:t>
      </w:r>
      <w:r w:rsidR="00FE5BA0" w:rsidRPr="00DA5B43">
        <w:rPr>
          <w:rFonts w:asciiTheme="majorHAnsi" w:eastAsia="Times New Roman" w:hAnsiTheme="majorHAnsi" w:cs="Times New Roman"/>
          <w:sz w:val="24"/>
          <w:szCs w:val="24"/>
        </w:rPr>
        <w:t>010</w:t>
      </w:r>
      <w:r w:rsidRPr="00DA5B43">
        <w:rPr>
          <w:rFonts w:asciiTheme="majorHAnsi" w:eastAsia="Times New Roman" w:hAnsiTheme="majorHAnsi" w:cs="Times New Roman"/>
          <w:sz w:val="24"/>
          <w:szCs w:val="24"/>
        </w:rPr>
        <w:t>.</w:t>
      </w:r>
    </w:p>
    <w:p w:rsidR="003D6B4B" w:rsidRPr="00DA5B43" w:rsidRDefault="003D6B4B" w:rsidP="003D6B4B">
      <w:pPr>
        <w:spacing w:after="0" w:line="480" w:lineRule="auto"/>
        <w:ind w:firstLine="720"/>
        <w:contextualSpacing/>
        <w:rPr>
          <w:rFonts w:asciiTheme="majorHAnsi" w:hAnsiTheme="majorHAnsi" w:cs="Times New Roman"/>
          <w:sz w:val="24"/>
          <w:szCs w:val="24"/>
        </w:rPr>
      </w:pPr>
      <w:r w:rsidRPr="00DA5B43">
        <w:rPr>
          <w:rFonts w:asciiTheme="majorHAnsi" w:hAnsiTheme="majorHAnsi" w:cs="Times New Roman"/>
          <w:sz w:val="24"/>
          <w:szCs w:val="24"/>
        </w:rPr>
        <w:t xml:space="preserve">The ECLS-K surveys also asked teachers questions regarding their coverage of science and social studies topics (e.g., human body, dinosaurs and fossils, important figures in American history). </w:t>
      </w:r>
      <w:r w:rsidRPr="00DA5B43">
        <w:rPr>
          <w:rFonts w:asciiTheme="majorHAnsi" w:hAnsiTheme="majorHAnsi"/>
          <w:sz w:val="24"/>
          <w:szCs w:val="24"/>
        </w:rPr>
        <w:t xml:space="preserve">Although in 1998 teachers were asked to report </w:t>
      </w:r>
      <w:r w:rsidRPr="00DA5B43">
        <w:rPr>
          <w:rFonts w:asciiTheme="majorHAnsi" w:hAnsiTheme="majorHAnsi"/>
          <w:i/>
          <w:sz w:val="24"/>
          <w:szCs w:val="24"/>
        </w:rPr>
        <w:t>how often</w:t>
      </w:r>
      <w:r w:rsidRPr="00DA5B43">
        <w:rPr>
          <w:rFonts w:asciiTheme="majorHAnsi" w:hAnsiTheme="majorHAnsi"/>
          <w:sz w:val="24"/>
          <w:szCs w:val="24"/>
        </w:rPr>
        <w:t xml:space="preserve"> they cover each </w:t>
      </w:r>
      <w:r w:rsidR="008F20BE" w:rsidRPr="00DA5B43">
        <w:rPr>
          <w:rFonts w:asciiTheme="majorHAnsi" w:hAnsiTheme="majorHAnsi"/>
          <w:sz w:val="24"/>
          <w:szCs w:val="24"/>
        </w:rPr>
        <w:t xml:space="preserve">topic, in </w:t>
      </w:r>
      <w:r w:rsidR="000D5BAD" w:rsidRPr="00DA5B43">
        <w:rPr>
          <w:rFonts w:asciiTheme="majorHAnsi" w:hAnsiTheme="majorHAnsi"/>
          <w:sz w:val="24"/>
          <w:szCs w:val="24"/>
        </w:rPr>
        <w:t>2010</w:t>
      </w:r>
      <w:r w:rsidRPr="00DA5B43">
        <w:rPr>
          <w:rFonts w:asciiTheme="majorHAnsi" w:hAnsiTheme="majorHAnsi"/>
          <w:sz w:val="24"/>
          <w:szCs w:val="24"/>
        </w:rPr>
        <w:t xml:space="preserve"> teachers wer</w:t>
      </w:r>
      <w:r w:rsidR="008F20BE" w:rsidRPr="00DA5B43">
        <w:rPr>
          <w:rFonts w:asciiTheme="majorHAnsi" w:hAnsiTheme="majorHAnsi"/>
          <w:sz w:val="24"/>
          <w:szCs w:val="24"/>
        </w:rPr>
        <w:t xml:space="preserve">e only asked whether the topic was </w:t>
      </w:r>
      <w:r w:rsidRPr="00DA5B43">
        <w:rPr>
          <w:rFonts w:asciiTheme="majorHAnsi" w:hAnsiTheme="majorHAnsi"/>
          <w:i/>
          <w:sz w:val="24"/>
          <w:szCs w:val="24"/>
        </w:rPr>
        <w:t>ever</w:t>
      </w:r>
      <w:r w:rsidRPr="00DA5B43">
        <w:rPr>
          <w:rFonts w:asciiTheme="majorHAnsi" w:hAnsiTheme="majorHAnsi"/>
          <w:sz w:val="24"/>
          <w:szCs w:val="24"/>
        </w:rPr>
        <w:t xml:space="preserve"> covered </w:t>
      </w:r>
      <w:r w:rsidR="008F20BE" w:rsidRPr="00DA5B43">
        <w:rPr>
          <w:rFonts w:asciiTheme="majorHAnsi" w:hAnsiTheme="majorHAnsi"/>
          <w:sz w:val="24"/>
          <w:szCs w:val="24"/>
        </w:rPr>
        <w:t>during</w:t>
      </w:r>
      <w:r w:rsidRPr="00DA5B43">
        <w:rPr>
          <w:rFonts w:asciiTheme="majorHAnsi" w:hAnsiTheme="majorHAnsi"/>
          <w:sz w:val="24"/>
          <w:szCs w:val="24"/>
        </w:rPr>
        <w:t xml:space="preserve"> the year. </w:t>
      </w:r>
      <w:r w:rsidRPr="00DA5B43">
        <w:rPr>
          <w:rFonts w:asciiTheme="majorHAnsi" w:eastAsia="Times New Roman" w:hAnsiTheme="majorHAnsi" w:cs="Times New Roman"/>
          <w:sz w:val="24"/>
          <w:szCs w:val="24"/>
        </w:rPr>
        <w:t>We therefore examine change</w:t>
      </w:r>
      <w:r w:rsidR="00006293" w:rsidRPr="00DA5B43">
        <w:rPr>
          <w:rFonts w:asciiTheme="majorHAnsi" w:eastAsia="Times New Roman" w:hAnsiTheme="majorHAnsi" w:cs="Times New Roman"/>
          <w:sz w:val="24"/>
          <w:szCs w:val="24"/>
        </w:rPr>
        <w:t>s</w:t>
      </w:r>
      <w:r w:rsidRPr="00DA5B43">
        <w:rPr>
          <w:rFonts w:asciiTheme="majorHAnsi" w:eastAsia="Times New Roman" w:hAnsiTheme="majorHAnsi" w:cs="Times New Roman"/>
          <w:sz w:val="24"/>
          <w:szCs w:val="24"/>
        </w:rPr>
        <w:t xml:space="preserve"> over time in the likelihood these topics were covered </w:t>
      </w:r>
      <w:r w:rsidR="00D32BAA" w:rsidRPr="00060323">
        <w:rPr>
          <w:rFonts w:asciiTheme="majorHAnsi" w:eastAsia="Times New Roman" w:hAnsiTheme="majorHAnsi" w:cs="Times New Roman"/>
          <w:i/>
          <w:sz w:val="24"/>
          <w:szCs w:val="24"/>
        </w:rPr>
        <w:t>at all</w:t>
      </w:r>
      <w:r w:rsidR="00D32BAA" w:rsidRPr="00DA5B43">
        <w:rPr>
          <w:rFonts w:asciiTheme="majorHAnsi" w:eastAsia="Times New Roman" w:hAnsiTheme="majorHAnsi" w:cs="Times New Roman"/>
          <w:sz w:val="24"/>
          <w:szCs w:val="24"/>
        </w:rPr>
        <w:t xml:space="preserve"> </w:t>
      </w:r>
      <w:r w:rsidRPr="00DA5B43">
        <w:rPr>
          <w:rFonts w:asciiTheme="majorHAnsi" w:eastAsia="Times New Roman" w:hAnsiTheme="majorHAnsi" w:cs="Times New Roman"/>
          <w:sz w:val="24"/>
          <w:szCs w:val="24"/>
        </w:rPr>
        <w:t>during kindergarten.</w:t>
      </w:r>
    </w:p>
    <w:p w:rsidR="00FE5BA0" w:rsidRPr="00DA5B43" w:rsidRDefault="00FE5BA0" w:rsidP="003A53F2">
      <w:pPr>
        <w:spacing w:after="0" w:line="480" w:lineRule="auto"/>
        <w:ind w:firstLine="720"/>
        <w:rPr>
          <w:rFonts w:asciiTheme="majorHAnsi" w:hAnsiTheme="majorHAnsi" w:cs="Times New Roman"/>
          <w:sz w:val="24"/>
          <w:szCs w:val="24"/>
        </w:rPr>
      </w:pPr>
      <w:r w:rsidRPr="00DA5B43">
        <w:rPr>
          <w:rFonts w:asciiTheme="majorHAnsi" w:hAnsiTheme="majorHAnsi" w:cs="Times New Roman"/>
          <w:b/>
          <w:sz w:val="24"/>
          <w:szCs w:val="24"/>
        </w:rPr>
        <w:t>Classroom set-up and materials.</w:t>
      </w:r>
      <w:r w:rsidR="00D45C92" w:rsidRPr="00DA5B43">
        <w:rPr>
          <w:rFonts w:asciiTheme="majorHAnsi" w:hAnsiTheme="majorHAnsi" w:cs="Times New Roman"/>
          <w:b/>
          <w:sz w:val="24"/>
          <w:szCs w:val="24"/>
        </w:rPr>
        <w:t xml:space="preserve"> </w:t>
      </w:r>
      <w:r w:rsidR="00250E30" w:rsidRPr="00DA5B43">
        <w:rPr>
          <w:rFonts w:asciiTheme="majorHAnsi" w:hAnsiTheme="majorHAnsi" w:cs="Times New Roman"/>
          <w:sz w:val="24"/>
          <w:szCs w:val="24"/>
        </w:rPr>
        <w:t>Kindergarten teachers reported whether</w:t>
      </w:r>
      <w:r w:rsidR="00484F49">
        <w:rPr>
          <w:rFonts w:asciiTheme="majorHAnsi" w:hAnsiTheme="majorHAnsi" w:cs="Times New Roman"/>
          <w:sz w:val="24"/>
          <w:szCs w:val="24"/>
        </w:rPr>
        <w:t xml:space="preserve"> </w:t>
      </w:r>
      <w:r w:rsidR="00250E30" w:rsidRPr="00DA5B43">
        <w:rPr>
          <w:rFonts w:asciiTheme="majorHAnsi" w:hAnsiTheme="majorHAnsi" w:cs="Times New Roman"/>
          <w:sz w:val="24"/>
          <w:szCs w:val="24"/>
        </w:rPr>
        <w:t xml:space="preserve">their classrooms had ten specific activity centers </w:t>
      </w:r>
      <w:r w:rsidR="000035DF" w:rsidRPr="00DA5B43">
        <w:rPr>
          <w:rFonts w:asciiTheme="majorHAnsi" w:hAnsiTheme="majorHAnsi" w:cs="Times New Roman"/>
          <w:sz w:val="24"/>
          <w:szCs w:val="24"/>
        </w:rPr>
        <w:t>such as</w:t>
      </w:r>
      <w:r w:rsidR="000D5BAD" w:rsidRPr="00DA5B43">
        <w:rPr>
          <w:rFonts w:asciiTheme="majorHAnsi" w:hAnsiTheme="majorHAnsi" w:cs="Times New Roman"/>
          <w:sz w:val="24"/>
          <w:szCs w:val="24"/>
        </w:rPr>
        <w:t xml:space="preserve"> </w:t>
      </w:r>
      <w:r w:rsidR="00250E30" w:rsidRPr="00DA5B43">
        <w:rPr>
          <w:rFonts w:asciiTheme="majorHAnsi" w:hAnsiTheme="majorHAnsi" w:cs="Times New Roman"/>
          <w:sz w:val="24"/>
          <w:szCs w:val="24"/>
        </w:rPr>
        <w:t xml:space="preserve">a </w:t>
      </w:r>
      <w:r w:rsidR="000D5BAD" w:rsidRPr="00DA5B43">
        <w:rPr>
          <w:rFonts w:asciiTheme="majorHAnsi" w:hAnsiTheme="majorHAnsi" w:cs="Times New Roman"/>
          <w:sz w:val="24"/>
          <w:szCs w:val="24"/>
        </w:rPr>
        <w:t>math area with manipulatives, a</w:t>
      </w:r>
      <w:r w:rsidR="00484F49">
        <w:rPr>
          <w:rFonts w:asciiTheme="majorHAnsi" w:hAnsiTheme="majorHAnsi" w:cs="Times New Roman"/>
          <w:sz w:val="24"/>
          <w:szCs w:val="24"/>
        </w:rPr>
        <w:t xml:space="preserve"> </w:t>
      </w:r>
      <w:r w:rsidR="00250E30" w:rsidRPr="00DA5B43">
        <w:rPr>
          <w:rFonts w:asciiTheme="majorHAnsi" w:hAnsiTheme="majorHAnsi" w:cs="Times New Roman"/>
          <w:sz w:val="24"/>
          <w:szCs w:val="24"/>
        </w:rPr>
        <w:t>water or sand table, a science area, an art area,</w:t>
      </w:r>
      <w:r w:rsidR="00D45C92" w:rsidRPr="00DA5B43">
        <w:rPr>
          <w:rFonts w:asciiTheme="majorHAnsi" w:hAnsiTheme="majorHAnsi" w:cs="Times New Roman"/>
          <w:sz w:val="24"/>
          <w:szCs w:val="24"/>
        </w:rPr>
        <w:t xml:space="preserve"> </w:t>
      </w:r>
      <w:r w:rsidR="00250E30" w:rsidRPr="00DA5B43">
        <w:rPr>
          <w:rFonts w:asciiTheme="majorHAnsi" w:hAnsiTheme="majorHAnsi" w:cs="Times New Roman"/>
          <w:sz w:val="24"/>
          <w:szCs w:val="24"/>
        </w:rPr>
        <w:t>or a dramatic play area</w:t>
      </w:r>
      <w:r w:rsidR="000035DF" w:rsidRPr="00DA5B43">
        <w:rPr>
          <w:rFonts w:asciiTheme="majorHAnsi" w:hAnsiTheme="majorHAnsi" w:cs="Times New Roman"/>
          <w:sz w:val="24"/>
          <w:szCs w:val="24"/>
        </w:rPr>
        <w:t>.</w:t>
      </w:r>
      <w:r w:rsidR="00D45C92" w:rsidRPr="00DA5B43">
        <w:rPr>
          <w:rFonts w:asciiTheme="majorHAnsi" w:hAnsiTheme="majorHAnsi" w:cs="Times New Roman"/>
          <w:sz w:val="24"/>
          <w:szCs w:val="24"/>
        </w:rPr>
        <w:t xml:space="preserve"> </w:t>
      </w:r>
      <w:r w:rsidR="00250E30" w:rsidRPr="00DA5B43">
        <w:rPr>
          <w:rFonts w:asciiTheme="majorHAnsi" w:hAnsiTheme="majorHAnsi" w:cs="Times New Roman"/>
          <w:sz w:val="24"/>
          <w:szCs w:val="24"/>
        </w:rPr>
        <w:t>We report the percentage of teachers who indicated they had each activity area</w:t>
      </w:r>
      <w:r w:rsidR="00AC51AD">
        <w:rPr>
          <w:rFonts w:asciiTheme="majorHAnsi" w:hAnsiTheme="majorHAnsi" w:cs="Times New Roman"/>
          <w:sz w:val="24"/>
          <w:szCs w:val="24"/>
        </w:rPr>
        <w:t xml:space="preserve"> in their classroom</w:t>
      </w:r>
      <w:r w:rsidR="00250E30" w:rsidRPr="00DA5B43">
        <w:rPr>
          <w:rFonts w:asciiTheme="majorHAnsi" w:hAnsiTheme="majorHAnsi" w:cs="Times New Roman"/>
          <w:sz w:val="24"/>
          <w:szCs w:val="24"/>
        </w:rPr>
        <w:t>.</w:t>
      </w:r>
      <w:r w:rsidR="00D45C92" w:rsidRPr="00DA5B43">
        <w:rPr>
          <w:rFonts w:asciiTheme="majorHAnsi" w:hAnsiTheme="majorHAnsi" w:cs="Times New Roman"/>
          <w:sz w:val="24"/>
          <w:szCs w:val="24"/>
        </w:rPr>
        <w:t xml:space="preserve"> </w:t>
      </w:r>
      <w:r w:rsidR="00250E30" w:rsidRPr="00DA5B43">
        <w:rPr>
          <w:rFonts w:asciiTheme="majorHAnsi" w:hAnsiTheme="majorHAnsi" w:cs="Times New Roman"/>
          <w:sz w:val="24"/>
          <w:szCs w:val="24"/>
        </w:rPr>
        <w:t xml:space="preserve">Although the same set of questions were not asked of first grade teachers, </w:t>
      </w:r>
      <w:r w:rsidR="000D5BAD" w:rsidRPr="00DA5B43">
        <w:rPr>
          <w:rFonts w:asciiTheme="majorHAnsi" w:hAnsiTheme="majorHAnsi" w:cs="Times New Roman"/>
          <w:sz w:val="24"/>
          <w:szCs w:val="24"/>
        </w:rPr>
        <w:t xml:space="preserve">those </w:t>
      </w:r>
      <w:r w:rsidR="000035DF" w:rsidRPr="00DA5B43">
        <w:rPr>
          <w:rFonts w:asciiTheme="majorHAnsi" w:hAnsiTheme="majorHAnsi" w:cs="Times New Roman"/>
          <w:sz w:val="24"/>
          <w:szCs w:val="24"/>
        </w:rPr>
        <w:t>teachers did report</w:t>
      </w:r>
      <w:r w:rsidR="00250E30" w:rsidRPr="00DA5B43">
        <w:rPr>
          <w:rFonts w:asciiTheme="majorHAnsi" w:hAnsiTheme="majorHAnsi" w:cs="Times New Roman"/>
          <w:sz w:val="24"/>
          <w:szCs w:val="24"/>
        </w:rPr>
        <w:t xml:space="preserve"> the frequency with which </w:t>
      </w:r>
      <w:r w:rsidR="000035DF" w:rsidRPr="00DA5B43">
        <w:rPr>
          <w:rFonts w:asciiTheme="majorHAnsi" w:hAnsiTheme="majorHAnsi" w:cs="Times New Roman"/>
          <w:sz w:val="24"/>
          <w:szCs w:val="24"/>
        </w:rPr>
        <w:t>their students used a variety of materials including art materials, musical instruments, costumes, or science equipment.</w:t>
      </w:r>
      <w:r w:rsidR="00D45C92" w:rsidRPr="00DA5B43">
        <w:rPr>
          <w:rFonts w:asciiTheme="majorHAnsi" w:hAnsiTheme="majorHAnsi" w:cs="Times New Roman"/>
          <w:sz w:val="24"/>
          <w:szCs w:val="24"/>
        </w:rPr>
        <w:t xml:space="preserve"> </w:t>
      </w:r>
      <w:r w:rsidR="000035DF" w:rsidRPr="00DA5B43">
        <w:rPr>
          <w:rFonts w:asciiTheme="majorHAnsi" w:hAnsiTheme="majorHAnsi" w:cs="Times New Roman"/>
          <w:sz w:val="24"/>
          <w:szCs w:val="24"/>
        </w:rPr>
        <w:t>We report changes over time in the percentage of first grade teachers who indicated they use these materials daily, weekly or never.</w:t>
      </w:r>
      <w:r w:rsidR="00250E30" w:rsidRPr="00DA5B43">
        <w:rPr>
          <w:rFonts w:asciiTheme="majorHAnsi" w:hAnsiTheme="majorHAnsi" w:cs="Times New Roman"/>
          <w:sz w:val="24"/>
          <w:szCs w:val="24"/>
        </w:rPr>
        <w:t xml:space="preserve"> </w:t>
      </w:r>
    </w:p>
    <w:p w:rsidR="008744B6" w:rsidRPr="00DA5B43" w:rsidRDefault="00FE5BA0" w:rsidP="008744B6">
      <w:pPr>
        <w:spacing w:after="0" w:line="480" w:lineRule="auto"/>
        <w:contextualSpacing/>
        <w:rPr>
          <w:rFonts w:asciiTheme="majorHAnsi" w:hAnsiTheme="majorHAnsi" w:cs="Times New Roman"/>
          <w:sz w:val="24"/>
          <w:szCs w:val="24"/>
        </w:rPr>
      </w:pPr>
      <w:r w:rsidRPr="00DA5B43">
        <w:rPr>
          <w:rFonts w:asciiTheme="majorHAnsi" w:hAnsiTheme="majorHAnsi" w:cs="Times New Roman"/>
          <w:sz w:val="24"/>
          <w:szCs w:val="24"/>
        </w:rPr>
        <w:tab/>
      </w:r>
      <w:r w:rsidRPr="00DA5B43">
        <w:rPr>
          <w:rFonts w:asciiTheme="majorHAnsi" w:hAnsiTheme="majorHAnsi" w:cs="Times New Roman"/>
          <w:b/>
          <w:sz w:val="24"/>
          <w:szCs w:val="24"/>
        </w:rPr>
        <w:t>Pedagogical approach.</w:t>
      </w:r>
      <w:r w:rsidR="00D45C92" w:rsidRPr="00DA5B43">
        <w:rPr>
          <w:rFonts w:asciiTheme="majorHAnsi" w:hAnsiTheme="majorHAnsi" w:cs="Times New Roman"/>
          <w:b/>
          <w:sz w:val="24"/>
          <w:szCs w:val="24"/>
        </w:rPr>
        <w:t xml:space="preserve"> </w:t>
      </w:r>
      <w:r w:rsidR="000035DF" w:rsidRPr="00DA5B43">
        <w:rPr>
          <w:rFonts w:asciiTheme="majorHAnsi" w:hAnsiTheme="majorHAnsi" w:cs="Times New Roman"/>
          <w:sz w:val="24"/>
          <w:szCs w:val="24"/>
        </w:rPr>
        <w:t xml:space="preserve">In addition to measuring </w:t>
      </w:r>
      <w:r w:rsidR="000035DF" w:rsidRPr="00DA5B43">
        <w:rPr>
          <w:rFonts w:asciiTheme="majorHAnsi" w:hAnsiTheme="majorHAnsi" w:cs="Times New Roman"/>
          <w:i/>
          <w:sz w:val="24"/>
          <w:szCs w:val="24"/>
        </w:rPr>
        <w:t>what</w:t>
      </w:r>
      <w:r w:rsidR="000035DF" w:rsidRPr="00DA5B43">
        <w:rPr>
          <w:rFonts w:asciiTheme="majorHAnsi" w:hAnsiTheme="majorHAnsi" w:cs="Times New Roman"/>
          <w:sz w:val="24"/>
          <w:szCs w:val="24"/>
        </w:rPr>
        <w:t xml:space="preserve"> children </w:t>
      </w:r>
      <w:r w:rsidR="000D5BAD" w:rsidRPr="00DA5B43">
        <w:rPr>
          <w:rFonts w:asciiTheme="majorHAnsi" w:hAnsiTheme="majorHAnsi" w:cs="Times New Roman"/>
          <w:sz w:val="24"/>
          <w:szCs w:val="24"/>
        </w:rPr>
        <w:t xml:space="preserve">were taught </w:t>
      </w:r>
      <w:r w:rsidR="000035DF" w:rsidRPr="00DA5B43">
        <w:rPr>
          <w:rFonts w:asciiTheme="majorHAnsi" w:hAnsiTheme="majorHAnsi" w:cs="Times New Roman"/>
          <w:sz w:val="24"/>
          <w:szCs w:val="24"/>
        </w:rPr>
        <w:t>in kindergarten (content and curricular focus)</w:t>
      </w:r>
      <w:r w:rsidR="00515451">
        <w:rPr>
          <w:rFonts w:asciiTheme="majorHAnsi" w:hAnsiTheme="majorHAnsi" w:cs="Times New Roman"/>
          <w:sz w:val="24"/>
          <w:szCs w:val="24"/>
        </w:rPr>
        <w:t>,</w:t>
      </w:r>
      <w:r w:rsidR="000035DF" w:rsidRPr="00DA5B43">
        <w:rPr>
          <w:rFonts w:asciiTheme="majorHAnsi" w:hAnsiTheme="majorHAnsi" w:cs="Times New Roman"/>
          <w:sz w:val="24"/>
          <w:szCs w:val="24"/>
        </w:rPr>
        <w:t xml:space="preserve"> we also measure </w:t>
      </w:r>
      <w:r w:rsidR="000035DF" w:rsidRPr="00DA5B43">
        <w:rPr>
          <w:rFonts w:asciiTheme="majorHAnsi" w:hAnsiTheme="majorHAnsi" w:cs="Times New Roman"/>
          <w:i/>
          <w:sz w:val="24"/>
          <w:szCs w:val="24"/>
        </w:rPr>
        <w:t xml:space="preserve">how </w:t>
      </w:r>
      <w:r w:rsidR="000D5BAD" w:rsidRPr="00DA5B43">
        <w:rPr>
          <w:rFonts w:asciiTheme="majorHAnsi" w:hAnsiTheme="majorHAnsi" w:cs="Times New Roman"/>
          <w:sz w:val="24"/>
          <w:szCs w:val="24"/>
        </w:rPr>
        <w:t>they</w:t>
      </w:r>
      <w:r w:rsidR="000035DF" w:rsidRPr="00DA5B43">
        <w:rPr>
          <w:rFonts w:asciiTheme="majorHAnsi" w:hAnsiTheme="majorHAnsi" w:cs="Times New Roman"/>
          <w:sz w:val="24"/>
          <w:szCs w:val="24"/>
        </w:rPr>
        <w:t xml:space="preserve"> </w:t>
      </w:r>
      <w:r w:rsidR="008744B6" w:rsidRPr="00DA5B43">
        <w:rPr>
          <w:rFonts w:asciiTheme="majorHAnsi" w:hAnsiTheme="majorHAnsi" w:cs="Times New Roman"/>
          <w:sz w:val="24"/>
          <w:szCs w:val="24"/>
        </w:rPr>
        <w:t>were taught</w:t>
      </w:r>
      <w:r w:rsidR="000035DF" w:rsidRPr="00DA5B43">
        <w:rPr>
          <w:rFonts w:asciiTheme="majorHAnsi" w:hAnsiTheme="majorHAnsi" w:cs="Times New Roman"/>
          <w:sz w:val="24"/>
          <w:szCs w:val="24"/>
        </w:rPr>
        <w:t xml:space="preserve"> using three sets of variables. </w:t>
      </w:r>
      <w:r w:rsidR="008744B6" w:rsidRPr="00DA5B43">
        <w:rPr>
          <w:rFonts w:asciiTheme="majorHAnsi" w:hAnsiTheme="majorHAnsi" w:cs="Times New Roman"/>
          <w:sz w:val="24"/>
          <w:szCs w:val="24"/>
        </w:rPr>
        <w:t xml:space="preserve">While the surveys do not </w:t>
      </w:r>
      <w:r w:rsidR="00D32BAA" w:rsidRPr="00DA5B43">
        <w:rPr>
          <w:rFonts w:asciiTheme="majorHAnsi" w:hAnsiTheme="majorHAnsi" w:cs="Times New Roman"/>
          <w:sz w:val="24"/>
          <w:szCs w:val="24"/>
        </w:rPr>
        <w:t>specifically ask about</w:t>
      </w:r>
      <w:r w:rsidR="008744B6" w:rsidRPr="00DA5B43">
        <w:rPr>
          <w:rFonts w:asciiTheme="majorHAnsi" w:hAnsiTheme="majorHAnsi" w:cs="Times New Roman"/>
          <w:sz w:val="24"/>
          <w:szCs w:val="24"/>
        </w:rPr>
        <w:t xml:space="preserve"> </w:t>
      </w:r>
      <w:r w:rsidR="00D32BAA" w:rsidRPr="00DA5B43">
        <w:rPr>
          <w:rFonts w:asciiTheme="majorHAnsi" w:hAnsiTheme="majorHAnsi" w:cs="Times New Roman"/>
          <w:sz w:val="24"/>
          <w:szCs w:val="24"/>
        </w:rPr>
        <w:t xml:space="preserve">time allotted for </w:t>
      </w:r>
      <w:r w:rsidR="008744B6" w:rsidRPr="00DA5B43">
        <w:rPr>
          <w:rFonts w:asciiTheme="majorHAnsi" w:hAnsiTheme="majorHAnsi" w:cs="Times New Roman"/>
          <w:sz w:val="24"/>
          <w:szCs w:val="24"/>
        </w:rPr>
        <w:t>“play</w:t>
      </w:r>
      <w:r w:rsidR="000D5BAD" w:rsidRPr="00DA5B43">
        <w:rPr>
          <w:rFonts w:asciiTheme="majorHAnsi" w:hAnsiTheme="majorHAnsi" w:cs="Times New Roman"/>
          <w:sz w:val="24"/>
          <w:szCs w:val="24"/>
        </w:rPr>
        <w:t>,</w:t>
      </w:r>
      <w:r w:rsidR="008744B6" w:rsidRPr="00DA5B43">
        <w:rPr>
          <w:rFonts w:asciiTheme="majorHAnsi" w:hAnsiTheme="majorHAnsi" w:cs="Times New Roman"/>
          <w:sz w:val="24"/>
          <w:szCs w:val="24"/>
        </w:rPr>
        <w:t xml:space="preserve">” our goal was to describe the learning environment and the extent to which children had opportunities to make </w:t>
      </w:r>
      <w:r w:rsidR="008F20BE" w:rsidRPr="00DA5B43">
        <w:rPr>
          <w:rFonts w:asciiTheme="majorHAnsi" w:hAnsiTheme="majorHAnsi" w:cs="Times New Roman"/>
          <w:sz w:val="24"/>
          <w:szCs w:val="24"/>
        </w:rPr>
        <w:t xml:space="preserve">independent </w:t>
      </w:r>
      <w:r w:rsidR="008744B6" w:rsidRPr="00DA5B43">
        <w:rPr>
          <w:rFonts w:asciiTheme="majorHAnsi" w:hAnsiTheme="majorHAnsi" w:cs="Times New Roman"/>
          <w:sz w:val="24"/>
          <w:szCs w:val="24"/>
        </w:rPr>
        <w:t xml:space="preserve">choices about their learning experiences. </w:t>
      </w:r>
      <w:r w:rsidR="008F20BE" w:rsidRPr="00DA5B43">
        <w:rPr>
          <w:rFonts w:asciiTheme="majorHAnsi" w:hAnsiTheme="majorHAnsi" w:cs="Times New Roman"/>
          <w:sz w:val="24"/>
          <w:szCs w:val="24"/>
        </w:rPr>
        <w:t>T</w:t>
      </w:r>
      <w:r w:rsidR="000035DF" w:rsidRPr="00DA5B43">
        <w:rPr>
          <w:rFonts w:asciiTheme="majorHAnsi" w:hAnsiTheme="majorHAnsi" w:cs="Times New Roman"/>
          <w:sz w:val="24"/>
          <w:szCs w:val="24"/>
        </w:rPr>
        <w:t xml:space="preserve">eachers </w:t>
      </w:r>
      <w:r w:rsidR="008F20BE" w:rsidRPr="00DA5B43">
        <w:rPr>
          <w:rFonts w:asciiTheme="majorHAnsi" w:hAnsiTheme="majorHAnsi" w:cs="Times New Roman"/>
          <w:sz w:val="24"/>
          <w:szCs w:val="24"/>
        </w:rPr>
        <w:t xml:space="preserve">were asked </w:t>
      </w:r>
      <w:r w:rsidR="000035DF" w:rsidRPr="00DA5B43">
        <w:rPr>
          <w:rFonts w:asciiTheme="majorHAnsi" w:hAnsiTheme="majorHAnsi" w:cs="Times New Roman"/>
          <w:sz w:val="24"/>
          <w:szCs w:val="24"/>
        </w:rPr>
        <w:t xml:space="preserve">to report the amount of time their students spent on “child-selected activities” </w:t>
      </w:r>
      <w:r w:rsidR="000035DF" w:rsidRPr="00DA5B43">
        <w:rPr>
          <w:rFonts w:asciiTheme="majorHAnsi" w:hAnsiTheme="majorHAnsi" w:cs="Times New Roman"/>
          <w:sz w:val="24"/>
          <w:szCs w:val="24"/>
        </w:rPr>
        <w:lastRenderedPageBreak/>
        <w:t>as well as on “teacher-directed whole class activities.” We report the percentage</w:t>
      </w:r>
      <w:r w:rsidR="008744B6" w:rsidRPr="00DA5B43">
        <w:rPr>
          <w:rFonts w:asciiTheme="majorHAnsi" w:hAnsiTheme="majorHAnsi" w:cs="Times New Roman"/>
          <w:sz w:val="24"/>
          <w:szCs w:val="24"/>
        </w:rPr>
        <w:t xml:space="preserve"> of teachers who spent</w:t>
      </w:r>
      <w:r w:rsidR="000035DF" w:rsidRPr="00DA5B43">
        <w:rPr>
          <w:rFonts w:asciiTheme="majorHAnsi" w:hAnsiTheme="majorHAnsi" w:cs="Times New Roman"/>
          <w:sz w:val="24"/>
          <w:szCs w:val="24"/>
        </w:rPr>
        <w:t xml:space="preserve"> more than one hour </w:t>
      </w:r>
      <w:r w:rsidR="008F20BE" w:rsidRPr="00DA5B43">
        <w:rPr>
          <w:rFonts w:asciiTheme="majorHAnsi" w:hAnsiTheme="majorHAnsi" w:cs="Times New Roman"/>
          <w:sz w:val="24"/>
          <w:szCs w:val="24"/>
        </w:rPr>
        <w:t xml:space="preserve">per day </w:t>
      </w:r>
      <w:r w:rsidR="000035DF" w:rsidRPr="00DA5B43">
        <w:rPr>
          <w:rFonts w:asciiTheme="majorHAnsi" w:hAnsiTheme="majorHAnsi" w:cs="Times New Roman"/>
          <w:sz w:val="24"/>
          <w:szCs w:val="24"/>
        </w:rPr>
        <w:t>on “child-selected activities” and the percentage</w:t>
      </w:r>
      <w:r w:rsidR="008744B6" w:rsidRPr="00DA5B43">
        <w:rPr>
          <w:rFonts w:asciiTheme="majorHAnsi" w:hAnsiTheme="majorHAnsi" w:cs="Times New Roman"/>
          <w:sz w:val="24"/>
          <w:szCs w:val="24"/>
        </w:rPr>
        <w:t xml:space="preserve"> that spent</w:t>
      </w:r>
      <w:r w:rsidR="000035DF" w:rsidRPr="00DA5B43">
        <w:rPr>
          <w:rFonts w:asciiTheme="majorHAnsi" w:hAnsiTheme="majorHAnsi" w:cs="Times New Roman"/>
          <w:sz w:val="24"/>
          <w:szCs w:val="24"/>
        </w:rPr>
        <w:t xml:space="preserve"> three hours or more on “teacher-directed whole class activities.”</w:t>
      </w:r>
    </w:p>
    <w:p w:rsidR="003D6B4B" w:rsidRPr="00DA5B43" w:rsidRDefault="008744B6" w:rsidP="003D6B4B">
      <w:pPr>
        <w:spacing w:after="0" w:line="480" w:lineRule="auto"/>
        <w:ind w:firstLine="720"/>
        <w:rPr>
          <w:rFonts w:asciiTheme="majorHAnsi" w:hAnsiTheme="majorHAnsi" w:cs="Times New Roman"/>
          <w:sz w:val="24"/>
          <w:szCs w:val="24"/>
        </w:rPr>
      </w:pPr>
      <w:r w:rsidRPr="00DA5B43">
        <w:rPr>
          <w:rFonts w:asciiTheme="majorHAnsi" w:hAnsiTheme="majorHAnsi" w:cs="Times New Roman"/>
          <w:sz w:val="24"/>
          <w:szCs w:val="24"/>
        </w:rPr>
        <w:t>We also examined a set of items about the types of literacy and math activities the teachers use in their classroom.</w:t>
      </w:r>
      <w:r w:rsidR="00D45C92" w:rsidRPr="00DA5B43">
        <w:rPr>
          <w:rFonts w:asciiTheme="majorHAnsi" w:hAnsiTheme="majorHAnsi" w:cs="Times New Roman"/>
          <w:sz w:val="24"/>
          <w:szCs w:val="24"/>
        </w:rPr>
        <w:t xml:space="preserve"> </w:t>
      </w:r>
      <w:r w:rsidRPr="00DA5B43">
        <w:rPr>
          <w:rFonts w:asciiTheme="majorHAnsi" w:hAnsiTheme="majorHAnsi" w:cs="Times New Roman"/>
          <w:sz w:val="24"/>
          <w:szCs w:val="24"/>
        </w:rPr>
        <w:t xml:space="preserve">Teachers reported </w:t>
      </w:r>
      <w:r w:rsidR="008626BD" w:rsidRPr="00DA5B43">
        <w:rPr>
          <w:rFonts w:asciiTheme="majorHAnsi" w:hAnsiTheme="majorHAnsi" w:cs="Times New Roman"/>
          <w:sz w:val="24"/>
          <w:szCs w:val="24"/>
        </w:rPr>
        <w:t>the frequency with which they use</w:t>
      </w:r>
      <w:r w:rsidRPr="00DA5B43">
        <w:rPr>
          <w:rFonts w:asciiTheme="majorHAnsi" w:hAnsiTheme="majorHAnsi" w:cs="Times New Roman"/>
          <w:sz w:val="24"/>
          <w:szCs w:val="24"/>
        </w:rPr>
        <w:t xml:space="preserve"> </w:t>
      </w:r>
      <w:r w:rsidR="008626BD" w:rsidRPr="00DA5B43">
        <w:rPr>
          <w:rFonts w:asciiTheme="majorHAnsi" w:hAnsiTheme="majorHAnsi" w:cs="Times New Roman"/>
          <w:sz w:val="24"/>
          <w:szCs w:val="24"/>
        </w:rPr>
        <w:t>20 literacy and 17 math instructional practices.</w:t>
      </w:r>
      <w:r w:rsidR="00D45C92" w:rsidRPr="00DA5B43">
        <w:rPr>
          <w:rFonts w:asciiTheme="majorHAnsi" w:hAnsiTheme="majorHAnsi" w:cs="Times New Roman"/>
          <w:sz w:val="24"/>
          <w:szCs w:val="24"/>
        </w:rPr>
        <w:t xml:space="preserve"> </w:t>
      </w:r>
      <w:r w:rsidR="007E3C1D" w:rsidRPr="00DA5B43">
        <w:rPr>
          <w:rFonts w:asciiTheme="majorHAnsi" w:hAnsiTheme="majorHAnsi" w:cs="Times New Roman"/>
          <w:sz w:val="24"/>
          <w:szCs w:val="24"/>
        </w:rPr>
        <w:t>T</w:t>
      </w:r>
      <w:r w:rsidR="008626BD" w:rsidRPr="00DA5B43">
        <w:rPr>
          <w:rFonts w:asciiTheme="majorHAnsi" w:hAnsiTheme="majorHAnsi" w:cs="Times New Roman"/>
          <w:sz w:val="24"/>
          <w:szCs w:val="24"/>
        </w:rPr>
        <w:t xml:space="preserve">he items </w:t>
      </w:r>
      <w:r w:rsidR="000D5BAD" w:rsidRPr="00DA5B43">
        <w:rPr>
          <w:rFonts w:asciiTheme="majorHAnsi" w:hAnsiTheme="majorHAnsi" w:cs="Times New Roman"/>
          <w:sz w:val="24"/>
          <w:szCs w:val="24"/>
        </w:rPr>
        <w:t>ranged broadly</w:t>
      </w:r>
      <w:r w:rsidR="008626BD" w:rsidRPr="00DA5B43">
        <w:rPr>
          <w:rFonts w:asciiTheme="majorHAnsi" w:hAnsiTheme="majorHAnsi" w:cs="Times New Roman"/>
          <w:sz w:val="24"/>
          <w:szCs w:val="24"/>
        </w:rPr>
        <w:t xml:space="preserve"> from activities children might do </w:t>
      </w:r>
      <w:r w:rsidR="007E3C1D" w:rsidRPr="00DA5B43">
        <w:rPr>
          <w:rFonts w:asciiTheme="majorHAnsi" w:hAnsiTheme="majorHAnsi" w:cs="Times New Roman"/>
          <w:sz w:val="24"/>
          <w:szCs w:val="24"/>
        </w:rPr>
        <w:t>independently at their desk (worksheets or workbooks)</w:t>
      </w:r>
      <w:r w:rsidR="000D5BAD" w:rsidRPr="00DA5B43">
        <w:rPr>
          <w:rFonts w:asciiTheme="majorHAnsi" w:hAnsiTheme="majorHAnsi" w:cs="Times New Roman"/>
          <w:sz w:val="24"/>
          <w:szCs w:val="24"/>
        </w:rPr>
        <w:t xml:space="preserve"> to hands-</w:t>
      </w:r>
      <w:r w:rsidR="008626BD" w:rsidRPr="00DA5B43">
        <w:rPr>
          <w:rFonts w:asciiTheme="majorHAnsi" w:hAnsiTheme="majorHAnsi" w:cs="Times New Roman"/>
          <w:sz w:val="24"/>
          <w:szCs w:val="24"/>
        </w:rPr>
        <w:t>on acti</w:t>
      </w:r>
      <w:r w:rsidR="007E3C1D" w:rsidRPr="00DA5B43">
        <w:rPr>
          <w:rFonts w:asciiTheme="majorHAnsi" w:hAnsiTheme="majorHAnsi" w:cs="Times New Roman"/>
          <w:sz w:val="24"/>
          <w:szCs w:val="24"/>
        </w:rPr>
        <w:t>v</w:t>
      </w:r>
      <w:r w:rsidR="008626BD" w:rsidRPr="00DA5B43">
        <w:rPr>
          <w:rFonts w:asciiTheme="majorHAnsi" w:hAnsiTheme="majorHAnsi" w:cs="Times New Roman"/>
          <w:sz w:val="24"/>
          <w:szCs w:val="24"/>
        </w:rPr>
        <w:t>ities such as working with measuring spoons</w:t>
      </w:r>
      <w:r w:rsidR="00A75484">
        <w:rPr>
          <w:rFonts w:asciiTheme="majorHAnsi" w:hAnsiTheme="majorHAnsi" w:cs="Times New Roman"/>
          <w:sz w:val="24"/>
          <w:szCs w:val="24"/>
        </w:rPr>
        <w:t>, to</w:t>
      </w:r>
      <w:r w:rsidR="007E3C1D" w:rsidRPr="00DA5B43">
        <w:rPr>
          <w:rFonts w:asciiTheme="majorHAnsi" w:hAnsiTheme="majorHAnsi" w:cs="Times New Roman"/>
          <w:sz w:val="24"/>
          <w:szCs w:val="24"/>
        </w:rPr>
        <w:t xml:space="preserve"> </w:t>
      </w:r>
      <w:r w:rsidR="008626BD" w:rsidRPr="00DA5B43">
        <w:rPr>
          <w:rFonts w:asciiTheme="majorHAnsi" w:hAnsiTheme="majorHAnsi" w:cs="Times New Roman"/>
          <w:sz w:val="24"/>
          <w:szCs w:val="24"/>
        </w:rPr>
        <w:t xml:space="preserve">activities </w:t>
      </w:r>
      <w:r w:rsidR="006F379B" w:rsidRPr="00DA5B43">
        <w:rPr>
          <w:rFonts w:asciiTheme="majorHAnsi" w:hAnsiTheme="majorHAnsi" w:cs="Times New Roman"/>
          <w:sz w:val="24"/>
          <w:szCs w:val="24"/>
        </w:rPr>
        <w:t>like</w:t>
      </w:r>
      <w:r w:rsidR="008626BD" w:rsidRPr="00DA5B43">
        <w:rPr>
          <w:rFonts w:asciiTheme="majorHAnsi" w:hAnsiTheme="majorHAnsi" w:cs="Times New Roman"/>
          <w:sz w:val="24"/>
          <w:szCs w:val="24"/>
        </w:rPr>
        <w:t xml:space="preserve"> using music or drama to understand math concepts.</w:t>
      </w:r>
      <w:r w:rsidR="00D45C92" w:rsidRPr="00DA5B43">
        <w:rPr>
          <w:rFonts w:asciiTheme="majorHAnsi" w:hAnsiTheme="majorHAnsi" w:cs="Times New Roman"/>
          <w:sz w:val="24"/>
          <w:szCs w:val="24"/>
        </w:rPr>
        <w:t xml:space="preserve"> </w:t>
      </w:r>
      <w:r w:rsidR="008626BD" w:rsidRPr="00DA5B43">
        <w:rPr>
          <w:rFonts w:asciiTheme="majorHAnsi" w:hAnsiTheme="majorHAnsi" w:cs="Times New Roman"/>
          <w:sz w:val="24"/>
          <w:szCs w:val="24"/>
        </w:rPr>
        <w:t xml:space="preserve">We describe changes across </w:t>
      </w:r>
      <w:r w:rsidR="006F379B" w:rsidRPr="00DA5B43">
        <w:rPr>
          <w:rFonts w:asciiTheme="majorHAnsi" w:hAnsiTheme="majorHAnsi" w:cs="Times New Roman"/>
          <w:sz w:val="24"/>
          <w:szCs w:val="24"/>
        </w:rPr>
        <w:t>each of the</w:t>
      </w:r>
      <w:r w:rsidR="008626BD" w:rsidRPr="00DA5B43">
        <w:rPr>
          <w:rFonts w:asciiTheme="majorHAnsi" w:hAnsiTheme="majorHAnsi" w:cs="Times New Roman"/>
          <w:sz w:val="24"/>
          <w:szCs w:val="24"/>
        </w:rPr>
        <w:t xml:space="preserve"> pedagogy items included in the survey, but particularly highlight changes in time devoted to workbooks, worksheets and textbooks because </w:t>
      </w:r>
      <w:r w:rsidR="003D6B4B" w:rsidRPr="00DA5B43">
        <w:rPr>
          <w:rFonts w:asciiTheme="majorHAnsi" w:hAnsiTheme="majorHAnsi" w:cs="Times New Roman"/>
          <w:sz w:val="24"/>
          <w:szCs w:val="24"/>
        </w:rPr>
        <w:t>criti</w:t>
      </w:r>
      <w:r w:rsidR="008626BD" w:rsidRPr="00DA5B43">
        <w:rPr>
          <w:rFonts w:asciiTheme="majorHAnsi" w:hAnsiTheme="majorHAnsi" w:cs="Times New Roman"/>
          <w:sz w:val="24"/>
          <w:szCs w:val="24"/>
        </w:rPr>
        <w:t xml:space="preserve">cal accounts have </w:t>
      </w:r>
      <w:r w:rsidR="007E3C1D" w:rsidRPr="00DA5B43">
        <w:rPr>
          <w:rFonts w:asciiTheme="majorHAnsi" w:hAnsiTheme="majorHAnsi" w:cs="Times New Roman"/>
          <w:sz w:val="24"/>
          <w:szCs w:val="24"/>
        </w:rPr>
        <w:t xml:space="preserve">often </w:t>
      </w:r>
      <w:r w:rsidR="008626BD" w:rsidRPr="00DA5B43">
        <w:rPr>
          <w:rFonts w:asciiTheme="majorHAnsi" w:hAnsiTheme="majorHAnsi" w:cs="Times New Roman"/>
          <w:sz w:val="24"/>
          <w:szCs w:val="24"/>
        </w:rPr>
        <w:t>pointed to heavy usage of these materials as potentially</w:t>
      </w:r>
      <w:r w:rsidR="00D45C92" w:rsidRPr="00DA5B43">
        <w:rPr>
          <w:rFonts w:asciiTheme="majorHAnsi" w:hAnsiTheme="majorHAnsi" w:cs="Times New Roman"/>
          <w:sz w:val="24"/>
          <w:szCs w:val="24"/>
        </w:rPr>
        <w:t xml:space="preserve"> </w:t>
      </w:r>
      <w:r w:rsidR="00060323">
        <w:rPr>
          <w:rFonts w:asciiTheme="majorHAnsi" w:hAnsiTheme="majorHAnsi" w:cs="Times New Roman"/>
          <w:sz w:val="24"/>
          <w:szCs w:val="24"/>
        </w:rPr>
        <w:t>harmful</w:t>
      </w:r>
      <w:r w:rsidR="003D6B4B" w:rsidRPr="00DA5B43">
        <w:rPr>
          <w:rFonts w:asciiTheme="majorHAnsi" w:hAnsiTheme="majorHAnsi" w:cs="Times New Roman"/>
          <w:sz w:val="24"/>
          <w:szCs w:val="24"/>
        </w:rPr>
        <w:t xml:space="preserve"> for children. </w:t>
      </w:r>
    </w:p>
    <w:p w:rsidR="00FE5BA0" w:rsidRPr="00DA5B43" w:rsidRDefault="008744B6" w:rsidP="008744B6">
      <w:pPr>
        <w:spacing w:after="0" w:line="480" w:lineRule="auto"/>
        <w:ind w:firstLine="720"/>
        <w:rPr>
          <w:rFonts w:asciiTheme="majorHAnsi" w:hAnsiTheme="majorHAnsi" w:cs="Times New Roman"/>
          <w:sz w:val="24"/>
          <w:szCs w:val="24"/>
        </w:rPr>
      </w:pPr>
      <w:r w:rsidRPr="00DA5B43">
        <w:rPr>
          <w:rFonts w:asciiTheme="majorHAnsi" w:hAnsiTheme="majorHAnsi" w:cs="Times New Roman"/>
          <w:sz w:val="24"/>
          <w:szCs w:val="24"/>
        </w:rPr>
        <w:t xml:space="preserve">Finally, </w:t>
      </w:r>
      <w:r w:rsidR="002D2E77" w:rsidRPr="00DA5B43">
        <w:rPr>
          <w:rFonts w:asciiTheme="majorHAnsi" w:hAnsiTheme="majorHAnsi" w:cs="Times New Roman"/>
          <w:sz w:val="24"/>
          <w:szCs w:val="24"/>
        </w:rPr>
        <w:t>w</w:t>
      </w:r>
      <w:r w:rsidR="003D6B4B" w:rsidRPr="00DA5B43">
        <w:rPr>
          <w:rFonts w:asciiTheme="majorHAnsi" w:hAnsiTheme="majorHAnsi" w:cs="Times New Roman"/>
          <w:sz w:val="24"/>
          <w:szCs w:val="24"/>
        </w:rPr>
        <w:t xml:space="preserve">e </w:t>
      </w:r>
      <w:r w:rsidR="002D2E77" w:rsidRPr="00DA5B43">
        <w:rPr>
          <w:rFonts w:asciiTheme="majorHAnsi" w:hAnsiTheme="majorHAnsi" w:cs="Times New Roman"/>
          <w:sz w:val="24"/>
          <w:szCs w:val="24"/>
        </w:rPr>
        <w:t>describe</w:t>
      </w:r>
      <w:r w:rsidR="003D6B4B" w:rsidRPr="00DA5B43">
        <w:rPr>
          <w:rFonts w:asciiTheme="majorHAnsi" w:hAnsiTheme="majorHAnsi" w:cs="Times New Roman"/>
          <w:sz w:val="24"/>
          <w:szCs w:val="24"/>
        </w:rPr>
        <w:t xml:space="preserve"> the percentage of teachers </w:t>
      </w:r>
      <w:r w:rsidRPr="00DA5B43">
        <w:rPr>
          <w:rFonts w:asciiTheme="majorHAnsi" w:hAnsiTheme="majorHAnsi" w:cs="Times New Roman"/>
          <w:sz w:val="24"/>
          <w:szCs w:val="24"/>
        </w:rPr>
        <w:t xml:space="preserve">who reported having </w:t>
      </w:r>
      <w:r w:rsidR="002D2E77" w:rsidRPr="00DA5B43">
        <w:rPr>
          <w:rFonts w:asciiTheme="majorHAnsi" w:hAnsiTheme="majorHAnsi" w:cs="Times New Roman"/>
          <w:sz w:val="24"/>
          <w:szCs w:val="24"/>
        </w:rPr>
        <w:t>physical education (PE)</w:t>
      </w:r>
      <w:r w:rsidRPr="00DA5B43">
        <w:rPr>
          <w:rFonts w:asciiTheme="majorHAnsi" w:hAnsiTheme="majorHAnsi" w:cs="Times New Roman"/>
          <w:sz w:val="24"/>
          <w:szCs w:val="24"/>
        </w:rPr>
        <w:t xml:space="preserve"> or recess on a daily basis</w:t>
      </w:r>
      <w:r w:rsidR="002D2E77" w:rsidRPr="00DA5B43">
        <w:rPr>
          <w:rFonts w:asciiTheme="majorHAnsi" w:hAnsiTheme="majorHAnsi" w:cs="Times New Roman"/>
          <w:sz w:val="24"/>
          <w:szCs w:val="24"/>
        </w:rPr>
        <w:t xml:space="preserve">, as these are </w:t>
      </w:r>
      <w:r w:rsidR="007E3C1D" w:rsidRPr="00DA5B43">
        <w:rPr>
          <w:rFonts w:asciiTheme="majorHAnsi" w:hAnsiTheme="majorHAnsi" w:cs="Times New Roman"/>
          <w:sz w:val="24"/>
          <w:szCs w:val="24"/>
        </w:rPr>
        <w:t xml:space="preserve">among </w:t>
      </w:r>
      <w:r w:rsidR="002D2E77" w:rsidRPr="00DA5B43">
        <w:rPr>
          <w:rFonts w:asciiTheme="majorHAnsi" w:hAnsiTheme="majorHAnsi" w:cs="Times New Roman"/>
          <w:sz w:val="24"/>
          <w:szCs w:val="24"/>
        </w:rPr>
        <w:t xml:space="preserve">the best measures available in the dataset to </w:t>
      </w:r>
      <w:r w:rsidR="007E3C1D" w:rsidRPr="00DA5B43">
        <w:rPr>
          <w:rFonts w:asciiTheme="majorHAnsi" w:hAnsiTheme="majorHAnsi" w:cs="Times New Roman"/>
          <w:sz w:val="24"/>
          <w:szCs w:val="24"/>
        </w:rPr>
        <w:t>measure how frequently</w:t>
      </w:r>
      <w:r w:rsidR="002D2E77" w:rsidRPr="00DA5B43">
        <w:rPr>
          <w:rFonts w:asciiTheme="majorHAnsi" w:hAnsiTheme="majorHAnsi" w:cs="Times New Roman"/>
          <w:sz w:val="24"/>
          <w:szCs w:val="24"/>
        </w:rPr>
        <w:t xml:space="preserve"> children experience active movement and unstructured play opportunities</w:t>
      </w:r>
      <w:r w:rsidRPr="00DA5B43">
        <w:rPr>
          <w:rFonts w:asciiTheme="majorHAnsi" w:hAnsiTheme="majorHAnsi" w:cs="Times New Roman"/>
          <w:sz w:val="24"/>
          <w:szCs w:val="24"/>
        </w:rPr>
        <w:t>.</w:t>
      </w:r>
    </w:p>
    <w:p w:rsidR="00FF34B3" w:rsidRPr="00DA5B43" w:rsidRDefault="00FF34B3" w:rsidP="0086082F">
      <w:pPr>
        <w:spacing w:after="0" w:line="480" w:lineRule="auto"/>
        <w:ind w:firstLine="720"/>
        <w:rPr>
          <w:rFonts w:asciiTheme="majorHAnsi" w:hAnsiTheme="majorHAnsi" w:cs="Times New Roman"/>
          <w:b/>
          <w:sz w:val="24"/>
          <w:szCs w:val="24"/>
        </w:rPr>
      </w:pPr>
      <w:r w:rsidRPr="00DA5B43">
        <w:rPr>
          <w:rFonts w:asciiTheme="majorHAnsi" w:hAnsiTheme="majorHAnsi" w:cs="Times New Roman"/>
          <w:b/>
          <w:sz w:val="24"/>
          <w:szCs w:val="24"/>
        </w:rPr>
        <w:t xml:space="preserve">Assessment practices. </w:t>
      </w:r>
      <w:r w:rsidR="002D2E77" w:rsidRPr="00DA5B43">
        <w:rPr>
          <w:rFonts w:asciiTheme="majorHAnsi" w:hAnsiTheme="majorHAnsi" w:cs="Times New Roman"/>
          <w:sz w:val="24"/>
          <w:szCs w:val="24"/>
        </w:rPr>
        <w:t>The final set of items we present r</w:t>
      </w:r>
      <w:r w:rsidR="003A53F2" w:rsidRPr="00DA5B43">
        <w:rPr>
          <w:rFonts w:asciiTheme="majorHAnsi" w:hAnsiTheme="majorHAnsi" w:cs="Times New Roman"/>
          <w:sz w:val="24"/>
          <w:szCs w:val="24"/>
        </w:rPr>
        <w:t>elate</w:t>
      </w:r>
      <w:r w:rsidR="007E484F">
        <w:rPr>
          <w:rFonts w:asciiTheme="majorHAnsi" w:hAnsiTheme="majorHAnsi" w:cs="Times New Roman"/>
          <w:sz w:val="24"/>
          <w:szCs w:val="24"/>
        </w:rPr>
        <w:t>s</w:t>
      </w:r>
      <w:r w:rsidR="003A53F2" w:rsidRPr="00DA5B43">
        <w:rPr>
          <w:rFonts w:asciiTheme="majorHAnsi" w:hAnsiTheme="majorHAnsi" w:cs="Times New Roman"/>
          <w:sz w:val="24"/>
          <w:szCs w:val="24"/>
        </w:rPr>
        <w:t xml:space="preserve"> to assessment practices</w:t>
      </w:r>
      <w:r w:rsidRPr="00DA5B43">
        <w:rPr>
          <w:rFonts w:asciiTheme="majorHAnsi" w:hAnsiTheme="majorHAnsi" w:cs="Times New Roman"/>
          <w:sz w:val="24"/>
          <w:szCs w:val="24"/>
        </w:rPr>
        <w:t xml:space="preserve">. </w:t>
      </w:r>
      <w:r w:rsidR="002D2E77" w:rsidRPr="00DA5B43">
        <w:rPr>
          <w:rFonts w:asciiTheme="majorHAnsi" w:hAnsiTheme="majorHAnsi" w:cs="Times New Roman"/>
          <w:sz w:val="24"/>
          <w:szCs w:val="24"/>
        </w:rPr>
        <w:t>Teachers were asked to indicate how important they consider various factors when evaluating the children in their class.</w:t>
      </w:r>
      <w:r w:rsidR="00D45C92" w:rsidRPr="00DA5B43">
        <w:rPr>
          <w:rFonts w:asciiTheme="majorHAnsi" w:hAnsiTheme="majorHAnsi" w:cs="Times New Roman"/>
          <w:sz w:val="24"/>
          <w:szCs w:val="24"/>
        </w:rPr>
        <w:t xml:space="preserve"> </w:t>
      </w:r>
      <w:r w:rsidR="002D2E77" w:rsidRPr="00DA5B43">
        <w:rPr>
          <w:rFonts w:asciiTheme="majorHAnsi" w:hAnsiTheme="majorHAnsi" w:cs="Times New Roman"/>
          <w:sz w:val="24"/>
          <w:szCs w:val="24"/>
        </w:rPr>
        <w:t xml:space="preserve">These ranged from </w:t>
      </w:r>
      <w:r w:rsidR="00060323">
        <w:rPr>
          <w:rFonts w:asciiTheme="majorHAnsi" w:hAnsiTheme="majorHAnsi" w:cs="Times New Roman"/>
          <w:sz w:val="24"/>
          <w:szCs w:val="24"/>
        </w:rPr>
        <w:t>“</w:t>
      </w:r>
      <w:r w:rsidR="002D2E77" w:rsidRPr="00DA5B43">
        <w:rPr>
          <w:rFonts w:asciiTheme="majorHAnsi" w:hAnsiTheme="majorHAnsi" w:cs="Times New Roman"/>
          <w:sz w:val="24"/>
          <w:szCs w:val="24"/>
        </w:rPr>
        <w:t>effort</w:t>
      </w:r>
      <w:r w:rsidR="00060323">
        <w:rPr>
          <w:rFonts w:asciiTheme="majorHAnsi" w:hAnsiTheme="majorHAnsi" w:cs="Times New Roman"/>
          <w:sz w:val="24"/>
          <w:szCs w:val="24"/>
        </w:rPr>
        <w:t>”</w:t>
      </w:r>
      <w:r w:rsidR="006F379B" w:rsidRPr="00DA5B43">
        <w:rPr>
          <w:rFonts w:asciiTheme="majorHAnsi" w:hAnsiTheme="majorHAnsi" w:cs="Times New Roman"/>
          <w:sz w:val="24"/>
          <w:szCs w:val="24"/>
        </w:rPr>
        <w:t xml:space="preserve"> and </w:t>
      </w:r>
      <w:r w:rsidR="00060323">
        <w:rPr>
          <w:rFonts w:asciiTheme="majorHAnsi" w:hAnsiTheme="majorHAnsi" w:cs="Times New Roman"/>
          <w:sz w:val="24"/>
          <w:szCs w:val="24"/>
        </w:rPr>
        <w:t>“</w:t>
      </w:r>
      <w:r w:rsidR="006F379B" w:rsidRPr="00DA5B43">
        <w:rPr>
          <w:rFonts w:asciiTheme="majorHAnsi" w:hAnsiTheme="majorHAnsi" w:cs="Times New Roman"/>
          <w:sz w:val="24"/>
          <w:szCs w:val="24"/>
        </w:rPr>
        <w:t>cooperativeness with others</w:t>
      </w:r>
      <w:r w:rsidR="00060323">
        <w:rPr>
          <w:rFonts w:asciiTheme="majorHAnsi" w:hAnsiTheme="majorHAnsi" w:cs="Times New Roman"/>
          <w:sz w:val="24"/>
          <w:szCs w:val="24"/>
        </w:rPr>
        <w:t>”</w:t>
      </w:r>
      <w:r w:rsidR="002D2E77" w:rsidRPr="00DA5B43">
        <w:rPr>
          <w:rFonts w:asciiTheme="majorHAnsi" w:hAnsiTheme="majorHAnsi" w:cs="Times New Roman"/>
          <w:sz w:val="24"/>
          <w:szCs w:val="24"/>
        </w:rPr>
        <w:t xml:space="preserve"> to a child’s </w:t>
      </w:r>
      <w:r w:rsidR="00060323">
        <w:rPr>
          <w:rFonts w:asciiTheme="majorHAnsi" w:hAnsiTheme="majorHAnsi" w:cs="Times New Roman"/>
          <w:sz w:val="24"/>
          <w:szCs w:val="24"/>
        </w:rPr>
        <w:t>“</w:t>
      </w:r>
      <w:r w:rsidR="002D2E77" w:rsidRPr="00DA5B43">
        <w:rPr>
          <w:rFonts w:asciiTheme="majorHAnsi" w:hAnsiTheme="majorHAnsi" w:cs="Times New Roman"/>
          <w:sz w:val="24"/>
          <w:szCs w:val="24"/>
        </w:rPr>
        <w:t xml:space="preserve">performance </w:t>
      </w:r>
      <w:r w:rsidR="003A53F2" w:rsidRPr="00DA5B43">
        <w:rPr>
          <w:rFonts w:asciiTheme="majorHAnsi" w:hAnsiTheme="majorHAnsi" w:cs="Times New Roman"/>
          <w:sz w:val="24"/>
          <w:szCs w:val="24"/>
        </w:rPr>
        <w:t>relative to local, state, or professional standards</w:t>
      </w:r>
      <w:r w:rsidR="00A75484">
        <w:rPr>
          <w:rFonts w:asciiTheme="majorHAnsi" w:hAnsiTheme="majorHAnsi" w:cs="Times New Roman"/>
          <w:sz w:val="24"/>
          <w:szCs w:val="24"/>
        </w:rPr>
        <w:t>.</w:t>
      </w:r>
      <w:r w:rsidR="00060323">
        <w:rPr>
          <w:rFonts w:asciiTheme="majorHAnsi" w:hAnsiTheme="majorHAnsi" w:cs="Times New Roman"/>
          <w:sz w:val="24"/>
          <w:szCs w:val="24"/>
        </w:rPr>
        <w:t>”</w:t>
      </w:r>
      <w:r w:rsidRPr="00DA5B43">
        <w:rPr>
          <w:rFonts w:asciiTheme="majorHAnsi" w:hAnsiTheme="majorHAnsi" w:cs="Times New Roman"/>
          <w:sz w:val="24"/>
          <w:szCs w:val="24"/>
        </w:rPr>
        <w:t xml:space="preserve"> </w:t>
      </w:r>
      <w:r w:rsidR="00454E78">
        <w:rPr>
          <w:rFonts w:asciiTheme="majorHAnsi" w:hAnsiTheme="majorHAnsi" w:cs="Times New Roman"/>
          <w:sz w:val="24"/>
          <w:szCs w:val="24"/>
        </w:rPr>
        <w:t xml:space="preserve">We report the percentage of teacher who </w:t>
      </w:r>
      <w:r w:rsidR="00A75484">
        <w:rPr>
          <w:rFonts w:asciiTheme="majorHAnsi" w:hAnsiTheme="majorHAnsi" w:cs="Times New Roman"/>
          <w:sz w:val="24"/>
          <w:szCs w:val="24"/>
        </w:rPr>
        <w:t xml:space="preserve">considered </w:t>
      </w:r>
      <w:r w:rsidR="00454E78">
        <w:rPr>
          <w:rFonts w:asciiTheme="majorHAnsi" w:hAnsiTheme="majorHAnsi" w:cs="Times New Roman"/>
          <w:sz w:val="24"/>
          <w:szCs w:val="24"/>
        </w:rPr>
        <w:t>each of these assessment approaches “very important” or “essential.”</w:t>
      </w:r>
    </w:p>
    <w:p w:rsidR="008906FB" w:rsidRPr="00DA5B43" w:rsidRDefault="00FF34B3" w:rsidP="00162B54">
      <w:pPr>
        <w:spacing w:after="0" w:line="480" w:lineRule="auto"/>
        <w:contextualSpacing/>
        <w:rPr>
          <w:rFonts w:asciiTheme="majorHAnsi" w:hAnsiTheme="majorHAnsi" w:cs="Times New Roman"/>
          <w:sz w:val="24"/>
          <w:szCs w:val="24"/>
        </w:rPr>
      </w:pPr>
      <w:r w:rsidRPr="00DA5B43">
        <w:rPr>
          <w:rFonts w:asciiTheme="majorHAnsi" w:hAnsiTheme="majorHAnsi" w:cs="Times New Roman"/>
          <w:sz w:val="24"/>
          <w:szCs w:val="24"/>
        </w:rPr>
        <w:lastRenderedPageBreak/>
        <w:tab/>
        <w:t>In</w:t>
      </w:r>
      <w:r w:rsidR="00454E78">
        <w:rPr>
          <w:rFonts w:asciiTheme="majorHAnsi" w:hAnsiTheme="majorHAnsi" w:cs="Times New Roman"/>
          <w:sz w:val="24"/>
          <w:szCs w:val="24"/>
        </w:rPr>
        <w:t xml:space="preserve"> addition, in</w:t>
      </w:r>
      <w:r w:rsidRPr="00DA5B43">
        <w:rPr>
          <w:rFonts w:asciiTheme="majorHAnsi" w:hAnsiTheme="majorHAnsi" w:cs="Times New Roman"/>
          <w:sz w:val="24"/>
          <w:szCs w:val="24"/>
        </w:rPr>
        <w:t xml:space="preserve"> </w:t>
      </w:r>
      <w:r w:rsidR="0036727F" w:rsidRPr="00DA5B43">
        <w:rPr>
          <w:rFonts w:asciiTheme="majorHAnsi" w:hAnsiTheme="majorHAnsi" w:cs="Times New Roman"/>
          <w:sz w:val="24"/>
          <w:szCs w:val="24"/>
        </w:rPr>
        <w:t>2010</w:t>
      </w:r>
      <w:r w:rsidRPr="00DA5B43">
        <w:rPr>
          <w:rFonts w:asciiTheme="majorHAnsi" w:hAnsiTheme="majorHAnsi" w:cs="Times New Roman"/>
          <w:sz w:val="24"/>
          <w:szCs w:val="24"/>
        </w:rPr>
        <w:t xml:space="preserve"> kindergarten teachers were asked how </w:t>
      </w:r>
      <w:r w:rsidR="002D2E77" w:rsidRPr="00DA5B43">
        <w:rPr>
          <w:rFonts w:asciiTheme="majorHAnsi" w:hAnsiTheme="majorHAnsi" w:cs="Times New Roman"/>
          <w:sz w:val="24"/>
          <w:szCs w:val="24"/>
        </w:rPr>
        <w:t>frequently</w:t>
      </w:r>
      <w:r w:rsidRPr="00DA5B43">
        <w:rPr>
          <w:rFonts w:asciiTheme="majorHAnsi" w:hAnsiTheme="majorHAnsi" w:cs="Times New Roman"/>
          <w:sz w:val="24"/>
          <w:szCs w:val="24"/>
        </w:rPr>
        <w:t xml:space="preserve"> they</w:t>
      </w:r>
      <w:r w:rsidR="002D2E77" w:rsidRPr="00DA5B43">
        <w:rPr>
          <w:rFonts w:asciiTheme="majorHAnsi" w:hAnsiTheme="majorHAnsi" w:cs="Times New Roman"/>
          <w:sz w:val="24"/>
          <w:szCs w:val="24"/>
        </w:rPr>
        <w:t xml:space="preserve"> used standardized tests to assess their </w:t>
      </w:r>
      <w:r w:rsidR="006F379B" w:rsidRPr="00DA5B43">
        <w:rPr>
          <w:rFonts w:asciiTheme="majorHAnsi" w:hAnsiTheme="majorHAnsi" w:cs="Times New Roman"/>
          <w:sz w:val="24"/>
          <w:szCs w:val="24"/>
        </w:rPr>
        <w:t>kindergarteners</w:t>
      </w:r>
      <w:r w:rsidR="002D2E77" w:rsidRPr="00DA5B43">
        <w:rPr>
          <w:rFonts w:asciiTheme="majorHAnsi" w:hAnsiTheme="majorHAnsi" w:cs="Times New Roman"/>
          <w:sz w:val="24"/>
          <w:szCs w:val="24"/>
        </w:rPr>
        <w:t>’ progress</w:t>
      </w:r>
      <w:r w:rsidRPr="00DA5B43">
        <w:rPr>
          <w:rFonts w:asciiTheme="majorHAnsi" w:hAnsiTheme="majorHAnsi" w:cs="Times New Roman"/>
          <w:sz w:val="24"/>
          <w:szCs w:val="24"/>
        </w:rPr>
        <w:t xml:space="preserve">. </w:t>
      </w:r>
      <w:r w:rsidR="002D2E77" w:rsidRPr="00DA5B43">
        <w:rPr>
          <w:rFonts w:asciiTheme="majorHAnsi" w:hAnsiTheme="majorHAnsi" w:cs="Times New Roman"/>
          <w:sz w:val="24"/>
          <w:szCs w:val="24"/>
        </w:rPr>
        <w:t>Notably</w:t>
      </w:r>
      <w:r w:rsidRPr="00DA5B43">
        <w:rPr>
          <w:rFonts w:asciiTheme="majorHAnsi" w:hAnsiTheme="majorHAnsi" w:cs="Times New Roman"/>
          <w:sz w:val="24"/>
          <w:szCs w:val="24"/>
        </w:rPr>
        <w:t xml:space="preserve">, </w:t>
      </w:r>
      <w:r w:rsidR="00DB3153" w:rsidRPr="00DA5B43">
        <w:rPr>
          <w:rFonts w:asciiTheme="majorHAnsi" w:hAnsiTheme="majorHAnsi" w:cs="Times New Roman"/>
          <w:sz w:val="24"/>
          <w:szCs w:val="24"/>
        </w:rPr>
        <w:t>these items were not included on the 1998 kindergarten survey.</w:t>
      </w:r>
      <w:r w:rsidRPr="00DA5B43">
        <w:rPr>
          <w:rFonts w:asciiTheme="majorHAnsi" w:hAnsiTheme="majorHAnsi" w:cs="Times New Roman"/>
          <w:sz w:val="24"/>
          <w:szCs w:val="24"/>
        </w:rPr>
        <w:t xml:space="preserve"> </w:t>
      </w:r>
      <w:r w:rsidR="007E3C1D" w:rsidRPr="00DA5B43">
        <w:rPr>
          <w:rFonts w:asciiTheme="majorHAnsi" w:hAnsiTheme="majorHAnsi" w:cs="Times New Roman"/>
          <w:sz w:val="24"/>
          <w:szCs w:val="24"/>
        </w:rPr>
        <w:t>H</w:t>
      </w:r>
      <w:r w:rsidR="00DB3153" w:rsidRPr="00DA5B43">
        <w:rPr>
          <w:rFonts w:asciiTheme="majorHAnsi" w:hAnsiTheme="majorHAnsi" w:cs="Times New Roman"/>
          <w:sz w:val="24"/>
          <w:szCs w:val="24"/>
        </w:rPr>
        <w:t xml:space="preserve">owever, </w:t>
      </w:r>
      <w:r w:rsidR="007E3C1D" w:rsidRPr="00DA5B43">
        <w:rPr>
          <w:rFonts w:asciiTheme="majorHAnsi" w:hAnsiTheme="majorHAnsi" w:cs="Times New Roman"/>
          <w:sz w:val="24"/>
          <w:szCs w:val="24"/>
        </w:rPr>
        <w:t xml:space="preserve">in 1999 </w:t>
      </w:r>
      <w:r w:rsidRPr="00DA5B43">
        <w:rPr>
          <w:rFonts w:asciiTheme="majorHAnsi" w:hAnsiTheme="majorHAnsi" w:cs="Times New Roman"/>
          <w:sz w:val="24"/>
          <w:szCs w:val="24"/>
        </w:rPr>
        <w:t xml:space="preserve">when the </w:t>
      </w:r>
      <w:r w:rsidR="00060323">
        <w:rPr>
          <w:rFonts w:asciiTheme="majorHAnsi" w:hAnsiTheme="majorHAnsi" w:cs="Times New Roman"/>
          <w:sz w:val="24"/>
          <w:szCs w:val="24"/>
        </w:rPr>
        <w:t xml:space="preserve">majority of the </w:t>
      </w:r>
      <w:r w:rsidR="0086082F" w:rsidRPr="00DA5B43">
        <w:rPr>
          <w:rFonts w:asciiTheme="majorHAnsi" w:hAnsiTheme="majorHAnsi" w:cs="Times New Roman"/>
          <w:sz w:val="24"/>
          <w:szCs w:val="24"/>
        </w:rPr>
        <w:t xml:space="preserve">first </w:t>
      </w:r>
      <w:r w:rsidRPr="00DA5B43">
        <w:rPr>
          <w:rFonts w:asciiTheme="majorHAnsi" w:hAnsiTheme="majorHAnsi" w:cs="Times New Roman"/>
          <w:sz w:val="24"/>
          <w:szCs w:val="24"/>
        </w:rPr>
        <w:t>ECLS-K</w:t>
      </w:r>
      <w:r w:rsidR="00DB3153" w:rsidRPr="00DA5B43">
        <w:rPr>
          <w:rFonts w:asciiTheme="majorHAnsi" w:hAnsiTheme="majorHAnsi" w:cs="Times New Roman"/>
          <w:sz w:val="24"/>
          <w:szCs w:val="24"/>
        </w:rPr>
        <w:t xml:space="preserve"> </w:t>
      </w:r>
      <w:r w:rsidR="0086082F" w:rsidRPr="00DA5B43">
        <w:rPr>
          <w:rFonts w:asciiTheme="majorHAnsi" w:hAnsiTheme="majorHAnsi" w:cs="Times New Roman"/>
          <w:sz w:val="24"/>
          <w:szCs w:val="24"/>
        </w:rPr>
        <w:t>cohort</w:t>
      </w:r>
      <w:r w:rsidRPr="00DA5B43">
        <w:rPr>
          <w:rFonts w:asciiTheme="majorHAnsi" w:hAnsiTheme="majorHAnsi" w:cs="Times New Roman"/>
          <w:sz w:val="24"/>
          <w:szCs w:val="24"/>
        </w:rPr>
        <w:t xml:space="preserve"> entered first grade, their teachers were asked </w:t>
      </w:r>
      <w:r w:rsidR="0086082F" w:rsidRPr="00DA5B43">
        <w:rPr>
          <w:rFonts w:asciiTheme="majorHAnsi" w:hAnsiTheme="majorHAnsi" w:cs="Times New Roman"/>
          <w:sz w:val="24"/>
          <w:szCs w:val="24"/>
        </w:rPr>
        <w:t xml:space="preserve">the same </w:t>
      </w:r>
      <w:r w:rsidRPr="00DA5B43">
        <w:rPr>
          <w:rFonts w:asciiTheme="majorHAnsi" w:hAnsiTheme="majorHAnsi" w:cs="Times New Roman"/>
          <w:sz w:val="24"/>
          <w:szCs w:val="24"/>
        </w:rPr>
        <w:t>questions about assessment practices</w:t>
      </w:r>
      <w:r w:rsidR="0086082F" w:rsidRPr="00DA5B43">
        <w:rPr>
          <w:rFonts w:asciiTheme="majorHAnsi" w:hAnsiTheme="majorHAnsi" w:cs="Times New Roman"/>
          <w:sz w:val="24"/>
          <w:szCs w:val="24"/>
        </w:rPr>
        <w:t xml:space="preserve"> that were </w:t>
      </w:r>
      <w:r w:rsidR="007E3C1D" w:rsidRPr="00DA5B43">
        <w:rPr>
          <w:rFonts w:asciiTheme="majorHAnsi" w:hAnsiTheme="majorHAnsi" w:cs="Times New Roman"/>
          <w:sz w:val="24"/>
          <w:szCs w:val="24"/>
        </w:rPr>
        <w:t xml:space="preserve">later </w:t>
      </w:r>
      <w:r w:rsidR="0086082F" w:rsidRPr="00DA5B43">
        <w:rPr>
          <w:rFonts w:asciiTheme="majorHAnsi" w:hAnsiTheme="majorHAnsi" w:cs="Times New Roman"/>
          <w:sz w:val="24"/>
          <w:szCs w:val="24"/>
        </w:rPr>
        <w:t>asked in 2010</w:t>
      </w:r>
      <w:r w:rsidRPr="00DA5B43">
        <w:rPr>
          <w:rFonts w:asciiTheme="majorHAnsi" w:hAnsiTheme="majorHAnsi" w:cs="Times New Roman"/>
          <w:sz w:val="24"/>
          <w:szCs w:val="24"/>
        </w:rPr>
        <w:t xml:space="preserve">. </w:t>
      </w:r>
      <w:r w:rsidR="006F379B" w:rsidRPr="00DA5B43">
        <w:rPr>
          <w:rFonts w:asciiTheme="majorHAnsi" w:hAnsiTheme="majorHAnsi" w:cs="Times New Roman"/>
          <w:sz w:val="24"/>
          <w:szCs w:val="24"/>
        </w:rPr>
        <w:t xml:space="preserve">We </w:t>
      </w:r>
      <w:r w:rsidRPr="00DA5B43">
        <w:rPr>
          <w:rFonts w:asciiTheme="majorHAnsi" w:hAnsiTheme="majorHAnsi" w:cs="Times New Roman"/>
          <w:sz w:val="24"/>
          <w:szCs w:val="24"/>
        </w:rPr>
        <w:t xml:space="preserve">compare </w:t>
      </w:r>
      <w:r w:rsidR="00300119" w:rsidRPr="00DA5B43">
        <w:rPr>
          <w:rFonts w:asciiTheme="majorHAnsi" w:hAnsiTheme="majorHAnsi" w:cs="Times New Roman"/>
          <w:sz w:val="24"/>
          <w:szCs w:val="24"/>
        </w:rPr>
        <w:t xml:space="preserve">kindergarten teachers in 2010 to </w:t>
      </w:r>
      <w:r w:rsidR="00300119" w:rsidRPr="00DA5B43">
        <w:rPr>
          <w:rFonts w:asciiTheme="majorHAnsi" w:hAnsiTheme="majorHAnsi" w:cs="Times New Roman"/>
          <w:i/>
          <w:sz w:val="24"/>
          <w:szCs w:val="24"/>
        </w:rPr>
        <w:t>first grade teachers</w:t>
      </w:r>
      <w:r w:rsidR="00300119" w:rsidRPr="00DA5B43">
        <w:rPr>
          <w:rFonts w:asciiTheme="majorHAnsi" w:hAnsiTheme="majorHAnsi" w:cs="Times New Roman"/>
          <w:sz w:val="24"/>
          <w:szCs w:val="24"/>
        </w:rPr>
        <w:t xml:space="preserve"> in 1999 in terms of how often they used standardized assessments</w:t>
      </w:r>
      <w:r w:rsidRPr="00DA5B43">
        <w:rPr>
          <w:rFonts w:asciiTheme="majorHAnsi" w:hAnsiTheme="majorHAnsi" w:cs="Times New Roman"/>
          <w:sz w:val="24"/>
          <w:szCs w:val="24"/>
        </w:rPr>
        <w:t>.</w:t>
      </w:r>
    </w:p>
    <w:p w:rsidR="00FF34B3" w:rsidRPr="00DA5B43" w:rsidRDefault="00FF34B3" w:rsidP="006F379B">
      <w:pPr>
        <w:spacing w:after="0" w:line="480" w:lineRule="auto"/>
        <w:ind w:firstLine="720"/>
        <w:contextualSpacing/>
        <w:rPr>
          <w:rFonts w:asciiTheme="majorHAnsi" w:hAnsiTheme="majorHAnsi" w:cs="Times New Roman"/>
          <w:sz w:val="24"/>
          <w:szCs w:val="24"/>
        </w:rPr>
      </w:pPr>
      <w:r w:rsidRPr="00DA5B43">
        <w:rPr>
          <w:rFonts w:asciiTheme="majorHAnsi" w:hAnsiTheme="majorHAnsi" w:cs="Times New Roman"/>
          <w:b/>
          <w:sz w:val="24"/>
          <w:szCs w:val="24"/>
        </w:rPr>
        <w:t>School and Teacher Characteristics</w:t>
      </w:r>
      <w:r w:rsidR="00010267" w:rsidRPr="00DA5B43">
        <w:rPr>
          <w:rFonts w:asciiTheme="majorHAnsi" w:hAnsiTheme="majorHAnsi" w:cs="Times New Roman"/>
          <w:b/>
          <w:sz w:val="24"/>
          <w:szCs w:val="24"/>
        </w:rPr>
        <w:t>.</w:t>
      </w:r>
      <w:r w:rsidRPr="00DA5B43">
        <w:rPr>
          <w:rFonts w:asciiTheme="majorHAnsi" w:hAnsiTheme="majorHAnsi" w:cs="Times New Roman"/>
          <w:b/>
          <w:sz w:val="24"/>
          <w:szCs w:val="24"/>
        </w:rPr>
        <w:t xml:space="preserve"> </w:t>
      </w:r>
      <w:r w:rsidR="00413777" w:rsidRPr="00DA5B43">
        <w:rPr>
          <w:rFonts w:asciiTheme="majorHAnsi" w:hAnsiTheme="majorHAnsi" w:cs="Times New Roman"/>
          <w:sz w:val="24"/>
          <w:szCs w:val="24"/>
        </w:rPr>
        <w:t>The ECLS-K datasets include surveys of school</w:t>
      </w:r>
      <w:r w:rsidR="00010267" w:rsidRPr="00DA5B43">
        <w:rPr>
          <w:rFonts w:asciiTheme="majorHAnsi" w:hAnsiTheme="majorHAnsi" w:cs="Times New Roman"/>
          <w:b/>
          <w:sz w:val="24"/>
          <w:szCs w:val="24"/>
        </w:rPr>
        <w:t xml:space="preserve"> </w:t>
      </w:r>
      <w:r w:rsidR="00010267" w:rsidRPr="00DA5B43">
        <w:rPr>
          <w:rFonts w:asciiTheme="majorHAnsi" w:hAnsiTheme="majorHAnsi" w:cs="Times New Roman"/>
          <w:sz w:val="24"/>
          <w:szCs w:val="24"/>
        </w:rPr>
        <w:t xml:space="preserve">administrators collected in the spring of the kindergarten year. </w:t>
      </w:r>
      <w:r w:rsidR="00C06C68" w:rsidRPr="00DA5B43">
        <w:rPr>
          <w:rFonts w:asciiTheme="majorHAnsi" w:hAnsiTheme="majorHAnsi" w:cs="Times New Roman"/>
          <w:sz w:val="24"/>
          <w:szCs w:val="24"/>
        </w:rPr>
        <w:t xml:space="preserve">Administrators were asked </w:t>
      </w:r>
      <w:r w:rsidR="002D2E77" w:rsidRPr="00DA5B43">
        <w:rPr>
          <w:rFonts w:asciiTheme="majorHAnsi" w:hAnsiTheme="majorHAnsi" w:cs="Times New Roman"/>
          <w:sz w:val="24"/>
          <w:szCs w:val="24"/>
        </w:rPr>
        <w:t>to</w:t>
      </w:r>
      <w:r w:rsidR="00C06C68" w:rsidRPr="00DA5B43">
        <w:rPr>
          <w:rFonts w:asciiTheme="majorHAnsi" w:hAnsiTheme="majorHAnsi" w:cs="Times New Roman"/>
          <w:sz w:val="24"/>
          <w:szCs w:val="24"/>
        </w:rPr>
        <w:t xml:space="preserve"> report the school</w:t>
      </w:r>
      <w:r w:rsidR="002D2E77" w:rsidRPr="00DA5B43">
        <w:rPr>
          <w:rFonts w:asciiTheme="majorHAnsi" w:hAnsiTheme="majorHAnsi" w:cs="Times New Roman"/>
          <w:sz w:val="24"/>
          <w:szCs w:val="24"/>
        </w:rPr>
        <w:t>-</w:t>
      </w:r>
      <w:r w:rsidR="00C06C68" w:rsidRPr="00DA5B43">
        <w:rPr>
          <w:rFonts w:asciiTheme="majorHAnsi" w:hAnsiTheme="majorHAnsi" w:cs="Times New Roman"/>
          <w:sz w:val="24"/>
          <w:szCs w:val="24"/>
        </w:rPr>
        <w:t>wide percentage of students that were eligible for free or reduced</w:t>
      </w:r>
      <w:r w:rsidR="00E04FBD">
        <w:rPr>
          <w:rFonts w:asciiTheme="majorHAnsi" w:hAnsiTheme="majorHAnsi" w:cs="Times New Roman"/>
          <w:sz w:val="24"/>
          <w:szCs w:val="24"/>
        </w:rPr>
        <w:t>-</w:t>
      </w:r>
      <w:r w:rsidR="00C06C68" w:rsidRPr="00DA5B43">
        <w:rPr>
          <w:rFonts w:asciiTheme="majorHAnsi" w:hAnsiTheme="majorHAnsi" w:cs="Times New Roman"/>
          <w:sz w:val="24"/>
          <w:szCs w:val="24"/>
        </w:rPr>
        <w:t>price lunch</w:t>
      </w:r>
      <w:r w:rsidR="00432F86" w:rsidRPr="00DA5B43">
        <w:rPr>
          <w:rFonts w:asciiTheme="majorHAnsi" w:hAnsiTheme="majorHAnsi" w:cs="Times New Roman"/>
          <w:sz w:val="24"/>
          <w:szCs w:val="24"/>
        </w:rPr>
        <w:t xml:space="preserve"> (FRPL)</w:t>
      </w:r>
      <w:r w:rsidR="006F379B" w:rsidRPr="00DA5B43">
        <w:rPr>
          <w:rFonts w:asciiTheme="majorHAnsi" w:hAnsiTheme="majorHAnsi" w:cs="Times New Roman"/>
          <w:sz w:val="24"/>
          <w:szCs w:val="24"/>
        </w:rPr>
        <w:t xml:space="preserve"> as well as the schools’ racial composition</w:t>
      </w:r>
      <w:r w:rsidR="00C06C68" w:rsidRPr="00DA5B43">
        <w:rPr>
          <w:rFonts w:asciiTheme="majorHAnsi" w:hAnsiTheme="majorHAnsi" w:cs="Times New Roman"/>
          <w:sz w:val="24"/>
          <w:szCs w:val="24"/>
        </w:rPr>
        <w:t xml:space="preserve">. </w:t>
      </w:r>
      <w:r w:rsidR="00432F86" w:rsidRPr="00DA5B43">
        <w:rPr>
          <w:rFonts w:asciiTheme="majorHAnsi" w:hAnsiTheme="majorHAnsi" w:cs="Times New Roman"/>
          <w:sz w:val="24"/>
          <w:szCs w:val="24"/>
        </w:rPr>
        <w:t xml:space="preserve">We constructed </w:t>
      </w:r>
      <w:r w:rsidR="00CF67BC" w:rsidRPr="00DA5B43">
        <w:rPr>
          <w:rFonts w:asciiTheme="majorHAnsi" w:hAnsiTheme="majorHAnsi" w:cs="Times New Roman"/>
          <w:sz w:val="24"/>
          <w:szCs w:val="24"/>
        </w:rPr>
        <w:t xml:space="preserve">a </w:t>
      </w:r>
      <w:r w:rsidR="00432F86" w:rsidRPr="00DA5B43">
        <w:rPr>
          <w:rFonts w:asciiTheme="majorHAnsi" w:hAnsiTheme="majorHAnsi" w:cs="Times New Roman"/>
          <w:sz w:val="24"/>
          <w:szCs w:val="24"/>
        </w:rPr>
        <w:t xml:space="preserve">variable to indicate that a school was in the </w:t>
      </w:r>
      <w:r w:rsidR="00CF67BC" w:rsidRPr="00DA5B43">
        <w:rPr>
          <w:rFonts w:asciiTheme="majorHAnsi" w:hAnsiTheme="majorHAnsi" w:cs="Times New Roman"/>
          <w:sz w:val="24"/>
          <w:szCs w:val="24"/>
        </w:rPr>
        <w:t xml:space="preserve">top quartile of FRPL </w:t>
      </w:r>
      <w:r w:rsidR="002D2E77" w:rsidRPr="00DA5B43">
        <w:rPr>
          <w:rFonts w:asciiTheme="majorHAnsi" w:hAnsiTheme="majorHAnsi" w:cs="Times New Roman"/>
          <w:sz w:val="24"/>
          <w:szCs w:val="24"/>
        </w:rPr>
        <w:t>eligible</w:t>
      </w:r>
      <w:r w:rsidR="00CF67BC" w:rsidRPr="00DA5B43">
        <w:rPr>
          <w:rFonts w:asciiTheme="majorHAnsi" w:hAnsiTheme="majorHAnsi" w:cs="Times New Roman"/>
          <w:sz w:val="24"/>
          <w:szCs w:val="24"/>
        </w:rPr>
        <w:t xml:space="preserve"> students (i.e. the </w:t>
      </w:r>
      <w:r w:rsidR="006C06AA" w:rsidRPr="00DA5B43">
        <w:rPr>
          <w:rFonts w:asciiTheme="majorHAnsi" w:hAnsiTheme="majorHAnsi" w:cs="Times New Roman"/>
          <w:sz w:val="24"/>
          <w:szCs w:val="24"/>
        </w:rPr>
        <w:t>schools serving the most low-income children</w:t>
      </w:r>
      <w:r w:rsidR="00CF67BC" w:rsidRPr="00DA5B43">
        <w:rPr>
          <w:rFonts w:asciiTheme="majorHAnsi" w:hAnsiTheme="majorHAnsi" w:cs="Times New Roman"/>
          <w:sz w:val="24"/>
          <w:szCs w:val="24"/>
        </w:rPr>
        <w:t xml:space="preserve">), and </w:t>
      </w:r>
      <w:r w:rsidR="006C06AA" w:rsidRPr="00DA5B43">
        <w:rPr>
          <w:rFonts w:asciiTheme="majorHAnsi" w:hAnsiTheme="majorHAnsi" w:cs="Times New Roman"/>
          <w:sz w:val="24"/>
          <w:szCs w:val="24"/>
        </w:rPr>
        <w:t>another</w:t>
      </w:r>
      <w:r w:rsidR="00CF67BC" w:rsidRPr="00DA5B43">
        <w:rPr>
          <w:rFonts w:asciiTheme="majorHAnsi" w:hAnsiTheme="majorHAnsi" w:cs="Times New Roman"/>
          <w:sz w:val="24"/>
          <w:szCs w:val="24"/>
        </w:rPr>
        <w:t xml:space="preserve"> to indicate a school was in the top quartile of non-white students (i.e. the lowest percent of white students).</w:t>
      </w:r>
      <w:r w:rsidR="00D45C92" w:rsidRPr="00DA5B43">
        <w:rPr>
          <w:rFonts w:asciiTheme="majorHAnsi" w:hAnsiTheme="majorHAnsi" w:cs="Times New Roman"/>
          <w:sz w:val="24"/>
          <w:szCs w:val="24"/>
        </w:rPr>
        <w:t xml:space="preserve"> </w:t>
      </w:r>
      <w:r w:rsidR="006C06AA" w:rsidRPr="00DA5B43">
        <w:rPr>
          <w:rFonts w:asciiTheme="majorHAnsi" w:hAnsiTheme="majorHAnsi" w:cs="Times New Roman"/>
          <w:sz w:val="24"/>
          <w:szCs w:val="24"/>
        </w:rPr>
        <w:t>We use these variables to assess whether changes in kindergarten over time differed across schools based on their demographic composition.</w:t>
      </w:r>
    </w:p>
    <w:p w:rsidR="0085415D" w:rsidRDefault="006C06AA" w:rsidP="0085415D">
      <w:pPr>
        <w:spacing w:after="0" w:line="480" w:lineRule="auto"/>
        <w:ind w:firstLine="720"/>
        <w:contextualSpacing/>
        <w:rPr>
          <w:rFonts w:asciiTheme="majorHAnsi" w:hAnsiTheme="majorHAnsi" w:cs="Times New Roman"/>
          <w:sz w:val="24"/>
          <w:szCs w:val="24"/>
        </w:rPr>
      </w:pPr>
      <w:r w:rsidRPr="00DA5B43">
        <w:rPr>
          <w:rFonts w:asciiTheme="majorHAnsi" w:hAnsiTheme="majorHAnsi" w:cs="Times New Roman"/>
          <w:sz w:val="24"/>
          <w:szCs w:val="24"/>
        </w:rPr>
        <w:t xml:space="preserve">As described further below, we explore this question in a </w:t>
      </w:r>
      <w:r w:rsidR="0085415D">
        <w:rPr>
          <w:rFonts w:asciiTheme="majorHAnsi" w:hAnsiTheme="majorHAnsi" w:cs="Times New Roman"/>
          <w:sz w:val="24"/>
          <w:szCs w:val="24"/>
        </w:rPr>
        <w:t xml:space="preserve">logistic </w:t>
      </w:r>
      <w:r w:rsidRPr="00DA5B43">
        <w:rPr>
          <w:rFonts w:asciiTheme="majorHAnsi" w:hAnsiTheme="majorHAnsi" w:cs="Times New Roman"/>
          <w:sz w:val="24"/>
          <w:szCs w:val="24"/>
        </w:rPr>
        <w:t xml:space="preserve">regression framework and control for other </w:t>
      </w:r>
      <w:r w:rsidR="00FF34B3" w:rsidRPr="00DA5B43">
        <w:rPr>
          <w:rFonts w:asciiTheme="majorHAnsi" w:hAnsiTheme="majorHAnsi" w:cs="Times New Roman"/>
          <w:sz w:val="24"/>
          <w:szCs w:val="24"/>
        </w:rPr>
        <w:t xml:space="preserve">school and teacher characteristics that may be associated </w:t>
      </w:r>
      <w:r w:rsidR="009B014E" w:rsidRPr="00DA5B43">
        <w:rPr>
          <w:rFonts w:asciiTheme="majorHAnsi" w:hAnsiTheme="majorHAnsi" w:cs="Times New Roman"/>
          <w:sz w:val="24"/>
          <w:szCs w:val="24"/>
        </w:rPr>
        <w:t>with both</w:t>
      </w:r>
      <w:r w:rsidR="00FF34B3" w:rsidRPr="00DA5B43">
        <w:rPr>
          <w:rFonts w:asciiTheme="majorHAnsi" w:hAnsiTheme="majorHAnsi" w:cs="Times New Roman"/>
          <w:sz w:val="24"/>
          <w:szCs w:val="24"/>
        </w:rPr>
        <w:t xml:space="preserve"> the school demographic composition </w:t>
      </w:r>
      <w:r w:rsidR="009B014E" w:rsidRPr="00DA5B43">
        <w:rPr>
          <w:rFonts w:asciiTheme="majorHAnsi" w:hAnsiTheme="majorHAnsi" w:cs="Times New Roman"/>
          <w:sz w:val="24"/>
          <w:szCs w:val="24"/>
        </w:rPr>
        <w:t>and our outcomes</w:t>
      </w:r>
      <w:r w:rsidR="00FF34B3" w:rsidRPr="00DA5B43">
        <w:rPr>
          <w:rFonts w:asciiTheme="majorHAnsi" w:hAnsiTheme="majorHAnsi" w:cs="Times New Roman"/>
          <w:sz w:val="24"/>
          <w:szCs w:val="24"/>
        </w:rPr>
        <w:t xml:space="preserve">. </w:t>
      </w:r>
      <w:r w:rsidR="009B014E" w:rsidRPr="00DA5B43">
        <w:rPr>
          <w:rFonts w:asciiTheme="majorHAnsi" w:hAnsiTheme="majorHAnsi" w:cs="Times New Roman"/>
          <w:sz w:val="24"/>
          <w:szCs w:val="24"/>
        </w:rPr>
        <w:t>Most importantly, we account for whether teachers work in a half or full-day kindergarten classroom. This is a critical covariate because time</w:t>
      </w:r>
      <w:r w:rsidR="00E04FBD">
        <w:rPr>
          <w:rFonts w:asciiTheme="majorHAnsi" w:hAnsiTheme="majorHAnsi" w:cs="Times New Roman"/>
          <w:sz w:val="24"/>
          <w:szCs w:val="24"/>
        </w:rPr>
        <w:t xml:space="preserve"> </w:t>
      </w:r>
      <w:r w:rsidR="009B014E" w:rsidRPr="00DA5B43">
        <w:rPr>
          <w:rFonts w:asciiTheme="majorHAnsi" w:hAnsiTheme="majorHAnsi" w:cs="Times New Roman"/>
          <w:sz w:val="24"/>
          <w:szCs w:val="24"/>
        </w:rPr>
        <w:t>use variables differ significantly across these settings and because there has been a substantial shift towards full-day programs over the period examined.</w:t>
      </w:r>
      <w:r w:rsidR="00A871A1" w:rsidRPr="00DA5B43">
        <w:rPr>
          <w:rFonts w:asciiTheme="majorHAnsi" w:hAnsiTheme="majorHAnsi" w:cs="Times New Roman"/>
          <w:sz w:val="24"/>
          <w:szCs w:val="24"/>
        </w:rPr>
        <w:t xml:space="preserve"> </w:t>
      </w:r>
      <w:r w:rsidR="009B014E" w:rsidRPr="00DA5B43">
        <w:rPr>
          <w:rFonts w:asciiTheme="majorHAnsi" w:hAnsiTheme="majorHAnsi" w:cs="Times New Roman"/>
          <w:sz w:val="24"/>
          <w:szCs w:val="24"/>
        </w:rPr>
        <w:t xml:space="preserve">To ensure a consistent definition of full-day care across waves, we constructed </w:t>
      </w:r>
      <w:r w:rsidR="009B014E" w:rsidRPr="00DA5B43">
        <w:rPr>
          <w:rFonts w:asciiTheme="majorHAnsi" w:hAnsiTheme="majorHAnsi" w:cs="Times New Roman"/>
          <w:sz w:val="24"/>
          <w:szCs w:val="24"/>
        </w:rPr>
        <w:lastRenderedPageBreak/>
        <w:t>an indicator set to one if the class met for 5 or more</w:t>
      </w:r>
      <w:r w:rsidR="006B5D50" w:rsidRPr="00DA5B43">
        <w:rPr>
          <w:rFonts w:asciiTheme="majorHAnsi" w:hAnsiTheme="majorHAnsi" w:cs="Times New Roman"/>
          <w:sz w:val="24"/>
          <w:szCs w:val="24"/>
        </w:rPr>
        <w:t xml:space="preserve"> </w:t>
      </w:r>
      <w:r w:rsidR="009B014E" w:rsidRPr="00DA5B43">
        <w:rPr>
          <w:rFonts w:asciiTheme="majorHAnsi" w:hAnsiTheme="majorHAnsi" w:cs="Times New Roman"/>
          <w:sz w:val="24"/>
          <w:szCs w:val="24"/>
        </w:rPr>
        <w:t xml:space="preserve">hours per day. We also </w:t>
      </w:r>
      <w:r w:rsidR="0085415D">
        <w:rPr>
          <w:rFonts w:asciiTheme="majorHAnsi" w:hAnsiTheme="majorHAnsi" w:cs="Times New Roman"/>
          <w:sz w:val="24"/>
          <w:szCs w:val="24"/>
        </w:rPr>
        <w:t xml:space="preserve">include </w:t>
      </w:r>
      <w:r w:rsidR="009B014E" w:rsidRPr="00DA5B43">
        <w:rPr>
          <w:rFonts w:asciiTheme="majorHAnsi" w:hAnsiTheme="majorHAnsi" w:cs="Times New Roman"/>
          <w:sz w:val="24"/>
          <w:szCs w:val="24"/>
        </w:rPr>
        <w:t xml:space="preserve">an indicator for whether each school offers a preschool program, as schools that provide early childhood education programs may have systematically different approaches to their kindergarten curriculum. </w:t>
      </w:r>
    </w:p>
    <w:p w:rsidR="00FF34B3" w:rsidRPr="00DA5B43" w:rsidRDefault="009B014E" w:rsidP="0085415D">
      <w:pPr>
        <w:spacing w:after="0" w:line="480" w:lineRule="auto"/>
        <w:ind w:firstLine="720"/>
        <w:contextualSpacing/>
        <w:rPr>
          <w:rFonts w:asciiTheme="majorHAnsi" w:hAnsiTheme="majorHAnsi" w:cs="Times New Roman"/>
          <w:sz w:val="24"/>
          <w:szCs w:val="24"/>
        </w:rPr>
      </w:pPr>
      <w:r w:rsidRPr="00DA5B43">
        <w:rPr>
          <w:rFonts w:asciiTheme="majorHAnsi" w:hAnsiTheme="majorHAnsi" w:cs="Times New Roman"/>
          <w:sz w:val="24"/>
          <w:szCs w:val="24"/>
        </w:rPr>
        <w:t xml:space="preserve">To address other potential sources of selection bias, we have measures of school enrollment, </w:t>
      </w:r>
      <w:r w:rsidR="0085415D">
        <w:rPr>
          <w:rFonts w:asciiTheme="majorHAnsi" w:hAnsiTheme="majorHAnsi" w:cs="Times New Roman"/>
          <w:sz w:val="24"/>
          <w:szCs w:val="24"/>
        </w:rPr>
        <w:t xml:space="preserve">class size, </w:t>
      </w:r>
      <w:r w:rsidRPr="00DA5B43">
        <w:rPr>
          <w:rFonts w:asciiTheme="majorHAnsi" w:hAnsiTheme="majorHAnsi" w:cs="Times New Roman"/>
          <w:sz w:val="24"/>
          <w:szCs w:val="24"/>
        </w:rPr>
        <w:t>urbanicity (city, suburb, rural) and region (Northeast</w:t>
      </w:r>
      <w:r w:rsidR="0085415D">
        <w:rPr>
          <w:rFonts w:asciiTheme="majorHAnsi" w:hAnsiTheme="majorHAnsi" w:cs="Times New Roman"/>
          <w:sz w:val="24"/>
          <w:szCs w:val="24"/>
        </w:rPr>
        <w:t xml:space="preserve">, Midwest, West, South). We also include a set of teacher characteristics.  These include </w:t>
      </w:r>
      <w:r w:rsidRPr="00DA5B43">
        <w:rPr>
          <w:rFonts w:asciiTheme="majorHAnsi" w:hAnsiTheme="majorHAnsi" w:cs="Times New Roman"/>
          <w:sz w:val="24"/>
          <w:szCs w:val="24"/>
        </w:rPr>
        <w:t xml:space="preserve">teacher experience, </w:t>
      </w:r>
      <w:r w:rsidR="0085415D">
        <w:rPr>
          <w:rFonts w:asciiTheme="majorHAnsi" w:hAnsiTheme="majorHAnsi" w:cs="Times New Roman"/>
          <w:sz w:val="24"/>
          <w:szCs w:val="24"/>
        </w:rPr>
        <w:t>modeled as</w:t>
      </w:r>
      <w:r w:rsidRPr="00DA5B43">
        <w:rPr>
          <w:rFonts w:asciiTheme="majorHAnsi" w:hAnsiTheme="majorHAnsi" w:cs="Times New Roman"/>
          <w:sz w:val="24"/>
          <w:szCs w:val="24"/>
        </w:rPr>
        <w:t xml:space="preserve"> an indicator for whether a teacher is in her first three years of teaching</w:t>
      </w:r>
      <w:r w:rsidR="0085415D">
        <w:rPr>
          <w:rFonts w:asciiTheme="majorHAnsi" w:hAnsiTheme="majorHAnsi" w:cs="Times New Roman"/>
          <w:sz w:val="24"/>
          <w:szCs w:val="24"/>
        </w:rPr>
        <w:t>, indicators for whether the teacher holds an elementary or early childhood credential, as well as several demographic covariates</w:t>
      </w:r>
      <w:r w:rsidRPr="00DA5B43">
        <w:rPr>
          <w:rFonts w:asciiTheme="majorHAnsi" w:hAnsiTheme="majorHAnsi" w:cs="Times New Roman"/>
          <w:sz w:val="24"/>
          <w:szCs w:val="24"/>
        </w:rPr>
        <w:t>.</w:t>
      </w:r>
      <w:r w:rsidR="0085415D">
        <w:rPr>
          <w:rFonts w:asciiTheme="majorHAnsi" w:hAnsiTheme="majorHAnsi" w:cs="Times New Roman"/>
          <w:sz w:val="24"/>
          <w:szCs w:val="24"/>
        </w:rPr>
        <w:t xml:space="preserve"> Appendix </w:t>
      </w:r>
      <w:ins w:id="0" w:author="Author">
        <w:r w:rsidR="0051408E">
          <w:rPr>
            <w:rFonts w:asciiTheme="majorHAnsi" w:hAnsiTheme="majorHAnsi" w:cs="Times New Roman"/>
            <w:sz w:val="24"/>
            <w:szCs w:val="24"/>
          </w:rPr>
          <w:t>A</w:t>
        </w:r>
      </w:ins>
      <w:r w:rsidR="002938CE">
        <w:rPr>
          <w:rFonts w:asciiTheme="majorHAnsi" w:hAnsiTheme="majorHAnsi" w:cs="Times New Roman"/>
          <w:sz w:val="24"/>
          <w:szCs w:val="24"/>
        </w:rPr>
        <w:t xml:space="preserve">1 </w:t>
      </w:r>
      <w:r w:rsidR="0085415D">
        <w:rPr>
          <w:rFonts w:asciiTheme="majorHAnsi" w:hAnsiTheme="majorHAnsi" w:cs="Times New Roman"/>
          <w:sz w:val="24"/>
          <w:szCs w:val="24"/>
        </w:rPr>
        <w:t>provides descriptive statistics for these school and teacher level covariates.</w:t>
      </w:r>
    </w:p>
    <w:p w:rsidR="00FF34B3" w:rsidRPr="00DA5B43" w:rsidRDefault="00FF34B3" w:rsidP="00162B54">
      <w:pPr>
        <w:spacing w:after="0" w:line="480" w:lineRule="auto"/>
        <w:rPr>
          <w:rFonts w:asciiTheme="majorHAnsi" w:hAnsiTheme="majorHAnsi" w:cs="Times New Roman"/>
          <w:sz w:val="24"/>
          <w:szCs w:val="24"/>
        </w:rPr>
      </w:pPr>
      <w:r w:rsidRPr="00DA5B43">
        <w:rPr>
          <w:rFonts w:asciiTheme="majorHAnsi" w:hAnsiTheme="majorHAnsi" w:cs="Times New Roman"/>
          <w:b/>
          <w:sz w:val="24"/>
          <w:szCs w:val="24"/>
        </w:rPr>
        <w:t>Analytic Plan</w:t>
      </w:r>
    </w:p>
    <w:p w:rsidR="00FF34B3" w:rsidRPr="00DA5B43" w:rsidRDefault="00FF34B3" w:rsidP="006F379B">
      <w:pPr>
        <w:spacing w:after="0" w:line="480" w:lineRule="auto"/>
        <w:contextualSpacing/>
        <w:rPr>
          <w:rFonts w:asciiTheme="majorHAnsi" w:hAnsiTheme="majorHAnsi" w:cs="Times New Roman"/>
          <w:sz w:val="24"/>
          <w:szCs w:val="24"/>
        </w:rPr>
      </w:pPr>
      <w:r w:rsidRPr="00DA5B43">
        <w:rPr>
          <w:rFonts w:asciiTheme="majorHAnsi" w:hAnsiTheme="majorHAnsi" w:cs="Times New Roman"/>
          <w:sz w:val="24"/>
          <w:szCs w:val="24"/>
        </w:rPr>
        <w:t xml:space="preserve">To address </w:t>
      </w:r>
      <w:r w:rsidR="00875C37" w:rsidRPr="00DA5B43">
        <w:rPr>
          <w:rFonts w:asciiTheme="majorHAnsi" w:hAnsiTheme="majorHAnsi" w:cs="Times New Roman"/>
          <w:sz w:val="24"/>
          <w:szCs w:val="24"/>
        </w:rPr>
        <w:t>our first two research</w:t>
      </w:r>
      <w:r w:rsidR="007E3C1D" w:rsidRPr="00DA5B43">
        <w:rPr>
          <w:rFonts w:asciiTheme="majorHAnsi" w:hAnsiTheme="majorHAnsi" w:cs="Times New Roman"/>
          <w:sz w:val="24"/>
          <w:szCs w:val="24"/>
        </w:rPr>
        <w:t xml:space="preserve"> </w:t>
      </w:r>
      <w:r w:rsidRPr="00DA5B43">
        <w:rPr>
          <w:rFonts w:asciiTheme="majorHAnsi" w:hAnsiTheme="majorHAnsi" w:cs="Times New Roman"/>
          <w:sz w:val="24"/>
          <w:szCs w:val="24"/>
        </w:rPr>
        <w:t>question</w:t>
      </w:r>
      <w:r w:rsidR="007E3C1D" w:rsidRPr="00DA5B43">
        <w:rPr>
          <w:rFonts w:asciiTheme="majorHAnsi" w:hAnsiTheme="majorHAnsi" w:cs="Times New Roman"/>
          <w:sz w:val="24"/>
          <w:szCs w:val="24"/>
        </w:rPr>
        <w:t>s</w:t>
      </w:r>
      <w:r w:rsidRPr="00DA5B43">
        <w:rPr>
          <w:rFonts w:asciiTheme="majorHAnsi" w:hAnsiTheme="majorHAnsi" w:cs="Times New Roman"/>
          <w:sz w:val="24"/>
          <w:szCs w:val="24"/>
        </w:rPr>
        <w:t xml:space="preserve"> we present descriptive statistics highlighting how kindergarten </w:t>
      </w:r>
      <w:r w:rsidR="007E3C1D" w:rsidRPr="00DA5B43">
        <w:rPr>
          <w:rFonts w:asciiTheme="majorHAnsi" w:hAnsiTheme="majorHAnsi" w:cs="Times New Roman"/>
          <w:sz w:val="24"/>
          <w:szCs w:val="24"/>
        </w:rPr>
        <w:t xml:space="preserve">and first grade </w:t>
      </w:r>
      <w:r w:rsidRPr="00DA5B43">
        <w:rPr>
          <w:rFonts w:asciiTheme="majorHAnsi" w:hAnsiTheme="majorHAnsi" w:cs="Times New Roman"/>
          <w:sz w:val="24"/>
          <w:szCs w:val="24"/>
        </w:rPr>
        <w:t xml:space="preserve">teachers’ </w:t>
      </w:r>
      <w:r w:rsidR="007E3C1D" w:rsidRPr="00DA5B43">
        <w:rPr>
          <w:rFonts w:asciiTheme="majorHAnsi" w:hAnsiTheme="majorHAnsi" w:cs="Times New Roman"/>
          <w:sz w:val="24"/>
          <w:szCs w:val="24"/>
        </w:rPr>
        <w:t>accounts</w:t>
      </w:r>
      <w:r w:rsidRPr="00DA5B43">
        <w:rPr>
          <w:rFonts w:asciiTheme="majorHAnsi" w:hAnsiTheme="majorHAnsi" w:cs="Times New Roman"/>
          <w:sz w:val="24"/>
          <w:szCs w:val="24"/>
        </w:rPr>
        <w:t xml:space="preserve"> of their classrooms have changed over a roughly </w:t>
      </w:r>
      <w:r w:rsidR="00730AA3" w:rsidRPr="00DA5B43">
        <w:rPr>
          <w:rFonts w:asciiTheme="majorHAnsi" w:hAnsiTheme="majorHAnsi" w:cs="Times New Roman"/>
          <w:sz w:val="24"/>
          <w:szCs w:val="24"/>
        </w:rPr>
        <w:t xml:space="preserve">12 </w:t>
      </w:r>
      <w:r w:rsidRPr="00DA5B43">
        <w:rPr>
          <w:rFonts w:asciiTheme="majorHAnsi" w:hAnsiTheme="majorHAnsi" w:cs="Times New Roman"/>
          <w:sz w:val="24"/>
          <w:szCs w:val="24"/>
        </w:rPr>
        <w:t>year period.</w:t>
      </w:r>
      <w:r w:rsidR="00A871A1" w:rsidRPr="00DA5B43">
        <w:rPr>
          <w:rFonts w:asciiTheme="majorHAnsi" w:hAnsiTheme="majorHAnsi" w:cs="Times New Roman"/>
          <w:sz w:val="24"/>
          <w:szCs w:val="24"/>
        </w:rPr>
        <w:t xml:space="preserve"> </w:t>
      </w:r>
      <w:r w:rsidR="0085415D">
        <w:rPr>
          <w:rFonts w:asciiTheme="majorHAnsi" w:hAnsiTheme="majorHAnsi" w:cs="Times New Roman"/>
          <w:sz w:val="24"/>
          <w:szCs w:val="24"/>
        </w:rPr>
        <w:t>B</w:t>
      </w:r>
      <w:r w:rsidR="0079024C">
        <w:rPr>
          <w:rFonts w:asciiTheme="majorHAnsi" w:hAnsiTheme="majorHAnsi" w:cs="Times New Roman"/>
          <w:sz w:val="24"/>
          <w:szCs w:val="24"/>
        </w:rPr>
        <w:t xml:space="preserve">ecause all of our measures of the kindergarten outcomes are binary, we run </w:t>
      </w:r>
      <w:r w:rsidR="00906990">
        <w:rPr>
          <w:rFonts w:asciiTheme="majorHAnsi" w:hAnsiTheme="majorHAnsi" w:cs="Times New Roman"/>
          <w:sz w:val="24"/>
          <w:szCs w:val="24"/>
        </w:rPr>
        <w:t xml:space="preserve">logistic regressions to assess the statistical significance of changes over time. </w:t>
      </w:r>
      <w:r w:rsidRPr="00DA5B43">
        <w:rPr>
          <w:rFonts w:asciiTheme="majorHAnsi" w:hAnsiTheme="majorHAnsi" w:cs="Times New Roman"/>
          <w:sz w:val="24"/>
          <w:szCs w:val="24"/>
        </w:rPr>
        <w:t xml:space="preserve">While the two datasets leveraged in the current study do not track the same teachers or schools, and therefore do not allow us to assess whether individual teachers changed their own practices or beliefs over this time period, we are able to describe the extent to which two kindergarten teaching cohorts resemble one another. </w:t>
      </w:r>
    </w:p>
    <w:p w:rsidR="00FF34B3" w:rsidRPr="00DA5B43" w:rsidRDefault="00906990" w:rsidP="00162B54">
      <w:pPr>
        <w:spacing w:after="0" w:line="480" w:lineRule="auto"/>
        <w:ind w:firstLine="720"/>
        <w:contextualSpacing/>
        <w:rPr>
          <w:rFonts w:asciiTheme="majorHAnsi" w:hAnsiTheme="majorHAnsi" w:cs="Times New Roman"/>
          <w:sz w:val="24"/>
          <w:szCs w:val="24"/>
        </w:rPr>
      </w:pPr>
      <w:r>
        <w:rPr>
          <w:rFonts w:asciiTheme="majorHAnsi" w:hAnsiTheme="majorHAnsi" w:cs="Times New Roman"/>
          <w:sz w:val="24"/>
          <w:szCs w:val="24"/>
        </w:rPr>
        <w:t>F</w:t>
      </w:r>
      <w:r w:rsidR="006F379B" w:rsidRPr="00DA5B43">
        <w:rPr>
          <w:rFonts w:asciiTheme="majorHAnsi" w:hAnsiTheme="majorHAnsi" w:cs="Times New Roman"/>
          <w:sz w:val="24"/>
          <w:szCs w:val="24"/>
        </w:rPr>
        <w:t xml:space="preserve">ull-day kindergarten </w:t>
      </w:r>
      <w:r>
        <w:rPr>
          <w:rFonts w:asciiTheme="majorHAnsi" w:hAnsiTheme="majorHAnsi" w:cs="Times New Roman"/>
          <w:sz w:val="24"/>
          <w:szCs w:val="24"/>
        </w:rPr>
        <w:t xml:space="preserve">increased substantially </w:t>
      </w:r>
      <w:r w:rsidR="006F379B" w:rsidRPr="00DA5B43">
        <w:rPr>
          <w:rFonts w:asciiTheme="majorHAnsi" w:hAnsiTheme="majorHAnsi" w:cs="Times New Roman"/>
          <w:sz w:val="24"/>
          <w:szCs w:val="24"/>
        </w:rPr>
        <w:t>over our study period (</w:t>
      </w:r>
      <w:commentRangeStart w:id="1"/>
      <w:r w:rsidR="006F379B" w:rsidRPr="00DA5B43">
        <w:rPr>
          <w:rFonts w:asciiTheme="majorHAnsi" w:hAnsiTheme="majorHAnsi" w:cs="Times New Roman"/>
          <w:sz w:val="24"/>
          <w:szCs w:val="24"/>
        </w:rPr>
        <w:t>from 55 to 80 percent</w:t>
      </w:r>
      <w:commentRangeEnd w:id="1"/>
      <w:r w:rsidR="002938CE">
        <w:rPr>
          <w:rStyle w:val="CommentReference"/>
        </w:rPr>
        <w:commentReference w:id="1"/>
      </w:r>
      <w:r w:rsidR="006F379B" w:rsidRPr="00DA5B43">
        <w:rPr>
          <w:rFonts w:asciiTheme="majorHAnsi" w:hAnsiTheme="majorHAnsi" w:cs="Times New Roman"/>
          <w:sz w:val="24"/>
          <w:szCs w:val="24"/>
        </w:rPr>
        <w:t>)</w:t>
      </w:r>
      <w:r>
        <w:rPr>
          <w:rFonts w:asciiTheme="majorHAnsi" w:hAnsiTheme="majorHAnsi" w:cs="Times New Roman"/>
          <w:sz w:val="24"/>
          <w:szCs w:val="24"/>
        </w:rPr>
        <w:t>. This</w:t>
      </w:r>
      <w:r w:rsidR="006F379B" w:rsidRPr="00DA5B43">
        <w:rPr>
          <w:rFonts w:asciiTheme="majorHAnsi" w:hAnsiTheme="majorHAnsi" w:cs="Times New Roman"/>
          <w:sz w:val="24"/>
          <w:szCs w:val="24"/>
        </w:rPr>
        <w:t xml:space="preserve"> </w:t>
      </w:r>
      <w:r w:rsidR="00FF34B3" w:rsidRPr="00DA5B43">
        <w:rPr>
          <w:rFonts w:asciiTheme="majorHAnsi" w:hAnsiTheme="majorHAnsi" w:cs="Times New Roman"/>
          <w:sz w:val="24"/>
          <w:szCs w:val="24"/>
        </w:rPr>
        <w:t>is relevant for our analysis because changes we observe in our outcome variables</w:t>
      </w:r>
      <w:r>
        <w:rPr>
          <w:rFonts w:asciiTheme="majorHAnsi" w:hAnsiTheme="majorHAnsi" w:cs="Times New Roman"/>
          <w:sz w:val="24"/>
          <w:szCs w:val="24"/>
        </w:rPr>
        <w:t>, particularly those related to time use,</w:t>
      </w:r>
      <w:r w:rsidR="00FF34B3" w:rsidRPr="00DA5B43">
        <w:rPr>
          <w:rFonts w:asciiTheme="majorHAnsi" w:hAnsiTheme="majorHAnsi" w:cs="Times New Roman"/>
          <w:sz w:val="24"/>
          <w:szCs w:val="24"/>
        </w:rPr>
        <w:t xml:space="preserve"> may in part be driven by the shift towards </w:t>
      </w:r>
      <w:r w:rsidR="00FF34B3" w:rsidRPr="00DA5B43">
        <w:rPr>
          <w:rFonts w:asciiTheme="majorHAnsi" w:hAnsiTheme="majorHAnsi" w:cs="Times New Roman"/>
          <w:sz w:val="24"/>
          <w:szCs w:val="24"/>
        </w:rPr>
        <w:lastRenderedPageBreak/>
        <w:t>full</w:t>
      </w:r>
      <w:r w:rsidR="00921B2B">
        <w:rPr>
          <w:rFonts w:asciiTheme="majorHAnsi" w:hAnsiTheme="majorHAnsi" w:cs="Times New Roman"/>
          <w:sz w:val="24"/>
          <w:szCs w:val="24"/>
        </w:rPr>
        <w:t>-</w:t>
      </w:r>
      <w:r w:rsidR="00FF34B3" w:rsidRPr="00DA5B43">
        <w:rPr>
          <w:rFonts w:asciiTheme="majorHAnsi" w:hAnsiTheme="majorHAnsi" w:cs="Times New Roman"/>
          <w:sz w:val="24"/>
          <w:szCs w:val="24"/>
        </w:rPr>
        <w:t xml:space="preserve">day programs. In other words, students may spend more time on </w:t>
      </w:r>
      <w:r w:rsidR="006F379B" w:rsidRPr="00DA5B43">
        <w:rPr>
          <w:rFonts w:asciiTheme="majorHAnsi" w:hAnsiTheme="majorHAnsi" w:cs="Times New Roman"/>
          <w:sz w:val="24"/>
          <w:szCs w:val="24"/>
        </w:rPr>
        <w:t>literacy instruction</w:t>
      </w:r>
      <w:r w:rsidR="00FF34B3" w:rsidRPr="00DA5B43">
        <w:rPr>
          <w:rFonts w:asciiTheme="majorHAnsi" w:hAnsiTheme="majorHAnsi" w:cs="Times New Roman"/>
          <w:sz w:val="24"/>
          <w:szCs w:val="24"/>
        </w:rPr>
        <w:t xml:space="preserve"> because they spend more time in school.</w:t>
      </w:r>
      <w:r w:rsidR="00A871A1" w:rsidRPr="00DA5B43">
        <w:rPr>
          <w:rFonts w:asciiTheme="majorHAnsi" w:hAnsiTheme="majorHAnsi" w:cs="Times New Roman"/>
          <w:sz w:val="24"/>
          <w:szCs w:val="24"/>
        </w:rPr>
        <w:t xml:space="preserve"> </w:t>
      </w:r>
      <w:r w:rsidR="00FF34B3" w:rsidRPr="00DA5B43">
        <w:rPr>
          <w:rFonts w:asciiTheme="majorHAnsi" w:hAnsiTheme="majorHAnsi" w:cs="Times New Roman"/>
          <w:sz w:val="24"/>
          <w:szCs w:val="24"/>
        </w:rPr>
        <w:t>To address this we run our analyses separately for full and half</w:t>
      </w:r>
      <w:r w:rsidR="00921B2B">
        <w:rPr>
          <w:rFonts w:asciiTheme="majorHAnsi" w:hAnsiTheme="majorHAnsi" w:cs="Times New Roman"/>
          <w:sz w:val="24"/>
          <w:szCs w:val="24"/>
        </w:rPr>
        <w:t>-</w:t>
      </w:r>
      <w:r w:rsidR="00FF34B3" w:rsidRPr="00DA5B43">
        <w:rPr>
          <w:rFonts w:asciiTheme="majorHAnsi" w:hAnsiTheme="majorHAnsi" w:cs="Times New Roman"/>
          <w:sz w:val="24"/>
          <w:szCs w:val="24"/>
        </w:rPr>
        <w:t>day programs.</w:t>
      </w:r>
    </w:p>
    <w:p w:rsidR="00FF34B3" w:rsidRPr="00DA5B43" w:rsidRDefault="006F379B" w:rsidP="00162B54">
      <w:pPr>
        <w:spacing w:after="0" w:line="480" w:lineRule="auto"/>
        <w:ind w:firstLine="720"/>
        <w:contextualSpacing/>
        <w:rPr>
          <w:rFonts w:asciiTheme="majorHAnsi" w:hAnsiTheme="majorHAnsi" w:cs="Times New Roman"/>
          <w:sz w:val="24"/>
          <w:szCs w:val="24"/>
        </w:rPr>
      </w:pPr>
      <w:r w:rsidRPr="00DA5B43">
        <w:rPr>
          <w:rFonts w:asciiTheme="majorHAnsi" w:hAnsiTheme="majorHAnsi" w:cs="Times New Roman"/>
          <w:sz w:val="24"/>
          <w:szCs w:val="24"/>
        </w:rPr>
        <w:t>We answer</w:t>
      </w:r>
      <w:r w:rsidR="00FF34B3" w:rsidRPr="00DA5B43">
        <w:rPr>
          <w:rFonts w:asciiTheme="majorHAnsi" w:hAnsiTheme="majorHAnsi" w:cs="Times New Roman"/>
          <w:sz w:val="24"/>
          <w:szCs w:val="24"/>
        </w:rPr>
        <w:t xml:space="preserve"> </w:t>
      </w:r>
      <w:r w:rsidR="007E3C1D" w:rsidRPr="00DA5B43">
        <w:rPr>
          <w:rFonts w:asciiTheme="majorHAnsi" w:hAnsiTheme="majorHAnsi" w:cs="Times New Roman"/>
          <w:sz w:val="24"/>
          <w:szCs w:val="24"/>
        </w:rPr>
        <w:t xml:space="preserve">our </w:t>
      </w:r>
      <w:r w:rsidR="00875C37" w:rsidRPr="00DA5B43">
        <w:rPr>
          <w:rFonts w:asciiTheme="majorHAnsi" w:hAnsiTheme="majorHAnsi" w:cs="Times New Roman"/>
          <w:sz w:val="24"/>
          <w:szCs w:val="24"/>
        </w:rPr>
        <w:t>final</w:t>
      </w:r>
      <w:r w:rsidR="007E3C1D" w:rsidRPr="00DA5B43">
        <w:rPr>
          <w:rFonts w:asciiTheme="majorHAnsi" w:hAnsiTheme="majorHAnsi" w:cs="Times New Roman"/>
          <w:sz w:val="24"/>
          <w:szCs w:val="24"/>
        </w:rPr>
        <w:t xml:space="preserve"> research question about </w:t>
      </w:r>
      <w:r w:rsidR="00FF34B3" w:rsidRPr="00DA5B43">
        <w:rPr>
          <w:rFonts w:asciiTheme="majorHAnsi" w:hAnsiTheme="majorHAnsi" w:cs="Times New Roman"/>
          <w:sz w:val="24"/>
          <w:szCs w:val="24"/>
        </w:rPr>
        <w:t>the relationship between kindergarten teachers’ beliefs and practices and the demographic composition of the school where they teach</w:t>
      </w:r>
      <w:r w:rsidR="007E3C1D" w:rsidRPr="00DA5B43">
        <w:rPr>
          <w:rFonts w:asciiTheme="majorHAnsi" w:hAnsiTheme="majorHAnsi" w:cs="Times New Roman"/>
          <w:sz w:val="24"/>
          <w:szCs w:val="24"/>
        </w:rPr>
        <w:t>,</w:t>
      </w:r>
      <w:r w:rsidRPr="00DA5B43">
        <w:rPr>
          <w:rFonts w:asciiTheme="majorHAnsi" w:hAnsiTheme="majorHAnsi" w:cs="Times New Roman"/>
          <w:sz w:val="24"/>
          <w:szCs w:val="24"/>
        </w:rPr>
        <w:t xml:space="preserve"> by</w:t>
      </w:r>
      <w:r w:rsidR="00FF34B3" w:rsidRPr="00DA5B43">
        <w:rPr>
          <w:rFonts w:asciiTheme="majorHAnsi" w:hAnsiTheme="majorHAnsi" w:cs="Times New Roman"/>
          <w:sz w:val="24"/>
          <w:szCs w:val="24"/>
        </w:rPr>
        <w:t xml:space="preserve"> </w:t>
      </w:r>
      <w:r w:rsidRPr="00DA5B43">
        <w:rPr>
          <w:rFonts w:asciiTheme="majorHAnsi" w:hAnsiTheme="majorHAnsi" w:cs="Times New Roman"/>
          <w:sz w:val="24"/>
          <w:szCs w:val="24"/>
        </w:rPr>
        <w:t>estimating</w:t>
      </w:r>
      <w:r w:rsidR="00A24ED3" w:rsidRPr="00DA5B43">
        <w:rPr>
          <w:rFonts w:asciiTheme="majorHAnsi" w:hAnsiTheme="majorHAnsi" w:cs="Times New Roman"/>
          <w:sz w:val="24"/>
          <w:szCs w:val="24"/>
        </w:rPr>
        <w:t xml:space="preserve"> </w:t>
      </w:r>
      <w:r w:rsidR="00906990">
        <w:rPr>
          <w:rFonts w:asciiTheme="majorHAnsi" w:hAnsiTheme="majorHAnsi" w:cs="Times New Roman"/>
          <w:sz w:val="24"/>
          <w:szCs w:val="24"/>
        </w:rPr>
        <w:t>logistic regressions</w:t>
      </w:r>
      <w:r w:rsidR="00FF34B3" w:rsidRPr="00DA5B43">
        <w:rPr>
          <w:rFonts w:asciiTheme="majorHAnsi" w:hAnsiTheme="majorHAnsi" w:cs="Times New Roman"/>
          <w:sz w:val="24"/>
          <w:szCs w:val="24"/>
        </w:rPr>
        <w:t xml:space="preserve"> that take the form:</w:t>
      </w:r>
    </w:p>
    <w:p w:rsidR="00FF34B3" w:rsidRPr="00DA5B43" w:rsidRDefault="00FF34B3" w:rsidP="00162B54">
      <w:pPr>
        <w:spacing w:after="0" w:line="480" w:lineRule="auto"/>
        <w:ind w:firstLine="720"/>
        <w:contextualSpacing/>
        <w:rPr>
          <w:rFonts w:asciiTheme="majorHAnsi" w:hAnsiTheme="majorHAnsi" w:cs="Times New Roman"/>
          <w:sz w:val="24"/>
          <w:szCs w:val="24"/>
        </w:rPr>
      </w:pPr>
      <m:oMathPara>
        <m:oMath>
          <m:r>
            <w:rPr>
              <w:rFonts w:ascii="Cambria Math" w:hAnsi="Cambria Math" w:cs="Times New Roman"/>
              <w:sz w:val="24"/>
              <w:szCs w:val="24"/>
            </w:rPr>
            <m:t>K Practice=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 xml:space="preserve">1 </m:t>
              </m:r>
            </m:sub>
          </m:sSub>
          <m:r>
            <w:rPr>
              <w:rFonts w:ascii="Cambria Math" w:hAnsi="Cambria Math" w:cs="Times New Roman"/>
              <w:sz w:val="24"/>
              <w:szCs w:val="24"/>
            </w:rPr>
            <m:t>K2010+</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 xml:space="preserve"> FRPL+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 xml:space="preserve">3 </m:t>
              </m:r>
            </m:sub>
          </m:sSub>
          <m:r>
            <w:rPr>
              <w:rFonts w:ascii="Cambria Math" w:hAnsi="Cambria Math" w:cs="Times New Roman"/>
              <w:sz w:val="24"/>
              <w:szCs w:val="24"/>
            </w:rPr>
            <m:t>FRPL*K2010+</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School'+ε</m:t>
          </m:r>
        </m:oMath>
      </m:oMathPara>
    </w:p>
    <w:p w:rsidR="00A35504" w:rsidRDefault="00FF34B3" w:rsidP="00A35504">
      <w:pPr>
        <w:spacing w:after="0" w:line="480" w:lineRule="auto"/>
        <w:contextualSpacing/>
        <w:rPr>
          <w:rFonts w:asciiTheme="majorHAnsi" w:eastAsiaTheme="minorEastAsia" w:hAnsiTheme="majorHAnsi" w:cs="Times New Roman"/>
          <w:sz w:val="24"/>
          <w:szCs w:val="24"/>
        </w:rPr>
      </w:pPr>
      <w:r w:rsidRPr="00DA5B43">
        <w:rPr>
          <w:rFonts w:asciiTheme="majorHAnsi" w:hAnsiTheme="majorHAnsi" w:cs="Times New Roman"/>
          <w:sz w:val="24"/>
          <w:szCs w:val="24"/>
        </w:rPr>
        <w:t>where our outcome (</w:t>
      </w:r>
      <w:r w:rsidRPr="00DA5B43">
        <w:rPr>
          <w:rFonts w:asciiTheme="majorHAnsi" w:hAnsiTheme="majorHAnsi" w:cs="Times New Roman"/>
          <w:i/>
          <w:sz w:val="24"/>
          <w:szCs w:val="24"/>
        </w:rPr>
        <w:t>K_Practice</w:t>
      </w:r>
      <w:r w:rsidRPr="00DA5B43">
        <w:rPr>
          <w:rFonts w:asciiTheme="majorHAnsi" w:hAnsiTheme="majorHAnsi" w:cs="Times New Roman"/>
          <w:sz w:val="24"/>
          <w:szCs w:val="24"/>
        </w:rPr>
        <w:t xml:space="preserve">) is one of </w:t>
      </w:r>
      <w:r w:rsidR="006C06AA" w:rsidRPr="00DA5B43">
        <w:rPr>
          <w:rFonts w:asciiTheme="majorHAnsi" w:hAnsiTheme="majorHAnsi" w:cs="Times New Roman"/>
          <w:sz w:val="24"/>
          <w:szCs w:val="24"/>
        </w:rPr>
        <w:t>14</w:t>
      </w:r>
      <w:r w:rsidRPr="00DA5B43">
        <w:rPr>
          <w:rFonts w:asciiTheme="majorHAnsi" w:hAnsiTheme="majorHAnsi" w:cs="Times New Roman"/>
          <w:sz w:val="24"/>
          <w:szCs w:val="24"/>
        </w:rPr>
        <w:t xml:space="preserve"> measures of the kindergarten experience ranging from teachers’ beliefs</w:t>
      </w:r>
      <w:r w:rsidR="006C06AA" w:rsidRPr="00DA5B43">
        <w:rPr>
          <w:rFonts w:asciiTheme="majorHAnsi" w:hAnsiTheme="majorHAnsi" w:cs="Times New Roman"/>
          <w:sz w:val="24"/>
          <w:szCs w:val="24"/>
        </w:rPr>
        <w:t xml:space="preserve"> about school readiness, their classroom set-up, or their use of textbooks</w:t>
      </w:r>
      <w:r w:rsidRPr="00DA5B43">
        <w:rPr>
          <w:rFonts w:asciiTheme="majorHAnsi" w:hAnsiTheme="majorHAnsi" w:cs="Times New Roman"/>
          <w:sz w:val="24"/>
          <w:szCs w:val="24"/>
        </w:rPr>
        <w:t xml:space="preserve">. </w:t>
      </w:r>
      <w:r w:rsidRPr="00DA5B43">
        <w:rPr>
          <w:rFonts w:asciiTheme="majorHAnsi" w:hAnsiTheme="majorHAnsi" w:cs="Times New Roman"/>
          <w:i/>
          <w:sz w:val="24"/>
          <w:szCs w:val="24"/>
        </w:rPr>
        <w:t>K</w:t>
      </w:r>
      <w:r w:rsidR="0036727F" w:rsidRPr="00DA5B43">
        <w:rPr>
          <w:rFonts w:asciiTheme="majorHAnsi" w:hAnsiTheme="majorHAnsi" w:cs="Times New Roman"/>
          <w:i/>
          <w:sz w:val="24"/>
          <w:szCs w:val="24"/>
        </w:rPr>
        <w:t>2010</w:t>
      </w:r>
      <w:r w:rsidRPr="00DA5B43">
        <w:rPr>
          <w:rFonts w:asciiTheme="majorHAnsi" w:hAnsiTheme="majorHAnsi" w:cs="Times New Roman"/>
          <w:i/>
          <w:sz w:val="24"/>
          <w:szCs w:val="24"/>
        </w:rPr>
        <w:t xml:space="preserve"> </w:t>
      </w:r>
      <w:r w:rsidRPr="00DA5B43">
        <w:rPr>
          <w:rFonts w:asciiTheme="majorHAnsi" w:hAnsiTheme="majorHAnsi"/>
          <w:sz w:val="24"/>
          <w:szCs w:val="24"/>
        </w:rPr>
        <w:t xml:space="preserve">is an indicator variable set to one if the responding teacher is part of the </w:t>
      </w:r>
      <w:r w:rsidR="0036727F" w:rsidRPr="00DA5B43">
        <w:rPr>
          <w:rFonts w:asciiTheme="majorHAnsi" w:hAnsiTheme="majorHAnsi"/>
          <w:sz w:val="24"/>
          <w:szCs w:val="24"/>
        </w:rPr>
        <w:t>2010</w:t>
      </w:r>
      <w:r w:rsidRPr="00DA5B43">
        <w:rPr>
          <w:rFonts w:asciiTheme="majorHAnsi" w:hAnsiTheme="majorHAnsi"/>
          <w:sz w:val="24"/>
          <w:szCs w:val="24"/>
        </w:rPr>
        <w:t xml:space="preserve"> sample and zero if they are from the 1998 sample</w:t>
      </w:r>
      <w:r w:rsidR="00A24ED3" w:rsidRPr="00DA5B43">
        <w:rPr>
          <w:rFonts w:asciiTheme="majorHAnsi" w:hAnsiTheme="majorHAnsi"/>
          <w:sz w:val="24"/>
          <w:szCs w:val="24"/>
        </w:rPr>
        <w:t>.</w:t>
      </w:r>
      <w:r w:rsidRPr="00DA5B43">
        <w:rPr>
          <w:rFonts w:asciiTheme="majorHAnsi" w:hAnsiTheme="majorHAnsi"/>
          <w:sz w:val="24"/>
          <w:szCs w:val="24"/>
        </w:rPr>
        <w:t xml:space="preserve"> </w:t>
      </w:r>
      <m:oMath>
        <m:r>
          <w:rPr>
            <w:rFonts w:ascii="Cambria Math" w:hAnsi="Cambria Math" w:cs="Times New Roman"/>
            <w:sz w:val="24"/>
            <w:szCs w:val="24"/>
          </w:rPr>
          <m:t>FRPL</m:t>
        </m:r>
      </m:oMath>
      <w:r w:rsidRPr="00DA5B43">
        <w:rPr>
          <w:rFonts w:asciiTheme="majorHAnsi" w:hAnsiTheme="majorHAnsi" w:cs="Times New Roman"/>
          <w:sz w:val="24"/>
          <w:szCs w:val="24"/>
        </w:rPr>
        <w:t xml:space="preserve"> is an</w:t>
      </w:r>
      <w:r w:rsidR="00A24ED3" w:rsidRPr="00DA5B43">
        <w:rPr>
          <w:rFonts w:asciiTheme="majorHAnsi" w:hAnsiTheme="majorHAnsi" w:cs="Times New Roman"/>
          <w:sz w:val="24"/>
          <w:szCs w:val="24"/>
        </w:rPr>
        <w:t xml:space="preserve"> indicator for</w:t>
      </w:r>
      <w:r w:rsidRPr="00DA5B43">
        <w:rPr>
          <w:rFonts w:asciiTheme="majorHAnsi" w:hAnsiTheme="majorHAnsi" w:cs="Times New Roman"/>
          <w:sz w:val="24"/>
          <w:szCs w:val="24"/>
        </w:rPr>
        <w:t xml:space="preserve"> whether </w:t>
      </w:r>
      <w:r w:rsidR="00A24ED3" w:rsidRPr="00DA5B43">
        <w:rPr>
          <w:rFonts w:asciiTheme="majorHAnsi" w:hAnsiTheme="majorHAnsi" w:cs="Times New Roman"/>
          <w:sz w:val="24"/>
          <w:szCs w:val="24"/>
        </w:rPr>
        <w:t xml:space="preserve">a school is in the top quartile of students eligible for </w:t>
      </w:r>
      <w:r w:rsidRPr="00DA5B43">
        <w:rPr>
          <w:rFonts w:asciiTheme="majorHAnsi" w:hAnsiTheme="majorHAnsi" w:cs="Times New Roman"/>
          <w:sz w:val="24"/>
          <w:szCs w:val="24"/>
        </w:rPr>
        <w:t>free and reduced</w:t>
      </w:r>
      <w:r w:rsidR="00655C26">
        <w:rPr>
          <w:rFonts w:asciiTheme="majorHAnsi" w:hAnsiTheme="majorHAnsi" w:cs="Times New Roman"/>
          <w:sz w:val="24"/>
          <w:szCs w:val="24"/>
        </w:rPr>
        <w:t>-</w:t>
      </w:r>
      <w:r w:rsidRPr="00DA5B43">
        <w:rPr>
          <w:rFonts w:asciiTheme="majorHAnsi" w:hAnsiTheme="majorHAnsi" w:cs="Times New Roman"/>
          <w:sz w:val="24"/>
          <w:szCs w:val="24"/>
        </w:rPr>
        <w:t>price lunch</w:t>
      </w:r>
      <w:r w:rsidR="000A042D" w:rsidRPr="00DA5B43">
        <w:rPr>
          <w:rFonts w:asciiTheme="majorHAnsi" w:hAnsiTheme="majorHAnsi" w:cs="Times New Roman"/>
          <w:sz w:val="24"/>
          <w:szCs w:val="24"/>
        </w:rPr>
        <w:t xml:space="preserve"> (i.e. the lowest income schools)</w:t>
      </w:r>
      <w:r w:rsidRPr="00DA5B43">
        <w:rPr>
          <w:rFonts w:asciiTheme="majorHAnsi" w:hAnsiTheme="majorHAnsi" w:cs="Times New Roman"/>
          <w:sz w:val="24"/>
          <w:szCs w:val="24"/>
        </w:rPr>
        <w:t xml:space="preserve">. 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 xml:space="preserve">3 </m:t>
            </m:r>
          </m:sub>
        </m:sSub>
      </m:oMath>
      <w:r w:rsidRPr="00DA5B43">
        <w:rPr>
          <w:rFonts w:asciiTheme="majorHAnsi" w:hAnsiTheme="majorHAnsi" w:cs="Times New Roman"/>
          <w:sz w:val="24"/>
          <w:szCs w:val="24"/>
        </w:rPr>
        <w:t xml:space="preserve"> measures the strength of the interaction between these two dichotomous variables. </w:t>
      </w:r>
      <w:r w:rsidR="000A042D" w:rsidRPr="00DA5B43">
        <w:rPr>
          <w:rFonts w:asciiTheme="majorHAnsi" w:hAnsiTheme="majorHAnsi" w:cs="Times New Roman"/>
          <w:sz w:val="24"/>
          <w:szCs w:val="24"/>
        </w:rPr>
        <w:t xml:space="preserve">For example, </w:t>
      </w:r>
      <w:r w:rsidRPr="00DA5B43">
        <w:rPr>
          <w:rFonts w:asciiTheme="majorHAnsi" w:hAnsiTheme="majorHAnsi" w:cs="Times New Roman"/>
          <w:sz w:val="24"/>
          <w:szCs w:val="24"/>
        </w:rPr>
        <w:t xml:space="preserve">if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 xml:space="preserve">3 </m:t>
            </m:r>
          </m:sub>
        </m:sSub>
      </m:oMath>
      <w:r w:rsidRPr="00DA5B43">
        <w:rPr>
          <w:rFonts w:asciiTheme="majorHAnsi" w:hAnsiTheme="majorHAnsi" w:cs="Times New Roman"/>
          <w:sz w:val="24"/>
          <w:szCs w:val="24"/>
        </w:rPr>
        <w:t xml:space="preserve"> is positive and significant, </w:t>
      </w:r>
      <w:r w:rsidR="000A042D" w:rsidRPr="00DA5B43">
        <w:rPr>
          <w:rFonts w:asciiTheme="majorHAnsi" w:hAnsiTheme="majorHAnsi" w:cs="Times New Roman"/>
          <w:sz w:val="24"/>
          <w:szCs w:val="24"/>
        </w:rPr>
        <w:t>this would</w:t>
      </w:r>
      <w:r w:rsidRPr="00DA5B43">
        <w:rPr>
          <w:rFonts w:asciiTheme="majorHAnsi" w:hAnsiTheme="majorHAnsi" w:cs="Times New Roman"/>
          <w:sz w:val="24"/>
          <w:szCs w:val="24"/>
        </w:rPr>
        <w:t xml:space="preserve"> suggest that changes</w:t>
      </w:r>
      <w:r w:rsidR="000A042D" w:rsidRPr="00DA5B43">
        <w:rPr>
          <w:rFonts w:asciiTheme="majorHAnsi" w:hAnsiTheme="majorHAnsi" w:cs="Times New Roman"/>
          <w:sz w:val="24"/>
          <w:szCs w:val="24"/>
        </w:rPr>
        <w:t xml:space="preserve"> in our outcome across time</w:t>
      </w:r>
      <w:r w:rsidRPr="00DA5B43">
        <w:rPr>
          <w:rFonts w:asciiTheme="majorHAnsi" w:hAnsiTheme="majorHAnsi" w:cs="Times New Roman"/>
          <w:i/>
          <w:sz w:val="24"/>
          <w:szCs w:val="24"/>
        </w:rPr>
        <w:t xml:space="preserve"> </w:t>
      </w:r>
      <w:r w:rsidRPr="00DA5B43">
        <w:rPr>
          <w:rFonts w:asciiTheme="majorHAnsi" w:hAnsiTheme="majorHAnsi" w:cs="Times New Roman"/>
          <w:sz w:val="24"/>
          <w:szCs w:val="24"/>
        </w:rPr>
        <w:t xml:space="preserve">were more pronounced in </w:t>
      </w:r>
      <w:r w:rsidR="000A042D" w:rsidRPr="00DA5B43">
        <w:rPr>
          <w:rFonts w:asciiTheme="majorHAnsi" w:hAnsiTheme="majorHAnsi" w:cs="Times New Roman"/>
          <w:sz w:val="24"/>
          <w:szCs w:val="24"/>
        </w:rPr>
        <w:t>schools that served the highest percentage of free and reduced-price eligible students</w:t>
      </w:r>
      <w:r w:rsidRPr="00DA5B43">
        <w:rPr>
          <w:rFonts w:asciiTheme="majorHAnsi" w:hAnsiTheme="majorHAnsi" w:cs="Times New Roman"/>
          <w:sz w:val="24"/>
          <w:szCs w:val="24"/>
        </w:rPr>
        <w:t xml:space="preserve">. </w:t>
      </w:r>
      <w:r w:rsidRPr="00DA5B43">
        <w:rPr>
          <w:rFonts w:asciiTheme="majorHAnsi" w:hAnsiTheme="majorHAnsi" w:cs="Times New Roman"/>
          <w:i/>
          <w:sz w:val="24"/>
          <w:szCs w:val="24"/>
        </w:rPr>
        <w:t>School</w:t>
      </w:r>
      <w:r w:rsidR="000A042D" w:rsidRPr="00DA5B43">
        <w:rPr>
          <w:rFonts w:asciiTheme="majorHAnsi" w:hAnsiTheme="majorHAnsi" w:cs="Times New Roman"/>
          <w:i/>
          <w:sz w:val="24"/>
          <w:szCs w:val="24"/>
        </w:rPr>
        <w:t>’</w:t>
      </w:r>
      <w:r w:rsidRPr="00DA5B43">
        <w:rPr>
          <w:rFonts w:asciiTheme="majorHAnsi" w:hAnsiTheme="majorHAnsi" w:cs="Times New Roman"/>
          <w:i/>
          <w:sz w:val="24"/>
          <w:szCs w:val="24"/>
        </w:rPr>
        <w:t xml:space="preserve"> </w:t>
      </w:r>
      <w:r w:rsidRPr="00DA5B43">
        <w:rPr>
          <w:rFonts w:asciiTheme="majorHAnsi" w:hAnsiTheme="majorHAnsi" w:cs="Times New Roman"/>
          <w:sz w:val="24"/>
          <w:szCs w:val="24"/>
        </w:rPr>
        <w:t xml:space="preserve">is a </w:t>
      </w:r>
      <w:r w:rsidR="000A042D" w:rsidRPr="00DA5B43">
        <w:rPr>
          <w:rFonts w:asciiTheme="majorHAnsi" w:hAnsiTheme="majorHAnsi" w:cs="Times New Roman"/>
          <w:sz w:val="24"/>
          <w:szCs w:val="24"/>
        </w:rPr>
        <w:t xml:space="preserve">vector </w:t>
      </w:r>
      <w:r w:rsidRPr="00DA5B43">
        <w:rPr>
          <w:rFonts w:asciiTheme="majorHAnsi" w:hAnsiTheme="majorHAnsi" w:cs="Times New Roman"/>
          <w:sz w:val="24"/>
          <w:szCs w:val="24"/>
        </w:rPr>
        <w:t>of school</w:t>
      </w:r>
      <w:r w:rsidR="000A042D" w:rsidRPr="00DA5B43">
        <w:rPr>
          <w:rFonts w:asciiTheme="majorHAnsi" w:hAnsiTheme="majorHAnsi" w:cs="Times New Roman"/>
          <w:sz w:val="24"/>
          <w:szCs w:val="24"/>
        </w:rPr>
        <w:t xml:space="preserve"> and teacher</w:t>
      </w:r>
      <w:r w:rsidRPr="00DA5B43">
        <w:rPr>
          <w:rFonts w:asciiTheme="majorHAnsi" w:hAnsiTheme="majorHAnsi" w:cs="Times New Roman"/>
          <w:sz w:val="24"/>
          <w:szCs w:val="24"/>
        </w:rPr>
        <w:t xml:space="preserve"> covariates as </w:t>
      </w:r>
      <w:r w:rsidR="000A042D" w:rsidRPr="00DA5B43">
        <w:rPr>
          <w:rFonts w:asciiTheme="majorHAnsi" w:hAnsiTheme="majorHAnsi" w:cs="Times New Roman"/>
          <w:sz w:val="24"/>
          <w:szCs w:val="24"/>
        </w:rPr>
        <w:t xml:space="preserve">described </w:t>
      </w:r>
      <w:r w:rsidRPr="00DA5B43">
        <w:rPr>
          <w:rFonts w:asciiTheme="majorHAnsi" w:hAnsiTheme="majorHAnsi" w:cs="Times New Roman"/>
          <w:sz w:val="24"/>
          <w:szCs w:val="24"/>
        </w:rPr>
        <w:t xml:space="preserve">above.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sidRPr="00DA5B43">
        <w:rPr>
          <w:rFonts w:asciiTheme="majorHAnsi" w:eastAsiaTheme="minorEastAsia" w:hAnsiTheme="majorHAnsi" w:cs="Times New Roman"/>
          <w:sz w:val="24"/>
          <w:szCs w:val="24"/>
        </w:rPr>
        <w:t xml:space="preserve"> is a constant term and </w:t>
      </w:r>
      <m:oMath>
        <m:r>
          <w:rPr>
            <w:rFonts w:ascii="Cambria Math" w:hAnsi="Cambria Math" w:cs="Times New Roman"/>
            <w:sz w:val="24"/>
            <w:szCs w:val="24"/>
          </w:rPr>
          <m:t>ε</m:t>
        </m:r>
      </m:oMath>
      <w:r w:rsidRPr="00DA5B43">
        <w:rPr>
          <w:rFonts w:asciiTheme="majorHAnsi" w:eastAsiaTheme="minorEastAsia" w:hAnsiTheme="majorHAnsi" w:cs="Times New Roman"/>
          <w:sz w:val="24"/>
          <w:szCs w:val="24"/>
        </w:rPr>
        <w:t xml:space="preserve"> </w:t>
      </w:r>
      <w:r w:rsidR="00921B2B">
        <w:rPr>
          <w:rFonts w:asciiTheme="majorHAnsi" w:eastAsiaTheme="minorEastAsia" w:hAnsiTheme="majorHAnsi" w:cs="Times New Roman"/>
          <w:sz w:val="24"/>
          <w:szCs w:val="24"/>
        </w:rPr>
        <w:t>i</w:t>
      </w:r>
      <w:r w:rsidRPr="00DA5B43">
        <w:rPr>
          <w:rFonts w:asciiTheme="majorHAnsi" w:eastAsiaTheme="minorEastAsia" w:hAnsiTheme="majorHAnsi" w:cs="Times New Roman"/>
          <w:sz w:val="24"/>
          <w:szCs w:val="24"/>
        </w:rPr>
        <w:t xml:space="preserve">s a stochastic error term. We also run </w:t>
      </w:r>
      <w:r w:rsidR="00F31D76" w:rsidRPr="00DA5B43">
        <w:rPr>
          <w:rFonts w:asciiTheme="majorHAnsi" w:eastAsiaTheme="minorEastAsia" w:hAnsiTheme="majorHAnsi" w:cs="Times New Roman"/>
          <w:sz w:val="24"/>
          <w:szCs w:val="24"/>
        </w:rPr>
        <w:t>analogous</w:t>
      </w:r>
      <w:r w:rsidR="000A042D" w:rsidRPr="00DA5B43">
        <w:rPr>
          <w:rFonts w:asciiTheme="majorHAnsi" w:eastAsiaTheme="minorEastAsia" w:hAnsiTheme="majorHAnsi" w:cs="Times New Roman"/>
          <w:sz w:val="24"/>
          <w:szCs w:val="24"/>
        </w:rPr>
        <w:t xml:space="preserve"> </w:t>
      </w:r>
      <w:r w:rsidRPr="00DA5B43">
        <w:rPr>
          <w:rFonts w:asciiTheme="majorHAnsi" w:eastAsiaTheme="minorEastAsia" w:hAnsiTheme="majorHAnsi" w:cs="Times New Roman"/>
          <w:sz w:val="24"/>
          <w:szCs w:val="24"/>
        </w:rPr>
        <w:t xml:space="preserve">models </w:t>
      </w:r>
      <w:r w:rsidR="000A042D" w:rsidRPr="00DA5B43">
        <w:rPr>
          <w:rFonts w:asciiTheme="majorHAnsi" w:eastAsiaTheme="minorEastAsia" w:hAnsiTheme="majorHAnsi" w:cs="Times New Roman"/>
          <w:sz w:val="24"/>
          <w:szCs w:val="24"/>
        </w:rPr>
        <w:t xml:space="preserve">that replace our free </w:t>
      </w:r>
      <w:r w:rsidR="000F03DB" w:rsidRPr="00DA5B43">
        <w:rPr>
          <w:rFonts w:asciiTheme="majorHAnsi" w:eastAsiaTheme="minorEastAsia" w:hAnsiTheme="majorHAnsi" w:cs="Times New Roman"/>
          <w:sz w:val="24"/>
          <w:szCs w:val="24"/>
        </w:rPr>
        <w:t xml:space="preserve">and </w:t>
      </w:r>
      <w:r w:rsidR="000A042D" w:rsidRPr="00DA5B43">
        <w:rPr>
          <w:rFonts w:asciiTheme="majorHAnsi" w:eastAsiaTheme="minorEastAsia" w:hAnsiTheme="majorHAnsi" w:cs="Times New Roman"/>
          <w:sz w:val="24"/>
          <w:szCs w:val="24"/>
        </w:rPr>
        <w:t>reduced</w:t>
      </w:r>
      <w:r w:rsidR="00F31D76" w:rsidRPr="00DA5B43">
        <w:rPr>
          <w:rFonts w:asciiTheme="majorHAnsi" w:eastAsiaTheme="minorEastAsia" w:hAnsiTheme="majorHAnsi" w:cs="Times New Roman"/>
          <w:sz w:val="24"/>
          <w:szCs w:val="24"/>
        </w:rPr>
        <w:t>-</w:t>
      </w:r>
      <w:r w:rsidR="000A042D" w:rsidRPr="00DA5B43">
        <w:rPr>
          <w:rFonts w:asciiTheme="majorHAnsi" w:eastAsiaTheme="minorEastAsia" w:hAnsiTheme="majorHAnsi" w:cs="Times New Roman"/>
          <w:sz w:val="24"/>
          <w:szCs w:val="24"/>
        </w:rPr>
        <w:t xml:space="preserve">price lunch variable with an indicator for whether a school was in the top </w:t>
      </w:r>
      <w:r w:rsidR="006F379B" w:rsidRPr="00DA5B43">
        <w:rPr>
          <w:rFonts w:asciiTheme="majorHAnsi" w:eastAsiaTheme="minorEastAsia" w:hAnsiTheme="majorHAnsi" w:cs="Times New Roman"/>
          <w:sz w:val="24"/>
          <w:szCs w:val="24"/>
        </w:rPr>
        <w:t>quartile of non-white students</w:t>
      </w:r>
      <w:r w:rsidR="000A042D" w:rsidRPr="00DA5B43">
        <w:rPr>
          <w:rFonts w:asciiTheme="majorHAnsi" w:eastAsiaTheme="minorEastAsia" w:hAnsiTheme="majorHAnsi" w:cs="Times New Roman"/>
          <w:sz w:val="24"/>
          <w:szCs w:val="24"/>
        </w:rPr>
        <w:t>.</w:t>
      </w:r>
      <w:r w:rsidR="00906990">
        <w:rPr>
          <w:rFonts w:asciiTheme="majorHAnsi" w:eastAsiaTheme="minorEastAsia" w:hAnsiTheme="majorHAnsi" w:cs="Times New Roman"/>
          <w:sz w:val="24"/>
          <w:szCs w:val="24"/>
        </w:rPr>
        <w:t xml:space="preserve"> </w:t>
      </w:r>
    </w:p>
    <w:p w:rsidR="00343D04" w:rsidRPr="00DA5B43" w:rsidRDefault="00906990" w:rsidP="00A35504">
      <w:pPr>
        <w:spacing w:after="0" w:line="480" w:lineRule="auto"/>
        <w:ind w:firstLine="720"/>
        <w:contextualSpacing/>
        <w:rPr>
          <w:rFonts w:asciiTheme="majorHAnsi" w:eastAsiaTheme="minorEastAsia" w:hAnsiTheme="majorHAnsi" w:cs="Times New Roman"/>
          <w:sz w:val="24"/>
          <w:szCs w:val="24"/>
        </w:rPr>
      </w:pPr>
      <w:r>
        <w:rPr>
          <w:rFonts w:asciiTheme="majorHAnsi" w:eastAsiaTheme="minorEastAsia" w:hAnsiTheme="majorHAnsi" w:cs="Times New Roman"/>
          <w:sz w:val="24"/>
          <w:szCs w:val="24"/>
        </w:rPr>
        <w:t xml:space="preserve">Coefficients are presented </w:t>
      </w:r>
      <w:r w:rsidR="00A35504">
        <w:rPr>
          <w:rFonts w:asciiTheme="majorHAnsi" w:eastAsiaTheme="minorEastAsia" w:hAnsiTheme="majorHAnsi" w:cs="Times New Roman"/>
          <w:sz w:val="24"/>
          <w:szCs w:val="24"/>
        </w:rPr>
        <w:t xml:space="preserve">as odds ratios.  </w:t>
      </w:r>
      <w:r>
        <w:rPr>
          <w:rFonts w:asciiTheme="majorHAnsi" w:eastAsiaTheme="minorEastAsia" w:hAnsiTheme="majorHAnsi" w:cs="Times New Roman"/>
          <w:sz w:val="24"/>
          <w:szCs w:val="24"/>
        </w:rPr>
        <w:t xml:space="preserve">Standard errors are clustered at the school level to account for the nested nature of the data.  </w:t>
      </w:r>
      <w:r w:rsidR="00343D04" w:rsidRPr="00DA5B43">
        <w:rPr>
          <w:rFonts w:asciiTheme="majorHAnsi" w:hAnsiTheme="majorHAnsi" w:cs="Times New Roman"/>
          <w:sz w:val="24"/>
          <w:szCs w:val="24"/>
        </w:rPr>
        <w:t xml:space="preserve">In all the analysis that follows, we </w:t>
      </w:r>
      <w:r w:rsidR="00343D04" w:rsidRPr="00DA5B43">
        <w:rPr>
          <w:rFonts w:asciiTheme="majorHAnsi" w:hAnsiTheme="majorHAnsi" w:cs="Times New Roman"/>
          <w:sz w:val="24"/>
          <w:szCs w:val="24"/>
        </w:rPr>
        <w:lastRenderedPageBreak/>
        <w:t>use sampling weights developed as part of the ECLS-K surveys to make the results nationally representative.</w:t>
      </w:r>
    </w:p>
    <w:p w:rsidR="00FF34B3" w:rsidRPr="00DA5B43" w:rsidRDefault="00FF34B3" w:rsidP="006A4A60">
      <w:pPr>
        <w:spacing w:after="0" w:line="480" w:lineRule="auto"/>
        <w:contextualSpacing/>
        <w:jc w:val="center"/>
        <w:rPr>
          <w:rFonts w:asciiTheme="majorHAnsi" w:hAnsiTheme="majorHAnsi" w:cs="Times New Roman"/>
          <w:b/>
          <w:sz w:val="24"/>
          <w:szCs w:val="24"/>
        </w:rPr>
      </w:pPr>
      <w:r w:rsidRPr="00DA5B43">
        <w:rPr>
          <w:rFonts w:asciiTheme="majorHAnsi" w:hAnsiTheme="majorHAnsi" w:cs="Times New Roman"/>
          <w:b/>
          <w:sz w:val="24"/>
          <w:szCs w:val="24"/>
        </w:rPr>
        <w:t>Results</w:t>
      </w:r>
    </w:p>
    <w:p w:rsidR="00FF34B3" w:rsidRPr="00DA5B43" w:rsidRDefault="00FF34B3" w:rsidP="00162B54">
      <w:pPr>
        <w:spacing w:after="0" w:line="480" w:lineRule="auto"/>
        <w:contextualSpacing/>
        <w:rPr>
          <w:rFonts w:asciiTheme="majorHAnsi" w:hAnsiTheme="majorHAnsi" w:cs="Times New Roman"/>
          <w:b/>
          <w:sz w:val="24"/>
          <w:szCs w:val="24"/>
        </w:rPr>
      </w:pPr>
      <w:r w:rsidRPr="00DA5B43">
        <w:rPr>
          <w:rFonts w:asciiTheme="majorHAnsi" w:hAnsiTheme="majorHAnsi" w:cs="Times New Roman"/>
          <w:b/>
          <w:sz w:val="24"/>
          <w:szCs w:val="24"/>
        </w:rPr>
        <w:t>Differences in Kindergarten 1998-</w:t>
      </w:r>
      <w:r w:rsidR="0036727F" w:rsidRPr="00DA5B43">
        <w:rPr>
          <w:rFonts w:asciiTheme="majorHAnsi" w:hAnsiTheme="majorHAnsi" w:cs="Times New Roman"/>
          <w:b/>
          <w:sz w:val="24"/>
          <w:szCs w:val="24"/>
        </w:rPr>
        <w:t>2010</w:t>
      </w:r>
    </w:p>
    <w:p w:rsidR="00FF34B3" w:rsidRPr="00DA5B43" w:rsidRDefault="00FF34B3" w:rsidP="00162B54">
      <w:pPr>
        <w:spacing w:after="0" w:line="480" w:lineRule="auto"/>
        <w:contextualSpacing/>
        <w:rPr>
          <w:rFonts w:asciiTheme="majorHAnsi" w:hAnsiTheme="majorHAnsi" w:cs="Times New Roman"/>
          <w:sz w:val="24"/>
          <w:szCs w:val="24"/>
        </w:rPr>
      </w:pPr>
      <w:r w:rsidRPr="00DA5B43">
        <w:rPr>
          <w:rFonts w:asciiTheme="majorHAnsi" w:hAnsiTheme="majorHAnsi" w:cs="Times New Roman"/>
          <w:sz w:val="24"/>
          <w:szCs w:val="24"/>
        </w:rPr>
        <w:t xml:space="preserve"> Below we describe </w:t>
      </w:r>
      <w:r w:rsidR="00343D04" w:rsidRPr="00DA5B43">
        <w:rPr>
          <w:rFonts w:asciiTheme="majorHAnsi" w:hAnsiTheme="majorHAnsi" w:cs="Times New Roman"/>
          <w:sz w:val="24"/>
          <w:szCs w:val="24"/>
        </w:rPr>
        <w:t>changes in kindergarten classrooms between 1998 and 2010 along</w:t>
      </w:r>
      <w:r w:rsidR="00937B07" w:rsidRPr="00DA5B43">
        <w:rPr>
          <w:rFonts w:asciiTheme="majorHAnsi" w:hAnsiTheme="majorHAnsi" w:cs="Times New Roman"/>
          <w:sz w:val="24"/>
          <w:szCs w:val="24"/>
        </w:rPr>
        <w:t xml:space="preserve"> our</w:t>
      </w:r>
      <w:r w:rsidR="00343D04" w:rsidRPr="00DA5B43">
        <w:rPr>
          <w:rFonts w:asciiTheme="majorHAnsi" w:hAnsiTheme="majorHAnsi" w:cs="Times New Roman"/>
          <w:sz w:val="24"/>
          <w:szCs w:val="24"/>
        </w:rPr>
        <w:t xml:space="preserve"> five primary dimensions.</w:t>
      </w:r>
      <w:r w:rsidR="00D45C92" w:rsidRPr="00DA5B43">
        <w:rPr>
          <w:rFonts w:asciiTheme="majorHAnsi" w:hAnsiTheme="majorHAnsi" w:cs="Times New Roman"/>
          <w:sz w:val="24"/>
          <w:szCs w:val="24"/>
        </w:rPr>
        <w:t xml:space="preserve"> </w:t>
      </w:r>
    </w:p>
    <w:p w:rsidR="00FF34B3" w:rsidRPr="00DA5B43" w:rsidRDefault="00FF34B3" w:rsidP="006A4A60">
      <w:pPr>
        <w:spacing w:after="0" w:line="480" w:lineRule="auto"/>
        <w:ind w:firstLine="720"/>
        <w:contextualSpacing/>
        <w:rPr>
          <w:rFonts w:asciiTheme="majorHAnsi" w:hAnsiTheme="majorHAnsi" w:cs="Times New Roman"/>
          <w:b/>
          <w:sz w:val="24"/>
          <w:szCs w:val="24"/>
        </w:rPr>
      </w:pPr>
      <w:r w:rsidRPr="00DA5B43">
        <w:rPr>
          <w:rFonts w:asciiTheme="majorHAnsi" w:hAnsiTheme="majorHAnsi" w:cs="Times New Roman"/>
          <w:b/>
          <w:sz w:val="24"/>
          <w:szCs w:val="24"/>
        </w:rPr>
        <w:t xml:space="preserve">Teacher beliefs. </w:t>
      </w:r>
      <w:r w:rsidRPr="00DA5B43">
        <w:rPr>
          <w:rFonts w:asciiTheme="majorHAnsi" w:hAnsiTheme="majorHAnsi" w:cs="Times New Roman"/>
          <w:sz w:val="24"/>
          <w:szCs w:val="24"/>
        </w:rPr>
        <w:t xml:space="preserve">The top panel of Table 1 shows </w:t>
      </w:r>
      <w:r w:rsidR="0040087C" w:rsidRPr="00DA5B43">
        <w:rPr>
          <w:rFonts w:asciiTheme="majorHAnsi" w:hAnsiTheme="majorHAnsi" w:cs="Times New Roman"/>
          <w:sz w:val="24"/>
          <w:szCs w:val="24"/>
        </w:rPr>
        <w:t>responses to a number of questions about academic skills</w:t>
      </w:r>
      <w:r w:rsidR="00343D04" w:rsidRPr="00DA5B43">
        <w:rPr>
          <w:rFonts w:asciiTheme="majorHAnsi" w:hAnsiTheme="majorHAnsi" w:cs="Times New Roman"/>
          <w:sz w:val="24"/>
          <w:szCs w:val="24"/>
        </w:rPr>
        <w:t xml:space="preserve"> </w:t>
      </w:r>
      <w:r w:rsidR="009A3AB5" w:rsidRPr="00DA5B43">
        <w:rPr>
          <w:rFonts w:asciiTheme="majorHAnsi" w:hAnsiTheme="majorHAnsi" w:cs="Times New Roman"/>
          <w:sz w:val="24"/>
          <w:szCs w:val="24"/>
        </w:rPr>
        <w:t>and school readiness. We find</w:t>
      </w:r>
      <w:r w:rsidR="00343D04" w:rsidRPr="00DA5B43">
        <w:rPr>
          <w:rFonts w:asciiTheme="majorHAnsi" w:hAnsiTheme="majorHAnsi" w:cs="Times New Roman"/>
          <w:sz w:val="24"/>
          <w:szCs w:val="24"/>
        </w:rPr>
        <w:t xml:space="preserve"> increases on all of these.</w:t>
      </w:r>
      <w:r w:rsidR="00D45C92" w:rsidRPr="00DA5B43">
        <w:rPr>
          <w:rFonts w:asciiTheme="majorHAnsi" w:hAnsiTheme="majorHAnsi" w:cs="Times New Roman"/>
          <w:sz w:val="24"/>
          <w:szCs w:val="24"/>
        </w:rPr>
        <w:t xml:space="preserve"> </w:t>
      </w:r>
      <w:r w:rsidR="0040087C" w:rsidRPr="00DA5B43">
        <w:rPr>
          <w:rFonts w:asciiTheme="majorHAnsi" w:hAnsiTheme="majorHAnsi" w:cs="Times New Roman"/>
          <w:sz w:val="24"/>
          <w:szCs w:val="24"/>
        </w:rPr>
        <w:t xml:space="preserve"> </w:t>
      </w:r>
      <w:r w:rsidR="00343D04" w:rsidRPr="00DA5B43">
        <w:rPr>
          <w:rFonts w:asciiTheme="majorHAnsi" w:hAnsiTheme="majorHAnsi" w:cs="Times New Roman"/>
          <w:sz w:val="24"/>
          <w:szCs w:val="24"/>
        </w:rPr>
        <w:t>Most strikingly</w:t>
      </w:r>
      <w:r w:rsidR="0040087C" w:rsidRPr="00DA5B43">
        <w:rPr>
          <w:rFonts w:asciiTheme="majorHAnsi" w:hAnsiTheme="majorHAnsi" w:cs="Times New Roman"/>
          <w:sz w:val="24"/>
          <w:szCs w:val="24"/>
        </w:rPr>
        <w:t>, the percentage of k</w:t>
      </w:r>
      <w:r w:rsidR="00343D04" w:rsidRPr="00DA5B43">
        <w:rPr>
          <w:rFonts w:asciiTheme="majorHAnsi" w:hAnsiTheme="majorHAnsi" w:cs="Times New Roman"/>
          <w:sz w:val="24"/>
          <w:szCs w:val="24"/>
        </w:rPr>
        <w:t>indergarten teachers who report that they “agree” or “strongly agree” that</w:t>
      </w:r>
      <w:r w:rsidRPr="00DA5B43">
        <w:rPr>
          <w:rFonts w:asciiTheme="majorHAnsi" w:hAnsiTheme="majorHAnsi" w:cs="Times New Roman"/>
          <w:sz w:val="24"/>
          <w:szCs w:val="24"/>
        </w:rPr>
        <w:t xml:space="preserve"> </w:t>
      </w:r>
      <w:r w:rsidR="0040087C" w:rsidRPr="00DA5B43">
        <w:rPr>
          <w:rFonts w:asciiTheme="majorHAnsi" w:hAnsiTheme="majorHAnsi" w:cs="Times New Roman"/>
          <w:sz w:val="24"/>
          <w:szCs w:val="24"/>
        </w:rPr>
        <w:t>children</w:t>
      </w:r>
      <w:r w:rsidRPr="00DA5B43">
        <w:rPr>
          <w:rFonts w:asciiTheme="majorHAnsi" w:hAnsiTheme="majorHAnsi" w:cs="Times New Roman"/>
          <w:sz w:val="24"/>
          <w:szCs w:val="24"/>
        </w:rPr>
        <w:t xml:space="preserve"> should learn to read in kindergarten </w:t>
      </w:r>
      <w:r w:rsidR="00343D04" w:rsidRPr="00DA5B43">
        <w:rPr>
          <w:rFonts w:asciiTheme="majorHAnsi" w:hAnsiTheme="majorHAnsi" w:cs="Times New Roman"/>
          <w:sz w:val="24"/>
          <w:szCs w:val="24"/>
        </w:rPr>
        <w:t xml:space="preserve">increased sharply </w:t>
      </w:r>
      <w:r w:rsidRPr="00DA5B43">
        <w:rPr>
          <w:rFonts w:asciiTheme="majorHAnsi" w:hAnsiTheme="majorHAnsi" w:cs="Times New Roman"/>
          <w:sz w:val="24"/>
          <w:szCs w:val="24"/>
        </w:rPr>
        <w:t xml:space="preserve">from </w:t>
      </w:r>
      <w:r w:rsidR="005E0328" w:rsidRPr="00DA5B43">
        <w:rPr>
          <w:rFonts w:asciiTheme="majorHAnsi" w:hAnsiTheme="majorHAnsi" w:cs="Times New Roman"/>
          <w:sz w:val="24"/>
          <w:szCs w:val="24"/>
        </w:rPr>
        <w:t>3</w:t>
      </w:r>
      <w:r w:rsidR="00A32823">
        <w:rPr>
          <w:rFonts w:asciiTheme="majorHAnsi" w:hAnsiTheme="majorHAnsi" w:cs="Times New Roman"/>
          <w:sz w:val="24"/>
          <w:szCs w:val="24"/>
        </w:rPr>
        <w:t>1</w:t>
      </w:r>
      <w:r w:rsidR="005E0328" w:rsidRPr="00DA5B43">
        <w:rPr>
          <w:rFonts w:asciiTheme="majorHAnsi" w:hAnsiTheme="majorHAnsi" w:cs="Times New Roman"/>
          <w:sz w:val="24"/>
          <w:szCs w:val="24"/>
        </w:rPr>
        <w:t xml:space="preserve"> </w:t>
      </w:r>
      <w:r w:rsidRPr="00DA5B43">
        <w:rPr>
          <w:rFonts w:asciiTheme="majorHAnsi" w:hAnsiTheme="majorHAnsi" w:cs="Times New Roman"/>
          <w:sz w:val="24"/>
          <w:szCs w:val="24"/>
        </w:rPr>
        <w:t xml:space="preserve">to </w:t>
      </w:r>
      <w:r w:rsidR="005E0328" w:rsidRPr="00DA5B43">
        <w:rPr>
          <w:rFonts w:asciiTheme="majorHAnsi" w:hAnsiTheme="majorHAnsi" w:cs="Times New Roman"/>
          <w:sz w:val="24"/>
          <w:szCs w:val="24"/>
        </w:rPr>
        <w:t xml:space="preserve">80 </w:t>
      </w:r>
      <w:r w:rsidRPr="00DA5B43">
        <w:rPr>
          <w:rFonts w:asciiTheme="majorHAnsi" w:hAnsiTheme="majorHAnsi" w:cs="Times New Roman"/>
          <w:sz w:val="24"/>
          <w:szCs w:val="24"/>
        </w:rPr>
        <w:t xml:space="preserve">percent. We also see substantial increases in the percentage of teachers who think parents should </w:t>
      </w:r>
      <w:r w:rsidR="0040087C" w:rsidRPr="00DA5B43">
        <w:rPr>
          <w:rFonts w:asciiTheme="majorHAnsi" w:hAnsiTheme="majorHAnsi" w:cs="Times New Roman"/>
          <w:sz w:val="24"/>
          <w:szCs w:val="24"/>
        </w:rPr>
        <w:t xml:space="preserve">teach </w:t>
      </w:r>
      <w:r w:rsidRPr="00DA5B43">
        <w:rPr>
          <w:rFonts w:asciiTheme="majorHAnsi" w:hAnsiTheme="majorHAnsi" w:cs="Times New Roman"/>
          <w:sz w:val="24"/>
          <w:szCs w:val="24"/>
        </w:rPr>
        <w:t>their children the alphabet before they start kindergarten</w:t>
      </w:r>
      <w:r w:rsidR="00343D04" w:rsidRPr="00DA5B43">
        <w:rPr>
          <w:rFonts w:asciiTheme="majorHAnsi" w:hAnsiTheme="majorHAnsi" w:cs="Times New Roman"/>
          <w:sz w:val="24"/>
          <w:szCs w:val="24"/>
        </w:rPr>
        <w:t xml:space="preserve"> as well as the</w:t>
      </w:r>
      <w:r w:rsidR="00F245EE" w:rsidRPr="00DA5B43">
        <w:rPr>
          <w:rFonts w:asciiTheme="majorHAnsi" w:hAnsiTheme="majorHAnsi" w:cs="Times New Roman"/>
          <w:sz w:val="24"/>
          <w:szCs w:val="24"/>
        </w:rPr>
        <w:t xml:space="preserve"> percentage</w:t>
      </w:r>
      <w:r w:rsidR="00C00A91" w:rsidRPr="00DA5B43">
        <w:rPr>
          <w:rFonts w:asciiTheme="majorHAnsi" w:hAnsiTheme="majorHAnsi" w:cs="Times New Roman"/>
          <w:sz w:val="24"/>
          <w:szCs w:val="24"/>
        </w:rPr>
        <w:t xml:space="preserve"> </w:t>
      </w:r>
      <w:r w:rsidR="00F245EE" w:rsidRPr="00DA5B43">
        <w:rPr>
          <w:rFonts w:asciiTheme="majorHAnsi" w:hAnsiTheme="majorHAnsi" w:cs="Times New Roman"/>
          <w:sz w:val="24"/>
          <w:szCs w:val="24"/>
        </w:rPr>
        <w:t>who think</w:t>
      </w:r>
      <w:r w:rsidRPr="00DA5B43">
        <w:rPr>
          <w:rFonts w:asciiTheme="majorHAnsi" w:hAnsiTheme="majorHAnsi" w:cs="Times New Roman"/>
          <w:sz w:val="24"/>
          <w:szCs w:val="24"/>
        </w:rPr>
        <w:t xml:space="preserve"> children </w:t>
      </w:r>
      <w:r w:rsidR="00F245EE" w:rsidRPr="00DA5B43">
        <w:rPr>
          <w:rFonts w:asciiTheme="majorHAnsi" w:hAnsiTheme="majorHAnsi" w:cs="Times New Roman"/>
          <w:sz w:val="24"/>
          <w:szCs w:val="24"/>
        </w:rPr>
        <w:t>should</w:t>
      </w:r>
      <w:r w:rsidRPr="00DA5B43">
        <w:rPr>
          <w:rFonts w:asciiTheme="majorHAnsi" w:hAnsiTheme="majorHAnsi" w:cs="Times New Roman"/>
          <w:sz w:val="24"/>
          <w:szCs w:val="24"/>
        </w:rPr>
        <w:t xml:space="preserve"> begin formal reading and math instruction before kindergarten</w:t>
      </w:r>
      <w:r w:rsidR="0040087C" w:rsidRPr="00DA5B43">
        <w:rPr>
          <w:rFonts w:asciiTheme="majorHAnsi" w:hAnsiTheme="majorHAnsi" w:cs="Times New Roman"/>
          <w:sz w:val="24"/>
          <w:szCs w:val="24"/>
        </w:rPr>
        <w:t xml:space="preserve"> </w:t>
      </w:r>
      <w:r w:rsidR="00F245EE" w:rsidRPr="00DA5B43">
        <w:rPr>
          <w:rFonts w:asciiTheme="majorHAnsi" w:hAnsiTheme="majorHAnsi" w:cs="Times New Roman"/>
          <w:sz w:val="24"/>
          <w:szCs w:val="24"/>
        </w:rPr>
        <w:t>(33</w:t>
      </w:r>
      <w:r w:rsidR="0040087C" w:rsidRPr="00DA5B43">
        <w:rPr>
          <w:rFonts w:asciiTheme="majorHAnsi" w:hAnsiTheme="majorHAnsi" w:cs="Times New Roman"/>
          <w:sz w:val="24"/>
          <w:szCs w:val="24"/>
        </w:rPr>
        <w:t xml:space="preserve"> and </w:t>
      </w:r>
      <w:r w:rsidR="00F245EE" w:rsidRPr="00DA5B43">
        <w:rPr>
          <w:rFonts w:asciiTheme="majorHAnsi" w:hAnsiTheme="majorHAnsi" w:cs="Times New Roman"/>
          <w:sz w:val="24"/>
          <w:szCs w:val="24"/>
        </w:rPr>
        <w:t>30</w:t>
      </w:r>
      <w:r w:rsidR="0040087C" w:rsidRPr="00DA5B43">
        <w:rPr>
          <w:rFonts w:asciiTheme="majorHAnsi" w:hAnsiTheme="majorHAnsi" w:cs="Times New Roman"/>
          <w:sz w:val="24"/>
          <w:szCs w:val="24"/>
        </w:rPr>
        <w:t xml:space="preserve"> percentage point</w:t>
      </w:r>
      <w:r w:rsidR="00343D04" w:rsidRPr="00DA5B43">
        <w:rPr>
          <w:rFonts w:asciiTheme="majorHAnsi" w:hAnsiTheme="majorHAnsi" w:cs="Times New Roman"/>
          <w:sz w:val="24"/>
          <w:szCs w:val="24"/>
        </w:rPr>
        <w:t xml:space="preserve"> increases</w:t>
      </w:r>
      <w:r w:rsidR="00F245EE" w:rsidRPr="00DA5B43">
        <w:rPr>
          <w:rFonts w:asciiTheme="majorHAnsi" w:hAnsiTheme="majorHAnsi" w:cs="Times New Roman"/>
          <w:sz w:val="24"/>
          <w:szCs w:val="24"/>
        </w:rPr>
        <w:t>, respectively</w:t>
      </w:r>
      <w:r w:rsidR="0040087C" w:rsidRPr="00DA5B43">
        <w:rPr>
          <w:rFonts w:asciiTheme="majorHAnsi" w:hAnsiTheme="majorHAnsi" w:cs="Times New Roman"/>
          <w:sz w:val="24"/>
          <w:szCs w:val="24"/>
        </w:rPr>
        <w:t>)</w:t>
      </w:r>
      <w:r w:rsidR="006E46D5" w:rsidRPr="00DA5B43">
        <w:rPr>
          <w:rFonts w:asciiTheme="majorHAnsi" w:hAnsiTheme="majorHAnsi" w:cs="Times New Roman"/>
          <w:sz w:val="24"/>
          <w:szCs w:val="24"/>
        </w:rPr>
        <w:t>.</w:t>
      </w:r>
      <w:r w:rsidRPr="00DA5B43">
        <w:rPr>
          <w:rFonts w:asciiTheme="majorHAnsi" w:hAnsiTheme="majorHAnsi" w:cs="Times New Roman"/>
          <w:sz w:val="24"/>
          <w:szCs w:val="24"/>
        </w:rPr>
        <w:t xml:space="preserve"> </w:t>
      </w:r>
    </w:p>
    <w:p w:rsidR="00A2260A" w:rsidRPr="00DA5B43" w:rsidRDefault="00FF34B3" w:rsidP="009A3AB5">
      <w:pPr>
        <w:spacing w:after="0" w:line="480" w:lineRule="auto"/>
        <w:contextualSpacing/>
        <w:rPr>
          <w:rFonts w:asciiTheme="majorHAnsi" w:hAnsiTheme="majorHAnsi" w:cs="Times New Roman"/>
          <w:sz w:val="24"/>
          <w:szCs w:val="24"/>
        </w:rPr>
      </w:pPr>
      <w:r w:rsidRPr="00DA5B43">
        <w:rPr>
          <w:rFonts w:asciiTheme="majorHAnsi" w:hAnsiTheme="majorHAnsi" w:cs="Times New Roman"/>
          <w:sz w:val="24"/>
          <w:szCs w:val="24"/>
        </w:rPr>
        <w:tab/>
        <w:t xml:space="preserve">The bottom panel of the table shows the percentage of teachers that believe </w:t>
      </w:r>
      <w:r w:rsidR="00343D04" w:rsidRPr="00DA5B43">
        <w:rPr>
          <w:rFonts w:asciiTheme="majorHAnsi" w:hAnsiTheme="majorHAnsi" w:cs="Times New Roman"/>
          <w:sz w:val="24"/>
          <w:szCs w:val="24"/>
        </w:rPr>
        <w:t>various school readiness skills are “very important” or “essential” for kindergarten</w:t>
      </w:r>
      <w:r w:rsidRPr="00DA5B43">
        <w:rPr>
          <w:rFonts w:asciiTheme="majorHAnsi" w:hAnsiTheme="majorHAnsi" w:cs="Times New Roman"/>
          <w:sz w:val="24"/>
          <w:szCs w:val="24"/>
        </w:rPr>
        <w:t xml:space="preserve">. The first thing to note is that in </w:t>
      </w:r>
      <w:r w:rsidR="0036727F" w:rsidRPr="00DA5B43">
        <w:rPr>
          <w:rFonts w:asciiTheme="majorHAnsi" w:hAnsiTheme="majorHAnsi" w:cs="Times New Roman"/>
          <w:sz w:val="24"/>
          <w:szCs w:val="24"/>
        </w:rPr>
        <w:t>2010</w:t>
      </w:r>
      <w:r w:rsidRPr="00DA5B43">
        <w:rPr>
          <w:rFonts w:asciiTheme="majorHAnsi" w:hAnsiTheme="majorHAnsi" w:cs="Times New Roman"/>
          <w:sz w:val="24"/>
          <w:szCs w:val="24"/>
        </w:rPr>
        <w:t xml:space="preserve"> teachers rated </w:t>
      </w:r>
      <w:r w:rsidRPr="00DA5B43">
        <w:rPr>
          <w:rFonts w:asciiTheme="majorHAnsi" w:hAnsiTheme="majorHAnsi" w:cs="Times New Roman"/>
          <w:i/>
          <w:sz w:val="24"/>
          <w:szCs w:val="24"/>
        </w:rPr>
        <w:t xml:space="preserve">all </w:t>
      </w:r>
      <w:r w:rsidRPr="00DA5B43">
        <w:rPr>
          <w:rFonts w:asciiTheme="majorHAnsi" w:hAnsiTheme="majorHAnsi" w:cs="Times New Roman"/>
          <w:sz w:val="24"/>
          <w:szCs w:val="24"/>
        </w:rPr>
        <w:t>13 characteristics</w:t>
      </w:r>
      <w:r w:rsidR="00343D04" w:rsidRPr="00DA5B43">
        <w:rPr>
          <w:rFonts w:asciiTheme="majorHAnsi" w:hAnsiTheme="majorHAnsi" w:cs="Times New Roman"/>
          <w:sz w:val="24"/>
          <w:szCs w:val="24"/>
        </w:rPr>
        <w:t xml:space="preserve"> </w:t>
      </w:r>
      <w:r w:rsidRPr="00DA5B43">
        <w:rPr>
          <w:rFonts w:asciiTheme="majorHAnsi" w:hAnsiTheme="majorHAnsi" w:cs="Times New Roman"/>
          <w:sz w:val="24"/>
          <w:szCs w:val="24"/>
        </w:rPr>
        <w:t>as more important than did kindergarten teachers in 1998.</w:t>
      </w:r>
      <w:r w:rsidR="00A871A1" w:rsidRPr="00DA5B43">
        <w:rPr>
          <w:rFonts w:asciiTheme="majorHAnsi" w:hAnsiTheme="majorHAnsi" w:cs="Times New Roman"/>
          <w:sz w:val="24"/>
          <w:szCs w:val="24"/>
        </w:rPr>
        <w:t xml:space="preserve"> </w:t>
      </w:r>
      <w:r w:rsidR="00895DBD" w:rsidRPr="00DA5B43">
        <w:rPr>
          <w:rFonts w:asciiTheme="majorHAnsi" w:hAnsiTheme="majorHAnsi" w:cs="Times New Roman"/>
          <w:sz w:val="24"/>
          <w:szCs w:val="24"/>
        </w:rPr>
        <w:t>However, w</w:t>
      </w:r>
      <w:r w:rsidR="00760DB7" w:rsidRPr="00DA5B43">
        <w:rPr>
          <w:rFonts w:asciiTheme="majorHAnsi" w:hAnsiTheme="majorHAnsi" w:cs="Times New Roman"/>
          <w:sz w:val="24"/>
          <w:szCs w:val="24"/>
        </w:rPr>
        <w:t xml:space="preserve">e </w:t>
      </w:r>
      <w:r w:rsidR="009A3AB5" w:rsidRPr="00DA5B43">
        <w:rPr>
          <w:rFonts w:asciiTheme="majorHAnsi" w:hAnsiTheme="majorHAnsi" w:cs="Times New Roman"/>
          <w:sz w:val="24"/>
          <w:szCs w:val="24"/>
        </w:rPr>
        <w:t>document</w:t>
      </w:r>
      <w:r w:rsidR="00760DB7" w:rsidRPr="00DA5B43">
        <w:rPr>
          <w:rFonts w:asciiTheme="majorHAnsi" w:hAnsiTheme="majorHAnsi" w:cs="Times New Roman"/>
          <w:sz w:val="24"/>
          <w:szCs w:val="24"/>
        </w:rPr>
        <w:t xml:space="preserve"> especially pronounced increases in the percentage of teachers who rated academic skills as important</w:t>
      </w:r>
      <w:r w:rsidR="00F66943" w:rsidRPr="00DA5B43">
        <w:rPr>
          <w:rFonts w:asciiTheme="majorHAnsi" w:hAnsiTheme="majorHAnsi" w:cs="Times New Roman"/>
          <w:sz w:val="24"/>
          <w:szCs w:val="24"/>
        </w:rPr>
        <w:t xml:space="preserve"> for school readiness</w:t>
      </w:r>
      <w:r w:rsidR="00E12639" w:rsidRPr="00DA5B43">
        <w:rPr>
          <w:rFonts w:asciiTheme="majorHAnsi" w:hAnsiTheme="majorHAnsi" w:cs="Times New Roman"/>
          <w:sz w:val="24"/>
          <w:szCs w:val="24"/>
        </w:rPr>
        <w:t xml:space="preserve">. </w:t>
      </w:r>
      <w:r w:rsidR="00895DBD" w:rsidRPr="00DA5B43">
        <w:rPr>
          <w:rFonts w:asciiTheme="majorHAnsi" w:hAnsiTheme="majorHAnsi" w:cs="Times New Roman"/>
          <w:sz w:val="24"/>
          <w:szCs w:val="24"/>
        </w:rPr>
        <w:t>For example</w:t>
      </w:r>
      <w:r w:rsidR="00760DB7" w:rsidRPr="00DA5B43">
        <w:rPr>
          <w:rFonts w:asciiTheme="majorHAnsi" w:hAnsiTheme="majorHAnsi" w:cs="Times New Roman"/>
          <w:sz w:val="24"/>
          <w:szCs w:val="24"/>
        </w:rPr>
        <w:t xml:space="preserve">, the percentage </w:t>
      </w:r>
      <w:r w:rsidR="00895DBD" w:rsidRPr="00DA5B43">
        <w:rPr>
          <w:rFonts w:asciiTheme="majorHAnsi" w:hAnsiTheme="majorHAnsi" w:cs="Times New Roman"/>
          <w:sz w:val="24"/>
          <w:szCs w:val="24"/>
        </w:rPr>
        <w:t xml:space="preserve">of teachers </w:t>
      </w:r>
      <w:r w:rsidR="00921B2B">
        <w:rPr>
          <w:rFonts w:asciiTheme="majorHAnsi" w:hAnsiTheme="majorHAnsi" w:cs="Times New Roman"/>
          <w:sz w:val="24"/>
          <w:szCs w:val="24"/>
        </w:rPr>
        <w:t>who reported</w:t>
      </w:r>
      <w:r w:rsidR="00921B2B" w:rsidRPr="00DA5B43">
        <w:rPr>
          <w:rFonts w:asciiTheme="majorHAnsi" w:hAnsiTheme="majorHAnsi" w:cs="Times New Roman"/>
          <w:sz w:val="24"/>
          <w:szCs w:val="24"/>
        </w:rPr>
        <w:t xml:space="preserve"> </w:t>
      </w:r>
      <w:r w:rsidR="00895DBD" w:rsidRPr="00DA5B43">
        <w:rPr>
          <w:rFonts w:asciiTheme="majorHAnsi" w:hAnsiTheme="majorHAnsi" w:cs="Times New Roman"/>
          <w:sz w:val="24"/>
          <w:szCs w:val="24"/>
        </w:rPr>
        <w:t>that knowing the letters of the alphabet was very important or essential more than doubled from</w:t>
      </w:r>
      <w:r w:rsidRPr="00DA5B43">
        <w:rPr>
          <w:rFonts w:asciiTheme="majorHAnsi" w:hAnsiTheme="majorHAnsi" w:cs="Times New Roman"/>
          <w:sz w:val="24"/>
          <w:szCs w:val="24"/>
        </w:rPr>
        <w:t xml:space="preserve"> 19 percent</w:t>
      </w:r>
      <w:r w:rsidR="00A871A1" w:rsidRPr="00DA5B43">
        <w:rPr>
          <w:rFonts w:asciiTheme="majorHAnsi" w:hAnsiTheme="majorHAnsi" w:cs="Times New Roman"/>
          <w:sz w:val="24"/>
          <w:szCs w:val="24"/>
        </w:rPr>
        <w:t xml:space="preserve"> </w:t>
      </w:r>
      <w:r w:rsidR="00895DBD" w:rsidRPr="00DA5B43">
        <w:rPr>
          <w:rFonts w:asciiTheme="majorHAnsi" w:hAnsiTheme="majorHAnsi" w:cs="Times New Roman"/>
          <w:sz w:val="24"/>
          <w:szCs w:val="24"/>
        </w:rPr>
        <w:t xml:space="preserve">in </w:t>
      </w:r>
      <w:r w:rsidRPr="00DA5B43">
        <w:rPr>
          <w:rFonts w:asciiTheme="majorHAnsi" w:hAnsiTheme="majorHAnsi" w:cs="Times New Roman"/>
          <w:sz w:val="24"/>
          <w:szCs w:val="24"/>
        </w:rPr>
        <w:t xml:space="preserve">1998 </w:t>
      </w:r>
      <w:r w:rsidR="00895DBD" w:rsidRPr="00DA5B43">
        <w:rPr>
          <w:rFonts w:asciiTheme="majorHAnsi" w:hAnsiTheme="majorHAnsi" w:cs="Times New Roman"/>
          <w:sz w:val="24"/>
          <w:szCs w:val="24"/>
        </w:rPr>
        <w:t>to 48 percent in 2010</w:t>
      </w:r>
      <w:r w:rsidRPr="00DA5B43">
        <w:rPr>
          <w:rFonts w:asciiTheme="majorHAnsi" w:hAnsiTheme="majorHAnsi" w:cs="Times New Roman"/>
          <w:sz w:val="24"/>
          <w:szCs w:val="24"/>
        </w:rPr>
        <w:t xml:space="preserve">. The percentage </w:t>
      </w:r>
      <w:r w:rsidR="00895DBD" w:rsidRPr="00DA5B43">
        <w:rPr>
          <w:rFonts w:asciiTheme="majorHAnsi" w:hAnsiTheme="majorHAnsi" w:cs="Times New Roman"/>
          <w:sz w:val="24"/>
          <w:szCs w:val="24"/>
        </w:rPr>
        <w:t xml:space="preserve">of teachers </w:t>
      </w:r>
      <w:r w:rsidRPr="00DA5B43">
        <w:rPr>
          <w:rFonts w:asciiTheme="majorHAnsi" w:hAnsiTheme="majorHAnsi" w:cs="Times New Roman"/>
          <w:sz w:val="24"/>
          <w:szCs w:val="24"/>
        </w:rPr>
        <w:t>who indicated color and shape identification</w:t>
      </w:r>
      <w:r w:rsidR="00895DBD" w:rsidRPr="00DA5B43">
        <w:rPr>
          <w:rFonts w:asciiTheme="majorHAnsi" w:hAnsiTheme="majorHAnsi" w:cs="Times New Roman"/>
          <w:sz w:val="24"/>
          <w:szCs w:val="24"/>
        </w:rPr>
        <w:t xml:space="preserve"> and counting skills were </w:t>
      </w:r>
      <w:r w:rsidRPr="00DA5B43">
        <w:rPr>
          <w:rFonts w:asciiTheme="majorHAnsi" w:hAnsiTheme="majorHAnsi" w:cs="Times New Roman"/>
          <w:sz w:val="24"/>
          <w:szCs w:val="24"/>
        </w:rPr>
        <w:t xml:space="preserve">important rose by </w:t>
      </w:r>
      <w:r w:rsidR="005E0328" w:rsidRPr="00DA5B43">
        <w:rPr>
          <w:rFonts w:asciiTheme="majorHAnsi" w:hAnsiTheme="majorHAnsi" w:cs="Times New Roman"/>
          <w:sz w:val="24"/>
          <w:szCs w:val="24"/>
        </w:rPr>
        <w:t>28</w:t>
      </w:r>
      <w:r w:rsidR="00D45C92" w:rsidRPr="00DA5B43">
        <w:rPr>
          <w:rFonts w:asciiTheme="majorHAnsi" w:hAnsiTheme="majorHAnsi" w:cs="Times New Roman"/>
          <w:sz w:val="24"/>
          <w:szCs w:val="24"/>
        </w:rPr>
        <w:t xml:space="preserve"> </w:t>
      </w:r>
      <w:r w:rsidR="00895DBD" w:rsidRPr="00DA5B43">
        <w:rPr>
          <w:rFonts w:asciiTheme="majorHAnsi" w:hAnsiTheme="majorHAnsi" w:cs="Times New Roman"/>
          <w:sz w:val="24"/>
          <w:szCs w:val="24"/>
        </w:rPr>
        <w:t xml:space="preserve">and </w:t>
      </w:r>
      <w:r w:rsidR="005E0328" w:rsidRPr="00DA5B43">
        <w:rPr>
          <w:rFonts w:asciiTheme="majorHAnsi" w:hAnsiTheme="majorHAnsi" w:cs="Times New Roman"/>
          <w:sz w:val="24"/>
          <w:szCs w:val="24"/>
        </w:rPr>
        <w:t xml:space="preserve">22 </w:t>
      </w:r>
      <w:r w:rsidRPr="00DA5B43">
        <w:rPr>
          <w:rFonts w:asciiTheme="majorHAnsi" w:hAnsiTheme="majorHAnsi" w:cs="Times New Roman"/>
          <w:sz w:val="24"/>
          <w:szCs w:val="24"/>
        </w:rPr>
        <w:t>percentage point</w:t>
      </w:r>
      <w:r w:rsidR="00895DBD" w:rsidRPr="00DA5B43">
        <w:rPr>
          <w:rFonts w:asciiTheme="majorHAnsi" w:hAnsiTheme="majorHAnsi" w:cs="Times New Roman"/>
          <w:sz w:val="24"/>
          <w:szCs w:val="24"/>
        </w:rPr>
        <w:t>s respectively.</w:t>
      </w:r>
      <w:r w:rsidRPr="00DA5B43">
        <w:rPr>
          <w:rFonts w:asciiTheme="majorHAnsi" w:hAnsiTheme="majorHAnsi" w:cs="Times New Roman"/>
          <w:sz w:val="24"/>
          <w:szCs w:val="24"/>
        </w:rPr>
        <w:t xml:space="preserve"> We see </w:t>
      </w:r>
      <w:r w:rsidRPr="00DA5B43">
        <w:rPr>
          <w:rFonts w:asciiTheme="majorHAnsi" w:hAnsiTheme="majorHAnsi" w:cs="Times New Roman"/>
          <w:sz w:val="24"/>
          <w:szCs w:val="24"/>
        </w:rPr>
        <w:lastRenderedPageBreak/>
        <w:t>smaller increases in the percentage of teachers who rate</w:t>
      </w:r>
      <w:r w:rsidR="00921B2B">
        <w:rPr>
          <w:rFonts w:asciiTheme="majorHAnsi" w:hAnsiTheme="majorHAnsi" w:cs="Times New Roman"/>
          <w:sz w:val="24"/>
          <w:szCs w:val="24"/>
        </w:rPr>
        <w:t>d</w:t>
      </w:r>
      <w:r w:rsidR="00E12639" w:rsidRPr="00DA5B43">
        <w:rPr>
          <w:rFonts w:asciiTheme="majorHAnsi" w:hAnsiTheme="majorHAnsi" w:cs="Times New Roman"/>
          <w:sz w:val="24"/>
          <w:szCs w:val="24"/>
        </w:rPr>
        <w:t xml:space="preserve"> </w:t>
      </w:r>
      <w:r w:rsidR="00F66943" w:rsidRPr="00DA5B43">
        <w:rPr>
          <w:rFonts w:asciiTheme="majorHAnsi" w:hAnsiTheme="majorHAnsi" w:cs="Times New Roman"/>
          <w:sz w:val="24"/>
          <w:szCs w:val="24"/>
        </w:rPr>
        <w:t xml:space="preserve">self-regulation and social skills as very important </w:t>
      </w:r>
      <w:r w:rsidR="00895DBD" w:rsidRPr="00DA5B43">
        <w:rPr>
          <w:rFonts w:asciiTheme="majorHAnsi" w:hAnsiTheme="majorHAnsi" w:cs="Times New Roman"/>
          <w:sz w:val="24"/>
          <w:szCs w:val="24"/>
        </w:rPr>
        <w:t>(</w:t>
      </w:r>
      <w:r w:rsidR="00F66943" w:rsidRPr="00DA5B43">
        <w:rPr>
          <w:rFonts w:asciiTheme="majorHAnsi" w:hAnsiTheme="majorHAnsi" w:cs="Times New Roman"/>
          <w:sz w:val="24"/>
          <w:szCs w:val="24"/>
        </w:rPr>
        <w:t>approximately</w:t>
      </w:r>
      <w:r w:rsidR="00895DBD" w:rsidRPr="00DA5B43">
        <w:rPr>
          <w:rFonts w:asciiTheme="majorHAnsi" w:hAnsiTheme="majorHAnsi" w:cs="Times New Roman"/>
          <w:sz w:val="24"/>
          <w:szCs w:val="24"/>
        </w:rPr>
        <w:t xml:space="preserve"> 10-16 percentage points)</w:t>
      </w:r>
      <w:r w:rsidRPr="00DA5B43">
        <w:rPr>
          <w:rFonts w:asciiTheme="majorHAnsi" w:hAnsiTheme="majorHAnsi" w:cs="Times New Roman"/>
          <w:sz w:val="24"/>
          <w:szCs w:val="24"/>
        </w:rPr>
        <w:t>.</w:t>
      </w:r>
      <w:r w:rsidR="009A3AB5" w:rsidRPr="00DA5B43">
        <w:rPr>
          <w:rFonts w:asciiTheme="majorHAnsi" w:hAnsiTheme="majorHAnsi" w:cs="Times New Roman"/>
          <w:sz w:val="24"/>
          <w:szCs w:val="24"/>
        </w:rPr>
        <w:t xml:space="preserve"> The</w:t>
      </w:r>
      <w:r w:rsidR="00A2260A" w:rsidRPr="00DA5B43">
        <w:rPr>
          <w:rFonts w:asciiTheme="majorHAnsi" w:hAnsiTheme="majorHAnsi" w:cs="Times New Roman"/>
          <w:sz w:val="24"/>
          <w:szCs w:val="24"/>
        </w:rPr>
        <w:t xml:space="preserve"> 33 percentage point increase in the number of teachers who believed it was important to know how to use a pencil or paintbrush</w:t>
      </w:r>
      <w:r w:rsidR="009A3AB5" w:rsidRPr="00DA5B43">
        <w:rPr>
          <w:rFonts w:asciiTheme="majorHAnsi" w:hAnsiTheme="majorHAnsi" w:cs="Times New Roman"/>
          <w:sz w:val="24"/>
          <w:szCs w:val="24"/>
        </w:rPr>
        <w:t xml:space="preserve"> </w:t>
      </w:r>
      <w:r w:rsidR="00937B07" w:rsidRPr="00DA5B43">
        <w:rPr>
          <w:rFonts w:asciiTheme="majorHAnsi" w:hAnsiTheme="majorHAnsi" w:cs="Times New Roman"/>
          <w:sz w:val="24"/>
          <w:szCs w:val="24"/>
        </w:rPr>
        <w:t>stands out</w:t>
      </w:r>
      <w:r w:rsidR="00A2260A" w:rsidRPr="00DA5B43">
        <w:rPr>
          <w:rFonts w:asciiTheme="majorHAnsi" w:hAnsiTheme="majorHAnsi" w:cs="Times New Roman"/>
          <w:sz w:val="24"/>
          <w:szCs w:val="24"/>
        </w:rPr>
        <w:t xml:space="preserve">. Although this item does not involve specific </w:t>
      </w:r>
      <w:r w:rsidR="00F66943" w:rsidRPr="00DA5B43">
        <w:rPr>
          <w:rFonts w:asciiTheme="majorHAnsi" w:hAnsiTheme="majorHAnsi" w:cs="Times New Roman"/>
          <w:sz w:val="24"/>
          <w:szCs w:val="24"/>
        </w:rPr>
        <w:t xml:space="preserve">familiarity with </w:t>
      </w:r>
      <w:r w:rsidR="009A3AB5" w:rsidRPr="00DA5B43">
        <w:rPr>
          <w:rFonts w:asciiTheme="majorHAnsi" w:hAnsiTheme="majorHAnsi" w:cs="Times New Roman"/>
          <w:sz w:val="24"/>
          <w:szCs w:val="24"/>
        </w:rPr>
        <w:t xml:space="preserve">pre-literacy or math academic </w:t>
      </w:r>
      <w:r w:rsidR="00F66943" w:rsidRPr="00DA5B43">
        <w:rPr>
          <w:rFonts w:asciiTheme="majorHAnsi" w:hAnsiTheme="majorHAnsi" w:cs="Times New Roman"/>
          <w:sz w:val="24"/>
          <w:szCs w:val="24"/>
        </w:rPr>
        <w:t>content</w:t>
      </w:r>
      <w:r w:rsidR="00A2260A" w:rsidRPr="00DA5B43">
        <w:rPr>
          <w:rFonts w:asciiTheme="majorHAnsi" w:hAnsiTheme="majorHAnsi" w:cs="Times New Roman"/>
          <w:sz w:val="24"/>
          <w:szCs w:val="24"/>
        </w:rPr>
        <w:t>, it might be considered academic in that using a pencil is prerequisite for more complex writing skills.</w:t>
      </w:r>
    </w:p>
    <w:p w:rsidR="00FF34B3" w:rsidRPr="00DA5B43" w:rsidRDefault="00F66943" w:rsidP="006704E0">
      <w:pPr>
        <w:spacing w:before="100" w:beforeAutospacing="1" w:after="0" w:line="480" w:lineRule="auto"/>
        <w:ind w:firstLine="720"/>
        <w:contextualSpacing/>
        <w:rPr>
          <w:rFonts w:asciiTheme="majorHAnsi" w:hAnsiTheme="majorHAnsi" w:cs="Times New Roman"/>
          <w:sz w:val="24"/>
          <w:szCs w:val="24"/>
        </w:rPr>
      </w:pPr>
      <w:r w:rsidRPr="00DA5B43">
        <w:rPr>
          <w:rFonts w:asciiTheme="majorHAnsi" w:hAnsiTheme="majorHAnsi" w:cs="Times New Roman"/>
          <w:sz w:val="24"/>
          <w:szCs w:val="24"/>
        </w:rPr>
        <w:t>I</w:t>
      </w:r>
      <w:r w:rsidR="00FF34B3" w:rsidRPr="00DA5B43">
        <w:rPr>
          <w:rFonts w:asciiTheme="majorHAnsi" w:hAnsiTheme="majorHAnsi" w:cs="Times New Roman"/>
          <w:sz w:val="24"/>
          <w:szCs w:val="24"/>
        </w:rPr>
        <w:t xml:space="preserve">t is </w:t>
      </w:r>
      <w:r w:rsidR="009A3AB5" w:rsidRPr="00DA5B43">
        <w:rPr>
          <w:rFonts w:asciiTheme="majorHAnsi" w:hAnsiTheme="majorHAnsi" w:cs="Times New Roman"/>
          <w:sz w:val="24"/>
          <w:szCs w:val="24"/>
        </w:rPr>
        <w:t xml:space="preserve">also </w:t>
      </w:r>
      <w:r w:rsidR="00FF34B3" w:rsidRPr="00DA5B43">
        <w:rPr>
          <w:rFonts w:asciiTheme="majorHAnsi" w:hAnsiTheme="majorHAnsi" w:cs="Times New Roman"/>
          <w:sz w:val="24"/>
          <w:szCs w:val="24"/>
        </w:rPr>
        <w:t xml:space="preserve">worth noting that in both periods the academic skill items were among the </w:t>
      </w:r>
      <w:r w:rsidR="00A763C4" w:rsidRPr="00DA5B43">
        <w:rPr>
          <w:rFonts w:asciiTheme="majorHAnsi" w:hAnsiTheme="majorHAnsi" w:cs="Times New Roman"/>
          <w:sz w:val="24"/>
          <w:szCs w:val="24"/>
        </w:rPr>
        <w:t xml:space="preserve">skills rated as </w:t>
      </w:r>
      <w:r w:rsidR="00A763C4" w:rsidRPr="00DA5B43">
        <w:rPr>
          <w:rFonts w:asciiTheme="majorHAnsi" w:hAnsiTheme="majorHAnsi" w:cs="Times New Roman"/>
          <w:i/>
          <w:sz w:val="24"/>
          <w:szCs w:val="24"/>
        </w:rPr>
        <w:t>least</w:t>
      </w:r>
      <w:r w:rsidR="00A763C4" w:rsidRPr="00DA5B43">
        <w:rPr>
          <w:rFonts w:asciiTheme="majorHAnsi" w:hAnsiTheme="majorHAnsi" w:cs="Times New Roman"/>
          <w:sz w:val="24"/>
          <w:szCs w:val="24"/>
        </w:rPr>
        <w:t xml:space="preserve"> important overall</w:t>
      </w:r>
      <w:r w:rsidR="00FF34B3" w:rsidRPr="00DA5B43">
        <w:rPr>
          <w:rFonts w:asciiTheme="majorHAnsi" w:hAnsiTheme="majorHAnsi" w:cs="Times New Roman"/>
          <w:sz w:val="24"/>
          <w:szCs w:val="24"/>
        </w:rPr>
        <w:t xml:space="preserve">. In other words, while </w:t>
      </w:r>
      <w:r w:rsidR="00A763C4" w:rsidRPr="00DA5B43">
        <w:rPr>
          <w:rFonts w:asciiTheme="majorHAnsi" w:hAnsiTheme="majorHAnsi" w:cs="Times New Roman"/>
          <w:sz w:val="24"/>
          <w:szCs w:val="24"/>
        </w:rPr>
        <w:t xml:space="preserve">beliefs about the importance of academics have </w:t>
      </w:r>
      <w:r w:rsidRPr="00DA5B43">
        <w:rPr>
          <w:rFonts w:asciiTheme="majorHAnsi" w:hAnsiTheme="majorHAnsi" w:cs="Times New Roman"/>
          <w:sz w:val="24"/>
          <w:szCs w:val="24"/>
        </w:rPr>
        <w:t xml:space="preserve">increased more than beliefs in other areas, teachers in both periods report </w:t>
      </w:r>
      <w:r w:rsidR="00A763C4" w:rsidRPr="00DA5B43">
        <w:rPr>
          <w:rFonts w:asciiTheme="majorHAnsi" w:hAnsiTheme="majorHAnsi" w:cs="Times New Roman"/>
          <w:sz w:val="24"/>
          <w:szCs w:val="24"/>
        </w:rPr>
        <w:t xml:space="preserve">other skills such as self-regulation and social </w:t>
      </w:r>
      <w:r w:rsidR="00BF3F43" w:rsidRPr="00DA5B43">
        <w:rPr>
          <w:rFonts w:asciiTheme="majorHAnsi" w:hAnsiTheme="majorHAnsi" w:cs="Times New Roman"/>
          <w:sz w:val="24"/>
          <w:szCs w:val="24"/>
        </w:rPr>
        <w:t>interaction</w:t>
      </w:r>
      <w:r w:rsidR="00A763C4" w:rsidRPr="00DA5B43">
        <w:rPr>
          <w:rFonts w:asciiTheme="majorHAnsi" w:hAnsiTheme="majorHAnsi" w:cs="Times New Roman"/>
          <w:sz w:val="24"/>
          <w:szCs w:val="24"/>
        </w:rPr>
        <w:t xml:space="preserve"> as most important at school entry</w:t>
      </w:r>
      <w:r w:rsidRPr="00DA5B43">
        <w:rPr>
          <w:rFonts w:asciiTheme="majorHAnsi" w:hAnsiTheme="majorHAnsi" w:cs="Times New Roman"/>
          <w:sz w:val="24"/>
          <w:szCs w:val="24"/>
        </w:rPr>
        <w:t>.</w:t>
      </w:r>
      <w:r w:rsidR="00D45C92" w:rsidRPr="00DA5B43">
        <w:rPr>
          <w:rFonts w:asciiTheme="majorHAnsi" w:hAnsiTheme="majorHAnsi" w:cs="Times New Roman"/>
          <w:sz w:val="24"/>
          <w:szCs w:val="24"/>
        </w:rPr>
        <w:t xml:space="preserve"> </w:t>
      </w:r>
      <w:r w:rsidRPr="00DA5B43">
        <w:rPr>
          <w:rFonts w:asciiTheme="majorHAnsi" w:hAnsiTheme="majorHAnsi" w:cs="Times New Roman"/>
          <w:sz w:val="24"/>
          <w:szCs w:val="24"/>
        </w:rPr>
        <w:t xml:space="preserve">Overall then, our results suggest a heightened emphasis on academic skills among kindergarten teachers in the later period, but </w:t>
      </w:r>
      <w:r w:rsidR="009A3AB5" w:rsidRPr="00DA5B43">
        <w:rPr>
          <w:rFonts w:asciiTheme="majorHAnsi" w:hAnsiTheme="majorHAnsi" w:cs="Times New Roman"/>
          <w:sz w:val="24"/>
          <w:szCs w:val="24"/>
        </w:rPr>
        <w:t>fail to show</w:t>
      </w:r>
      <w:r w:rsidRPr="00DA5B43">
        <w:rPr>
          <w:rFonts w:asciiTheme="majorHAnsi" w:hAnsiTheme="majorHAnsi" w:cs="Times New Roman"/>
          <w:sz w:val="24"/>
          <w:szCs w:val="24"/>
        </w:rPr>
        <w:t xml:space="preserve"> </w:t>
      </w:r>
      <w:r w:rsidR="009A3AB5" w:rsidRPr="00DA5B43">
        <w:rPr>
          <w:rFonts w:asciiTheme="majorHAnsi" w:hAnsiTheme="majorHAnsi" w:cs="Times New Roman"/>
          <w:sz w:val="24"/>
          <w:szCs w:val="24"/>
        </w:rPr>
        <w:t xml:space="preserve">that teachers now value </w:t>
      </w:r>
      <w:r w:rsidRPr="00DA5B43">
        <w:rPr>
          <w:rFonts w:asciiTheme="majorHAnsi" w:hAnsiTheme="majorHAnsi" w:cs="Times New Roman"/>
          <w:sz w:val="24"/>
          <w:szCs w:val="24"/>
        </w:rPr>
        <w:t xml:space="preserve">these skills </w:t>
      </w:r>
      <w:r w:rsidR="009A3AB5" w:rsidRPr="00DA5B43">
        <w:rPr>
          <w:rFonts w:asciiTheme="majorHAnsi" w:hAnsiTheme="majorHAnsi" w:cs="Times New Roman"/>
          <w:sz w:val="24"/>
          <w:szCs w:val="24"/>
        </w:rPr>
        <w:t>over and above</w:t>
      </w:r>
      <w:r w:rsidRPr="00DA5B43">
        <w:rPr>
          <w:rFonts w:asciiTheme="majorHAnsi" w:hAnsiTheme="majorHAnsi" w:cs="Times New Roman"/>
          <w:sz w:val="24"/>
          <w:szCs w:val="24"/>
        </w:rPr>
        <w:t xml:space="preserve"> other </w:t>
      </w:r>
      <w:r w:rsidR="009B6CA3" w:rsidRPr="00DA5B43">
        <w:rPr>
          <w:rFonts w:asciiTheme="majorHAnsi" w:hAnsiTheme="majorHAnsi" w:cs="Times New Roman"/>
          <w:sz w:val="24"/>
          <w:szCs w:val="24"/>
        </w:rPr>
        <w:t>school readiness skills.</w:t>
      </w:r>
    </w:p>
    <w:p w:rsidR="0093525B" w:rsidRPr="00DA5B43" w:rsidRDefault="00FF34B3" w:rsidP="00C037ED">
      <w:pPr>
        <w:spacing w:after="0" w:line="480" w:lineRule="auto"/>
        <w:contextualSpacing/>
        <w:rPr>
          <w:rFonts w:asciiTheme="majorHAnsi" w:hAnsiTheme="majorHAnsi" w:cs="Times New Roman"/>
          <w:sz w:val="24"/>
          <w:szCs w:val="24"/>
        </w:rPr>
      </w:pPr>
      <w:r w:rsidRPr="00DA5B43">
        <w:rPr>
          <w:rFonts w:asciiTheme="majorHAnsi" w:hAnsiTheme="majorHAnsi" w:cs="Times New Roman"/>
          <w:sz w:val="24"/>
          <w:szCs w:val="24"/>
        </w:rPr>
        <w:tab/>
      </w:r>
      <w:r w:rsidR="009B6CA3" w:rsidRPr="00DA5B43">
        <w:rPr>
          <w:rFonts w:asciiTheme="majorHAnsi" w:hAnsiTheme="majorHAnsi" w:cs="Times New Roman"/>
          <w:b/>
          <w:sz w:val="24"/>
          <w:szCs w:val="24"/>
        </w:rPr>
        <w:t>Curricular focus and time use</w:t>
      </w:r>
      <w:r w:rsidRPr="00DA5B43">
        <w:rPr>
          <w:rFonts w:asciiTheme="majorHAnsi" w:hAnsiTheme="majorHAnsi" w:cs="Times New Roman"/>
          <w:b/>
          <w:sz w:val="24"/>
          <w:szCs w:val="24"/>
        </w:rPr>
        <w:t>.</w:t>
      </w:r>
      <w:r w:rsidR="00D45C92" w:rsidRPr="00DA5B43">
        <w:rPr>
          <w:rFonts w:asciiTheme="majorHAnsi" w:hAnsiTheme="majorHAnsi" w:cs="Times New Roman"/>
          <w:b/>
          <w:sz w:val="24"/>
          <w:szCs w:val="24"/>
        </w:rPr>
        <w:t xml:space="preserve"> </w:t>
      </w:r>
      <w:r w:rsidR="009B6CA3" w:rsidRPr="00DA5B43">
        <w:rPr>
          <w:rFonts w:asciiTheme="majorHAnsi" w:hAnsiTheme="majorHAnsi" w:cs="Times New Roman"/>
          <w:sz w:val="24"/>
          <w:szCs w:val="24"/>
        </w:rPr>
        <w:t xml:space="preserve">The ECLS-K data provides a number of ways to </w:t>
      </w:r>
      <w:r w:rsidR="0093525B" w:rsidRPr="00DA5B43">
        <w:rPr>
          <w:rFonts w:asciiTheme="majorHAnsi" w:hAnsiTheme="majorHAnsi" w:cs="Times New Roman"/>
          <w:sz w:val="24"/>
          <w:szCs w:val="24"/>
        </w:rPr>
        <w:t>measure</w:t>
      </w:r>
      <w:r w:rsidR="009B6CA3" w:rsidRPr="00DA5B43">
        <w:rPr>
          <w:rFonts w:asciiTheme="majorHAnsi" w:hAnsiTheme="majorHAnsi" w:cs="Times New Roman"/>
          <w:sz w:val="24"/>
          <w:szCs w:val="24"/>
        </w:rPr>
        <w:t xml:space="preserve"> changes in curricular </w:t>
      </w:r>
      <w:r w:rsidR="0093525B" w:rsidRPr="00DA5B43">
        <w:rPr>
          <w:rFonts w:asciiTheme="majorHAnsi" w:hAnsiTheme="majorHAnsi" w:cs="Times New Roman"/>
          <w:sz w:val="24"/>
          <w:szCs w:val="24"/>
        </w:rPr>
        <w:t xml:space="preserve">focus including </w:t>
      </w:r>
      <w:r w:rsidR="00A97CEF" w:rsidRPr="00DA5B43">
        <w:rPr>
          <w:rFonts w:asciiTheme="majorHAnsi" w:hAnsiTheme="majorHAnsi" w:cs="Times New Roman"/>
          <w:sz w:val="24"/>
          <w:szCs w:val="24"/>
        </w:rPr>
        <w:t>aggregate measures of</w:t>
      </w:r>
      <w:r w:rsidR="0093525B" w:rsidRPr="00DA5B43">
        <w:rPr>
          <w:rFonts w:asciiTheme="majorHAnsi" w:hAnsiTheme="majorHAnsi" w:cs="Times New Roman"/>
          <w:sz w:val="24"/>
          <w:szCs w:val="24"/>
        </w:rPr>
        <w:t xml:space="preserve"> exposure to broad subject areas</w:t>
      </w:r>
      <w:r w:rsidR="009B6CA3" w:rsidRPr="00DA5B43">
        <w:rPr>
          <w:rFonts w:asciiTheme="majorHAnsi" w:hAnsiTheme="majorHAnsi" w:cs="Times New Roman"/>
          <w:sz w:val="24"/>
          <w:szCs w:val="24"/>
        </w:rPr>
        <w:t xml:space="preserve"> (e.g.</w:t>
      </w:r>
      <w:r w:rsidR="00D45C92" w:rsidRPr="00DA5B43">
        <w:rPr>
          <w:rFonts w:asciiTheme="majorHAnsi" w:hAnsiTheme="majorHAnsi" w:cs="Times New Roman"/>
          <w:sz w:val="24"/>
          <w:szCs w:val="24"/>
        </w:rPr>
        <w:t xml:space="preserve"> </w:t>
      </w:r>
      <w:r w:rsidR="00A97CEF" w:rsidRPr="00DA5B43">
        <w:rPr>
          <w:rFonts w:asciiTheme="majorHAnsi" w:hAnsiTheme="majorHAnsi" w:cs="Times New Roman"/>
          <w:sz w:val="24"/>
          <w:szCs w:val="24"/>
        </w:rPr>
        <w:t>r</w:t>
      </w:r>
      <w:r w:rsidR="009B6CA3" w:rsidRPr="00DA5B43">
        <w:rPr>
          <w:rFonts w:asciiTheme="majorHAnsi" w:hAnsiTheme="majorHAnsi" w:cs="Times New Roman"/>
          <w:sz w:val="24"/>
          <w:szCs w:val="24"/>
        </w:rPr>
        <w:t>eading/lang</w:t>
      </w:r>
      <w:r w:rsidR="00A97CEF" w:rsidRPr="00DA5B43">
        <w:rPr>
          <w:rFonts w:asciiTheme="majorHAnsi" w:hAnsiTheme="majorHAnsi" w:cs="Times New Roman"/>
          <w:sz w:val="24"/>
          <w:szCs w:val="24"/>
        </w:rPr>
        <w:t xml:space="preserve">uage arts, </w:t>
      </w:r>
      <w:r w:rsidR="0093525B" w:rsidRPr="00DA5B43">
        <w:rPr>
          <w:rFonts w:asciiTheme="majorHAnsi" w:hAnsiTheme="majorHAnsi" w:cs="Times New Roman"/>
          <w:sz w:val="24"/>
          <w:szCs w:val="24"/>
        </w:rPr>
        <w:t xml:space="preserve">music) </w:t>
      </w:r>
      <w:r w:rsidR="00A97CEF" w:rsidRPr="00DA5B43">
        <w:rPr>
          <w:rFonts w:asciiTheme="majorHAnsi" w:hAnsiTheme="majorHAnsi" w:cs="Times New Roman"/>
          <w:sz w:val="24"/>
          <w:szCs w:val="24"/>
        </w:rPr>
        <w:t xml:space="preserve">as well as </w:t>
      </w:r>
      <w:r w:rsidR="0093525B" w:rsidRPr="00DA5B43">
        <w:rPr>
          <w:rFonts w:asciiTheme="majorHAnsi" w:hAnsiTheme="majorHAnsi" w:cs="Times New Roman"/>
          <w:i/>
          <w:sz w:val="24"/>
          <w:szCs w:val="24"/>
        </w:rPr>
        <w:t>within-</w:t>
      </w:r>
      <w:r w:rsidR="009B6CA3" w:rsidRPr="00DA5B43">
        <w:rPr>
          <w:rFonts w:asciiTheme="majorHAnsi" w:hAnsiTheme="majorHAnsi" w:cs="Times New Roman"/>
          <w:i/>
          <w:sz w:val="24"/>
          <w:szCs w:val="24"/>
        </w:rPr>
        <w:t>sub</w:t>
      </w:r>
      <w:r w:rsidR="0093525B" w:rsidRPr="00DA5B43">
        <w:rPr>
          <w:rFonts w:asciiTheme="majorHAnsi" w:hAnsiTheme="majorHAnsi" w:cs="Times New Roman"/>
          <w:i/>
          <w:sz w:val="24"/>
          <w:szCs w:val="24"/>
        </w:rPr>
        <w:t>ject</w:t>
      </w:r>
      <w:r w:rsidR="0093525B" w:rsidRPr="00DA5B43">
        <w:rPr>
          <w:rFonts w:asciiTheme="majorHAnsi" w:hAnsiTheme="majorHAnsi" w:cs="Times New Roman"/>
          <w:sz w:val="24"/>
          <w:szCs w:val="24"/>
        </w:rPr>
        <w:t xml:space="preserve"> content coverage</w:t>
      </w:r>
      <w:r w:rsidR="009B6CA3" w:rsidRPr="00DA5B43">
        <w:rPr>
          <w:rFonts w:asciiTheme="majorHAnsi" w:hAnsiTheme="majorHAnsi" w:cs="Times New Roman"/>
          <w:sz w:val="24"/>
          <w:szCs w:val="24"/>
        </w:rPr>
        <w:t>.</w:t>
      </w:r>
      <w:r w:rsidR="00D45C92" w:rsidRPr="00DA5B43">
        <w:rPr>
          <w:rFonts w:asciiTheme="majorHAnsi" w:hAnsiTheme="majorHAnsi" w:cs="Times New Roman"/>
          <w:sz w:val="24"/>
          <w:szCs w:val="24"/>
        </w:rPr>
        <w:t xml:space="preserve"> </w:t>
      </w:r>
      <w:r w:rsidR="0093525B" w:rsidRPr="00DA5B43">
        <w:rPr>
          <w:rFonts w:asciiTheme="majorHAnsi" w:hAnsiTheme="majorHAnsi" w:cs="Times New Roman"/>
          <w:sz w:val="24"/>
          <w:szCs w:val="24"/>
        </w:rPr>
        <w:t>In this section we describe both.</w:t>
      </w:r>
    </w:p>
    <w:p w:rsidR="00937B07" w:rsidRPr="00DA5B43" w:rsidRDefault="0093525B" w:rsidP="00C037ED">
      <w:pPr>
        <w:spacing w:after="0" w:line="480" w:lineRule="auto"/>
        <w:contextualSpacing/>
        <w:rPr>
          <w:rFonts w:asciiTheme="majorHAnsi" w:hAnsiTheme="majorHAnsi" w:cs="Times New Roman"/>
          <w:sz w:val="24"/>
          <w:szCs w:val="24"/>
        </w:rPr>
      </w:pPr>
      <w:r w:rsidRPr="00DA5B43">
        <w:rPr>
          <w:rFonts w:asciiTheme="majorHAnsi" w:hAnsiTheme="majorHAnsi" w:cs="Times New Roman"/>
          <w:sz w:val="24"/>
          <w:szCs w:val="24"/>
        </w:rPr>
        <w:tab/>
      </w:r>
      <w:r w:rsidR="009B6CA3" w:rsidRPr="00DA5B43">
        <w:rPr>
          <w:rFonts w:asciiTheme="majorHAnsi" w:hAnsiTheme="majorHAnsi" w:cs="Times New Roman"/>
          <w:sz w:val="24"/>
          <w:szCs w:val="24"/>
        </w:rPr>
        <w:t xml:space="preserve"> </w:t>
      </w:r>
      <w:r w:rsidRPr="00DA5B43">
        <w:rPr>
          <w:rFonts w:asciiTheme="majorHAnsi" w:hAnsiTheme="majorHAnsi" w:cs="Times New Roman"/>
          <w:b/>
          <w:i/>
          <w:sz w:val="24"/>
          <w:szCs w:val="24"/>
        </w:rPr>
        <w:t xml:space="preserve">Overall </w:t>
      </w:r>
      <w:r w:rsidR="00EF4AB9" w:rsidRPr="00DA5B43">
        <w:rPr>
          <w:rFonts w:asciiTheme="majorHAnsi" w:hAnsiTheme="majorHAnsi" w:cs="Times New Roman"/>
          <w:b/>
          <w:i/>
          <w:sz w:val="24"/>
          <w:szCs w:val="24"/>
        </w:rPr>
        <w:t>subject-matter</w:t>
      </w:r>
      <w:r w:rsidRPr="00DA5B43">
        <w:rPr>
          <w:rFonts w:asciiTheme="majorHAnsi" w:hAnsiTheme="majorHAnsi" w:cs="Times New Roman"/>
          <w:b/>
          <w:i/>
          <w:sz w:val="24"/>
          <w:szCs w:val="24"/>
        </w:rPr>
        <w:t xml:space="preserve"> exposure</w:t>
      </w:r>
      <w:r w:rsidRPr="00DA5B43">
        <w:rPr>
          <w:rFonts w:asciiTheme="majorHAnsi" w:hAnsiTheme="majorHAnsi" w:cs="Times New Roman"/>
          <w:b/>
          <w:sz w:val="24"/>
          <w:szCs w:val="24"/>
        </w:rPr>
        <w:t>.</w:t>
      </w:r>
      <w:r w:rsidR="00D45C92" w:rsidRPr="00DA5B43">
        <w:rPr>
          <w:rFonts w:asciiTheme="majorHAnsi" w:hAnsiTheme="majorHAnsi" w:cs="Times New Roman"/>
          <w:b/>
          <w:sz w:val="24"/>
          <w:szCs w:val="24"/>
        </w:rPr>
        <w:t xml:space="preserve"> </w:t>
      </w:r>
      <w:r w:rsidR="009B6CA3" w:rsidRPr="00DA5B43">
        <w:rPr>
          <w:rFonts w:asciiTheme="majorHAnsi" w:hAnsiTheme="majorHAnsi" w:cs="Times New Roman"/>
          <w:sz w:val="24"/>
          <w:szCs w:val="24"/>
        </w:rPr>
        <w:t>Th</w:t>
      </w:r>
      <w:r w:rsidR="00C037ED" w:rsidRPr="00DA5B43">
        <w:rPr>
          <w:rFonts w:asciiTheme="majorHAnsi" w:hAnsiTheme="majorHAnsi" w:cs="Times New Roman"/>
          <w:sz w:val="24"/>
          <w:szCs w:val="24"/>
        </w:rPr>
        <w:t xml:space="preserve">e </w:t>
      </w:r>
      <w:r w:rsidR="00A97CEF" w:rsidRPr="00DA5B43">
        <w:rPr>
          <w:rFonts w:asciiTheme="majorHAnsi" w:hAnsiTheme="majorHAnsi" w:cs="Times New Roman"/>
          <w:sz w:val="24"/>
          <w:szCs w:val="24"/>
        </w:rPr>
        <w:t>upper</w:t>
      </w:r>
      <w:r w:rsidR="00C037ED" w:rsidRPr="00DA5B43">
        <w:rPr>
          <w:rFonts w:asciiTheme="majorHAnsi" w:hAnsiTheme="majorHAnsi" w:cs="Times New Roman"/>
          <w:sz w:val="24"/>
          <w:szCs w:val="24"/>
        </w:rPr>
        <w:t xml:space="preserve"> panel of Table 2 presents</w:t>
      </w:r>
      <w:r w:rsidR="00025246" w:rsidRPr="00DA5B43">
        <w:rPr>
          <w:rFonts w:asciiTheme="majorHAnsi" w:hAnsiTheme="majorHAnsi" w:cs="Times New Roman"/>
          <w:sz w:val="24"/>
          <w:szCs w:val="24"/>
        </w:rPr>
        <w:t xml:space="preserve"> measures of</w:t>
      </w:r>
      <w:r w:rsidR="00C037ED" w:rsidRPr="00DA5B43">
        <w:rPr>
          <w:rFonts w:asciiTheme="majorHAnsi" w:hAnsiTheme="majorHAnsi" w:cs="Times New Roman"/>
          <w:sz w:val="24"/>
          <w:szCs w:val="24"/>
        </w:rPr>
        <w:t xml:space="preserve"> overall subject</w:t>
      </w:r>
      <w:r w:rsidR="00921B2B">
        <w:rPr>
          <w:rFonts w:asciiTheme="majorHAnsi" w:hAnsiTheme="majorHAnsi" w:cs="Times New Roman"/>
          <w:sz w:val="24"/>
          <w:szCs w:val="24"/>
        </w:rPr>
        <w:t xml:space="preserve"> </w:t>
      </w:r>
      <w:r w:rsidR="00C037ED" w:rsidRPr="00DA5B43">
        <w:rPr>
          <w:rFonts w:asciiTheme="majorHAnsi" w:hAnsiTheme="majorHAnsi" w:cs="Times New Roman"/>
          <w:sz w:val="24"/>
          <w:szCs w:val="24"/>
        </w:rPr>
        <w:t>matter exposure, showing the percentage of teachers who report daily, weekly, and no</w:t>
      </w:r>
      <w:r w:rsidRPr="00DA5B43">
        <w:rPr>
          <w:rFonts w:asciiTheme="majorHAnsi" w:hAnsiTheme="majorHAnsi" w:cs="Times New Roman"/>
          <w:sz w:val="24"/>
          <w:szCs w:val="24"/>
        </w:rPr>
        <w:t xml:space="preserve"> exposure to particular subject areas</w:t>
      </w:r>
      <w:r w:rsidR="00C037ED" w:rsidRPr="00DA5B43">
        <w:rPr>
          <w:rFonts w:asciiTheme="majorHAnsi" w:hAnsiTheme="majorHAnsi" w:cs="Times New Roman"/>
          <w:sz w:val="24"/>
          <w:szCs w:val="24"/>
        </w:rPr>
        <w:t>.</w:t>
      </w:r>
      <w:r w:rsidR="00025246" w:rsidRPr="00DA5B43">
        <w:rPr>
          <w:rFonts w:asciiTheme="majorHAnsi" w:hAnsiTheme="majorHAnsi" w:cs="Times New Roman"/>
          <w:sz w:val="24"/>
          <w:szCs w:val="24"/>
        </w:rPr>
        <w:t xml:space="preserve"> </w:t>
      </w:r>
      <w:r w:rsidR="00C037ED" w:rsidRPr="00DA5B43">
        <w:rPr>
          <w:rFonts w:asciiTheme="majorHAnsi" w:hAnsiTheme="majorHAnsi" w:cs="Times New Roman"/>
          <w:sz w:val="24"/>
          <w:szCs w:val="24"/>
        </w:rPr>
        <w:t xml:space="preserve">The top row </w:t>
      </w:r>
      <w:r w:rsidR="00A97CEF" w:rsidRPr="00DA5B43">
        <w:rPr>
          <w:rFonts w:asciiTheme="majorHAnsi" w:hAnsiTheme="majorHAnsi" w:cs="Times New Roman"/>
          <w:sz w:val="24"/>
          <w:szCs w:val="24"/>
        </w:rPr>
        <w:t>indicates</w:t>
      </w:r>
      <w:r w:rsidRPr="00DA5B43">
        <w:rPr>
          <w:rFonts w:asciiTheme="majorHAnsi" w:hAnsiTheme="majorHAnsi" w:cs="Times New Roman"/>
          <w:sz w:val="24"/>
          <w:szCs w:val="24"/>
        </w:rPr>
        <w:t>, for example,</w:t>
      </w:r>
      <w:r w:rsidR="00D45C92" w:rsidRPr="00DA5B43">
        <w:rPr>
          <w:rFonts w:asciiTheme="majorHAnsi" w:hAnsiTheme="majorHAnsi" w:cs="Times New Roman"/>
          <w:sz w:val="24"/>
          <w:szCs w:val="24"/>
        </w:rPr>
        <w:t xml:space="preserve"> </w:t>
      </w:r>
      <w:r w:rsidR="00C037ED" w:rsidRPr="00DA5B43">
        <w:rPr>
          <w:rFonts w:asciiTheme="majorHAnsi" w:hAnsiTheme="majorHAnsi" w:cs="Times New Roman"/>
          <w:sz w:val="24"/>
          <w:szCs w:val="24"/>
        </w:rPr>
        <w:t>that in 1998 nearly all kindergarten teachers (96 percent) report</w:t>
      </w:r>
      <w:r w:rsidRPr="00DA5B43">
        <w:rPr>
          <w:rFonts w:asciiTheme="majorHAnsi" w:hAnsiTheme="majorHAnsi" w:cs="Times New Roman"/>
          <w:sz w:val="24"/>
          <w:szCs w:val="24"/>
        </w:rPr>
        <w:t>ed</w:t>
      </w:r>
      <w:r w:rsidR="00C037ED" w:rsidRPr="00DA5B43">
        <w:rPr>
          <w:rFonts w:asciiTheme="majorHAnsi" w:hAnsiTheme="majorHAnsi" w:cs="Times New Roman"/>
          <w:sz w:val="24"/>
          <w:szCs w:val="24"/>
        </w:rPr>
        <w:t xml:space="preserve"> teaching reading and language arts daily.</w:t>
      </w:r>
      <w:r w:rsidR="00D45C92" w:rsidRPr="00DA5B43">
        <w:rPr>
          <w:rFonts w:asciiTheme="majorHAnsi" w:hAnsiTheme="majorHAnsi" w:cs="Times New Roman"/>
          <w:sz w:val="24"/>
          <w:szCs w:val="24"/>
        </w:rPr>
        <w:t xml:space="preserve"> </w:t>
      </w:r>
      <w:r w:rsidRPr="00DA5B43">
        <w:rPr>
          <w:rFonts w:asciiTheme="majorHAnsi" w:hAnsiTheme="majorHAnsi" w:cs="Times New Roman"/>
          <w:sz w:val="24"/>
          <w:szCs w:val="24"/>
        </w:rPr>
        <w:t xml:space="preserve">Given the </w:t>
      </w:r>
      <w:r w:rsidR="00412C72" w:rsidRPr="00DA5B43">
        <w:rPr>
          <w:rFonts w:asciiTheme="majorHAnsi" w:hAnsiTheme="majorHAnsi" w:cs="Times New Roman"/>
          <w:sz w:val="24"/>
          <w:szCs w:val="24"/>
        </w:rPr>
        <w:t>ubiquity of</w:t>
      </w:r>
      <w:r w:rsidRPr="00DA5B43">
        <w:rPr>
          <w:rFonts w:asciiTheme="majorHAnsi" w:hAnsiTheme="majorHAnsi" w:cs="Times New Roman"/>
          <w:sz w:val="24"/>
          <w:szCs w:val="24"/>
        </w:rPr>
        <w:t xml:space="preserve"> literacy in</w:t>
      </w:r>
      <w:r w:rsidR="008D0CA4" w:rsidRPr="00DA5B43">
        <w:rPr>
          <w:rFonts w:asciiTheme="majorHAnsi" w:hAnsiTheme="majorHAnsi" w:cs="Times New Roman"/>
          <w:sz w:val="24"/>
          <w:szCs w:val="24"/>
        </w:rPr>
        <w:t xml:space="preserve">struction in both waves, we are unable to </w:t>
      </w:r>
      <w:r w:rsidR="00B345E4" w:rsidRPr="00DA5B43">
        <w:rPr>
          <w:rFonts w:asciiTheme="majorHAnsi" w:hAnsiTheme="majorHAnsi" w:cs="Times New Roman"/>
          <w:sz w:val="24"/>
          <w:szCs w:val="24"/>
        </w:rPr>
        <w:t xml:space="preserve">use these particular time use measures to </w:t>
      </w:r>
      <w:r w:rsidR="008D0CA4" w:rsidRPr="00DA5B43">
        <w:rPr>
          <w:rFonts w:asciiTheme="majorHAnsi" w:hAnsiTheme="majorHAnsi" w:cs="Times New Roman"/>
          <w:sz w:val="24"/>
          <w:szCs w:val="24"/>
        </w:rPr>
        <w:t>assess whether</w:t>
      </w:r>
      <w:r w:rsidR="00412C72" w:rsidRPr="00DA5B43">
        <w:rPr>
          <w:rFonts w:asciiTheme="majorHAnsi" w:hAnsiTheme="majorHAnsi" w:cs="Times New Roman"/>
          <w:sz w:val="24"/>
          <w:szCs w:val="24"/>
        </w:rPr>
        <w:t>, on average</w:t>
      </w:r>
      <w:r w:rsidR="008D0CA4" w:rsidRPr="00DA5B43">
        <w:rPr>
          <w:rFonts w:asciiTheme="majorHAnsi" w:hAnsiTheme="majorHAnsi" w:cs="Times New Roman"/>
          <w:sz w:val="24"/>
          <w:szCs w:val="24"/>
        </w:rPr>
        <w:t xml:space="preserve">, </w:t>
      </w:r>
      <w:r w:rsidR="00412C72" w:rsidRPr="00DA5B43">
        <w:rPr>
          <w:rFonts w:asciiTheme="majorHAnsi" w:hAnsiTheme="majorHAnsi" w:cs="Times New Roman"/>
          <w:sz w:val="24"/>
          <w:szCs w:val="24"/>
        </w:rPr>
        <w:t xml:space="preserve">literacy </w:t>
      </w:r>
      <w:r w:rsidR="00412C72" w:rsidRPr="00DA5B43">
        <w:rPr>
          <w:rFonts w:asciiTheme="majorHAnsi" w:hAnsiTheme="majorHAnsi" w:cs="Times New Roman"/>
          <w:sz w:val="24"/>
          <w:szCs w:val="24"/>
        </w:rPr>
        <w:lastRenderedPageBreak/>
        <w:t>instruction has increased over the time period considered</w:t>
      </w:r>
      <w:r w:rsidR="00B345E4" w:rsidRPr="00DA5B43">
        <w:rPr>
          <w:rFonts w:asciiTheme="majorHAnsi" w:hAnsiTheme="majorHAnsi" w:cs="Times New Roman"/>
          <w:sz w:val="24"/>
          <w:szCs w:val="24"/>
        </w:rPr>
        <w:t>, a point we return to in the next section</w:t>
      </w:r>
      <w:r w:rsidR="008D0CA4" w:rsidRPr="00DA5B43">
        <w:rPr>
          <w:rFonts w:asciiTheme="majorHAnsi" w:hAnsiTheme="majorHAnsi" w:cs="Times New Roman"/>
          <w:sz w:val="24"/>
          <w:szCs w:val="24"/>
        </w:rPr>
        <w:t>.</w:t>
      </w:r>
      <w:r w:rsidR="008D0CA4" w:rsidRPr="00DA5B43">
        <w:rPr>
          <w:rStyle w:val="FootnoteReference"/>
          <w:rFonts w:asciiTheme="majorHAnsi" w:hAnsiTheme="majorHAnsi"/>
        </w:rPr>
        <w:footnoteReference w:id="4"/>
      </w:r>
      <w:r w:rsidR="00D45C92" w:rsidRPr="00DA5B43">
        <w:rPr>
          <w:rFonts w:asciiTheme="majorHAnsi" w:hAnsiTheme="majorHAnsi" w:cs="Times New Roman"/>
          <w:sz w:val="24"/>
          <w:szCs w:val="24"/>
        </w:rPr>
        <w:t xml:space="preserve"> </w:t>
      </w:r>
    </w:p>
    <w:p w:rsidR="00B345E4" w:rsidRPr="00DA5B43" w:rsidRDefault="008D0CA4" w:rsidP="00937B07">
      <w:pPr>
        <w:spacing w:after="0" w:line="480" w:lineRule="auto"/>
        <w:ind w:firstLine="720"/>
        <w:contextualSpacing/>
        <w:rPr>
          <w:rFonts w:asciiTheme="majorHAnsi" w:hAnsiTheme="majorHAnsi" w:cs="Times New Roman"/>
          <w:sz w:val="24"/>
          <w:szCs w:val="24"/>
        </w:rPr>
      </w:pPr>
      <w:r w:rsidRPr="00DA5B43">
        <w:rPr>
          <w:rFonts w:asciiTheme="majorHAnsi" w:hAnsiTheme="majorHAnsi" w:cs="Times New Roman"/>
          <w:sz w:val="24"/>
          <w:szCs w:val="24"/>
        </w:rPr>
        <w:t xml:space="preserve">We do observe an increase in the percentage of teachers reporting daily math instruction </w:t>
      </w:r>
      <w:r w:rsidR="00921B2B">
        <w:rPr>
          <w:rFonts w:asciiTheme="majorHAnsi" w:hAnsiTheme="majorHAnsi" w:cs="Times New Roman"/>
          <w:sz w:val="24"/>
          <w:szCs w:val="24"/>
        </w:rPr>
        <w:t>(</w:t>
      </w:r>
      <w:r w:rsidRPr="00DA5B43">
        <w:rPr>
          <w:rFonts w:asciiTheme="majorHAnsi" w:hAnsiTheme="majorHAnsi" w:cs="Times New Roman"/>
          <w:sz w:val="24"/>
          <w:szCs w:val="24"/>
        </w:rPr>
        <w:t>from 83 to 91 percent</w:t>
      </w:r>
      <w:r w:rsidR="00921B2B">
        <w:rPr>
          <w:rFonts w:asciiTheme="majorHAnsi" w:hAnsiTheme="majorHAnsi" w:cs="Times New Roman"/>
          <w:sz w:val="24"/>
          <w:szCs w:val="24"/>
        </w:rPr>
        <w:t>)</w:t>
      </w:r>
      <w:r w:rsidRPr="00DA5B43">
        <w:rPr>
          <w:rFonts w:asciiTheme="majorHAnsi" w:hAnsiTheme="majorHAnsi" w:cs="Times New Roman"/>
          <w:sz w:val="24"/>
          <w:szCs w:val="24"/>
        </w:rPr>
        <w:t>.</w:t>
      </w:r>
      <w:r w:rsidR="00685F7A">
        <w:rPr>
          <w:rFonts w:asciiTheme="majorHAnsi" w:hAnsiTheme="majorHAnsi" w:cs="Times New Roman"/>
          <w:sz w:val="24"/>
          <w:szCs w:val="24"/>
        </w:rPr>
        <w:t xml:space="preserve"> </w:t>
      </w:r>
      <w:r w:rsidR="00937B07" w:rsidRPr="00DA5B43">
        <w:rPr>
          <w:rFonts w:asciiTheme="majorHAnsi" w:hAnsiTheme="majorHAnsi" w:cs="Times New Roman"/>
          <w:sz w:val="24"/>
          <w:szCs w:val="24"/>
        </w:rPr>
        <w:t xml:space="preserve">We also find that </w:t>
      </w:r>
      <w:r w:rsidR="00937B07" w:rsidRPr="00DA5B43">
        <w:rPr>
          <w:rFonts w:asciiTheme="majorHAnsi" w:hAnsiTheme="majorHAnsi"/>
          <w:sz w:val="24"/>
          <w:szCs w:val="24"/>
        </w:rPr>
        <w:t>t</w:t>
      </w:r>
      <w:r w:rsidR="002D7B8A" w:rsidRPr="00DA5B43">
        <w:rPr>
          <w:rFonts w:asciiTheme="majorHAnsi" w:hAnsiTheme="majorHAnsi"/>
          <w:sz w:val="24"/>
          <w:szCs w:val="24"/>
        </w:rPr>
        <w:t xml:space="preserve">eachers report much less frequent </w:t>
      </w:r>
      <w:r w:rsidR="00937B07" w:rsidRPr="00DA5B43">
        <w:rPr>
          <w:rFonts w:asciiTheme="majorHAnsi" w:hAnsiTheme="majorHAnsi"/>
          <w:sz w:val="24"/>
          <w:szCs w:val="24"/>
        </w:rPr>
        <w:t>instruction in</w:t>
      </w:r>
      <w:r w:rsidR="002D7B8A" w:rsidRPr="00DA5B43">
        <w:rPr>
          <w:rFonts w:asciiTheme="majorHAnsi" w:hAnsiTheme="majorHAnsi"/>
          <w:sz w:val="24"/>
          <w:szCs w:val="24"/>
        </w:rPr>
        <w:t xml:space="preserve"> so</w:t>
      </w:r>
      <w:r w:rsidR="00937B07" w:rsidRPr="00DA5B43">
        <w:rPr>
          <w:rFonts w:asciiTheme="majorHAnsi" w:hAnsiTheme="majorHAnsi"/>
          <w:sz w:val="24"/>
          <w:szCs w:val="24"/>
        </w:rPr>
        <w:t>cial studies and science than in literacy</w:t>
      </w:r>
      <w:r w:rsidR="002D7B8A" w:rsidRPr="00DA5B43">
        <w:rPr>
          <w:rFonts w:asciiTheme="majorHAnsi" w:hAnsiTheme="majorHAnsi"/>
          <w:sz w:val="24"/>
          <w:szCs w:val="24"/>
        </w:rPr>
        <w:t xml:space="preserve"> and math</w:t>
      </w:r>
      <w:r w:rsidR="00B345E4" w:rsidRPr="00DA5B43">
        <w:rPr>
          <w:rFonts w:asciiTheme="majorHAnsi" w:hAnsiTheme="majorHAnsi" w:cs="Times New Roman"/>
          <w:sz w:val="24"/>
          <w:szCs w:val="24"/>
        </w:rPr>
        <w:t>.</w:t>
      </w:r>
      <w:r w:rsidR="00D45C92" w:rsidRPr="00DA5B43">
        <w:rPr>
          <w:rFonts w:asciiTheme="majorHAnsi" w:hAnsiTheme="majorHAnsi" w:cs="Times New Roman"/>
          <w:sz w:val="24"/>
          <w:szCs w:val="24"/>
        </w:rPr>
        <w:t xml:space="preserve"> </w:t>
      </w:r>
      <w:r w:rsidR="00B345E4" w:rsidRPr="00DA5B43">
        <w:rPr>
          <w:rFonts w:asciiTheme="majorHAnsi" w:hAnsiTheme="majorHAnsi" w:cs="Times New Roman"/>
          <w:sz w:val="24"/>
          <w:szCs w:val="24"/>
        </w:rPr>
        <w:t>Approximately a quarter of teachers report daily social studies lessons and a fifth report that much exposure to science.</w:t>
      </w:r>
      <w:r w:rsidR="00D45C92" w:rsidRPr="00DA5B43">
        <w:rPr>
          <w:rFonts w:asciiTheme="majorHAnsi" w:hAnsiTheme="majorHAnsi" w:cs="Times New Roman"/>
          <w:sz w:val="24"/>
          <w:szCs w:val="24"/>
        </w:rPr>
        <w:t xml:space="preserve"> </w:t>
      </w:r>
      <w:r w:rsidR="00937B07" w:rsidRPr="00DA5B43">
        <w:rPr>
          <w:rFonts w:asciiTheme="majorHAnsi" w:hAnsiTheme="majorHAnsi" w:cs="Times New Roman"/>
          <w:sz w:val="24"/>
          <w:szCs w:val="24"/>
        </w:rPr>
        <w:t>W</w:t>
      </w:r>
      <w:r w:rsidR="00B345E4" w:rsidRPr="00DA5B43">
        <w:rPr>
          <w:rFonts w:asciiTheme="majorHAnsi" w:hAnsiTheme="majorHAnsi" w:cs="Times New Roman"/>
          <w:sz w:val="24"/>
          <w:szCs w:val="24"/>
        </w:rPr>
        <w:t>e do not observe substantial changes in these figures across waves.</w:t>
      </w:r>
    </w:p>
    <w:p w:rsidR="00C037ED" w:rsidRPr="00DA5B43" w:rsidRDefault="00B345E4" w:rsidP="00C037ED">
      <w:pPr>
        <w:spacing w:after="0" w:line="480" w:lineRule="auto"/>
        <w:contextualSpacing/>
        <w:rPr>
          <w:rFonts w:asciiTheme="majorHAnsi" w:hAnsiTheme="majorHAnsi" w:cs="Times New Roman"/>
          <w:sz w:val="24"/>
          <w:szCs w:val="24"/>
        </w:rPr>
      </w:pPr>
      <w:r w:rsidRPr="00DA5B43">
        <w:rPr>
          <w:rFonts w:asciiTheme="majorHAnsi" w:hAnsiTheme="majorHAnsi" w:cs="Times New Roman"/>
          <w:sz w:val="24"/>
          <w:szCs w:val="24"/>
        </w:rPr>
        <w:tab/>
        <w:t>Where we do find substantial changes is in time spent on non-academic subjects including music, art, dance, theater and foreign language instruction.</w:t>
      </w:r>
      <w:r w:rsidR="00D45C92" w:rsidRPr="00DA5B43">
        <w:rPr>
          <w:rFonts w:asciiTheme="majorHAnsi" w:hAnsiTheme="majorHAnsi" w:cs="Times New Roman"/>
          <w:sz w:val="24"/>
          <w:szCs w:val="24"/>
        </w:rPr>
        <w:t xml:space="preserve"> </w:t>
      </w:r>
      <w:r w:rsidRPr="00DA5B43">
        <w:rPr>
          <w:rFonts w:asciiTheme="majorHAnsi" w:hAnsiTheme="majorHAnsi" w:cs="Times New Roman"/>
          <w:sz w:val="24"/>
          <w:szCs w:val="24"/>
        </w:rPr>
        <w:t>In 1998, just over a third of kindergarten teachers reported daily music instruction.</w:t>
      </w:r>
      <w:r w:rsidR="00D45C92" w:rsidRPr="00DA5B43">
        <w:rPr>
          <w:rFonts w:asciiTheme="majorHAnsi" w:hAnsiTheme="majorHAnsi" w:cs="Times New Roman"/>
          <w:sz w:val="24"/>
          <w:szCs w:val="24"/>
        </w:rPr>
        <w:t xml:space="preserve"> </w:t>
      </w:r>
      <w:r w:rsidR="002D7B8A" w:rsidRPr="00DA5B43">
        <w:rPr>
          <w:rFonts w:asciiTheme="majorHAnsi" w:hAnsiTheme="majorHAnsi"/>
          <w:sz w:val="24"/>
          <w:szCs w:val="24"/>
        </w:rPr>
        <w:t>This figure dropped</w:t>
      </w:r>
      <w:r w:rsidR="00D45C92" w:rsidRPr="00DA5B43">
        <w:rPr>
          <w:rFonts w:asciiTheme="majorHAnsi" w:hAnsiTheme="majorHAnsi"/>
          <w:sz w:val="24"/>
          <w:szCs w:val="24"/>
        </w:rPr>
        <w:t xml:space="preserve"> </w:t>
      </w:r>
      <w:r w:rsidR="002D7B8A" w:rsidRPr="00DA5B43">
        <w:rPr>
          <w:rFonts w:asciiTheme="majorHAnsi" w:hAnsiTheme="majorHAnsi"/>
          <w:sz w:val="24"/>
          <w:szCs w:val="24"/>
        </w:rPr>
        <w:t xml:space="preserve">by </w:t>
      </w:r>
      <w:r w:rsidRPr="00DA5B43">
        <w:rPr>
          <w:rFonts w:asciiTheme="majorHAnsi" w:hAnsiTheme="majorHAnsi" w:cs="Times New Roman"/>
          <w:sz w:val="24"/>
          <w:szCs w:val="24"/>
        </w:rPr>
        <w:t>18 percentage points in 2010, and a similar pattern is evident for art instruction where the percentage of teachers reporting daily instruction dropped from 27 to 11 percent.</w:t>
      </w:r>
      <w:r w:rsidR="00D45C92" w:rsidRPr="00DA5B43">
        <w:rPr>
          <w:rFonts w:asciiTheme="majorHAnsi" w:hAnsiTheme="majorHAnsi" w:cs="Times New Roman"/>
          <w:sz w:val="24"/>
          <w:szCs w:val="24"/>
        </w:rPr>
        <w:t xml:space="preserve"> </w:t>
      </w:r>
      <w:r w:rsidRPr="00DA5B43">
        <w:rPr>
          <w:rFonts w:asciiTheme="majorHAnsi" w:hAnsiTheme="majorHAnsi" w:cs="Times New Roman"/>
          <w:sz w:val="24"/>
          <w:szCs w:val="24"/>
        </w:rPr>
        <w:t xml:space="preserve">We also document a substantial increase in the likelihood </w:t>
      </w:r>
      <w:r w:rsidR="00921B2B">
        <w:rPr>
          <w:rFonts w:asciiTheme="majorHAnsi" w:hAnsiTheme="majorHAnsi" w:cs="Times New Roman"/>
          <w:sz w:val="24"/>
          <w:szCs w:val="24"/>
        </w:rPr>
        <w:t xml:space="preserve">that </w:t>
      </w:r>
      <w:r w:rsidRPr="00DA5B43">
        <w:rPr>
          <w:rFonts w:asciiTheme="majorHAnsi" w:hAnsiTheme="majorHAnsi" w:cs="Times New Roman"/>
          <w:sz w:val="24"/>
          <w:szCs w:val="24"/>
        </w:rPr>
        <w:t xml:space="preserve">dance, theater and foreign language are </w:t>
      </w:r>
      <w:r w:rsidRPr="00DA5B43">
        <w:rPr>
          <w:rFonts w:asciiTheme="majorHAnsi" w:hAnsiTheme="majorHAnsi" w:cs="Times New Roman"/>
          <w:i/>
          <w:sz w:val="24"/>
          <w:szCs w:val="24"/>
        </w:rPr>
        <w:t xml:space="preserve">not taught at all </w:t>
      </w:r>
      <w:r w:rsidRPr="00DA5B43">
        <w:rPr>
          <w:rFonts w:asciiTheme="majorHAnsi" w:hAnsiTheme="majorHAnsi" w:cs="Times New Roman"/>
          <w:sz w:val="24"/>
          <w:szCs w:val="24"/>
        </w:rPr>
        <w:t>during the kindergarten year.</w:t>
      </w:r>
      <w:r w:rsidR="00D45C92" w:rsidRPr="00DA5B43">
        <w:rPr>
          <w:rFonts w:asciiTheme="majorHAnsi" w:hAnsiTheme="majorHAnsi" w:cs="Times New Roman"/>
          <w:sz w:val="24"/>
          <w:szCs w:val="24"/>
        </w:rPr>
        <w:t xml:space="preserve"> </w:t>
      </w:r>
      <w:r w:rsidRPr="00DA5B43">
        <w:rPr>
          <w:rFonts w:asciiTheme="majorHAnsi" w:hAnsiTheme="majorHAnsi" w:cs="Times New Roman"/>
          <w:sz w:val="24"/>
          <w:szCs w:val="24"/>
        </w:rPr>
        <w:t>For example, while 18 percent of teachers reported never doing theater activities with their kindergarteners in 1998, in 2010 that figure rose to 50 percent.</w:t>
      </w:r>
      <w:r w:rsidR="00D45C92" w:rsidRPr="00DA5B43">
        <w:rPr>
          <w:rFonts w:asciiTheme="majorHAnsi" w:hAnsiTheme="majorHAnsi" w:cs="Times New Roman"/>
          <w:sz w:val="24"/>
          <w:szCs w:val="24"/>
        </w:rPr>
        <w:t xml:space="preserve"> </w:t>
      </w:r>
      <w:r w:rsidRPr="00DA5B43">
        <w:rPr>
          <w:rFonts w:asciiTheme="majorHAnsi" w:hAnsiTheme="majorHAnsi" w:cs="Times New Roman"/>
          <w:sz w:val="24"/>
          <w:szCs w:val="24"/>
        </w:rPr>
        <w:t xml:space="preserve">Similarly, in 1998 only 11 percent of teachers reported never teaching dance to their </w:t>
      </w:r>
      <w:r w:rsidR="00921B2B">
        <w:rPr>
          <w:rFonts w:asciiTheme="majorHAnsi" w:hAnsiTheme="majorHAnsi" w:cs="Times New Roman"/>
          <w:sz w:val="24"/>
          <w:szCs w:val="24"/>
        </w:rPr>
        <w:t>students</w:t>
      </w:r>
      <w:r w:rsidR="00921B2B" w:rsidRPr="00DA5B43">
        <w:rPr>
          <w:rFonts w:asciiTheme="majorHAnsi" w:hAnsiTheme="majorHAnsi" w:cs="Times New Roman"/>
          <w:sz w:val="24"/>
          <w:szCs w:val="24"/>
        </w:rPr>
        <w:t xml:space="preserve"> </w:t>
      </w:r>
      <w:r w:rsidRPr="00DA5B43">
        <w:rPr>
          <w:rFonts w:asciiTheme="majorHAnsi" w:hAnsiTheme="majorHAnsi" w:cs="Times New Roman"/>
          <w:sz w:val="24"/>
          <w:szCs w:val="24"/>
        </w:rPr>
        <w:t>compared to 37 percent in 2010.</w:t>
      </w:r>
      <w:r w:rsidR="00AC04A4" w:rsidRPr="00DA5B43">
        <w:rPr>
          <w:rFonts w:asciiTheme="majorHAnsi" w:hAnsiTheme="majorHAnsi" w:cs="Times New Roman"/>
          <w:sz w:val="24"/>
          <w:szCs w:val="24"/>
        </w:rPr>
        <w:t xml:space="preserve"> In additional analyses, available upon request, we find that these patterns are quite similar for half-day and full-day kindergarten classrooms.</w:t>
      </w:r>
    </w:p>
    <w:p w:rsidR="00937B07" w:rsidRPr="00DA5B43" w:rsidRDefault="00EF4AB9" w:rsidP="00162B54">
      <w:pPr>
        <w:spacing w:after="0" w:line="480" w:lineRule="auto"/>
        <w:contextualSpacing/>
        <w:rPr>
          <w:rFonts w:asciiTheme="majorHAnsi" w:hAnsiTheme="majorHAnsi" w:cs="Times New Roman"/>
          <w:sz w:val="24"/>
          <w:szCs w:val="24"/>
        </w:rPr>
      </w:pPr>
      <w:r w:rsidRPr="00DA5B43">
        <w:rPr>
          <w:rFonts w:asciiTheme="majorHAnsi" w:hAnsiTheme="majorHAnsi" w:cs="Times New Roman"/>
          <w:sz w:val="24"/>
          <w:szCs w:val="24"/>
        </w:rPr>
        <w:tab/>
      </w:r>
      <w:r w:rsidRPr="00DA5B43">
        <w:rPr>
          <w:rFonts w:asciiTheme="majorHAnsi" w:hAnsiTheme="majorHAnsi" w:cs="Times New Roman"/>
          <w:b/>
          <w:i/>
          <w:sz w:val="24"/>
          <w:szCs w:val="24"/>
        </w:rPr>
        <w:t>Curricular coverage.</w:t>
      </w:r>
      <w:r w:rsidR="00D45C92" w:rsidRPr="00DA5B43">
        <w:rPr>
          <w:rFonts w:asciiTheme="majorHAnsi" w:hAnsiTheme="majorHAnsi" w:cs="Times New Roman"/>
          <w:b/>
          <w:i/>
          <w:sz w:val="24"/>
          <w:szCs w:val="24"/>
        </w:rPr>
        <w:t xml:space="preserve"> </w:t>
      </w:r>
      <w:r w:rsidRPr="00DA5B43">
        <w:rPr>
          <w:rFonts w:asciiTheme="majorHAnsi" w:hAnsiTheme="majorHAnsi" w:cs="Times New Roman"/>
          <w:b/>
          <w:sz w:val="24"/>
          <w:szCs w:val="24"/>
        </w:rPr>
        <w:t xml:space="preserve"> </w:t>
      </w:r>
      <w:r w:rsidRPr="00DA5B43">
        <w:rPr>
          <w:rFonts w:asciiTheme="majorHAnsi" w:hAnsiTheme="majorHAnsi" w:cs="Times New Roman"/>
          <w:sz w:val="24"/>
          <w:szCs w:val="24"/>
        </w:rPr>
        <w:t xml:space="preserve">Because </w:t>
      </w:r>
      <w:r w:rsidR="00F43E24" w:rsidRPr="00DA5B43">
        <w:rPr>
          <w:rFonts w:asciiTheme="majorHAnsi" w:hAnsiTheme="majorHAnsi" w:cs="Times New Roman"/>
          <w:sz w:val="24"/>
          <w:szCs w:val="24"/>
        </w:rPr>
        <w:t xml:space="preserve">in 1998 </w:t>
      </w:r>
      <w:r w:rsidRPr="00DA5B43">
        <w:rPr>
          <w:rFonts w:asciiTheme="majorHAnsi" w:hAnsiTheme="majorHAnsi" w:cs="Times New Roman"/>
          <w:sz w:val="24"/>
          <w:szCs w:val="24"/>
        </w:rPr>
        <w:t xml:space="preserve">nearly all teachers </w:t>
      </w:r>
      <w:r w:rsidR="007309CC" w:rsidRPr="00DA5B43">
        <w:rPr>
          <w:rFonts w:asciiTheme="majorHAnsi" w:hAnsiTheme="majorHAnsi" w:cs="Times New Roman"/>
          <w:sz w:val="24"/>
          <w:szCs w:val="24"/>
        </w:rPr>
        <w:t xml:space="preserve">already </w:t>
      </w:r>
      <w:r w:rsidRPr="00DA5B43">
        <w:rPr>
          <w:rFonts w:asciiTheme="majorHAnsi" w:hAnsiTheme="majorHAnsi" w:cs="Times New Roman"/>
          <w:sz w:val="24"/>
          <w:szCs w:val="24"/>
        </w:rPr>
        <w:t xml:space="preserve">reported </w:t>
      </w:r>
      <w:r w:rsidR="00412C72" w:rsidRPr="00DA5B43">
        <w:rPr>
          <w:rFonts w:asciiTheme="majorHAnsi" w:hAnsiTheme="majorHAnsi" w:cs="Times New Roman"/>
          <w:sz w:val="24"/>
          <w:szCs w:val="24"/>
        </w:rPr>
        <w:t>regular</w:t>
      </w:r>
      <w:r w:rsidR="007309CC" w:rsidRPr="00DA5B43">
        <w:rPr>
          <w:rFonts w:asciiTheme="majorHAnsi" w:hAnsiTheme="majorHAnsi" w:cs="Times New Roman"/>
          <w:sz w:val="24"/>
          <w:szCs w:val="24"/>
        </w:rPr>
        <w:t xml:space="preserve"> exposure to </w:t>
      </w:r>
      <w:r w:rsidR="007309CC" w:rsidRPr="00DA5B43">
        <w:rPr>
          <w:rFonts w:asciiTheme="majorHAnsi" w:hAnsiTheme="majorHAnsi" w:cs="Times New Roman"/>
          <w:i/>
          <w:sz w:val="24"/>
          <w:szCs w:val="24"/>
        </w:rPr>
        <w:t>all</w:t>
      </w:r>
      <w:r w:rsidR="00412C72" w:rsidRPr="00DA5B43">
        <w:rPr>
          <w:rFonts w:asciiTheme="majorHAnsi" w:hAnsiTheme="majorHAnsi" w:cs="Times New Roman"/>
          <w:sz w:val="24"/>
          <w:szCs w:val="24"/>
        </w:rPr>
        <w:t xml:space="preserve"> academic topics, </w:t>
      </w:r>
      <w:r w:rsidR="005649AC" w:rsidRPr="00DA5B43">
        <w:rPr>
          <w:rFonts w:asciiTheme="majorHAnsi" w:hAnsiTheme="majorHAnsi" w:cs="Times New Roman"/>
          <w:sz w:val="24"/>
          <w:szCs w:val="24"/>
        </w:rPr>
        <w:t xml:space="preserve">and </w:t>
      </w:r>
      <w:r w:rsidR="00412C72" w:rsidRPr="00DA5B43">
        <w:rPr>
          <w:rFonts w:asciiTheme="majorHAnsi" w:hAnsiTheme="majorHAnsi" w:cs="Times New Roman"/>
          <w:sz w:val="24"/>
          <w:szCs w:val="24"/>
        </w:rPr>
        <w:t xml:space="preserve">particularly </w:t>
      </w:r>
      <w:r w:rsidR="005649AC" w:rsidRPr="00DA5B43">
        <w:rPr>
          <w:rFonts w:asciiTheme="majorHAnsi" w:hAnsiTheme="majorHAnsi" w:cs="Times New Roman"/>
          <w:sz w:val="24"/>
          <w:szCs w:val="24"/>
        </w:rPr>
        <w:t xml:space="preserve">to </w:t>
      </w:r>
      <w:r w:rsidR="00412C72" w:rsidRPr="00DA5B43">
        <w:rPr>
          <w:rFonts w:asciiTheme="majorHAnsi" w:hAnsiTheme="majorHAnsi" w:cs="Times New Roman"/>
          <w:sz w:val="24"/>
          <w:szCs w:val="24"/>
        </w:rPr>
        <w:t xml:space="preserve">literacy and math, our crude </w:t>
      </w:r>
      <w:r w:rsidR="005649AC" w:rsidRPr="00DA5B43">
        <w:rPr>
          <w:rFonts w:asciiTheme="majorHAnsi" w:hAnsiTheme="majorHAnsi" w:cs="Times New Roman"/>
          <w:sz w:val="24"/>
          <w:szCs w:val="24"/>
        </w:rPr>
        <w:t>measures of overall exposure fail to</w:t>
      </w:r>
      <w:r w:rsidR="00412C72" w:rsidRPr="00DA5B43">
        <w:rPr>
          <w:rFonts w:asciiTheme="majorHAnsi" w:hAnsiTheme="majorHAnsi" w:cs="Times New Roman"/>
          <w:sz w:val="24"/>
          <w:szCs w:val="24"/>
        </w:rPr>
        <w:t xml:space="preserve"> accurately </w:t>
      </w:r>
      <w:r w:rsidR="00F43E24" w:rsidRPr="00DA5B43">
        <w:rPr>
          <w:rFonts w:asciiTheme="majorHAnsi" w:hAnsiTheme="majorHAnsi" w:cs="Times New Roman"/>
          <w:sz w:val="24"/>
          <w:szCs w:val="24"/>
        </w:rPr>
        <w:t xml:space="preserve">capture </w:t>
      </w:r>
      <w:r w:rsidR="00412C72" w:rsidRPr="00DA5B43">
        <w:rPr>
          <w:rFonts w:asciiTheme="majorHAnsi" w:hAnsiTheme="majorHAnsi" w:cs="Times New Roman"/>
          <w:sz w:val="24"/>
          <w:szCs w:val="24"/>
        </w:rPr>
        <w:t>changes</w:t>
      </w:r>
      <w:r w:rsidR="00F43E24" w:rsidRPr="00DA5B43">
        <w:rPr>
          <w:rFonts w:asciiTheme="majorHAnsi" w:hAnsiTheme="majorHAnsi" w:cs="Times New Roman"/>
          <w:sz w:val="24"/>
          <w:szCs w:val="24"/>
        </w:rPr>
        <w:t xml:space="preserve"> </w:t>
      </w:r>
      <w:r w:rsidR="00412C72" w:rsidRPr="00DA5B43">
        <w:rPr>
          <w:rFonts w:asciiTheme="majorHAnsi" w:hAnsiTheme="majorHAnsi" w:cs="Times New Roman"/>
          <w:sz w:val="24"/>
          <w:szCs w:val="24"/>
        </w:rPr>
        <w:t>in exposure to these subject area</w:t>
      </w:r>
      <w:r w:rsidR="005649AC" w:rsidRPr="00DA5B43">
        <w:rPr>
          <w:rFonts w:asciiTheme="majorHAnsi" w:hAnsiTheme="majorHAnsi" w:cs="Times New Roman"/>
          <w:sz w:val="24"/>
          <w:szCs w:val="24"/>
        </w:rPr>
        <w:t xml:space="preserve">s </w:t>
      </w:r>
      <w:r w:rsidR="005649AC" w:rsidRPr="00DA5B43">
        <w:rPr>
          <w:rFonts w:asciiTheme="majorHAnsi" w:hAnsiTheme="majorHAnsi" w:cs="Times New Roman"/>
          <w:sz w:val="24"/>
          <w:szCs w:val="24"/>
        </w:rPr>
        <w:lastRenderedPageBreak/>
        <w:t>over time</w:t>
      </w:r>
      <w:r w:rsidR="00F43E24" w:rsidRPr="00DA5B43">
        <w:rPr>
          <w:rFonts w:asciiTheme="majorHAnsi" w:hAnsiTheme="majorHAnsi" w:cs="Times New Roman"/>
          <w:sz w:val="24"/>
          <w:szCs w:val="24"/>
        </w:rPr>
        <w:t>.</w:t>
      </w:r>
      <w:r w:rsidR="007309CC" w:rsidRPr="00DA5B43">
        <w:rPr>
          <w:rFonts w:asciiTheme="majorHAnsi" w:hAnsiTheme="majorHAnsi" w:cs="Times New Roman"/>
          <w:sz w:val="24"/>
          <w:szCs w:val="24"/>
        </w:rPr>
        <w:t xml:space="preserve"> </w:t>
      </w:r>
      <w:r w:rsidR="00F43E24" w:rsidRPr="00DA5B43">
        <w:rPr>
          <w:rFonts w:asciiTheme="majorHAnsi" w:hAnsiTheme="majorHAnsi" w:cs="Times New Roman"/>
          <w:sz w:val="24"/>
          <w:szCs w:val="24"/>
        </w:rPr>
        <w:t>For th</w:t>
      </w:r>
      <w:r w:rsidR="008A2B3F" w:rsidRPr="00DA5B43">
        <w:rPr>
          <w:rFonts w:asciiTheme="majorHAnsi" w:hAnsiTheme="majorHAnsi" w:cs="Times New Roman"/>
          <w:sz w:val="24"/>
          <w:szCs w:val="24"/>
        </w:rPr>
        <w:t>at</w:t>
      </w:r>
      <w:r w:rsidR="00F43E24" w:rsidRPr="00DA5B43">
        <w:rPr>
          <w:rFonts w:asciiTheme="majorHAnsi" w:hAnsiTheme="majorHAnsi" w:cs="Times New Roman"/>
          <w:sz w:val="24"/>
          <w:szCs w:val="24"/>
        </w:rPr>
        <w:t xml:space="preserve"> reason, </w:t>
      </w:r>
      <w:r w:rsidR="007309CC" w:rsidRPr="00DA5B43">
        <w:rPr>
          <w:rFonts w:asciiTheme="majorHAnsi" w:hAnsiTheme="majorHAnsi" w:cs="Times New Roman"/>
          <w:sz w:val="24"/>
          <w:szCs w:val="24"/>
        </w:rPr>
        <w:t>it is also useful to examine more disaggregated data about t</w:t>
      </w:r>
      <w:r w:rsidR="00F43E24" w:rsidRPr="00DA5B43">
        <w:rPr>
          <w:rFonts w:asciiTheme="majorHAnsi" w:hAnsiTheme="majorHAnsi" w:cs="Times New Roman"/>
          <w:sz w:val="24"/>
          <w:szCs w:val="24"/>
        </w:rPr>
        <w:t xml:space="preserve">he </w:t>
      </w:r>
      <w:r w:rsidR="00412C72" w:rsidRPr="00DA5B43">
        <w:rPr>
          <w:rFonts w:asciiTheme="majorHAnsi" w:hAnsiTheme="majorHAnsi" w:cs="Times New Roman"/>
          <w:sz w:val="24"/>
          <w:szCs w:val="24"/>
        </w:rPr>
        <w:t>frequency with which</w:t>
      </w:r>
      <w:r w:rsidR="00F43E24" w:rsidRPr="00DA5B43">
        <w:rPr>
          <w:rFonts w:asciiTheme="majorHAnsi" w:hAnsiTheme="majorHAnsi" w:cs="Times New Roman"/>
          <w:sz w:val="24"/>
          <w:szCs w:val="24"/>
        </w:rPr>
        <w:t xml:space="preserve"> teachers </w:t>
      </w:r>
      <w:r w:rsidR="00412C72" w:rsidRPr="00DA5B43">
        <w:rPr>
          <w:rFonts w:asciiTheme="majorHAnsi" w:hAnsiTheme="majorHAnsi" w:cs="Times New Roman"/>
          <w:sz w:val="24"/>
          <w:szCs w:val="24"/>
        </w:rPr>
        <w:t>cover</w:t>
      </w:r>
      <w:r w:rsidR="007309CC" w:rsidRPr="00DA5B43">
        <w:rPr>
          <w:rFonts w:asciiTheme="majorHAnsi" w:hAnsiTheme="majorHAnsi" w:cs="Times New Roman"/>
          <w:sz w:val="24"/>
          <w:szCs w:val="24"/>
        </w:rPr>
        <w:t xml:space="preserve"> specific </w:t>
      </w:r>
      <w:r w:rsidR="00F43E24" w:rsidRPr="00DA5B43">
        <w:rPr>
          <w:rFonts w:asciiTheme="majorHAnsi" w:hAnsiTheme="majorHAnsi" w:cs="Times New Roman"/>
          <w:sz w:val="24"/>
          <w:szCs w:val="24"/>
        </w:rPr>
        <w:t>topics</w:t>
      </w:r>
      <w:r w:rsidR="005649AC" w:rsidRPr="00DA5B43">
        <w:rPr>
          <w:rFonts w:asciiTheme="majorHAnsi" w:hAnsiTheme="majorHAnsi" w:cs="Times New Roman"/>
          <w:sz w:val="24"/>
          <w:szCs w:val="24"/>
        </w:rPr>
        <w:t xml:space="preserve"> within each</w:t>
      </w:r>
      <w:r w:rsidR="007309CC" w:rsidRPr="00DA5B43">
        <w:rPr>
          <w:rFonts w:asciiTheme="majorHAnsi" w:hAnsiTheme="majorHAnsi" w:cs="Times New Roman"/>
          <w:sz w:val="24"/>
          <w:szCs w:val="24"/>
        </w:rPr>
        <w:t xml:space="preserve"> broader curricular category.</w:t>
      </w:r>
      <w:r w:rsidR="007C05EE" w:rsidRPr="00DA5B43">
        <w:rPr>
          <w:rFonts w:asciiTheme="majorHAnsi" w:hAnsiTheme="majorHAnsi" w:cs="Times New Roman"/>
          <w:sz w:val="24"/>
          <w:szCs w:val="24"/>
        </w:rPr>
        <w:tab/>
      </w:r>
    </w:p>
    <w:p w:rsidR="008A2B3F" w:rsidRPr="00DA5B43" w:rsidRDefault="002D7B8A" w:rsidP="00937B07">
      <w:pPr>
        <w:spacing w:after="0" w:line="480" w:lineRule="auto"/>
        <w:ind w:firstLine="720"/>
        <w:contextualSpacing/>
        <w:rPr>
          <w:rFonts w:asciiTheme="majorHAnsi" w:hAnsiTheme="majorHAnsi" w:cs="Times New Roman"/>
          <w:sz w:val="24"/>
          <w:szCs w:val="24"/>
        </w:rPr>
      </w:pPr>
      <w:r w:rsidRPr="00DA5B43">
        <w:rPr>
          <w:rFonts w:asciiTheme="majorHAnsi" w:hAnsiTheme="majorHAnsi" w:cs="Times New Roman"/>
          <w:sz w:val="24"/>
          <w:szCs w:val="24"/>
        </w:rPr>
        <w:t xml:space="preserve">Figure 1 </w:t>
      </w:r>
      <w:r w:rsidR="007C05EE" w:rsidRPr="00DA5B43">
        <w:rPr>
          <w:rFonts w:asciiTheme="majorHAnsi" w:hAnsiTheme="majorHAnsi" w:cs="Times New Roman"/>
          <w:sz w:val="24"/>
          <w:szCs w:val="24"/>
        </w:rPr>
        <w:t>presents</w:t>
      </w:r>
      <w:r w:rsidRPr="00DA5B43">
        <w:rPr>
          <w:rFonts w:asciiTheme="majorHAnsi" w:hAnsiTheme="majorHAnsi" w:cs="Times New Roman"/>
          <w:sz w:val="24"/>
          <w:szCs w:val="24"/>
        </w:rPr>
        <w:t xml:space="preserve"> changes in </w:t>
      </w:r>
      <w:r w:rsidR="008A2B3F" w:rsidRPr="00DA5B43">
        <w:rPr>
          <w:rFonts w:asciiTheme="majorHAnsi" w:hAnsiTheme="majorHAnsi" w:cs="Times New Roman"/>
          <w:sz w:val="24"/>
          <w:szCs w:val="24"/>
        </w:rPr>
        <w:t xml:space="preserve">time spent on </w:t>
      </w:r>
      <w:r w:rsidR="007C05EE" w:rsidRPr="00DA5B43">
        <w:rPr>
          <w:rFonts w:asciiTheme="majorHAnsi" w:hAnsiTheme="majorHAnsi" w:cs="Times New Roman"/>
          <w:sz w:val="24"/>
          <w:szCs w:val="24"/>
        </w:rPr>
        <w:t xml:space="preserve">six </w:t>
      </w:r>
      <w:r w:rsidR="008A2B3F" w:rsidRPr="00DA5B43">
        <w:rPr>
          <w:rFonts w:asciiTheme="majorHAnsi" w:hAnsiTheme="majorHAnsi" w:cs="Times New Roman"/>
          <w:sz w:val="24"/>
          <w:szCs w:val="24"/>
        </w:rPr>
        <w:t>specific literacy and math topics.</w:t>
      </w:r>
      <w:r w:rsidR="00D45C92" w:rsidRPr="00DA5B43">
        <w:rPr>
          <w:rFonts w:asciiTheme="majorHAnsi" w:hAnsiTheme="majorHAnsi" w:cs="Times New Roman"/>
          <w:sz w:val="24"/>
          <w:szCs w:val="24"/>
        </w:rPr>
        <w:t xml:space="preserve"> </w:t>
      </w:r>
      <w:r w:rsidR="007C05EE" w:rsidRPr="00DA5B43">
        <w:rPr>
          <w:rFonts w:asciiTheme="majorHAnsi" w:hAnsiTheme="majorHAnsi" w:cs="Times New Roman"/>
          <w:sz w:val="24"/>
          <w:szCs w:val="24"/>
        </w:rPr>
        <w:t xml:space="preserve">We highlight these </w:t>
      </w:r>
      <w:r w:rsidR="00C1411C" w:rsidRPr="00DA5B43">
        <w:rPr>
          <w:rFonts w:asciiTheme="majorHAnsi" w:hAnsiTheme="majorHAnsi" w:cs="Times New Roman"/>
          <w:sz w:val="24"/>
          <w:szCs w:val="24"/>
        </w:rPr>
        <w:t>particular</w:t>
      </w:r>
      <w:r w:rsidR="007C05EE" w:rsidRPr="00DA5B43">
        <w:rPr>
          <w:rFonts w:asciiTheme="majorHAnsi" w:hAnsiTheme="majorHAnsi" w:cs="Times New Roman"/>
          <w:sz w:val="24"/>
          <w:szCs w:val="24"/>
        </w:rPr>
        <w:t xml:space="preserve"> items from among the 14 literacy and 25 math skills included in the survey because they were seen as particularly advanced, where advanced is determined based on the percentage of kindergarten teachers in 1998 who reported that the skill was never taught in their </w:t>
      </w:r>
      <w:r w:rsidR="00C1411C" w:rsidRPr="00DA5B43">
        <w:rPr>
          <w:rFonts w:asciiTheme="majorHAnsi" w:hAnsiTheme="majorHAnsi" w:cs="Times New Roman"/>
          <w:sz w:val="24"/>
          <w:szCs w:val="24"/>
        </w:rPr>
        <w:t>classroom</w:t>
      </w:r>
      <w:r w:rsidR="007C05EE" w:rsidRPr="00DA5B43">
        <w:rPr>
          <w:rFonts w:asciiTheme="majorHAnsi" w:hAnsiTheme="majorHAnsi" w:cs="Times New Roman"/>
          <w:sz w:val="24"/>
          <w:szCs w:val="24"/>
        </w:rPr>
        <w:t xml:space="preserve"> because it was covered in a later grade.</w:t>
      </w:r>
      <w:r w:rsidR="00D45C92" w:rsidRPr="00DA5B43">
        <w:rPr>
          <w:rFonts w:asciiTheme="majorHAnsi" w:hAnsiTheme="majorHAnsi" w:cs="Times New Roman"/>
          <w:sz w:val="24"/>
          <w:szCs w:val="24"/>
        </w:rPr>
        <w:t xml:space="preserve"> </w:t>
      </w:r>
      <w:r w:rsidR="007C05EE" w:rsidRPr="00DA5B43">
        <w:rPr>
          <w:rFonts w:asciiTheme="majorHAnsi" w:hAnsiTheme="majorHAnsi" w:cs="Times New Roman"/>
          <w:sz w:val="24"/>
          <w:szCs w:val="24"/>
        </w:rPr>
        <w:t>For instance, in 1998, 44 percent of teachers reported that they never taught</w:t>
      </w:r>
      <w:r w:rsidR="008A2B3F" w:rsidRPr="00DA5B43">
        <w:rPr>
          <w:rFonts w:asciiTheme="majorHAnsi" w:hAnsiTheme="majorHAnsi" w:cs="Times New Roman"/>
          <w:sz w:val="24"/>
          <w:szCs w:val="24"/>
        </w:rPr>
        <w:t xml:space="preserve"> “conventional spelling.”</w:t>
      </w:r>
      <w:r w:rsidR="00D45C92" w:rsidRPr="00DA5B43">
        <w:rPr>
          <w:rFonts w:asciiTheme="majorHAnsi" w:hAnsiTheme="majorHAnsi" w:cs="Times New Roman"/>
          <w:sz w:val="24"/>
          <w:szCs w:val="24"/>
        </w:rPr>
        <w:t xml:space="preserve"> </w:t>
      </w:r>
      <w:r w:rsidR="007C05EE" w:rsidRPr="00DA5B43">
        <w:rPr>
          <w:rFonts w:asciiTheme="majorHAnsi" w:hAnsiTheme="majorHAnsi" w:cs="Times New Roman"/>
          <w:sz w:val="24"/>
          <w:szCs w:val="24"/>
        </w:rPr>
        <w:t>This figure plummeted to 17 percent in the 2010.</w:t>
      </w:r>
      <w:r w:rsidR="00D45C92" w:rsidRPr="00DA5B43">
        <w:rPr>
          <w:rFonts w:asciiTheme="majorHAnsi" w:hAnsiTheme="majorHAnsi" w:cs="Times New Roman"/>
          <w:sz w:val="24"/>
          <w:szCs w:val="24"/>
        </w:rPr>
        <w:t xml:space="preserve"> </w:t>
      </w:r>
      <w:r w:rsidR="007C05EE" w:rsidRPr="00DA5B43">
        <w:rPr>
          <w:rFonts w:asciiTheme="majorHAnsi" w:hAnsiTheme="majorHAnsi" w:cs="Times New Roman"/>
          <w:sz w:val="24"/>
          <w:szCs w:val="24"/>
        </w:rPr>
        <w:t>Relatedly, t</w:t>
      </w:r>
      <w:r w:rsidR="008A2B3F" w:rsidRPr="00DA5B43">
        <w:rPr>
          <w:rFonts w:asciiTheme="majorHAnsi" w:hAnsiTheme="majorHAnsi" w:cs="Times New Roman"/>
          <w:sz w:val="24"/>
          <w:szCs w:val="24"/>
        </w:rPr>
        <w:t>he percentage of teachers who reported teaching conventional spelling on a daily basis rose sharply from 45 to 76 percent.</w:t>
      </w:r>
      <w:r w:rsidR="00D45C92" w:rsidRPr="00DA5B43">
        <w:rPr>
          <w:rFonts w:asciiTheme="majorHAnsi" w:hAnsiTheme="majorHAnsi" w:cs="Times New Roman"/>
          <w:sz w:val="24"/>
          <w:szCs w:val="24"/>
        </w:rPr>
        <w:t xml:space="preserve"> </w:t>
      </w:r>
      <w:r w:rsidRPr="00DA5B43">
        <w:rPr>
          <w:rFonts w:asciiTheme="majorHAnsi" w:hAnsiTheme="majorHAnsi" w:cs="Times New Roman"/>
          <w:sz w:val="24"/>
          <w:szCs w:val="24"/>
        </w:rPr>
        <w:t xml:space="preserve">The </w:t>
      </w:r>
      <w:r w:rsidR="008A2B3F" w:rsidRPr="00DA5B43">
        <w:rPr>
          <w:rFonts w:asciiTheme="majorHAnsi" w:hAnsiTheme="majorHAnsi" w:cs="Times New Roman"/>
          <w:sz w:val="24"/>
          <w:szCs w:val="24"/>
        </w:rPr>
        <w:t>same general patterns hold for the other topics highlighted in the figure which include composing and writing complete sentences, composing stories with a beginning, middle and an end, place value, writing math equations</w:t>
      </w:r>
      <w:r w:rsidR="00921B2B">
        <w:rPr>
          <w:rFonts w:asciiTheme="majorHAnsi" w:hAnsiTheme="majorHAnsi" w:cs="Times New Roman"/>
          <w:sz w:val="24"/>
          <w:szCs w:val="24"/>
        </w:rPr>
        <w:t>,</w:t>
      </w:r>
      <w:r w:rsidR="008A2B3F" w:rsidRPr="00DA5B43">
        <w:rPr>
          <w:rFonts w:asciiTheme="majorHAnsi" w:hAnsiTheme="majorHAnsi" w:cs="Times New Roman"/>
          <w:sz w:val="24"/>
          <w:szCs w:val="24"/>
        </w:rPr>
        <w:t xml:space="preserve"> and probability.</w:t>
      </w:r>
      <w:r w:rsidR="007C05EE" w:rsidRPr="00DA5B43">
        <w:rPr>
          <w:rFonts w:asciiTheme="majorHAnsi" w:hAnsiTheme="majorHAnsi" w:cs="Times New Roman"/>
          <w:sz w:val="24"/>
          <w:szCs w:val="24"/>
        </w:rPr>
        <w:t xml:space="preserve"> </w:t>
      </w:r>
    </w:p>
    <w:p w:rsidR="00937B07" w:rsidRPr="00DA5B43" w:rsidRDefault="007C05EE" w:rsidP="00162B54">
      <w:pPr>
        <w:spacing w:after="0" w:line="480" w:lineRule="auto"/>
        <w:contextualSpacing/>
        <w:rPr>
          <w:rFonts w:asciiTheme="majorHAnsi" w:hAnsiTheme="majorHAnsi" w:cs="Times New Roman"/>
          <w:sz w:val="24"/>
          <w:szCs w:val="24"/>
        </w:rPr>
      </w:pPr>
      <w:r w:rsidRPr="00DA5B43">
        <w:rPr>
          <w:rFonts w:asciiTheme="majorHAnsi" w:hAnsiTheme="majorHAnsi" w:cs="Times New Roman"/>
          <w:sz w:val="24"/>
          <w:szCs w:val="24"/>
        </w:rPr>
        <w:tab/>
        <w:t xml:space="preserve">The top panel of Appendix </w:t>
      </w:r>
      <w:ins w:id="2" w:author="Author">
        <w:r w:rsidR="0051408E">
          <w:rPr>
            <w:rFonts w:asciiTheme="majorHAnsi" w:hAnsiTheme="majorHAnsi" w:cs="Times New Roman"/>
            <w:sz w:val="24"/>
            <w:szCs w:val="24"/>
          </w:rPr>
          <w:t>A</w:t>
        </w:r>
      </w:ins>
      <w:r w:rsidR="009F5EE7">
        <w:rPr>
          <w:rFonts w:asciiTheme="majorHAnsi" w:hAnsiTheme="majorHAnsi" w:cs="Times New Roman"/>
          <w:sz w:val="24"/>
          <w:szCs w:val="24"/>
        </w:rPr>
        <w:t>2</w:t>
      </w:r>
      <w:r w:rsidR="009F5EE7" w:rsidRPr="00DA5B43">
        <w:rPr>
          <w:rFonts w:asciiTheme="majorHAnsi" w:hAnsiTheme="majorHAnsi" w:cs="Times New Roman"/>
          <w:sz w:val="24"/>
          <w:szCs w:val="24"/>
        </w:rPr>
        <w:t xml:space="preserve"> </w:t>
      </w:r>
      <w:r w:rsidRPr="00DA5B43">
        <w:rPr>
          <w:rFonts w:asciiTheme="majorHAnsi" w:hAnsiTheme="majorHAnsi" w:cs="Times New Roman"/>
          <w:sz w:val="24"/>
          <w:szCs w:val="24"/>
        </w:rPr>
        <w:t xml:space="preserve">presents </w:t>
      </w:r>
      <w:r w:rsidR="00937B07" w:rsidRPr="00DA5B43">
        <w:rPr>
          <w:rFonts w:asciiTheme="majorHAnsi" w:hAnsiTheme="majorHAnsi" w:cs="Times New Roman"/>
          <w:sz w:val="24"/>
          <w:szCs w:val="24"/>
        </w:rPr>
        <w:t>similar</w:t>
      </w:r>
      <w:r w:rsidRPr="00DA5B43">
        <w:rPr>
          <w:rFonts w:asciiTheme="majorHAnsi" w:hAnsiTheme="majorHAnsi" w:cs="Times New Roman"/>
          <w:sz w:val="24"/>
          <w:szCs w:val="24"/>
        </w:rPr>
        <w:t xml:space="preserve"> figures for </w:t>
      </w:r>
      <w:r w:rsidRPr="00DA5B43">
        <w:rPr>
          <w:rFonts w:asciiTheme="majorHAnsi" w:hAnsiTheme="majorHAnsi" w:cs="Times New Roman"/>
          <w:i/>
          <w:sz w:val="24"/>
          <w:szCs w:val="24"/>
        </w:rPr>
        <w:t>all</w:t>
      </w:r>
      <w:r w:rsidRPr="00DA5B43">
        <w:rPr>
          <w:rFonts w:asciiTheme="majorHAnsi" w:hAnsiTheme="majorHAnsi" w:cs="Times New Roman"/>
          <w:sz w:val="24"/>
          <w:szCs w:val="24"/>
        </w:rPr>
        <w:t xml:space="preserve"> literacy skills included in the survey.</w:t>
      </w:r>
      <w:r w:rsidR="00690BFC" w:rsidRPr="00DA5B43">
        <w:rPr>
          <w:rFonts w:asciiTheme="majorHAnsi" w:hAnsiTheme="majorHAnsi" w:cs="Times New Roman"/>
          <w:sz w:val="24"/>
          <w:szCs w:val="24"/>
        </w:rPr>
        <w:t xml:space="preserve"> </w:t>
      </w:r>
      <w:r w:rsidR="00883B4C" w:rsidRPr="00DA5B43">
        <w:rPr>
          <w:rFonts w:asciiTheme="majorHAnsi" w:hAnsiTheme="majorHAnsi" w:cs="Times New Roman"/>
          <w:sz w:val="24"/>
          <w:szCs w:val="24"/>
        </w:rPr>
        <w:t>Overall, we find sizable increases in nearly all the literacy items included, particularly those that were classified as challenging</w:t>
      </w:r>
      <w:r w:rsidR="00937B07" w:rsidRPr="00DA5B43">
        <w:rPr>
          <w:rFonts w:asciiTheme="majorHAnsi" w:hAnsiTheme="majorHAnsi" w:cs="Times New Roman"/>
          <w:sz w:val="24"/>
          <w:szCs w:val="24"/>
        </w:rPr>
        <w:t xml:space="preserve"> </w:t>
      </w:r>
      <w:r w:rsidR="00883B4C" w:rsidRPr="00DA5B43">
        <w:rPr>
          <w:rFonts w:asciiTheme="majorHAnsi" w:hAnsiTheme="majorHAnsi" w:cs="Times New Roman"/>
          <w:sz w:val="24"/>
          <w:szCs w:val="24"/>
        </w:rPr>
        <w:t>in the 1998 data (e.g. identifying the main idea and parts of a story, using context clues for comprehension).</w:t>
      </w:r>
      <w:r w:rsidR="00D45C92" w:rsidRPr="00DA5B43">
        <w:rPr>
          <w:rFonts w:asciiTheme="majorHAnsi" w:hAnsiTheme="majorHAnsi" w:cs="Times New Roman"/>
          <w:sz w:val="24"/>
          <w:szCs w:val="24"/>
        </w:rPr>
        <w:t xml:space="preserve"> </w:t>
      </w:r>
      <w:r w:rsidR="00883B4C" w:rsidRPr="00DA5B43">
        <w:rPr>
          <w:rFonts w:asciiTheme="majorHAnsi" w:hAnsiTheme="majorHAnsi" w:cs="Times New Roman"/>
          <w:sz w:val="24"/>
          <w:szCs w:val="24"/>
        </w:rPr>
        <w:t>The only skills for which we observe (modest) declines are relatively basic skills (e.g. alphabet and letter recognition</w:t>
      </w:r>
      <w:r w:rsidR="009F5EE7">
        <w:rPr>
          <w:rFonts w:asciiTheme="majorHAnsi" w:hAnsiTheme="majorHAnsi" w:cs="Times New Roman"/>
          <w:sz w:val="24"/>
          <w:szCs w:val="24"/>
        </w:rPr>
        <w:t>,</w:t>
      </w:r>
      <w:r w:rsidR="00883B4C" w:rsidRPr="00DA5B43">
        <w:rPr>
          <w:rFonts w:asciiTheme="majorHAnsi" w:hAnsiTheme="majorHAnsi" w:cs="Times New Roman"/>
          <w:sz w:val="24"/>
          <w:szCs w:val="24"/>
        </w:rPr>
        <w:t xml:space="preserve"> conventions of print).</w:t>
      </w:r>
      <w:r w:rsidR="00D45C92" w:rsidRPr="00DA5B43">
        <w:rPr>
          <w:rFonts w:asciiTheme="majorHAnsi" w:hAnsiTheme="majorHAnsi" w:cs="Times New Roman"/>
          <w:sz w:val="24"/>
          <w:szCs w:val="24"/>
        </w:rPr>
        <w:t xml:space="preserve"> </w:t>
      </w:r>
      <w:r w:rsidR="00883B4C" w:rsidRPr="00DA5B43">
        <w:rPr>
          <w:rFonts w:asciiTheme="majorHAnsi" w:hAnsiTheme="majorHAnsi" w:cs="Times New Roman"/>
          <w:sz w:val="24"/>
          <w:szCs w:val="24"/>
        </w:rPr>
        <w:t xml:space="preserve"> </w:t>
      </w:r>
    </w:p>
    <w:p w:rsidR="007C05EE" w:rsidRPr="00DA5B43" w:rsidRDefault="00997055" w:rsidP="00937B07">
      <w:pPr>
        <w:spacing w:after="0" w:line="480" w:lineRule="auto"/>
        <w:ind w:firstLine="720"/>
        <w:contextualSpacing/>
        <w:rPr>
          <w:rFonts w:asciiTheme="majorHAnsi" w:hAnsiTheme="majorHAnsi" w:cs="Times New Roman"/>
          <w:sz w:val="24"/>
          <w:szCs w:val="24"/>
        </w:rPr>
      </w:pPr>
      <w:r>
        <w:rPr>
          <w:rFonts w:asciiTheme="majorHAnsi" w:hAnsiTheme="majorHAnsi" w:cs="Times New Roman"/>
          <w:sz w:val="24"/>
          <w:szCs w:val="24"/>
        </w:rPr>
        <w:t>T</w:t>
      </w:r>
      <w:r w:rsidRPr="00DA5B43">
        <w:rPr>
          <w:rFonts w:asciiTheme="majorHAnsi" w:hAnsiTheme="majorHAnsi" w:cs="Times New Roman"/>
          <w:sz w:val="24"/>
          <w:szCs w:val="24"/>
        </w:rPr>
        <w:t xml:space="preserve">he top panel of Appendix </w:t>
      </w:r>
      <w:ins w:id="3" w:author="Author">
        <w:r w:rsidR="0051408E">
          <w:rPr>
            <w:rFonts w:asciiTheme="majorHAnsi" w:hAnsiTheme="majorHAnsi" w:cs="Times New Roman"/>
            <w:sz w:val="24"/>
            <w:szCs w:val="24"/>
          </w:rPr>
          <w:t>A</w:t>
        </w:r>
      </w:ins>
      <w:r w:rsidR="009F5EE7">
        <w:rPr>
          <w:rFonts w:asciiTheme="majorHAnsi" w:hAnsiTheme="majorHAnsi" w:cs="Times New Roman"/>
          <w:sz w:val="24"/>
          <w:szCs w:val="24"/>
        </w:rPr>
        <w:t>3</w:t>
      </w:r>
      <w:r w:rsidR="009F5EE7" w:rsidRPr="00DA5B43">
        <w:rPr>
          <w:rFonts w:asciiTheme="majorHAnsi" w:hAnsiTheme="majorHAnsi" w:cs="Times New Roman"/>
          <w:sz w:val="24"/>
          <w:szCs w:val="24"/>
        </w:rPr>
        <w:t xml:space="preserve"> </w:t>
      </w:r>
      <w:r w:rsidRPr="00DA5B43">
        <w:rPr>
          <w:rFonts w:asciiTheme="majorHAnsi" w:hAnsiTheme="majorHAnsi" w:cs="Times New Roman"/>
          <w:sz w:val="24"/>
          <w:szCs w:val="24"/>
        </w:rPr>
        <w:t xml:space="preserve">shows </w:t>
      </w:r>
      <w:r>
        <w:rPr>
          <w:rFonts w:asciiTheme="majorHAnsi" w:hAnsiTheme="majorHAnsi" w:cs="Times New Roman"/>
          <w:sz w:val="24"/>
          <w:szCs w:val="24"/>
        </w:rPr>
        <w:t xml:space="preserve">analogous results for </w:t>
      </w:r>
      <w:r w:rsidRPr="00DA5B43">
        <w:rPr>
          <w:rFonts w:asciiTheme="majorHAnsi" w:hAnsiTheme="majorHAnsi" w:cs="Times New Roman"/>
          <w:sz w:val="24"/>
          <w:szCs w:val="24"/>
        </w:rPr>
        <w:t>math skills</w:t>
      </w:r>
      <w:r>
        <w:rPr>
          <w:rFonts w:asciiTheme="majorHAnsi" w:hAnsiTheme="majorHAnsi" w:cs="Times New Roman"/>
          <w:sz w:val="24"/>
          <w:szCs w:val="24"/>
        </w:rPr>
        <w:t xml:space="preserve">. </w:t>
      </w:r>
      <w:r w:rsidR="00883B4C" w:rsidRPr="00DA5B43">
        <w:rPr>
          <w:rFonts w:asciiTheme="majorHAnsi" w:hAnsiTheme="majorHAnsi" w:cs="Times New Roman"/>
          <w:sz w:val="24"/>
          <w:szCs w:val="24"/>
        </w:rPr>
        <w:t>The sam</w:t>
      </w:r>
      <w:r>
        <w:rPr>
          <w:rFonts w:asciiTheme="majorHAnsi" w:hAnsiTheme="majorHAnsi" w:cs="Times New Roman"/>
          <w:sz w:val="24"/>
          <w:szCs w:val="24"/>
        </w:rPr>
        <w:t>e overall pattern holds</w:t>
      </w:r>
      <w:r w:rsidR="00883B4C" w:rsidRPr="00DA5B43">
        <w:rPr>
          <w:rFonts w:asciiTheme="majorHAnsi" w:hAnsiTheme="majorHAnsi" w:cs="Times New Roman"/>
          <w:sz w:val="24"/>
          <w:szCs w:val="24"/>
        </w:rPr>
        <w:t>.</w:t>
      </w:r>
      <w:r w:rsidR="00D45C92" w:rsidRPr="00DA5B43">
        <w:rPr>
          <w:rFonts w:asciiTheme="majorHAnsi" w:hAnsiTheme="majorHAnsi" w:cs="Times New Roman"/>
          <w:sz w:val="24"/>
          <w:szCs w:val="24"/>
        </w:rPr>
        <w:t xml:space="preserve"> </w:t>
      </w:r>
      <w:r w:rsidR="004B7202" w:rsidRPr="00DA5B43">
        <w:rPr>
          <w:rFonts w:asciiTheme="majorHAnsi" w:hAnsiTheme="majorHAnsi" w:cs="Times New Roman"/>
          <w:sz w:val="24"/>
          <w:szCs w:val="24"/>
        </w:rPr>
        <w:t>For two thirds of the skills included (1</w:t>
      </w:r>
      <w:r>
        <w:rPr>
          <w:rFonts w:asciiTheme="majorHAnsi" w:hAnsiTheme="majorHAnsi" w:cs="Times New Roman"/>
          <w:sz w:val="24"/>
          <w:szCs w:val="24"/>
        </w:rPr>
        <w:t>6</w:t>
      </w:r>
      <w:r w:rsidR="004B7202" w:rsidRPr="00DA5B43">
        <w:rPr>
          <w:rFonts w:asciiTheme="majorHAnsi" w:hAnsiTheme="majorHAnsi" w:cs="Times New Roman"/>
          <w:sz w:val="24"/>
          <w:szCs w:val="24"/>
        </w:rPr>
        <w:t xml:space="preserve"> of 25) w</w:t>
      </w:r>
      <w:r w:rsidR="00883B4C" w:rsidRPr="00DA5B43">
        <w:rPr>
          <w:rFonts w:asciiTheme="majorHAnsi" w:hAnsiTheme="majorHAnsi" w:cs="Times New Roman"/>
          <w:sz w:val="24"/>
          <w:szCs w:val="24"/>
        </w:rPr>
        <w:t>e find significant increases in the likelihood the skill w</w:t>
      </w:r>
      <w:r w:rsidR="004B7202" w:rsidRPr="00DA5B43">
        <w:rPr>
          <w:rFonts w:asciiTheme="majorHAnsi" w:hAnsiTheme="majorHAnsi" w:cs="Times New Roman"/>
          <w:sz w:val="24"/>
          <w:szCs w:val="24"/>
        </w:rPr>
        <w:t xml:space="preserve">as covered at least once a week. </w:t>
      </w:r>
      <w:r w:rsidR="00883B4C" w:rsidRPr="00DA5B43">
        <w:rPr>
          <w:rFonts w:asciiTheme="majorHAnsi" w:hAnsiTheme="majorHAnsi" w:cs="Times New Roman"/>
          <w:sz w:val="24"/>
          <w:szCs w:val="24"/>
        </w:rPr>
        <w:t xml:space="preserve">We see no </w:t>
      </w:r>
      <w:r w:rsidR="009F5EE7">
        <w:rPr>
          <w:rFonts w:asciiTheme="majorHAnsi" w:hAnsiTheme="majorHAnsi" w:cs="Times New Roman"/>
          <w:sz w:val="24"/>
          <w:szCs w:val="24"/>
        </w:rPr>
        <w:t xml:space="preserve">significant </w:t>
      </w:r>
      <w:r w:rsidR="00883B4C" w:rsidRPr="00DA5B43">
        <w:rPr>
          <w:rFonts w:asciiTheme="majorHAnsi" w:hAnsiTheme="majorHAnsi" w:cs="Times New Roman"/>
          <w:sz w:val="24"/>
          <w:szCs w:val="24"/>
        </w:rPr>
        <w:lastRenderedPageBreak/>
        <w:t xml:space="preserve">change in </w:t>
      </w:r>
      <w:r>
        <w:rPr>
          <w:rFonts w:asciiTheme="majorHAnsi" w:hAnsiTheme="majorHAnsi" w:cs="Times New Roman"/>
          <w:sz w:val="24"/>
          <w:szCs w:val="24"/>
        </w:rPr>
        <w:t>the remaining 9 skills</w:t>
      </w:r>
      <w:r w:rsidR="00883B4C" w:rsidRPr="00DA5B43">
        <w:rPr>
          <w:rFonts w:asciiTheme="majorHAnsi" w:hAnsiTheme="majorHAnsi" w:cs="Times New Roman"/>
          <w:sz w:val="24"/>
          <w:szCs w:val="24"/>
        </w:rPr>
        <w:t xml:space="preserve">. </w:t>
      </w:r>
      <w:r w:rsidR="00F23545" w:rsidRPr="00DA5B43">
        <w:rPr>
          <w:rFonts w:asciiTheme="majorHAnsi" w:hAnsiTheme="majorHAnsi" w:cs="Times New Roman"/>
          <w:sz w:val="24"/>
          <w:szCs w:val="24"/>
        </w:rPr>
        <w:t>Taken to</w:t>
      </w:r>
      <w:r w:rsidR="004B7202" w:rsidRPr="00DA5B43">
        <w:rPr>
          <w:rFonts w:asciiTheme="majorHAnsi" w:hAnsiTheme="majorHAnsi" w:cs="Times New Roman"/>
          <w:sz w:val="24"/>
          <w:szCs w:val="24"/>
        </w:rPr>
        <w:t xml:space="preserve">gether, these findings suggest </w:t>
      </w:r>
      <w:r w:rsidR="00F23545" w:rsidRPr="00DA5B43">
        <w:rPr>
          <w:rFonts w:asciiTheme="majorHAnsi" w:hAnsiTheme="majorHAnsi" w:cs="Times New Roman"/>
          <w:sz w:val="24"/>
          <w:szCs w:val="24"/>
        </w:rPr>
        <w:t xml:space="preserve">a heightened focus on literacy and math skills in kindergarten, with particularly pronounced increases in </w:t>
      </w:r>
      <w:r w:rsidR="00220AC0" w:rsidRPr="00DA5B43">
        <w:rPr>
          <w:rFonts w:asciiTheme="majorHAnsi" w:hAnsiTheme="majorHAnsi" w:cs="Times New Roman"/>
          <w:sz w:val="24"/>
          <w:szCs w:val="24"/>
        </w:rPr>
        <w:t>more advanced tasks</w:t>
      </w:r>
      <w:r w:rsidR="00F23545" w:rsidRPr="00DA5B43">
        <w:rPr>
          <w:rFonts w:asciiTheme="majorHAnsi" w:hAnsiTheme="majorHAnsi" w:cs="Times New Roman"/>
          <w:sz w:val="24"/>
          <w:szCs w:val="24"/>
        </w:rPr>
        <w:t>.</w:t>
      </w:r>
    </w:p>
    <w:p w:rsidR="008A2B3F" w:rsidRPr="00DA5B43" w:rsidRDefault="008A2B3F" w:rsidP="00162B54">
      <w:pPr>
        <w:spacing w:after="0" w:line="480" w:lineRule="auto"/>
        <w:contextualSpacing/>
        <w:rPr>
          <w:rFonts w:asciiTheme="majorHAnsi" w:hAnsiTheme="majorHAnsi" w:cs="Times New Roman"/>
          <w:sz w:val="24"/>
          <w:szCs w:val="24"/>
        </w:rPr>
      </w:pPr>
      <w:r w:rsidRPr="00DA5B43">
        <w:rPr>
          <w:rFonts w:asciiTheme="majorHAnsi" w:hAnsiTheme="majorHAnsi" w:cs="Times New Roman"/>
          <w:sz w:val="24"/>
          <w:szCs w:val="24"/>
        </w:rPr>
        <w:tab/>
      </w:r>
      <w:r w:rsidR="00F23545" w:rsidRPr="00DA5B43">
        <w:rPr>
          <w:rFonts w:asciiTheme="majorHAnsi" w:hAnsiTheme="majorHAnsi" w:cs="Times New Roman"/>
          <w:sz w:val="24"/>
          <w:szCs w:val="24"/>
        </w:rPr>
        <w:t xml:space="preserve">In stark contrast, when we look at exposure to specific science topics, our results suggest </w:t>
      </w:r>
      <w:r w:rsidR="005649AC" w:rsidRPr="00DA5B43">
        <w:rPr>
          <w:rFonts w:asciiTheme="majorHAnsi" w:hAnsiTheme="majorHAnsi" w:cs="Times New Roman"/>
          <w:sz w:val="24"/>
          <w:szCs w:val="24"/>
        </w:rPr>
        <w:t xml:space="preserve">a </w:t>
      </w:r>
      <w:r w:rsidR="00F23545" w:rsidRPr="00DA5B43">
        <w:rPr>
          <w:rFonts w:asciiTheme="majorHAnsi" w:hAnsiTheme="majorHAnsi" w:cs="Times New Roman"/>
          <w:sz w:val="24"/>
          <w:szCs w:val="24"/>
        </w:rPr>
        <w:t xml:space="preserve">nearly </w:t>
      </w:r>
      <w:r w:rsidR="005649AC" w:rsidRPr="00DA5B43">
        <w:rPr>
          <w:rFonts w:asciiTheme="majorHAnsi" w:hAnsiTheme="majorHAnsi" w:cs="Times New Roman"/>
          <w:sz w:val="24"/>
          <w:szCs w:val="24"/>
        </w:rPr>
        <w:t>universal</w:t>
      </w:r>
      <w:r w:rsidR="00F23545" w:rsidRPr="00DA5B43">
        <w:rPr>
          <w:rFonts w:asciiTheme="majorHAnsi" w:hAnsiTheme="majorHAnsi" w:cs="Times New Roman"/>
          <w:sz w:val="24"/>
          <w:szCs w:val="24"/>
        </w:rPr>
        <w:t xml:space="preserve"> drop in exposure.</w:t>
      </w:r>
      <w:r w:rsidR="00D45C92" w:rsidRPr="00DA5B43">
        <w:rPr>
          <w:rFonts w:asciiTheme="majorHAnsi" w:hAnsiTheme="majorHAnsi" w:cs="Times New Roman"/>
          <w:sz w:val="24"/>
          <w:szCs w:val="24"/>
        </w:rPr>
        <w:t xml:space="preserve"> </w:t>
      </w:r>
      <w:r w:rsidR="00F23545" w:rsidRPr="00DA5B43">
        <w:rPr>
          <w:rFonts w:asciiTheme="majorHAnsi" w:hAnsiTheme="majorHAnsi" w:cs="Times New Roman"/>
          <w:sz w:val="24"/>
          <w:szCs w:val="24"/>
        </w:rPr>
        <w:t xml:space="preserve">Figure 2 </w:t>
      </w:r>
      <w:r w:rsidR="003E3B95" w:rsidRPr="00DA5B43">
        <w:rPr>
          <w:rFonts w:asciiTheme="majorHAnsi" w:hAnsiTheme="majorHAnsi" w:cs="Times New Roman"/>
          <w:sz w:val="24"/>
          <w:szCs w:val="24"/>
        </w:rPr>
        <w:t xml:space="preserve">highlights </w:t>
      </w:r>
      <w:r w:rsidR="00F23545" w:rsidRPr="00DA5B43">
        <w:rPr>
          <w:rFonts w:asciiTheme="majorHAnsi" w:hAnsiTheme="majorHAnsi" w:cs="Times New Roman"/>
          <w:sz w:val="24"/>
          <w:szCs w:val="24"/>
        </w:rPr>
        <w:t>the percentage of teachers</w:t>
      </w:r>
      <w:r w:rsidR="003E3B95" w:rsidRPr="00DA5B43">
        <w:rPr>
          <w:rFonts w:asciiTheme="majorHAnsi" w:hAnsiTheme="majorHAnsi" w:cs="Times New Roman"/>
          <w:sz w:val="24"/>
          <w:szCs w:val="24"/>
        </w:rPr>
        <w:t xml:space="preserve"> </w:t>
      </w:r>
      <w:r w:rsidR="00F23545" w:rsidRPr="00DA5B43">
        <w:rPr>
          <w:rFonts w:asciiTheme="majorHAnsi" w:hAnsiTheme="majorHAnsi" w:cs="Times New Roman"/>
          <w:sz w:val="24"/>
          <w:szCs w:val="24"/>
        </w:rPr>
        <w:t>who report</w:t>
      </w:r>
      <w:r w:rsidR="003E3B95" w:rsidRPr="00DA5B43">
        <w:rPr>
          <w:rFonts w:asciiTheme="majorHAnsi" w:hAnsiTheme="majorHAnsi" w:cs="Times New Roman"/>
          <w:sz w:val="24"/>
          <w:szCs w:val="24"/>
        </w:rPr>
        <w:t>ed</w:t>
      </w:r>
      <w:r w:rsidR="00F23545" w:rsidRPr="00DA5B43">
        <w:rPr>
          <w:rFonts w:asciiTheme="majorHAnsi" w:hAnsiTheme="majorHAnsi" w:cs="Times New Roman"/>
          <w:sz w:val="24"/>
          <w:szCs w:val="24"/>
        </w:rPr>
        <w:t xml:space="preserve"> </w:t>
      </w:r>
      <w:r w:rsidR="003E3B95" w:rsidRPr="00DA5B43">
        <w:rPr>
          <w:rFonts w:asciiTheme="majorHAnsi" w:hAnsiTheme="majorHAnsi" w:cs="Times New Roman"/>
          <w:sz w:val="24"/>
          <w:szCs w:val="24"/>
        </w:rPr>
        <w:t>particular science topics</w:t>
      </w:r>
      <w:r w:rsidR="00F23545" w:rsidRPr="00DA5B43">
        <w:rPr>
          <w:rFonts w:asciiTheme="majorHAnsi" w:hAnsiTheme="majorHAnsi" w:cs="Times New Roman"/>
          <w:sz w:val="24"/>
          <w:szCs w:val="24"/>
        </w:rPr>
        <w:t xml:space="preserve"> </w:t>
      </w:r>
      <w:r w:rsidR="003E3B95" w:rsidRPr="00DA5B43">
        <w:rPr>
          <w:rFonts w:asciiTheme="majorHAnsi" w:hAnsiTheme="majorHAnsi" w:cs="Times New Roman"/>
          <w:sz w:val="24"/>
          <w:szCs w:val="24"/>
        </w:rPr>
        <w:t>are taught in their classroom</w:t>
      </w:r>
      <w:r w:rsidR="00F23545" w:rsidRPr="00DA5B43">
        <w:rPr>
          <w:rFonts w:asciiTheme="majorHAnsi" w:hAnsiTheme="majorHAnsi" w:cs="Times New Roman"/>
          <w:sz w:val="24"/>
          <w:szCs w:val="24"/>
        </w:rPr>
        <w:t>.</w:t>
      </w:r>
      <w:r w:rsidR="00D45C92" w:rsidRPr="00DA5B43">
        <w:rPr>
          <w:rFonts w:asciiTheme="majorHAnsi" w:hAnsiTheme="majorHAnsi" w:cs="Times New Roman"/>
          <w:sz w:val="24"/>
          <w:szCs w:val="24"/>
        </w:rPr>
        <w:t xml:space="preserve"> </w:t>
      </w:r>
      <w:r w:rsidR="003E3B95" w:rsidRPr="00DA5B43">
        <w:rPr>
          <w:rFonts w:asciiTheme="majorHAnsi" w:hAnsiTheme="majorHAnsi" w:cs="Times New Roman"/>
          <w:sz w:val="24"/>
          <w:szCs w:val="24"/>
        </w:rPr>
        <w:t>For instance, w</w:t>
      </w:r>
      <w:r w:rsidR="00F23545" w:rsidRPr="00DA5B43">
        <w:rPr>
          <w:rFonts w:asciiTheme="majorHAnsi" w:hAnsiTheme="majorHAnsi" w:cs="Times New Roman"/>
          <w:sz w:val="24"/>
          <w:szCs w:val="24"/>
        </w:rPr>
        <w:t>hile over two thirds of kindergarten teachers in 1998 reported they taught children about dinosaurs</w:t>
      </w:r>
      <w:r w:rsidR="00997055">
        <w:rPr>
          <w:rFonts w:asciiTheme="majorHAnsi" w:hAnsiTheme="majorHAnsi" w:cs="Times New Roman"/>
          <w:sz w:val="24"/>
          <w:szCs w:val="24"/>
        </w:rPr>
        <w:t xml:space="preserve"> at some point in the school year</w:t>
      </w:r>
      <w:r w:rsidR="00F23545" w:rsidRPr="00DA5B43">
        <w:rPr>
          <w:rFonts w:asciiTheme="majorHAnsi" w:hAnsiTheme="majorHAnsi" w:cs="Times New Roman"/>
          <w:sz w:val="24"/>
          <w:szCs w:val="24"/>
        </w:rPr>
        <w:t>, only a third reported doing so in 2010.</w:t>
      </w:r>
      <w:r w:rsidR="00D45C92" w:rsidRPr="00DA5B43">
        <w:rPr>
          <w:rFonts w:asciiTheme="majorHAnsi" w:hAnsiTheme="majorHAnsi" w:cs="Times New Roman"/>
          <w:sz w:val="24"/>
          <w:szCs w:val="24"/>
        </w:rPr>
        <w:t xml:space="preserve"> </w:t>
      </w:r>
      <w:r w:rsidR="00F23545" w:rsidRPr="00DA5B43">
        <w:rPr>
          <w:rFonts w:asciiTheme="majorHAnsi" w:hAnsiTheme="majorHAnsi" w:cs="Times New Roman"/>
          <w:sz w:val="24"/>
          <w:szCs w:val="24"/>
        </w:rPr>
        <w:t xml:space="preserve">Appendix </w:t>
      </w:r>
      <w:ins w:id="4" w:author="Author">
        <w:r w:rsidR="0051408E">
          <w:rPr>
            <w:rFonts w:asciiTheme="majorHAnsi" w:hAnsiTheme="majorHAnsi" w:cs="Times New Roman"/>
            <w:sz w:val="24"/>
            <w:szCs w:val="24"/>
          </w:rPr>
          <w:t>A</w:t>
        </w:r>
      </w:ins>
      <w:r w:rsidR="009F5EE7">
        <w:rPr>
          <w:rFonts w:asciiTheme="majorHAnsi" w:hAnsiTheme="majorHAnsi" w:cs="Times New Roman"/>
          <w:sz w:val="24"/>
          <w:szCs w:val="24"/>
        </w:rPr>
        <w:t>4</w:t>
      </w:r>
      <w:r w:rsidR="009F5EE7" w:rsidRPr="00DA5B43">
        <w:rPr>
          <w:rFonts w:asciiTheme="majorHAnsi" w:hAnsiTheme="majorHAnsi" w:cs="Times New Roman"/>
          <w:sz w:val="24"/>
          <w:szCs w:val="24"/>
        </w:rPr>
        <w:t xml:space="preserve"> </w:t>
      </w:r>
      <w:r w:rsidR="00F23545" w:rsidRPr="00DA5B43">
        <w:rPr>
          <w:rFonts w:asciiTheme="majorHAnsi" w:hAnsiTheme="majorHAnsi" w:cs="Times New Roman"/>
          <w:sz w:val="24"/>
          <w:szCs w:val="24"/>
        </w:rPr>
        <w:t>shows similar figure</w:t>
      </w:r>
      <w:r w:rsidR="003E3B95" w:rsidRPr="00DA5B43">
        <w:rPr>
          <w:rFonts w:asciiTheme="majorHAnsi" w:hAnsiTheme="majorHAnsi" w:cs="Times New Roman"/>
          <w:sz w:val="24"/>
          <w:szCs w:val="24"/>
        </w:rPr>
        <w:t>s</w:t>
      </w:r>
      <w:r w:rsidR="00F23545" w:rsidRPr="00DA5B43">
        <w:rPr>
          <w:rFonts w:asciiTheme="majorHAnsi" w:hAnsiTheme="majorHAnsi" w:cs="Times New Roman"/>
          <w:sz w:val="24"/>
          <w:szCs w:val="24"/>
        </w:rPr>
        <w:t xml:space="preserve"> for all </w:t>
      </w:r>
      <w:r w:rsidR="003E3B95" w:rsidRPr="00DA5B43">
        <w:rPr>
          <w:rFonts w:asciiTheme="majorHAnsi" w:hAnsiTheme="majorHAnsi" w:cs="Times New Roman"/>
          <w:sz w:val="24"/>
          <w:szCs w:val="24"/>
        </w:rPr>
        <w:t>science</w:t>
      </w:r>
      <w:r w:rsidR="00F23545" w:rsidRPr="00DA5B43">
        <w:rPr>
          <w:rFonts w:asciiTheme="majorHAnsi" w:hAnsiTheme="majorHAnsi" w:cs="Times New Roman"/>
          <w:sz w:val="24"/>
          <w:szCs w:val="24"/>
        </w:rPr>
        <w:t xml:space="preserve"> and social studies </w:t>
      </w:r>
      <w:r w:rsidR="003E3B95" w:rsidRPr="00DA5B43">
        <w:rPr>
          <w:rFonts w:asciiTheme="majorHAnsi" w:hAnsiTheme="majorHAnsi" w:cs="Times New Roman"/>
          <w:sz w:val="24"/>
          <w:szCs w:val="24"/>
        </w:rPr>
        <w:t>topics included in the survey. We document significant drops for 13 of 15 science topics, and in the bulk of these we observe a drop of at least 10 percentage points.</w:t>
      </w:r>
      <w:r w:rsidR="00D45C92" w:rsidRPr="00DA5B43">
        <w:rPr>
          <w:rFonts w:asciiTheme="majorHAnsi" w:hAnsiTheme="majorHAnsi" w:cs="Times New Roman"/>
          <w:sz w:val="24"/>
          <w:szCs w:val="24"/>
        </w:rPr>
        <w:t xml:space="preserve"> </w:t>
      </w:r>
      <w:r w:rsidR="003E3B95" w:rsidRPr="00DA5B43">
        <w:rPr>
          <w:rFonts w:asciiTheme="majorHAnsi" w:hAnsiTheme="majorHAnsi" w:cs="Times New Roman"/>
          <w:sz w:val="24"/>
          <w:szCs w:val="24"/>
        </w:rPr>
        <w:t>For social studies the patterns are more inconsistent and the drops, when observed, are more modest.</w:t>
      </w:r>
    </w:p>
    <w:p w:rsidR="00151FD7" w:rsidRPr="00DA5B43" w:rsidRDefault="00220AC0" w:rsidP="00162B54">
      <w:pPr>
        <w:spacing w:after="0" w:line="480" w:lineRule="auto"/>
        <w:contextualSpacing/>
        <w:rPr>
          <w:rFonts w:asciiTheme="majorHAnsi" w:hAnsiTheme="majorHAnsi" w:cs="Times New Roman"/>
          <w:sz w:val="24"/>
          <w:szCs w:val="24"/>
        </w:rPr>
      </w:pPr>
      <w:r w:rsidRPr="00DA5B43">
        <w:rPr>
          <w:rFonts w:asciiTheme="majorHAnsi" w:hAnsiTheme="majorHAnsi" w:cs="Times New Roman"/>
          <w:sz w:val="24"/>
          <w:szCs w:val="24"/>
        </w:rPr>
        <w:tab/>
      </w:r>
      <w:r w:rsidRPr="00DA5B43">
        <w:rPr>
          <w:rFonts w:asciiTheme="majorHAnsi" w:hAnsiTheme="majorHAnsi" w:cs="Times New Roman"/>
          <w:b/>
          <w:sz w:val="24"/>
          <w:szCs w:val="24"/>
        </w:rPr>
        <w:t>Classroom set-up.</w:t>
      </w:r>
      <w:r w:rsidR="00D45C92" w:rsidRPr="00DA5B43">
        <w:rPr>
          <w:rFonts w:asciiTheme="majorHAnsi" w:hAnsiTheme="majorHAnsi" w:cs="Times New Roman"/>
          <w:b/>
          <w:sz w:val="24"/>
          <w:szCs w:val="24"/>
        </w:rPr>
        <w:t xml:space="preserve"> </w:t>
      </w:r>
      <w:r w:rsidR="00AC04A4" w:rsidRPr="00DA5B43">
        <w:rPr>
          <w:rFonts w:asciiTheme="majorHAnsi" w:hAnsiTheme="majorHAnsi" w:cs="Times New Roman"/>
          <w:sz w:val="24"/>
          <w:szCs w:val="24"/>
        </w:rPr>
        <w:t>Table 3 presents changes in exposure to particular interest areas.</w:t>
      </w:r>
      <w:r w:rsidR="00D45C92" w:rsidRPr="00DA5B43">
        <w:rPr>
          <w:rFonts w:asciiTheme="majorHAnsi" w:hAnsiTheme="majorHAnsi" w:cs="Times New Roman"/>
          <w:sz w:val="24"/>
          <w:szCs w:val="24"/>
        </w:rPr>
        <w:t xml:space="preserve"> </w:t>
      </w:r>
      <w:r w:rsidR="00151FD7" w:rsidRPr="00DA5B43">
        <w:rPr>
          <w:rFonts w:asciiTheme="majorHAnsi" w:hAnsiTheme="majorHAnsi" w:cs="Times New Roman"/>
          <w:sz w:val="24"/>
          <w:szCs w:val="24"/>
        </w:rPr>
        <w:t>The first four classroom areas shown are the ones most directly linked to literacy and math instruction (e.g. a reading area with books and a math area with manipulatives.</w:t>
      </w:r>
      <w:r w:rsidR="00886EF1" w:rsidRPr="00DA5B43">
        <w:rPr>
          <w:rFonts w:asciiTheme="majorHAnsi" w:hAnsiTheme="majorHAnsi" w:cs="Times New Roman"/>
          <w:sz w:val="24"/>
          <w:szCs w:val="24"/>
        </w:rPr>
        <w:t>)</w:t>
      </w:r>
      <w:r w:rsidR="00D45C92" w:rsidRPr="00DA5B43">
        <w:rPr>
          <w:rFonts w:asciiTheme="majorHAnsi" w:hAnsiTheme="majorHAnsi" w:cs="Times New Roman"/>
          <w:sz w:val="24"/>
          <w:szCs w:val="24"/>
        </w:rPr>
        <w:t xml:space="preserve"> </w:t>
      </w:r>
      <w:r w:rsidR="00151FD7" w:rsidRPr="00DA5B43">
        <w:rPr>
          <w:rFonts w:asciiTheme="majorHAnsi" w:hAnsiTheme="majorHAnsi" w:cs="Times New Roman"/>
          <w:sz w:val="24"/>
          <w:szCs w:val="24"/>
        </w:rPr>
        <w:t>All four were very common in 1998 with between 86 and 100 percent of teachers reporting their classroom included each of these areas</w:t>
      </w:r>
      <w:r w:rsidR="005649AC" w:rsidRPr="00DA5B43">
        <w:rPr>
          <w:rFonts w:asciiTheme="majorHAnsi" w:hAnsiTheme="majorHAnsi" w:cs="Times New Roman"/>
          <w:sz w:val="24"/>
          <w:szCs w:val="24"/>
        </w:rPr>
        <w:t>. T</w:t>
      </w:r>
      <w:r w:rsidR="00151FD7" w:rsidRPr="00DA5B43">
        <w:rPr>
          <w:rFonts w:asciiTheme="majorHAnsi" w:hAnsiTheme="majorHAnsi" w:cs="Times New Roman"/>
          <w:sz w:val="24"/>
          <w:szCs w:val="24"/>
        </w:rPr>
        <w:t>hey remained fairly ubiquitous in 2010, though we do observe a 6 percentage point decrease in the likelihood of offering a listening center.</w:t>
      </w:r>
    </w:p>
    <w:p w:rsidR="00B3131A" w:rsidRPr="00DA5B43" w:rsidRDefault="00151FD7" w:rsidP="00B3131A">
      <w:pPr>
        <w:spacing w:after="0" w:line="480" w:lineRule="auto"/>
        <w:contextualSpacing/>
        <w:rPr>
          <w:rFonts w:asciiTheme="majorHAnsi" w:hAnsiTheme="majorHAnsi" w:cs="Times New Roman"/>
          <w:b/>
          <w:sz w:val="24"/>
          <w:szCs w:val="24"/>
        </w:rPr>
      </w:pPr>
      <w:r w:rsidRPr="00DA5B43">
        <w:rPr>
          <w:rFonts w:asciiTheme="majorHAnsi" w:hAnsiTheme="majorHAnsi" w:cs="Times New Roman"/>
          <w:sz w:val="24"/>
          <w:szCs w:val="24"/>
        </w:rPr>
        <w:tab/>
      </w:r>
      <w:r w:rsidR="004B7202" w:rsidRPr="00DA5B43">
        <w:rPr>
          <w:rFonts w:asciiTheme="majorHAnsi" w:hAnsiTheme="majorHAnsi" w:cs="Times New Roman"/>
          <w:sz w:val="24"/>
          <w:szCs w:val="24"/>
        </w:rPr>
        <w:t>W</w:t>
      </w:r>
      <w:r w:rsidRPr="00DA5B43">
        <w:rPr>
          <w:rFonts w:asciiTheme="majorHAnsi" w:hAnsiTheme="majorHAnsi" w:cs="Times New Roman"/>
          <w:sz w:val="24"/>
          <w:szCs w:val="24"/>
        </w:rPr>
        <w:t xml:space="preserve">e </w:t>
      </w:r>
      <w:r w:rsidRPr="0080489D">
        <w:rPr>
          <w:rFonts w:asciiTheme="majorHAnsi" w:hAnsiTheme="majorHAnsi" w:cs="Times New Roman"/>
          <w:i/>
          <w:sz w:val="24"/>
          <w:szCs w:val="24"/>
        </w:rPr>
        <w:t>do</w:t>
      </w:r>
      <w:r w:rsidRPr="00DA5B43">
        <w:rPr>
          <w:rFonts w:asciiTheme="majorHAnsi" w:hAnsiTheme="majorHAnsi" w:cs="Times New Roman"/>
          <w:sz w:val="24"/>
          <w:szCs w:val="24"/>
        </w:rPr>
        <w:t xml:space="preserve"> find substantial drops in the likelihood </w:t>
      </w:r>
      <w:r w:rsidR="00A90A05" w:rsidRPr="00DA5B43">
        <w:rPr>
          <w:rFonts w:asciiTheme="majorHAnsi" w:hAnsiTheme="majorHAnsi" w:cs="Times New Roman"/>
          <w:sz w:val="24"/>
          <w:szCs w:val="24"/>
        </w:rPr>
        <w:t xml:space="preserve">classrooms </w:t>
      </w:r>
      <w:r w:rsidRPr="00DA5B43">
        <w:rPr>
          <w:rFonts w:asciiTheme="majorHAnsi" w:hAnsiTheme="majorHAnsi" w:cs="Times New Roman"/>
          <w:sz w:val="24"/>
          <w:szCs w:val="24"/>
        </w:rPr>
        <w:t>include</w:t>
      </w:r>
      <w:r w:rsidR="005649AC" w:rsidRPr="00DA5B43">
        <w:rPr>
          <w:rFonts w:asciiTheme="majorHAnsi" w:hAnsiTheme="majorHAnsi" w:cs="Times New Roman"/>
          <w:sz w:val="24"/>
          <w:szCs w:val="24"/>
        </w:rPr>
        <w:t>d</w:t>
      </w:r>
      <w:r w:rsidR="002C26A6">
        <w:rPr>
          <w:rFonts w:asciiTheme="majorHAnsi" w:hAnsiTheme="majorHAnsi" w:cs="Times New Roman"/>
          <w:sz w:val="24"/>
          <w:szCs w:val="24"/>
        </w:rPr>
        <w:t xml:space="preserve"> centers focused on the arts</w:t>
      </w:r>
      <w:r w:rsidRPr="00DA5B43">
        <w:rPr>
          <w:rFonts w:asciiTheme="majorHAnsi" w:hAnsiTheme="majorHAnsi" w:cs="Times New Roman"/>
          <w:sz w:val="24"/>
          <w:szCs w:val="24"/>
        </w:rPr>
        <w:t xml:space="preserve"> or </w:t>
      </w:r>
      <w:r w:rsidR="002C26A6">
        <w:rPr>
          <w:rFonts w:asciiTheme="majorHAnsi" w:hAnsiTheme="majorHAnsi" w:cs="Times New Roman"/>
          <w:sz w:val="24"/>
          <w:szCs w:val="24"/>
        </w:rPr>
        <w:t>on science</w:t>
      </w:r>
      <w:r w:rsidRPr="00DA5B43">
        <w:rPr>
          <w:rFonts w:asciiTheme="majorHAnsi" w:hAnsiTheme="majorHAnsi" w:cs="Times New Roman"/>
          <w:sz w:val="24"/>
          <w:szCs w:val="24"/>
        </w:rPr>
        <w:t>.</w:t>
      </w:r>
      <w:r w:rsidR="00D45C92" w:rsidRPr="00DA5B43">
        <w:rPr>
          <w:rFonts w:asciiTheme="majorHAnsi" w:hAnsiTheme="majorHAnsi" w:cs="Times New Roman"/>
          <w:sz w:val="24"/>
          <w:szCs w:val="24"/>
        </w:rPr>
        <w:t xml:space="preserve"> </w:t>
      </w:r>
      <w:r w:rsidRPr="00DA5B43">
        <w:rPr>
          <w:rFonts w:asciiTheme="majorHAnsi" w:hAnsiTheme="majorHAnsi" w:cs="Times New Roman"/>
          <w:sz w:val="24"/>
          <w:szCs w:val="24"/>
        </w:rPr>
        <w:t>For example, while</w:t>
      </w:r>
      <w:r w:rsidR="00886EF1" w:rsidRPr="00DA5B43">
        <w:rPr>
          <w:rFonts w:asciiTheme="majorHAnsi" w:hAnsiTheme="majorHAnsi" w:cs="Times New Roman"/>
          <w:sz w:val="24"/>
          <w:szCs w:val="24"/>
        </w:rPr>
        <w:t xml:space="preserve"> nearly all kindergarten teachers reported having an art area in 1998 (92 percent)</w:t>
      </w:r>
      <w:r w:rsidR="0080489D">
        <w:rPr>
          <w:rFonts w:asciiTheme="majorHAnsi" w:hAnsiTheme="majorHAnsi" w:cs="Times New Roman"/>
          <w:sz w:val="24"/>
          <w:szCs w:val="24"/>
        </w:rPr>
        <w:t>,</w:t>
      </w:r>
      <w:r w:rsidR="00886EF1" w:rsidRPr="00DA5B43">
        <w:rPr>
          <w:rFonts w:asciiTheme="majorHAnsi" w:hAnsiTheme="majorHAnsi" w:cs="Times New Roman"/>
          <w:sz w:val="24"/>
          <w:szCs w:val="24"/>
        </w:rPr>
        <w:t xml:space="preserve"> in 2010 that figure dropped to 71 percent. The likelihood of offering a dramatic play area, a science or nature area, or a water or sand table </w:t>
      </w:r>
      <w:r w:rsidR="00886EF1" w:rsidRPr="00DA5B43">
        <w:rPr>
          <w:rFonts w:asciiTheme="majorHAnsi" w:hAnsiTheme="majorHAnsi" w:cs="Times New Roman"/>
          <w:sz w:val="24"/>
          <w:szCs w:val="24"/>
        </w:rPr>
        <w:lastRenderedPageBreak/>
        <w:t>each dropped by over 20 percentage points.</w:t>
      </w:r>
      <w:r w:rsidR="00D45C92" w:rsidRPr="00DA5B43">
        <w:rPr>
          <w:rFonts w:asciiTheme="majorHAnsi" w:hAnsiTheme="majorHAnsi" w:cs="Times New Roman"/>
          <w:sz w:val="24"/>
          <w:szCs w:val="24"/>
        </w:rPr>
        <w:t xml:space="preserve"> </w:t>
      </w:r>
      <w:r w:rsidR="00886EF1" w:rsidRPr="00DA5B43">
        <w:rPr>
          <w:rFonts w:asciiTheme="majorHAnsi" w:hAnsiTheme="majorHAnsi" w:cs="Times New Roman"/>
          <w:sz w:val="24"/>
          <w:szCs w:val="24"/>
        </w:rPr>
        <w:t>Taken together, these results echo our earlier finding</w:t>
      </w:r>
      <w:r w:rsidR="005649AC" w:rsidRPr="00DA5B43">
        <w:rPr>
          <w:rFonts w:asciiTheme="majorHAnsi" w:hAnsiTheme="majorHAnsi" w:cs="Times New Roman"/>
          <w:sz w:val="24"/>
          <w:szCs w:val="24"/>
        </w:rPr>
        <w:t>s</w:t>
      </w:r>
      <w:r w:rsidR="00886EF1" w:rsidRPr="00DA5B43">
        <w:rPr>
          <w:rFonts w:asciiTheme="majorHAnsi" w:hAnsiTheme="majorHAnsi" w:cs="Times New Roman"/>
          <w:sz w:val="24"/>
          <w:szCs w:val="24"/>
        </w:rPr>
        <w:t xml:space="preserve"> about drop</w:t>
      </w:r>
      <w:r w:rsidR="005649AC" w:rsidRPr="00DA5B43">
        <w:rPr>
          <w:rFonts w:asciiTheme="majorHAnsi" w:hAnsiTheme="majorHAnsi" w:cs="Times New Roman"/>
          <w:sz w:val="24"/>
          <w:szCs w:val="24"/>
        </w:rPr>
        <w:t>s</w:t>
      </w:r>
      <w:r w:rsidR="00886EF1" w:rsidRPr="00DA5B43">
        <w:rPr>
          <w:rFonts w:asciiTheme="majorHAnsi" w:hAnsiTheme="majorHAnsi" w:cs="Times New Roman"/>
          <w:sz w:val="24"/>
          <w:szCs w:val="24"/>
        </w:rPr>
        <w:t xml:space="preserve"> in exposure to science and the arts.</w:t>
      </w:r>
      <w:r w:rsidR="00D45C92" w:rsidRPr="00DA5B43">
        <w:rPr>
          <w:rFonts w:asciiTheme="majorHAnsi" w:hAnsiTheme="majorHAnsi" w:cs="Times New Roman"/>
          <w:sz w:val="24"/>
          <w:szCs w:val="24"/>
        </w:rPr>
        <w:t xml:space="preserve"> </w:t>
      </w:r>
      <w:r w:rsidR="00886EF1" w:rsidRPr="00DA5B43">
        <w:rPr>
          <w:rFonts w:asciiTheme="majorHAnsi" w:hAnsiTheme="majorHAnsi" w:cs="Times New Roman"/>
          <w:sz w:val="24"/>
          <w:szCs w:val="24"/>
        </w:rPr>
        <w:t xml:space="preserve">To the extent that the presence of </w:t>
      </w:r>
      <w:r w:rsidR="005649AC" w:rsidRPr="00DA5B43">
        <w:rPr>
          <w:rFonts w:asciiTheme="majorHAnsi" w:hAnsiTheme="majorHAnsi" w:cs="Times New Roman"/>
          <w:sz w:val="24"/>
          <w:szCs w:val="24"/>
        </w:rPr>
        <w:t xml:space="preserve">such </w:t>
      </w:r>
      <w:r w:rsidR="00886EF1" w:rsidRPr="00DA5B43">
        <w:rPr>
          <w:rFonts w:asciiTheme="majorHAnsi" w:hAnsiTheme="majorHAnsi" w:cs="Times New Roman"/>
          <w:sz w:val="24"/>
          <w:szCs w:val="24"/>
        </w:rPr>
        <w:t>classroom interest areas or centers corresponds to a more hands-on or exploratory approach to learning, these findings may also suggest changes over this period in instructional approach.</w:t>
      </w:r>
      <w:r w:rsidR="00D45C92" w:rsidRPr="00DA5B43">
        <w:rPr>
          <w:rFonts w:asciiTheme="majorHAnsi" w:hAnsiTheme="majorHAnsi" w:cs="Times New Roman"/>
          <w:sz w:val="24"/>
          <w:szCs w:val="24"/>
        </w:rPr>
        <w:t xml:space="preserve"> </w:t>
      </w:r>
      <w:r w:rsidR="00220AC0" w:rsidRPr="00DA5B43">
        <w:rPr>
          <w:rFonts w:asciiTheme="majorHAnsi" w:hAnsiTheme="majorHAnsi" w:cs="Times New Roman"/>
          <w:b/>
          <w:sz w:val="24"/>
          <w:szCs w:val="24"/>
        </w:rPr>
        <w:t xml:space="preserve"> </w:t>
      </w:r>
      <w:r w:rsidR="00220AC0" w:rsidRPr="00DA5B43">
        <w:rPr>
          <w:rFonts w:asciiTheme="majorHAnsi" w:hAnsiTheme="majorHAnsi" w:cs="Times New Roman"/>
          <w:b/>
          <w:sz w:val="24"/>
          <w:szCs w:val="24"/>
        </w:rPr>
        <w:tab/>
      </w:r>
    </w:p>
    <w:p w:rsidR="00602BD4" w:rsidRPr="00DA5B43" w:rsidRDefault="00B3131A" w:rsidP="00B3131A">
      <w:pPr>
        <w:spacing w:after="0" w:line="480" w:lineRule="auto"/>
        <w:contextualSpacing/>
        <w:rPr>
          <w:rFonts w:asciiTheme="majorHAnsi" w:hAnsiTheme="majorHAnsi" w:cs="Times New Roman"/>
          <w:sz w:val="24"/>
          <w:szCs w:val="24"/>
        </w:rPr>
      </w:pPr>
      <w:r w:rsidRPr="00DA5B43">
        <w:rPr>
          <w:rFonts w:asciiTheme="majorHAnsi" w:hAnsiTheme="majorHAnsi" w:cs="Times New Roman"/>
          <w:b/>
          <w:sz w:val="24"/>
          <w:szCs w:val="24"/>
        </w:rPr>
        <w:tab/>
      </w:r>
      <w:r w:rsidR="00220AC0" w:rsidRPr="00DA5B43">
        <w:rPr>
          <w:rFonts w:asciiTheme="majorHAnsi" w:hAnsiTheme="majorHAnsi" w:cs="Times New Roman"/>
          <w:b/>
          <w:sz w:val="24"/>
          <w:szCs w:val="24"/>
        </w:rPr>
        <w:t>Pedagogical approach.</w:t>
      </w:r>
      <w:r w:rsidR="00886EF1" w:rsidRPr="00DA5B43">
        <w:rPr>
          <w:rFonts w:asciiTheme="majorHAnsi" w:hAnsiTheme="majorHAnsi" w:cs="Times New Roman"/>
          <w:b/>
          <w:sz w:val="24"/>
          <w:szCs w:val="24"/>
        </w:rPr>
        <w:t xml:space="preserve"> </w:t>
      </w:r>
      <w:r w:rsidR="00A90A05" w:rsidRPr="00DA5B43">
        <w:rPr>
          <w:rFonts w:asciiTheme="majorHAnsi" w:hAnsiTheme="majorHAnsi" w:cs="Times New Roman"/>
          <w:sz w:val="24"/>
          <w:szCs w:val="24"/>
        </w:rPr>
        <w:t xml:space="preserve">We explore this issue more directly in </w:t>
      </w:r>
      <w:r w:rsidR="00886EF1" w:rsidRPr="00DA5B43">
        <w:rPr>
          <w:rFonts w:asciiTheme="majorHAnsi" w:hAnsiTheme="majorHAnsi" w:cs="Times New Roman"/>
          <w:sz w:val="24"/>
          <w:szCs w:val="24"/>
        </w:rPr>
        <w:t xml:space="preserve">Table 4 </w:t>
      </w:r>
      <w:r w:rsidR="00A90A05" w:rsidRPr="00DA5B43">
        <w:rPr>
          <w:rFonts w:asciiTheme="majorHAnsi" w:hAnsiTheme="majorHAnsi" w:cs="Times New Roman"/>
          <w:sz w:val="24"/>
          <w:szCs w:val="24"/>
        </w:rPr>
        <w:t xml:space="preserve">which </w:t>
      </w:r>
      <w:r w:rsidR="00886EF1" w:rsidRPr="00DA5B43">
        <w:rPr>
          <w:rFonts w:asciiTheme="majorHAnsi" w:hAnsiTheme="majorHAnsi" w:cs="Times New Roman"/>
          <w:sz w:val="24"/>
          <w:szCs w:val="24"/>
        </w:rPr>
        <w:t xml:space="preserve">presents changes in </w:t>
      </w:r>
      <w:r w:rsidR="00960649">
        <w:rPr>
          <w:rFonts w:asciiTheme="majorHAnsi" w:hAnsiTheme="majorHAnsi" w:cs="Times New Roman"/>
          <w:sz w:val="24"/>
          <w:szCs w:val="24"/>
        </w:rPr>
        <w:t>the use of child-selected activities, more didactic instructional activities, and opportunities for free play and physical movement.  We describe these patterns below.</w:t>
      </w:r>
    </w:p>
    <w:p w:rsidR="00B3131A" w:rsidRPr="00DA5B43" w:rsidRDefault="00602BD4" w:rsidP="00B3131A">
      <w:pPr>
        <w:spacing w:after="0" w:line="480" w:lineRule="auto"/>
        <w:contextualSpacing/>
        <w:rPr>
          <w:rFonts w:asciiTheme="majorHAnsi" w:hAnsiTheme="majorHAnsi" w:cs="Times New Roman"/>
          <w:sz w:val="24"/>
          <w:szCs w:val="24"/>
        </w:rPr>
      </w:pPr>
      <w:r w:rsidRPr="00DA5B43">
        <w:rPr>
          <w:rFonts w:asciiTheme="majorHAnsi" w:hAnsiTheme="majorHAnsi" w:cs="Times New Roman"/>
          <w:sz w:val="24"/>
          <w:szCs w:val="24"/>
        </w:rPr>
        <w:tab/>
      </w:r>
      <w:r w:rsidRPr="00DA5B43">
        <w:rPr>
          <w:rFonts w:asciiTheme="majorHAnsi" w:hAnsiTheme="majorHAnsi" w:cs="Times New Roman"/>
          <w:b/>
          <w:i/>
          <w:sz w:val="24"/>
          <w:szCs w:val="24"/>
        </w:rPr>
        <w:t xml:space="preserve">Child-Selected Activities. </w:t>
      </w:r>
      <w:r w:rsidR="00886EF1" w:rsidRPr="00DA5B43">
        <w:rPr>
          <w:rFonts w:asciiTheme="majorHAnsi" w:hAnsiTheme="majorHAnsi" w:cs="Times New Roman"/>
          <w:sz w:val="24"/>
          <w:szCs w:val="24"/>
        </w:rPr>
        <w:t>The first two measures relate to time spent on child-selected activities and time spent on teacher-directed instruction.</w:t>
      </w:r>
      <w:r w:rsidR="00D45C92" w:rsidRPr="00DA5B43">
        <w:rPr>
          <w:rFonts w:asciiTheme="majorHAnsi" w:hAnsiTheme="majorHAnsi" w:cs="Times New Roman"/>
          <w:sz w:val="24"/>
          <w:szCs w:val="24"/>
        </w:rPr>
        <w:t xml:space="preserve"> </w:t>
      </w:r>
      <w:r w:rsidR="00B3131A" w:rsidRPr="00DA5B43">
        <w:rPr>
          <w:rFonts w:asciiTheme="majorHAnsi" w:hAnsiTheme="majorHAnsi" w:cs="Times New Roman"/>
          <w:sz w:val="24"/>
          <w:szCs w:val="24"/>
        </w:rPr>
        <w:t>In 1998, 54 percent of kindergarten teachers reported that children in their class typically spen</w:t>
      </w:r>
      <w:r w:rsidR="005649AC" w:rsidRPr="00DA5B43">
        <w:rPr>
          <w:rFonts w:asciiTheme="majorHAnsi" w:hAnsiTheme="majorHAnsi" w:cs="Times New Roman"/>
          <w:sz w:val="24"/>
          <w:szCs w:val="24"/>
        </w:rPr>
        <w:t>t</w:t>
      </w:r>
      <w:r w:rsidR="00B3131A" w:rsidRPr="00DA5B43">
        <w:rPr>
          <w:rFonts w:asciiTheme="majorHAnsi" w:hAnsiTheme="majorHAnsi" w:cs="Times New Roman"/>
          <w:sz w:val="24"/>
          <w:szCs w:val="24"/>
        </w:rPr>
        <w:t xml:space="preserve"> more than one hour per day on child-selected activities. By 2010, this figure dropped to 40 percent. At the same time, the percentage of teachers reporting that their class spends more than 3 hours daily on whole class activities more than doubled, from 15</w:t>
      </w:r>
      <w:r w:rsidR="005649AC" w:rsidRPr="00DA5B43">
        <w:rPr>
          <w:rFonts w:asciiTheme="majorHAnsi" w:hAnsiTheme="majorHAnsi" w:cs="Times New Roman"/>
          <w:sz w:val="24"/>
          <w:szCs w:val="24"/>
        </w:rPr>
        <w:t xml:space="preserve"> percent in 1998 to 32 percent</w:t>
      </w:r>
      <w:r w:rsidR="00B3131A" w:rsidRPr="00DA5B43">
        <w:rPr>
          <w:rFonts w:asciiTheme="majorHAnsi" w:hAnsiTheme="majorHAnsi" w:cs="Times New Roman"/>
          <w:sz w:val="24"/>
          <w:szCs w:val="24"/>
        </w:rPr>
        <w:t xml:space="preserve"> in 2010. </w:t>
      </w:r>
      <w:r w:rsidR="00186357" w:rsidRPr="00DA5B43">
        <w:rPr>
          <w:rFonts w:asciiTheme="majorHAnsi" w:hAnsiTheme="majorHAnsi" w:cs="Times New Roman"/>
          <w:sz w:val="24"/>
          <w:szCs w:val="24"/>
        </w:rPr>
        <w:t>When looking only at full</w:t>
      </w:r>
      <w:r w:rsidR="0080489D">
        <w:rPr>
          <w:rFonts w:asciiTheme="majorHAnsi" w:hAnsiTheme="majorHAnsi" w:cs="Times New Roman"/>
          <w:sz w:val="24"/>
          <w:szCs w:val="24"/>
        </w:rPr>
        <w:t>-</w:t>
      </w:r>
      <w:r w:rsidR="00186357" w:rsidRPr="00DA5B43">
        <w:rPr>
          <w:rFonts w:asciiTheme="majorHAnsi" w:hAnsiTheme="majorHAnsi" w:cs="Times New Roman"/>
          <w:sz w:val="24"/>
          <w:szCs w:val="24"/>
        </w:rPr>
        <w:t>day classrooms, the drop in child</w:t>
      </w:r>
      <w:r w:rsidR="0080489D">
        <w:rPr>
          <w:rFonts w:asciiTheme="majorHAnsi" w:hAnsiTheme="majorHAnsi" w:cs="Times New Roman"/>
          <w:sz w:val="24"/>
          <w:szCs w:val="24"/>
        </w:rPr>
        <w:t>-</w:t>
      </w:r>
      <w:r w:rsidR="00186357" w:rsidRPr="00DA5B43">
        <w:rPr>
          <w:rFonts w:asciiTheme="majorHAnsi" w:hAnsiTheme="majorHAnsi" w:cs="Times New Roman"/>
          <w:sz w:val="24"/>
          <w:szCs w:val="24"/>
        </w:rPr>
        <w:t xml:space="preserve">selected activities is even more pronounced (a 28 percentage point decrease). </w:t>
      </w:r>
    </w:p>
    <w:p w:rsidR="00056297" w:rsidRPr="00DA5B43" w:rsidRDefault="00B3131A" w:rsidP="00B3131A">
      <w:pPr>
        <w:spacing w:after="0" w:line="480" w:lineRule="auto"/>
        <w:contextualSpacing/>
        <w:rPr>
          <w:rFonts w:asciiTheme="majorHAnsi" w:hAnsiTheme="majorHAnsi" w:cs="Times New Roman"/>
          <w:sz w:val="24"/>
          <w:szCs w:val="24"/>
        </w:rPr>
      </w:pPr>
      <w:r w:rsidRPr="00DA5B43">
        <w:rPr>
          <w:rFonts w:asciiTheme="majorHAnsi" w:hAnsiTheme="majorHAnsi" w:cs="Times New Roman"/>
          <w:sz w:val="24"/>
          <w:szCs w:val="24"/>
        </w:rPr>
        <w:tab/>
      </w:r>
      <w:r w:rsidR="00602BD4" w:rsidRPr="00DA5B43">
        <w:rPr>
          <w:rFonts w:asciiTheme="majorHAnsi" w:hAnsiTheme="majorHAnsi" w:cs="Times New Roman"/>
          <w:b/>
          <w:i/>
          <w:sz w:val="24"/>
          <w:szCs w:val="24"/>
        </w:rPr>
        <w:t xml:space="preserve">Didactic Instructional Activities. </w:t>
      </w:r>
      <w:r w:rsidRPr="00DA5B43">
        <w:rPr>
          <w:rFonts w:asciiTheme="majorHAnsi" w:hAnsiTheme="majorHAnsi" w:cs="Times New Roman"/>
          <w:sz w:val="24"/>
          <w:szCs w:val="24"/>
        </w:rPr>
        <w:t>The next set of items</w:t>
      </w:r>
      <w:r w:rsidR="00173D99" w:rsidRPr="00DA5B43">
        <w:rPr>
          <w:rFonts w:asciiTheme="majorHAnsi" w:hAnsiTheme="majorHAnsi" w:cs="Times New Roman"/>
          <w:sz w:val="24"/>
          <w:szCs w:val="24"/>
        </w:rPr>
        <w:t xml:space="preserve"> in Table 4</w:t>
      </w:r>
      <w:r w:rsidRPr="00DA5B43">
        <w:rPr>
          <w:rFonts w:asciiTheme="majorHAnsi" w:hAnsiTheme="majorHAnsi" w:cs="Times New Roman"/>
          <w:sz w:val="24"/>
          <w:szCs w:val="24"/>
        </w:rPr>
        <w:t xml:space="preserve"> focus on the use of worksheets, workbooks</w:t>
      </w:r>
      <w:r w:rsidR="00160CFF">
        <w:rPr>
          <w:rFonts w:asciiTheme="majorHAnsi" w:hAnsiTheme="majorHAnsi" w:cs="Times New Roman"/>
          <w:sz w:val="24"/>
          <w:szCs w:val="24"/>
        </w:rPr>
        <w:t>,</w:t>
      </w:r>
      <w:r w:rsidRPr="00DA5B43">
        <w:rPr>
          <w:rFonts w:asciiTheme="majorHAnsi" w:hAnsiTheme="majorHAnsi" w:cs="Times New Roman"/>
          <w:sz w:val="24"/>
          <w:szCs w:val="24"/>
        </w:rPr>
        <w:t xml:space="preserve"> and textbooks in kindergarten classrooms.</w:t>
      </w:r>
      <w:r w:rsidR="00D45C92" w:rsidRPr="00DA5B43">
        <w:rPr>
          <w:rFonts w:asciiTheme="majorHAnsi" w:hAnsiTheme="majorHAnsi" w:cs="Times New Roman"/>
          <w:sz w:val="24"/>
          <w:szCs w:val="24"/>
        </w:rPr>
        <w:t xml:space="preserve"> </w:t>
      </w:r>
      <w:r w:rsidR="00173D99" w:rsidRPr="00DA5B43">
        <w:rPr>
          <w:rFonts w:asciiTheme="majorHAnsi" w:hAnsiTheme="majorHAnsi" w:cs="Times New Roman"/>
          <w:sz w:val="24"/>
          <w:szCs w:val="24"/>
        </w:rPr>
        <w:t>D</w:t>
      </w:r>
      <w:r w:rsidR="00F720E3" w:rsidRPr="00DA5B43">
        <w:rPr>
          <w:rFonts w:asciiTheme="majorHAnsi" w:hAnsiTheme="majorHAnsi" w:cs="Times New Roman"/>
          <w:sz w:val="24"/>
          <w:szCs w:val="24"/>
        </w:rPr>
        <w:t xml:space="preserve">aily use </w:t>
      </w:r>
      <w:r w:rsidR="008A4D74" w:rsidRPr="00DA5B43">
        <w:rPr>
          <w:rFonts w:asciiTheme="majorHAnsi" w:hAnsiTheme="majorHAnsi" w:cs="Times New Roman"/>
          <w:sz w:val="24"/>
          <w:szCs w:val="24"/>
        </w:rPr>
        <w:t>of textbooks in kindergarten</w:t>
      </w:r>
      <w:r w:rsidR="00F720E3" w:rsidRPr="00DA5B43">
        <w:rPr>
          <w:rFonts w:asciiTheme="majorHAnsi" w:hAnsiTheme="majorHAnsi" w:cs="Times New Roman"/>
          <w:sz w:val="24"/>
          <w:szCs w:val="24"/>
        </w:rPr>
        <w:t xml:space="preserve"> more than doubled for both reading and math.</w:t>
      </w:r>
      <w:r w:rsidR="00D45C92" w:rsidRPr="00DA5B43">
        <w:rPr>
          <w:rFonts w:asciiTheme="majorHAnsi" w:hAnsiTheme="majorHAnsi" w:cs="Times New Roman"/>
          <w:sz w:val="24"/>
          <w:szCs w:val="24"/>
        </w:rPr>
        <w:t xml:space="preserve"> </w:t>
      </w:r>
      <w:r w:rsidR="00F720E3" w:rsidRPr="00DA5B43">
        <w:rPr>
          <w:rFonts w:asciiTheme="majorHAnsi" w:hAnsiTheme="majorHAnsi" w:cs="Times New Roman"/>
          <w:sz w:val="24"/>
          <w:szCs w:val="24"/>
        </w:rPr>
        <w:t>For instance, only 11 percent of teachers in 1998 reported using a basal reader daily compared to 26 percent of teachers in 2010.</w:t>
      </w:r>
      <w:r w:rsidR="00D45C92" w:rsidRPr="00DA5B43">
        <w:rPr>
          <w:rFonts w:asciiTheme="majorHAnsi" w:hAnsiTheme="majorHAnsi" w:cs="Times New Roman"/>
          <w:sz w:val="24"/>
          <w:szCs w:val="24"/>
        </w:rPr>
        <w:t xml:space="preserve"> </w:t>
      </w:r>
      <w:r w:rsidR="00F720E3" w:rsidRPr="00DA5B43">
        <w:rPr>
          <w:rFonts w:asciiTheme="majorHAnsi" w:hAnsiTheme="majorHAnsi" w:cs="Times New Roman"/>
          <w:sz w:val="24"/>
          <w:szCs w:val="24"/>
        </w:rPr>
        <w:t xml:space="preserve">We also observe substantial increases in daily use of worksheets, up 17 </w:t>
      </w:r>
      <w:r w:rsidR="00F720E3" w:rsidRPr="00DA5B43">
        <w:rPr>
          <w:rFonts w:asciiTheme="majorHAnsi" w:hAnsiTheme="majorHAnsi" w:cs="Times New Roman"/>
          <w:sz w:val="24"/>
          <w:szCs w:val="24"/>
        </w:rPr>
        <w:lastRenderedPageBreak/>
        <w:t>percentage points for reading and 15 for math.</w:t>
      </w:r>
      <w:r w:rsidR="00D45C92" w:rsidRPr="00DA5B43">
        <w:rPr>
          <w:rFonts w:asciiTheme="majorHAnsi" w:hAnsiTheme="majorHAnsi" w:cs="Times New Roman"/>
          <w:sz w:val="24"/>
          <w:szCs w:val="24"/>
        </w:rPr>
        <w:t xml:space="preserve"> </w:t>
      </w:r>
      <w:r w:rsidR="008A4D74" w:rsidRPr="00DA5B43">
        <w:rPr>
          <w:rFonts w:asciiTheme="majorHAnsi" w:hAnsiTheme="majorHAnsi" w:cs="Times New Roman"/>
          <w:sz w:val="24"/>
          <w:szCs w:val="24"/>
        </w:rPr>
        <w:t xml:space="preserve">The </w:t>
      </w:r>
      <w:r w:rsidR="00056297" w:rsidRPr="00DA5B43">
        <w:rPr>
          <w:rFonts w:asciiTheme="majorHAnsi" w:hAnsiTheme="majorHAnsi" w:cs="Times New Roman"/>
          <w:sz w:val="24"/>
          <w:szCs w:val="24"/>
        </w:rPr>
        <w:t>heightened use of textbooks and worksheets in kindergarten is evident in both half-day and full-day settings.</w:t>
      </w:r>
    </w:p>
    <w:p w:rsidR="00B3131A" w:rsidRPr="00DA5B43" w:rsidRDefault="00056297" w:rsidP="00B3131A">
      <w:pPr>
        <w:spacing w:after="0" w:line="480" w:lineRule="auto"/>
        <w:contextualSpacing/>
        <w:rPr>
          <w:rFonts w:asciiTheme="majorHAnsi" w:hAnsiTheme="majorHAnsi" w:cs="Times New Roman"/>
          <w:sz w:val="24"/>
          <w:szCs w:val="24"/>
        </w:rPr>
      </w:pPr>
      <w:r w:rsidRPr="00DA5B43">
        <w:rPr>
          <w:rFonts w:asciiTheme="majorHAnsi" w:hAnsiTheme="majorHAnsi" w:cs="Times New Roman"/>
          <w:sz w:val="24"/>
          <w:szCs w:val="24"/>
        </w:rPr>
        <w:tab/>
      </w:r>
      <w:r w:rsidR="00173D99" w:rsidRPr="00DA5B43">
        <w:rPr>
          <w:rFonts w:asciiTheme="majorHAnsi" w:hAnsiTheme="majorHAnsi" w:cs="Times New Roman"/>
          <w:sz w:val="24"/>
          <w:szCs w:val="24"/>
        </w:rPr>
        <w:t>It is worthwhile to consider these trends within the context of</w:t>
      </w:r>
      <w:r w:rsidR="00186357" w:rsidRPr="00DA5B43">
        <w:rPr>
          <w:rFonts w:asciiTheme="majorHAnsi" w:hAnsiTheme="majorHAnsi" w:cs="Times New Roman"/>
          <w:sz w:val="24"/>
          <w:szCs w:val="24"/>
        </w:rPr>
        <w:t xml:space="preserve"> </w:t>
      </w:r>
      <w:r w:rsidR="00F8552F" w:rsidRPr="00DA5B43">
        <w:rPr>
          <w:rFonts w:asciiTheme="majorHAnsi" w:hAnsiTheme="majorHAnsi" w:cs="Times New Roman"/>
          <w:sz w:val="24"/>
          <w:szCs w:val="24"/>
        </w:rPr>
        <w:t>the</w:t>
      </w:r>
      <w:r w:rsidR="00186357" w:rsidRPr="00DA5B43">
        <w:rPr>
          <w:rFonts w:asciiTheme="majorHAnsi" w:hAnsiTheme="majorHAnsi" w:cs="Times New Roman"/>
          <w:sz w:val="24"/>
          <w:szCs w:val="24"/>
        </w:rPr>
        <w:t xml:space="preserve"> complete set of items </w:t>
      </w:r>
      <w:r w:rsidR="00F8552F" w:rsidRPr="00DA5B43">
        <w:rPr>
          <w:rFonts w:asciiTheme="majorHAnsi" w:hAnsiTheme="majorHAnsi" w:cs="Times New Roman"/>
          <w:sz w:val="24"/>
          <w:szCs w:val="24"/>
        </w:rPr>
        <w:t>measuring</w:t>
      </w:r>
      <w:r w:rsidR="00186357" w:rsidRPr="00DA5B43">
        <w:rPr>
          <w:rFonts w:asciiTheme="majorHAnsi" w:hAnsiTheme="majorHAnsi" w:cs="Times New Roman"/>
          <w:sz w:val="24"/>
          <w:szCs w:val="24"/>
        </w:rPr>
        <w:t xml:space="preserve"> approaches for teaching literacy and math. </w:t>
      </w:r>
      <w:r w:rsidR="00F8552F" w:rsidRPr="00DA5B43">
        <w:rPr>
          <w:rFonts w:asciiTheme="majorHAnsi" w:hAnsiTheme="majorHAnsi" w:cs="Times New Roman"/>
          <w:sz w:val="24"/>
          <w:szCs w:val="24"/>
        </w:rPr>
        <w:t>These are presented in</w:t>
      </w:r>
      <w:r w:rsidR="006B3689" w:rsidRPr="00DA5B43">
        <w:rPr>
          <w:rFonts w:asciiTheme="majorHAnsi" w:hAnsiTheme="majorHAnsi" w:cs="Times New Roman"/>
          <w:sz w:val="24"/>
          <w:szCs w:val="24"/>
        </w:rPr>
        <w:t xml:space="preserve"> the lower </w:t>
      </w:r>
      <w:r w:rsidR="00F720E3" w:rsidRPr="00DA5B43">
        <w:rPr>
          <w:rFonts w:asciiTheme="majorHAnsi" w:hAnsiTheme="majorHAnsi" w:cs="Times New Roman"/>
          <w:sz w:val="24"/>
          <w:szCs w:val="24"/>
        </w:rPr>
        <w:t xml:space="preserve">panels of Appendix </w:t>
      </w:r>
      <w:ins w:id="5" w:author="Author">
        <w:r w:rsidR="0051408E">
          <w:rPr>
            <w:rFonts w:asciiTheme="majorHAnsi" w:hAnsiTheme="majorHAnsi" w:cs="Times New Roman"/>
            <w:sz w:val="24"/>
            <w:szCs w:val="24"/>
          </w:rPr>
          <w:t>A</w:t>
        </w:r>
      </w:ins>
      <w:r w:rsidR="009F5EE7">
        <w:rPr>
          <w:rFonts w:asciiTheme="majorHAnsi" w:hAnsiTheme="majorHAnsi" w:cs="Times New Roman"/>
          <w:sz w:val="24"/>
          <w:szCs w:val="24"/>
        </w:rPr>
        <w:t>2</w:t>
      </w:r>
      <w:r w:rsidR="009F5EE7" w:rsidRPr="00DA5B43">
        <w:rPr>
          <w:rFonts w:asciiTheme="majorHAnsi" w:hAnsiTheme="majorHAnsi" w:cs="Times New Roman"/>
          <w:sz w:val="24"/>
          <w:szCs w:val="24"/>
        </w:rPr>
        <w:t xml:space="preserve"> </w:t>
      </w:r>
      <w:r w:rsidR="00F720E3" w:rsidRPr="00DA5B43">
        <w:rPr>
          <w:rFonts w:asciiTheme="majorHAnsi" w:hAnsiTheme="majorHAnsi" w:cs="Times New Roman"/>
          <w:sz w:val="24"/>
          <w:szCs w:val="24"/>
        </w:rPr>
        <w:t xml:space="preserve">and Appendix </w:t>
      </w:r>
      <w:ins w:id="6" w:author="Author">
        <w:r w:rsidR="0051408E">
          <w:rPr>
            <w:rFonts w:asciiTheme="majorHAnsi" w:hAnsiTheme="majorHAnsi" w:cs="Times New Roman"/>
            <w:sz w:val="24"/>
            <w:szCs w:val="24"/>
          </w:rPr>
          <w:t>A</w:t>
        </w:r>
      </w:ins>
      <w:r w:rsidR="009F5EE7">
        <w:rPr>
          <w:rFonts w:asciiTheme="majorHAnsi" w:hAnsiTheme="majorHAnsi" w:cs="Times New Roman"/>
          <w:sz w:val="24"/>
          <w:szCs w:val="24"/>
        </w:rPr>
        <w:t>3</w:t>
      </w:r>
      <w:r w:rsidR="00160CFF">
        <w:rPr>
          <w:rFonts w:asciiTheme="majorHAnsi" w:hAnsiTheme="majorHAnsi" w:cs="Times New Roman"/>
          <w:sz w:val="24"/>
          <w:szCs w:val="24"/>
        </w:rPr>
        <w:t>,</w:t>
      </w:r>
      <w:r w:rsidR="00F720E3" w:rsidRPr="00DA5B43">
        <w:rPr>
          <w:rFonts w:asciiTheme="majorHAnsi" w:hAnsiTheme="majorHAnsi" w:cs="Times New Roman"/>
          <w:sz w:val="24"/>
          <w:szCs w:val="24"/>
        </w:rPr>
        <w:t xml:space="preserve"> </w:t>
      </w:r>
      <w:r w:rsidR="00F8552F" w:rsidRPr="00DA5B43">
        <w:rPr>
          <w:rFonts w:asciiTheme="majorHAnsi" w:hAnsiTheme="majorHAnsi" w:cs="Times New Roman"/>
          <w:sz w:val="24"/>
          <w:szCs w:val="24"/>
        </w:rPr>
        <w:t>and</w:t>
      </w:r>
      <w:r w:rsidR="00F720E3" w:rsidRPr="00DA5B43">
        <w:rPr>
          <w:rFonts w:asciiTheme="majorHAnsi" w:hAnsiTheme="majorHAnsi" w:cs="Times New Roman"/>
          <w:sz w:val="24"/>
          <w:szCs w:val="24"/>
        </w:rPr>
        <w:t xml:space="preserve"> are sorted </w:t>
      </w:r>
      <w:r w:rsidR="00F8552F" w:rsidRPr="00DA5B43">
        <w:rPr>
          <w:rFonts w:asciiTheme="majorHAnsi" w:hAnsiTheme="majorHAnsi" w:cs="Times New Roman"/>
          <w:sz w:val="24"/>
          <w:szCs w:val="24"/>
        </w:rPr>
        <w:t>by</w:t>
      </w:r>
      <w:r w:rsidRPr="00DA5B43">
        <w:rPr>
          <w:rFonts w:asciiTheme="majorHAnsi" w:hAnsiTheme="majorHAnsi" w:cs="Times New Roman"/>
          <w:sz w:val="24"/>
          <w:szCs w:val="24"/>
        </w:rPr>
        <w:t xml:space="preserve"> the </w:t>
      </w:r>
      <w:r w:rsidR="00D717C0" w:rsidRPr="00DA5B43">
        <w:rPr>
          <w:rFonts w:asciiTheme="majorHAnsi" w:hAnsiTheme="majorHAnsi" w:cs="Times New Roman"/>
          <w:sz w:val="24"/>
          <w:szCs w:val="24"/>
        </w:rPr>
        <w:t xml:space="preserve">change in the likelihood </w:t>
      </w:r>
      <w:r w:rsidR="00160CFF">
        <w:rPr>
          <w:rFonts w:asciiTheme="majorHAnsi" w:hAnsiTheme="majorHAnsi" w:cs="Times New Roman"/>
          <w:sz w:val="24"/>
          <w:szCs w:val="24"/>
        </w:rPr>
        <w:t xml:space="preserve">that </w:t>
      </w:r>
      <w:r w:rsidR="00D717C0" w:rsidRPr="00DA5B43">
        <w:rPr>
          <w:rFonts w:asciiTheme="majorHAnsi" w:hAnsiTheme="majorHAnsi" w:cs="Times New Roman"/>
          <w:sz w:val="24"/>
          <w:szCs w:val="24"/>
        </w:rPr>
        <w:t xml:space="preserve">a teacher reported </w:t>
      </w:r>
      <w:r w:rsidR="00F8552F" w:rsidRPr="00DA5B43">
        <w:rPr>
          <w:rFonts w:asciiTheme="majorHAnsi" w:hAnsiTheme="majorHAnsi" w:cs="Times New Roman"/>
          <w:sz w:val="24"/>
          <w:szCs w:val="24"/>
        </w:rPr>
        <w:t xml:space="preserve">a particular approach was used </w:t>
      </w:r>
      <w:r w:rsidRPr="00DA5B43">
        <w:rPr>
          <w:rFonts w:asciiTheme="majorHAnsi" w:hAnsiTheme="majorHAnsi" w:cs="Times New Roman"/>
          <w:sz w:val="24"/>
          <w:szCs w:val="24"/>
        </w:rPr>
        <w:t>weekly.</w:t>
      </w:r>
      <w:r w:rsidR="00D45C92" w:rsidRPr="00DA5B43">
        <w:rPr>
          <w:rFonts w:asciiTheme="majorHAnsi" w:hAnsiTheme="majorHAnsi" w:cs="Times New Roman"/>
          <w:sz w:val="24"/>
          <w:szCs w:val="24"/>
        </w:rPr>
        <w:t xml:space="preserve"> </w:t>
      </w:r>
      <w:r w:rsidRPr="00DA5B43">
        <w:rPr>
          <w:rFonts w:asciiTheme="majorHAnsi" w:hAnsiTheme="majorHAnsi" w:cs="Times New Roman"/>
          <w:sz w:val="24"/>
          <w:szCs w:val="24"/>
        </w:rPr>
        <w:t>For literacy, we observe substantial increases across a diverse set of measures, but the largest</w:t>
      </w:r>
      <w:r w:rsidR="006B3689" w:rsidRPr="00DA5B43">
        <w:rPr>
          <w:rFonts w:asciiTheme="majorHAnsi" w:hAnsiTheme="majorHAnsi" w:cs="Times New Roman"/>
          <w:sz w:val="24"/>
          <w:szCs w:val="24"/>
        </w:rPr>
        <w:t xml:space="preserve"> increases</w:t>
      </w:r>
      <w:r w:rsidRPr="00DA5B43">
        <w:rPr>
          <w:rFonts w:asciiTheme="majorHAnsi" w:hAnsiTheme="majorHAnsi" w:cs="Times New Roman"/>
          <w:sz w:val="24"/>
          <w:szCs w:val="24"/>
        </w:rPr>
        <w:t xml:space="preserve"> are in the use of text books, </w:t>
      </w:r>
      <w:r w:rsidR="006B3689" w:rsidRPr="00DA5B43">
        <w:rPr>
          <w:rFonts w:asciiTheme="majorHAnsi" w:hAnsiTheme="majorHAnsi" w:cs="Times New Roman"/>
          <w:sz w:val="24"/>
          <w:szCs w:val="24"/>
        </w:rPr>
        <w:t>writing words from dictation to improve spelling, writing stories and reports, and using workbooks and wor</w:t>
      </w:r>
      <w:r w:rsidR="00173D99" w:rsidRPr="00DA5B43">
        <w:rPr>
          <w:rFonts w:asciiTheme="majorHAnsi" w:hAnsiTheme="majorHAnsi" w:cs="Times New Roman"/>
          <w:sz w:val="24"/>
          <w:szCs w:val="24"/>
        </w:rPr>
        <w:t>ksheets. We only observe drops for</w:t>
      </w:r>
      <w:r w:rsidR="006B3689" w:rsidRPr="00DA5B43">
        <w:rPr>
          <w:rFonts w:asciiTheme="majorHAnsi" w:hAnsiTheme="majorHAnsi" w:cs="Times New Roman"/>
          <w:sz w:val="24"/>
          <w:szCs w:val="24"/>
        </w:rPr>
        <w:t xml:space="preserve"> three (of 20) </w:t>
      </w:r>
      <w:r w:rsidR="002F7D5C" w:rsidRPr="00DA5B43">
        <w:rPr>
          <w:rFonts w:asciiTheme="majorHAnsi" w:hAnsiTheme="majorHAnsi" w:cs="Times New Roman"/>
          <w:sz w:val="24"/>
          <w:szCs w:val="24"/>
        </w:rPr>
        <w:t>instructional</w:t>
      </w:r>
      <w:r w:rsidR="00F8552F" w:rsidRPr="00DA5B43">
        <w:rPr>
          <w:rFonts w:asciiTheme="majorHAnsi" w:hAnsiTheme="majorHAnsi" w:cs="Times New Roman"/>
          <w:sz w:val="24"/>
          <w:szCs w:val="24"/>
        </w:rPr>
        <w:t xml:space="preserve"> </w:t>
      </w:r>
      <w:r w:rsidR="006B3689" w:rsidRPr="00DA5B43">
        <w:rPr>
          <w:rFonts w:asciiTheme="majorHAnsi" w:hAnsiTheme="majorHAnsi" w:cs="Times New Roman"/>
          <w:sz w:val="24"/>
          <w:szCs w:val="24"/>
        </w:rPr>
        <w:t>approaches</w:t>
      </w:r>
      <w:r w:rsidR="00F8552F" w:rsidRPr="00DA5B43">
        <w:rPr>
          <w:rFonts w:asciiTheme="majorHAnsi" w:hAnsiTheme="majorHAnsi" w:cs="Times New Roman"/>
          <w:sz w:val="24"/>
          <w:szCs w:val="24"/>
        </w:rPr>
        <w:t xml:space="preserve"> (e.g.</w:t>
      </w:r>
      <w:r w:rsidR="006B3689" w:rsidRPr="00DA5B43">
        <w:rPr>
          <w:rFonts w:asciiTheme="majorHAnsi" w:hAnsiTheme="majorHAnsi" w:cs="Times New Roman"/>
          <w:sz w:val="24"/>
          <w:szCs w:val="24"/>
        </w:rPr>
        <w:t xml:space="preserve"> a 14 per</w:t>
      </w:r>
      <w:r w:rsidR="00ED5A78" w:rsidRPr="00DA5B43">
        <w:rPr>
          <w:rFonts w:asciiTheme="majorHAnsi" w:hAnsiTheme="majorHAnsi" w:cs="Times New Roman"/>
          <w:sz w:val="24"/>
          <w:szCs w:val="24"/>
        </w:rPr>
        <w:t xml:space="preserve">centage point increase in teachers reporting they </w:t>
      </w:r>
      <w:r w:rsidR="00ED5A78" w:rsidRPr="00DA5B43">
        <w:rPr>
          <w:rFonts w:asciiTheme="majorHAnsi" w:hAnsiTheme="majorHAnsi" w:cs="Times New Roman"/>
          <w:i/>
          <w:sz w:val="24"/>
          <w:szCs w:val="24"/>
        </w:rPr>
        <w:t xml:space="preserve">never </w:t>
      </w:r>
      <w:r w:rsidR="00ED5A78" w:rsidRPr="00DA5B43">
        <w:rPr>
          <w:rFonts w:asciiTheme="majorHAnsi" w:hAnsiTheme="majorHAnsi" w:cs="Times New Roman"/>
          <w:sz w:val="24"/>
          <w:szCs w:val="24"/>
        </w:rPr>
        <w:t xml:space="preserve">use plays and skits as a way </w:t>
      </w:r>
      <w:r w:rsidR="00F8552F" w:rsidRPr="00DA5B43">
        <w:rPr>
          <w:rFonts w:asciiTheme="majorHAnsi" w:hAnsiTheme="majorHAnsi" w:cs="Times New Roman"/>
          <w:sz w:val="24"/>
          <w:szCs w:val="24"/>
        </w:rPr>
        <w:t>to support literacy instruction).</w:t>
      </w:r>
    </w:p>
    <w:p w:rsidR="002F7D5C" w:rsidRPr="00DA5B43" w:rsidRDefault="00ED5A78" w:rsidP="00B3131A">
      <w:pPr>
        <w:spacing w:after="0" w:line="480" w:lineRule="auto"/>
        <w:contextualSpacing/>
        <w:rPr>
          <w:rFonts w:asciiTheme="majorHAnsi" w:hAnsiTheme="majorHAnsi" w:cs="Times New Roman"/>
          <w:sz w:val="24"/>
          <w:szCs w:val="24"/>
        </w:rPr>
      </w:pPr>
      <w:r w:rsidRPr="00DA5B43">
        <w:rPr>
          <w:rFonts w:asciiTheme="majorHAnsi" w:hAnsiTheme="majorHAnsi" w:cs="Times New Roman"/>
          <w:sz w:val="24"/>
          <w:szCs w:val="24"/>
        </w:rPr>
        <w:tab/>
        <w:t xml:space="preserve">When examining approaches to math instruction (lower panel of Appendix </w:t>
      </w:r>
      <w:ins w:id="7" w:author="Author">
        <w:r w:rsidR="0051408E">
          <w:rPr>
            <w:rFonts w:asciiTheme="majorHAnsi" w:hAnsiTheme="majorHAnsi" w:cs="Times New Roman"/>
            <w:sz w:val="24"/>
            <w:szCs w:val="24"/>
          </w:rPr>
          <w:t>A</w:t>
        </w:r>
      </w:ins>
      <w:r w:rsidR="009F5EE7">
        <w:rPr>
          <w:rFonts w:asciiTheme="majorHAnsi" w:hAnsiTheme="majorHAnsi" w:cs="Times New Roman"/>
          <w:sz w:val="24"/>
          <w:szCs w:val="24"/>
        </w:rPr>
        <w:t>3</w:t>
      </w:r>
      <w:r w:rsidRPr="00DA5B43">
        <w:rPr>
          <w:rFonts w:asciiTheme="majorHAnsi" w:hAnsiTheme="majorHAnsi" w:cs="Times New Roman"/>
          <w:sz w:val="24"/>
          <w:szCs w:val="24"/>
        </w:rPr>
        <w:t xml:space="preserve">) we find significant increases in </w:t>
      </w:r>
      <w:r w:rsidR="00B234C5">
        <w:rPr>
          <w:rFonts w:asciiTheme="majorHAnsi" w:hAnsiTheme="majorHAnsi" w:cs="Times New Roman"/>
          <w:sz w:val="24"/>
          <w:szCs w:val="24"/>
        </w:rPr>
        <w:t>eight</w:t>
      </w:r>
      <w:r w:rsidRPr="00DA5B43">
        <w:rPr>
          <w:rFonts w:asciiTheme="majorHAnsi" w:hAnsiTheme="majorHAnsi" w:cs="Times New Roman"/>
          <w:sz w:val="24"/>
          <w:szCs w:val="24"/>
        </w:rPr>
        <w:t xml:space="preserve"> of 17 of the instructional approaches mentioned.</w:t>
      </w:r>
      <w:r w:rsidR="00D45C92" w:rsidRPr="00DA5B43">
        <w:rPr>
          <w:rFonts w:asciiTheme="majorHAnsi" w:hAnsiTheme="majorHAnsi" w:cs="Times New Roman"/>
          <w:sz w:val="24"/>
          <w:szCs w:val="24"/>
        </w:rPr>
        <w:t xml:space="preserve"> </w:t>
      </w:r>
      <w:r w:rsidRPr="00DA5B43">
        <w:rPr>
          <w:rFonts w:asciiTheme="majorHAnsi" w:hAnsiTheme="majorHAnsi" w:cs="Times New Roman"/>
          <w:sz w:val="24"/>
          <w:szCs w:val="24"/>
        </w:rPr>
        <w:t>Here too, the largest increases</w:t>
      </w:r>
      <w:r w:rsidR="002F7D5C" w:rsidRPr="00DA5B43">
        <w:rPr>
          <w:rFonts w:asciiTheme="majorHAnsi" w:hAnsiTheme="majorHAnsi" w:cs="Times New Roman"/>
          <w:sz w:val="24"/>
          <w:szCs w:val="24"/>
        </w:rPr>
        <w:t xml:space="preserve"> are in time spent using textbooks and worksheets as well as time spent completing math problems on the chalk board.</w:t>
      </w:r>
      <w:r w:rsidR="00D45C92" w:rsidRPr="00DA5B43">
        <w:rPr>
          <w:rFonts w:asciiTheme="majorHAnsi" w:hAnsiTheme="majorHAnsi" w:cs="Times New Roman"/>
          <w:sz w:val="24"/>
          <w:szCs w:val="24"/>
        </w:rPr>
        <w:t xml:space="preserve"> </w:t>
      </w:r>
      <w:r w:rsidR="002F7D5C" w:rsidRPr="00DA5B43">
        <w:rPr>
          <w:rFonts w:asciiTheme="majorHAnsi" w:hAnsiTheme="majorHAnsi" w:cs="Times New Roman"/>
          <w:sz w:val="24"/>
          <w:szCs w:val="24"/>
        </w:rPr>
        <w:t>That said, teachers also reported increases in less didactic approaches such as using music to understand math concepts or explaining how problems are solved.</w:t>
      </w:r>
      <w:r w:rsidR="00D45C92" w:rsidRPr="00DA5B43">
        <w:rPr>
          <w:rFonts w:asciiTheme="majorHAnsi" w:hAnsiTheme="majorHAnsi" w:cs="Times New Roman"/>
          <w:sz w:val="24"/>
          <w:szCs w:val="24"/>
        </w:rPr>
        <w:t xml:space="preserve"> </w:t>
      </w:r>
      <w:r w:rsidR="00173D99" w:rsidRPr="00DA5B43">
        <w:rPr>
          <w:rFonts w:asciiTheme="majorHAnsi" w:hAnsiTheme="majorHAnsi" w:cs="Times New Roman"/>
          <w:sz w:val="24"/>
          <w:szCs w:val="24"/>
        </w:rPr>
        <w:t>Overall</w:t>
      </w:r>
      <w:r w:rsidR="002F7D5C" w:rsidRPr="00DA5B43">
        <w:rPr>
          <w:rFonts w:asciiTheme="majorHAnsi" w:hAnsiTheme="majorHAnsi" w:cs="Times New Roman"/>
          <w:sz w:val="24"/>
          <w:szCs w:val="24"/>
        </w:rPr>
        <w:t>, the results are consistent with an increase in time spent on reading and mathematics instruction</w:t>
      </w:r>
      <w:r w:rsidR="00F8552F" w:rsidRPr="00DA5B43">
        <w:rPr>
          <w:rFonts w:asciiTheme="majorHAnsi" w:hAnsiTheme="majorHAnsi" w:cs="Times New Roman"/>
          <w:sz w:val="24"/>
          <w:szCs w:val="24"/>
        </w:rPr>
        <w:t xml:space="preserve"> broadly</w:t>
      </w:r>
      <w:r w:rsidR="002F7D5C" w:rsidRPr="00DA5B43">
        <w:rPr>
          <w:rFonts w:asciiTheme="majorHAnsi" w:hAnsiTheme="majorHAnsi" w:cs="Times New Roman"/>
          <w:sz w:val="24"/>
          <w:szCs w:val="24"/>
        </w:rPr>
        <w:t xml:space="preserve">, with particularly large gains in time spent on </w:t>
      </w:r>
      <w:r w:rsidR="001604C8" w:rsidRPr="00DA5B43">
        <w:rPr>
          <w:rFonts w:asciiTheme="majorHAnsi" w:hAnsiTheme="majorHAnsi" w:cs="Times New Roman"/>
          <w:sz w:val="24"/>
          <w:szCs w:val="24"/>
        </w:rPr>
        <w:t>rote, didactic tasks.</w:t>
      </w:r>
    </w:p>
    <w:p w:rsidR="00EA7C2E" w:rsidRPr="00DA5B43" w:rsidRDefault="00220AC0" w:rsidP="00602BD4">
      <w:pPr>
        <w:spacing w:after="0" w:line="480" w:lineRule="auto"/>
        <w:contextualSpacing/>
        <w:rPr>
          <w:rFonts w:asciiTheme="majorHAnsi" w:hAnsiTheme="majorHAnsi" w:cs="Times New Roman"/>
          <w:b/>
          <w:sz w:val="24"/>
          <w:szCs w:val="24"/>
        </w:rPr>
      </w:pPr>
      <w:r w:rsidRPr="00DA5B43">
        <w:rPr>
          <w:rFonts w:asciiTheme="majorHAnsi" w:hAnsiTheme="majorHAnsi" w:cs="Times New Roman"/>
          <w:b/>
          <w:sz w:val="24"/>
          <w:szCs w:val="24"/>
        </w:rPr>
        <w:tab/>
      </w:r>
      <w:r w:rsidR="00602BD4" w:rsidRPr="00DA5B43">
        <w:rPr>
          <w:rFonts w:asciiTheme="majorHAnsi" w:hAnsiTheme="majorHAnsi" w:cs="Times New Roman"/>
          <w:b/>
          <w:i/>
          <w:sz w:val="24"/>
          <w:szCs w:val="24"/>
        </w:rPr>
        <w:t>Physical Education &amp; Recess.</w:t>
      </w:r>
      <w:r w:rsidR="00D45C92" w:rsidRPr="00DA5B43">
        <w:rPr>
          <w:rFonts w:asciiTheme="majorHAnsi" w:hAnsiTheme="majorHAnsi" w:cs="Times New Roman"/>
          <w:b/>
          <w:i/>
          <w:sz w:val="24"/>
          <w:szCs w:val="24"/>
        </w:rPr>
        <w:t xml:space="preserve"> </w:t>
      </w:r>
      <w:r w:rsidR="00B3131A" w:rsidRPr="00DA5B43">
        <w:rPr>
          <w:rFonts w:asciiTheme="majorHAnsi" w:hAnsiTheme="majorHAnsi" w:cs="Times New Roman"/>
          <w:sz w:val="24"/>
          <w:szCs w:val="24"/>
        </w:rPr>
        <w:t xml:space="preserve">The bottom panel of Table </w:t>
      </w:r>
      <w:r w:rsidR="00177FE0" w:rsidRPr="00DA5B43">
        <w:rPr>
          <w:rFonts w:asciiTheme="majorHAnsi" w:hAnsiTheme="majorHAnsi" w:cs="Times New Roman"/>
          <w:sz w:val="24"/>
          <w:szCs w:val="24"/>
        </w:rPr>
        <w:t>4</w:t>
      </w:r>
      <w:r w:rsidR="00B3131A" w:rsidRPr="00DA5B43">
        <w:rPr>
          <w:rFonts w:asciiTheme="majorHAnsi" w:hAnsiTheme="majorHAnsi" w:cs="Times New Roman"/>
          <w:sz w:val="24"/>
          <w:szCs w:val="24"/>
        </w:rPr>
        <w:t xml:space="preserve"> </w:t>
      </w:r>
      <w:r w:rsidR="00602BD4" w:rsidRPr="00DA5B43">
        <w:rPr>
          <w:rFonts w:asciiTheme="majorHAnsi" w:hAnsiTheme="majorHAnsi" w:cs="Times New Roman"/>
          <w:sz w:val="24"/>
          <w:szCs w:val="24"/>
        </w:rPr>
        <w:t xml:space="preserve">shows </w:t>
      </w:r>
      <w:r w:rsidR="00B3131A" w:rsidRPr="00DA5B43">
        <w:rPr>
          <w:rFonts w:asciiTheme="majorHAnsi" w:hAnsiTheme="majorHAnsi" w:cs="Times New Roman"/>
          <w:sz w:val="24"/>
          <w:szCs w:val="24"/>
        </w:rPr>
        <w:t xml:space="preserve">how frequently kindergarteners are exposed to physical education (PE) and recess. </w:t>
      </w:r>
      <w:r w:rsidR="00602BD4" w:rsidRPr="00DA5B43">
        <w:rPr>
          <w:rFonts w:asciiTheme="majorHAnsi" w:hAnsiTheme="majorHAnsi" w:cs="Times New Roman"/>
          <w:sz w:val="24"/>
          <w:szCs w:val="24"/>
        </w:rPr>
        <w:t>Contrary to the hypothesis that kindergarten classrooms in the later period would have fewer opportunities for play or physical activities, we observe no change</w:t>
      </w:r>
      <w:r w:rsidR="00B3131A" w:rsidRPr="00DA5B43">
        <w:rPr>
          <w:rFonts w:asciiTheme="majorHAnsi" w:hAnsiTheme="majorHAnsi" w:cs="Times New Roman"/>
          <w:sz w:val="24"/>
          <w:szCs w:val="24"/>
        </w:rPr>
        <w:t xml:space="preserve"> in the percentage of </w:t>
      </w:r>
      <w:r w:rsidR="00B3131A" w:rsidRPr="00DA5B43">
        <w:rPr>
          <w:rFonts w:asciiTheme="majorHAnsi" w:hAnsiTheme="majorHAnsi" w:cs="Times New Roman"/>
          <w:sz w:val="24"/>
          <w:szCs w:val="24"/>
        </w:rPr>
        <w:lastRenderedPageBreak/>
        <w:t>studen</w:t>
      </w:r>
      <w:r w:rsidR="00602BD4" w:rsidRPr="00DA5B43">
        <w:rPr>
          <w:rFonts w:asciiTheme="majorHAnsi" w:hAnsiTheme="majorHAnsi" w:cs="Times New Roman"/>
          <w:sz w:val="24"/>
          <w:szCs w:val="24"/>
        </w:rPr>
        <w:t>ts who participated in daily PE</w:t>
      </w:r>
      <w:r w:rsidR="001604C8" w:rsidRPr="00DA5B43">
        <w:rPr>
          <w:rFonts w:asciiTheme="majorHAnsi" w:hAnsiTheme="majorHAnsi" w:cs="Times New Roman"/>
          <w:sz w:val="24"/>
          <w:szCs w:val="24"/>
        </w:rPr>
        <w:t xml:space="preserve"> and document</w:t>
      </w:r>
      <w:r w:rsidR="00602BD4" w:rsidRPr="00DA5B43">
        <w:rPr>
          <w:rFonts w:asciiTheme="majorHAnsi" w:hAnsiTheme="majorHAnsi" w:cs="Times New Roman"/>
          <w:sz w:val="24"/>
          <w:szCs w:val="24"/>
        </w:rPr>
        <w:t xml:space="preserve"> a 9 percentage point </w:t>
      </w:r>
      <w:r w:rsidR="00602BD4" w:rsidRPr="00DA5B43">
        <w:rPr>
          <w:rFonts w:asciiTheme="majorHAnsi" w:hAnsiTheme="majorHAnsi" w:cs="Times New Roman"/>
          <w:i/>
          <w:sz w:val="24"/>
          <w:szCs w:val="24"/>
        </w:rPr>
        <w:t xml:space="preserve">increase </w:t>
      </w:r>
      <w:r w:rsidR="00B3131A" w:rsidRPr="00DA5B43">
        <w:rPr>
          <w:rFonts w:asciiTheme="majorHAnsi" w:hAnsiTheme="majorHAnsi" w:cs="Times New Roman"/>
          <w:sz w:val="24"/>
          <w:szCs w:val="24"/>
        </w:rPr>
        <w:t>in the percentage of students who had recess daily</w:t>
      </w:r>
      <w:r w:rsidR="00602BD4" w:rsidRPr="00DA5B43">
        <w:rPr>
          <w:rFonts w:asciiTheme="majorHAnsi" w:hAnsiTheme="majorHAnsi" w:cs="Times New Roman"/>
          <w:sz w:val="24"/>
          <w:szCs w:val="24"/>
        </w:rPr>
        <w:t>.</w:t>
      </w:r>
      <w:r w:rsidR="00D45C92" w:rsidRPr="00DA5B43">
        <w:rPr>
          <w:rFonts w:asciiTheme="majorHAnsi" w:hAnsiTheme="majorHAnsi" w:cs="Times New Roman"/>
          <w:sz w:val="24"/>
          <w:szCs w:val="24"/>
        </w:rPr>
        <w:t xml:space="preserve"> </w:t>
      </w:r>
      <w:r w:rsidR="00602BD4" w:rsidRPr="00DA5B43">
        <w:rPr>
          <w:rFonts w:asciiTheme="majorHAnsi" w:hAnsiTheme="majorHAnsi" w:cs="Times New Roman"/>
          <w:sz w:val="24"/>
          <w:szCs w:val="24"/>
        </w:rPr>
        <w:t>We do note drops in physical education and recess for children attending half-day programs</w:t>
      </w:r>
      <w:r w:rsidR="00B234C5">
        <w:rPr>
          <w:rFonts w:asciiTheme="majorHAnsi" w:hAnsiTheme="majorHAnsi" w:cs="Times New Roman"/>
          <w:sz w:val="24"/>
          <w:szCs w:val="24"/>
        </w:rPr>
        <w:t>, though these are not statistically significant</w:t>
      </w:r>
      <w:r w:rsidR="00602BD4" w:rsidRPr="00DA5B43">
        <w:rPr>
          <w:rFonts w:asciiTheme="majorHAnsi" w:hAnsiTheme="majorHAnsi" w:cs="Times New Roman"/>
          <w:sz w:val="24"/>
          <w:szCs w:val="24"/>
        </w:rPr>
        <w:t>.</w:t>
      </w:r>
      <w:r w:rsidR="00D45C92" w:rsidRPr="00DA5B43">
        <w:rPr>
          <w:rFonts w:asciiTheme="majorHAnsi" w:hAnsiTheme="majorHAnsi" w:cs="Times New Roman"/>
          <w:sz w:val="24"/>
          <w:szCs w:val="24"/>
        </w:rPr>
        <w:t xml:space="preserve"> </w:t>
      </w:r>
      <w:r w:rsidR="00F5293F" w:rsidRPr="00DA5B43">
        <w:rPr>
          <w:rFonts w:asciiTheme="majorHAnsi" w:hAnsiTheme="majorHAnsi" w:cs="Times New Roman"/>
          <w:sz w:val="24"/>
          <w:szCs w:val="24"/>
        </w:rPr>
        <w:t xml:space="preserve"> </w:t>
      </w:r>
    </w:p>
    <w:p w:rsidR="00160CFF" w:rsidRDefault="00FF34B3" w:rsidP="003E340A">
      <w:pPr>
        <w:spacing w:after="0" w:line="480" w:lineRule="auto"/>
        <w:ind w:firstLine="720"/>
        <w:contextualSpacing/>
        <w:rPr>
          <w:rFonts w:asciiTheme="majorHAnsi" w:hAnsiTheme="majorHAnsi" w:cs="Times New Roman"/>
          <w:sz w:val="24"/>
          <w:szCs w:val="24"/>
        </w:rPr>
      </w:pPr>
      <w:r w:rsidRPr="00DA5B43">
        <w:rPr>
          <w:rFonts w:asciiTheme="majorHAnsi" w:hAnsiTheme="majorHAnsi" w:cs="Times New Roman"/>
          <w:b/>
          <w:sz w:val="24"/>
          <w:szCs w:val="24"/>
        </w:rPr>
        <w:t xml:space="preserve">Assessment. </w:t>
      </w:r>
      <w:r w:rsidR="0056162B" w:rsidRPr="00DA5B43">
        <w:rPr>
          <w:rFonts w:asciiTheme="majorHAnsi" w:hAnsiTheme="majorHAnsi" w:cs="Times New Roman"/>
          <w:sz w:val="24"/>
          <w:szCs w:val="24"/>
        </w:rPr>
        <w:t>I</w:t>
      </w:r>
      <w:r w:rsidRPr="00DA5B43">
        <w:rPr>
          <w:rFonts w:asciiTheme="majorHAnsi" w:hAnsiTheme="majorHAnsi" w:cs="Times New Roman"/>
          <w:sz w:val="24"/>
          <w:szCs w:val="24"/>
        </w:rPr>
        <w:t xml:space="preserve">n the top panel of Table </w:t>
      </w:r>
      <w:r w:rsidR="00076E21" w:rsidRPr="00DA5B43">
        <w:rPr>
          <w:rFonts w:asciiTheme="majorHAnsi" w:hAnsiTheme="majorHAnsi" w:cs="Times New Roman"/>
          <w:sz w:val="24"/>
          <w:szCs w:val="24"/>
        </w:rPr>
        <w:t>5</w:t>
      </w:r>
      <w:r w:rsidRPr="00DA5B43">
        <w:rPr>
          <w:rFonts w:asciiTheme="majorHAnsi" w:hAnsiTheme="majorHAnsi" w:cs="Times New Roman"/>
          <w:sz w:val="24"/>
          <w:szCs w:val="24"/>
        </w:rPr>
        <w:t xml:space="preserve"> we show how kindergarten teachers’ views about assessment have changed over time.</w:t>
      </w:r>
      <w:r w:rsidR="001604C8" w:rsidRPr="00DA5B43">
        <w:rPr>
          <w:rFonts w:asciiTheme="majorHAnsi" w:hAnsiTheme="majorHAnsi" w:cs="Times New Roman"/>
          <w:sz w:val="24"/>
          <w:szCs w:val="24"/>
        </w:rPr>
        <w:t xml:space="preserve"> In 1998</w:t>
      </w:r>
      <w:r w:rsidR="00076E21" w:rsidRPr="00DA5B43">
        <w:rPr>
          <w:rFonts w:asciiTheme="majorHAnsi" w:hAnsiTheme="majorHAnsi" w:cs="Times New Roman"/>
          <w:sz w:val="24"/>
          <w:szCs w:val="24"/>
        </w:rPr>
        <w:t xml:space="preserve">, more than 95 percent of teachers indicated </w:t>
      </w:r>
      <w:r w:rsidR="00160CFF">
        <w:rPr>
          <w:rFonts w:asciiTheme="majorHAnsi" w:hAnsiTheme="majorHAnsi" w:cs="Times New Roman"/>
          <w:sz w:val="24"/>
          <w:szCs w:val="24"/>
        </w:rPr>
        <w:t xml:space="preserve">that </w:t>
      </w:r>
      <w:r w:rsidR="00076E21" w:rsidRPr="00DA5B43">
        <w:rPr>
          <w:rFonts w:asciiTheme="majorHAnsi" w:hAnsiTheme="majorHAnsi" w:cs="Times New Roman"/>
          <w:sz w:val="24"/>
          <w:szCs w:val="24"/>
        </w:rPr>
        <w:t>they valued children’s improvements over time, their effort, their classroom behavior and their</w:t>
      </w:r>
      <w:r w:rsidR="001815B6" w:rsidRPr="00DA5B43">
        <w:rPr>
          <w:rFonts w:asciiTheme="majorHAnsi" w:hAnsiTheme="majorHAnsi" w:cs="Times New Roman"/>
          <w:sz w:val="24"/>
          <w:szCs w:val="24"/>
        </w:rPr>
        <w:t xml:space="preserve"> ability to follow directions. We observe very little change across these measures over time.</w:t>
      </w:r>
      <w:r w:rsidR="00D45C92" w:rsidRPr="00DA5B43">
        <w:rPr>
          <w:rFonts w:asciiTheme="majorHAnsi" w:hAnsiTheme="majorHAnsi" w:cs="Times New Roman"/>
          <w:sz w:val="24"/>
          <w:szCs w:val="24"/>
        </w:rPr>
        <w:t xml:space="preserve"> </w:t>
      </w:r>
      <w:r w:rsidR="001815B6" w:rsidRPr="00DA5B43">
        <w:rPr>
          <w:rFonts w:asciiTheme="majorHAnsi" w:hAnsiTheme="majorHAnsi" w:cs="Times New Roman"/>
          <w:sz w:val="24"/>
          <w:szCs w:val="24"/>
        </w:rPr>
        <w:t>We do</w:t>
      </w:r>
      <w:r w:rsidR="005E085F" w:rsidRPr="00DA5B43">
        <w:rPr>
          <w:rFonts w:asciiTheme="majorHAnsi" w:hAnsiTheme="majorHAnsi" w:cs="Times New Roman"/>
          <w:sz w:val="24"/>
          <w:szCs w:val="24"/>
        </w:rPr>
        <w:t xml:space="preserve"> document</w:t>
      </w:r>
      <w:r w:rsidR="001815B6" w:rsidRPr="00DA5B43">
        <w:rPr>
          <w:rFonts w:asciiTheme="majorHAnsi" w:hAnsiTheme="majorHAnsi" w:cs="Times New Roman"/>
          <w:sz w:val="24"/>
          <w:szCs w:val="24"/>
        </w:rPr>
        <w:t xml:space="preserve"> changes in the importance teachers placed on two factors</w:t>
      </w:r>
      <w:r w:rsidR="00160CFF">
        <w:rPr>
          <w:rFonts w:asciiTheme="majorHAnsi" w:hAnsiTheme="majorHAnsi" w:cs="Times New Roman"/>
          <w:sz w:val="24"/>
          <w:szCs w:val="24"/>
        </w:rPr>
        <w:t>:</w:t>
      </w:r>
      <w:r w:rsidR="00D45C92" w:rsidRPr="00DA5B43">
        <w:rPr>
          <w:rFonts w:asciiTheme="majorHAnsi" w:hAnsiTheme="majorHAnsi" w:cs="Times New Roman"/>
          <w:sz w:val="24"/>
          <w:szCs w:val="24"/>
        </w:rPr>
        <w:t xml:space="preserve"> </w:t>
      </w:r>
      <w:r w:rsidR="001815B6" w:rsidRPr="00DA5B43">
        <w:rPr>
          <w:rFonts w:asciiTheme="majorHAnsi" w:hAnsiTheme="majorHAnsi" w:cs="Times New Roman"/>
          <w:sz w:val="24"/>
          <w:szCs w:val="24"/>
        </w:rPr>
        <w:t>First, t</w:t>
      </w:r>
      <w:r w:rsidRPr="00DA5B43">
        <w:rPr>
          <w:rFonts w:asciiTheme="majorHAnsi" w:hAnsiTheme="majorHAnsi" w:cs="Times New Roman"/>
          <w:sz w:val="24"/>
          <w:szCs w:val="24"/>
        </w:rPr>
        <w:t xml:space="preserve">he percentage of teachers </w:t>
      </w:r>
      <w:r w:rsidR="001815B6" w:rsidRPr="00DA5B43">
        <w:rPr>
          <w:rFonts w:asciiTheme="majorHAnsi" w:hAnsiTheme="majorHAnsi" w:cs="Times New Roman"/>
          <w:sz w:val="24"/>
          <w:szCs w:val="24"/>
        </w:rPr>
        <w:t>who</w:t>
      </w:r>
      <w:r w:rsidRPr="00DA5B43">
        <w:rPr>
          <w:rFonts w:asciiTheme="majorHAnsi" w:hAnsiTheme="majorHAnsi" w:cs="Times New Roman"/>
          <w:sz w:val="24"/>
          <w:szCs w:val="24"/>
        </w:rPr>
        <w:t xml:space="preserve"> indicated they consider an individual child’s achievement relative to local, state, or professional standards </w:t>
      </w:r>
      <w:r w:rsidR="00A22AF3" w:rsidRPr="00DA5B43">
        <w:rPr>
          <w:rFonts w:asciiTheme="majorHAnsi" w:hAnsiTheme="majorHAnsi" w:cs="Times New Roman"/>
          <w:sz w:val="24"/>
          <w:szCs w:val="24"/>
        </w:rPr>
        <w:t xml:space="preserve">to be </w:t>
      </w:r>
      <w:r w:rsidRPr="00DA5B43">
        <w:rPr>
          <w:rFonts w:asciiTheme="majorHAnsi" w:hAnsiTheme="majorHAnsi" w:cs="Times New Roman"/>
          <w:sz w:val="24"/>
          <w:szCs w:val="24"/>
        </w:rPr>
        <w:t xml:space="preserve">very important or essential rose from 57 to </w:t>
      </w:r>
      <w:r w:rsidR="001D5ED9" w:rsidRPr="00DA5B43">
        <w:rPr>
          <w:rFonts w:asciiTheme="majorHAnsi" w:hAnsiTheme="majorHAnsi" w:cs="Times New Roman"/>
          <w:sz w:val="24"/>
          <w:szCs w:val="24"/>
        </w:rPr>
        <w:t>79</w:t>
      </w:r>
      <w:r w:rsidRPr="00DA5B43">
        <w:rPr>
          <w:rFonts w:asciiTheme="majorHAnsi" w:hAnsiTheme="majorHAnsi" w:cs="Times New Roman"/>
          <w:sz w:val="24"/>
          <w:szCs w:val="24"/>
        </w:rPr>
        <w:t xml:space="preserve"> percent.</w:t>
      </w:r>
      <w:r w:rsidR="001815B6" w:rsidRPr="00DA5B43">
        <w:rPr>
          <w:rFonts w:asciiTheme="majorHAnsi" w:hAnsiTheme="majorHAnsi" w:cs="Times New Roman"/>
          <w:sz w:val="24"/>
          <w:szCs w:val="24"/>
        </w:rPr>
        <w:t xml:space="preserve"> </w:t>
      </w:r>
      <w:r w:rsidR="00160CFF">
        <w:rPr>
          <w:rFonts w:asciiTheme="majorHAnsi" w:hAnsiTheme="majorHAnsi" w:cs="Times New Roman"/>
          <w:sz w:val="24"/>
          <w:szCs w:val="24"/>
        </w:rPr>
        <w:t>Second, w</w:t>
      </w:r>
      <w:r w:rsidR="001815B6" w:rsidRPr="00DA5B43">
        <w:rPr>
          <w:rFonts w:asciiTheme="majorHAnsi" w:hAnsiTheme="majorHAnsi" w:cs="Times New Roman"/>
          <w:sz w:val="24"/>
          <w:szCs w:val="24"/>
        </w:rPr>
        <w:t>e see a similar increase in the importance teachers place on children’s performance relative to their classmates, up from 47 to 67 percent.</w:t>
      </w:r>
      <w:r w:rsidR="00D45C92" w:rsidRPr="00DA5B43">
        <w:rPr>
          <w:rFonts w:asciiTheme="majorHAnsi" w:hAnsiTheme="majorHAnsi" w:cs="Times New Roman"/>
          <w:sz w:val="24"/>
          <w:szCs w:val="24"/>
        </w:rPr>
        <w:t xml:space="preserve"> </w:t>
      </w:r>
      <w:r w:rsidR="001604C8" w:rsidRPr="00DA5B43">
        <w:rPr>
          <w:rFonts w:asciiTheme="majorHAnsi" w:hAnsiTheme="majorHAnsi" w:cs="Times New Roman"/>
          <w:sz w:val="24"/>
          <w:szCs w:val="24"/>
        </w:rPr>
        <w:tab/>
      </w:r>
    </w:p>
    <w:p w:rsidR="00875C37" w:rsidRPr="00DA5B43" w:rsidRDefault="00875C37" w:rsidP="00875C37">
      <w:pPr>
        <w:spacing w:after="0" w:line="480" w:lineRule="auto"/>
        <w:contextualSpacing/>
        <w:rPr>
          <w:rFonts w:asciiTheme="majorHAnsi" w:hAnsiTheme="majorHAnsi" w:cs="Times New Roman"/>
          <w:b/>
          <w:sz w:val="24"/>
          <w:szCs w:val="24"/>
        </w:rPr>
      </w:pPr>
      <w:r w:rsidRPr="00DA5B43">
        <w:rPr>
          <w:rFonts w:asciiTheme="majorHAnsi" w:hAnsiTheme="majorHAnsi" w:cs="Times New Roman"/>
          <w:b/>
          <w:sz w:val="24"/>
          <w:szCs w:val="24"/>
        </w:rPr>
        <w:t>Is Kindergarten the New First Grade?</w:t>
      </w:r>
    </w:p>
    <w:p w:rsidR="00875C37" w:rsidRPr="00DA5B43" w:rsidRDefault="00875C37" w:rsidP="00875C37">
      <w:pPr>
        <w:spacing w:after="0" w:line="480" w:lineRule="auto"/>
        <w:contextualSpacing/>
        <w:rPr>
          <w:rFonts w:asciiTheme="majorHAnsi" w:hAnsiTheme="majorHAnsi" w:cs="Times New Roman"/>
          <w:sz w:val="24"/>
          <w:szCs w:val="24"/>
        </w:rPr>
      </w:pPr>
      <w:r w:rsidRPr="00DA5B43">
        <w:rPr>
          <w:rFonts w:asciiTheme="majorHAnsi" w:hAnsiTheme="majorHAnsi" w:cs="Times New Roman"/>
          <w:sz w:val="24"/>
          <w:szCs w:val="24"/>
        </w:rPr>
        <w:t>Our second research question aims to directly address the question posed in the paper’s title. The recent release of first grade data for the most recent wave of the ECLS data allows us to examine the extent to which the fir</w:t>
      </w:r>
      <w:r w:rsidR="00B234C5">
        <w:rPr>
          <w:rFonts w:asciiTheme="majorHAnsi" w:hAnsiTheme="majorHAnsi" w:cs="Times New Roman"/>
          <w:sz w:val="24"/>
          <w:szCs w:val="24"/>
        </w:rPr>
        <w:t xml:space="preserve">st grade experience has changed, comparing responses from first grade teachers in the </w:t>
      </w:r>
      <w:r w:rsidRPr="00DA5B43">
        <w:rPr>
          <w:rFonts w:asciiTheme="majorHAnsi" w:hAnsiTheme="majorHAnsi" w:cs="Times New Roman"/>
          <w:sz w:val="24"/>
          <w:szCs w:val="24"/>
        </w:rPr>
        <w:t>1999</w:t>
      </w:r>
      <w:r w:rsidR="00B234C5">
        <w:rPr>
          <w:rFonts w:asciiTheme="majorHAnsi" w:hAnsiTheme="majorHAnsi" w:cs="Times New Roman"/>
          <w:sz w:val="24"/>
          <w:szCs w:val="24"/>
        </w:rPr>
        <w:t>-00 school year</w:t>
      </w:r>
      <w:r w:rsidRPr="00DA5B43">
        <w:rPr>
          <w:rFonts w:asciiTheme="majorHAnsi" w:hAnsiTheme="majorHAnsi" w:cs="Times New Roman"/>
          <w:sz w:val="24"/>
          <w:szCs w:val="24"/>
        </w:rPr>
        <w:t xml:space="preserve"> and </w:t>
      </w:r>
      <w:r w:rsidR="00B234C5">
        <w:rPr>
          <w:rFonts w:asciiTheme="majorHAnsi" w:hAnsiTheme="majorHAnsi" w:cs="Times New Roman"/>
          <w:sz w:val="24"/>
          <w:szCs w:val="24"/>
        </w:rPr>
        <w:t xml:space="preserve">the </w:t>
      </w:r>
      <w:r w:rsidRPr="00DA5B43">
        <w:rPr>
          <w:rFonts w:asciiTheme="majorHAnsi" w:hAnsiTheme="majorHAnsi" w:cs="Times New Roman"/>
          <w:sz w:val="24"/>
          <w:szCs w:val="24"/>
        </w:rPr>
        <w:t>2011</w:t>
      </w:r>
      <w:r w:rsidR="00B234C5">
        <w:rPr>
          <w:rFonts w:asciiTheme="majorHAnsi" w:hAnsiTheme="majorHAnsi" w:cs="Times New Roman"/>
          <w:sz w:val="24"/>
          <w:szCs w:val="24"/>
        </w:rPr>
        <w:t xml:space="preserve">-12 school year. We </w:t>
      </w:r>
      <w:r w:rsidR="000C6EFB">
        <w:rPr>
          <w:rFonts w:asciiTheme="majorHAnsi" w:hAnsiTheme="majorHAnsi" w:cs="Times New Roman"/>
          <w:sz w:val="24"/>
          <w:szCs w:val="24"/>
        </w:rPr>
        <w:t xml:space="preserve">are </w:t>
      </w:r>
      <w:r w:rsidR="00B234C5">
        <w:rPr>
          <w:rFonts w:asciiTheme="majorHAnsi" w:hAnsiTheme="majorHAnsi" w:cs="Times New Roman"/>
          <w:sz w:val="24"/>
          <w:szCs w:val="24"/>
        </w:rPr>
        <w:t xml:space="preserve">also </w:t>
      </w:r>
      <w:r w:rsidR="000C6EFB">
        <w:rPr>
          <w:rFonts w:asciiTheme="majorHAnsi" w:hAnsiTheme="majorHAnsi" w:cs="Times New Roman"/>
          <w:sz w:val="24"/>
          <w:szCs w:val="24"/>
        </w:rPr>
        <w:t xml:space="preserve">able to </w:t>
      </w:r>
      <w:r w:rsidR="00B234C5">
        <w:rPr>
          <w:rFonts w:asciiTheme="majorHAnsi" w:hAnsiTheme="majorHAnsi" w:cs="Times New Roman"/>
          <w:sz w:val="24"/>
          <w:szCs w:val="24"/>
        </w:rPr>
        <w:t>compare</w:t>
      </w:r>
      <w:r w:rsidRPr="00DA5B43">
        <w:rPr>
          <w:rFonts w:asciiTheme="majorHAnsi" w:hAnsiTheme="majorHAnsi" w:cs="Times New Roman"/>
          <w:sz w:val="24"/>
          <w:szCs w:val="24"/>
        </w:rPr>
        <w:t xml:space="preserve"> how much kindergarten in 2010 mirrors first grade in 1999. </w:t>
      </w:r>
    </w:p>
    <w:p w:rsidR="00875C37" w:rsidRPr="00DA5B43" w:rsidRDefault="00875C37" w:rsidP="00875C37">
      <w:pPr>
        <w:spacing w:after="0" w:line="480" w:lineRule="auto"/>
        <w:contextualSpacing/>
        <w:rPr>
          <w:rFonts w:asciiTheme="majorHAnsi" w:hAnsiTheme="majorHAnsi" w:cs="Times New Roman"/>
          <w:sz w:val="24"/>
          <w:szCs w:val="24"/>
        </w:rPr>
      </w:pPr>
      <w:r w:rsidRPr="00DA5B43">
        <w:rPr>
          <w:rFonts w:asciiTheme="majorHAnsi" w:hAnsiTheme="majorHAnsi" w:cs="Times New Roman"/>
          <w:sz w:val="24"/>
          <w:szCs w:val="24"/>
        </w:rPr>
        <w:tab/>
        <w:t xml:space="preserve">The bottom panel of Table 2 shows the frequency of subject instruction reported by first grade teachers across the two cohorts. We begin by comparing kindergarten to first </w:t>
      </w:r>
      <w:r w:rsidRPr="00DA5B43">
        <w:rPr>
          <w:rFonts w:asciiTheme="majorHAnsi" w:hAnsiTheme="majorHAnsi" w:cs="Times New Roman"/>
          <w:sz w:val="24"/>
          <w:szCs w:val="24"/>
        </w:rPr>
        <w:lastRenderedPageBreak/>
        <w:t xml:space="preserve">grade </w:t>
      </w:r>
      <w:r w:rsidRPr="00DA5B43">
        <w:rPr>
          <w:rFonts w:asciiTheme="majorHAnsi" w:hAnsiTheme="majorHAnsi" w:cs="Times New Roman"/>
          <w:i/>
          <w:sz w:val="24"/>
          <w:szCs w:val="24"/>
        </w:rPr>
        <w:t xml:space="preserve">only in the </w:t>
      </w:r>
      <w:r w:rsidR="00160CFF">
        <w:rPr>
          <w:rFonts w:asciiTheme="majorHAnsi" w:hAnsiTheme="majorHAnsi" w:cs="Times New Roman"/>
          <w:i/>
          <w:sz w:val="24"/>
          <w:szCs w:val="24"/>
        </w:rPr>
        <w:t>1998</w:t>
      </w:r>
      <w:r w:rsidR="00160CFF" w:rsidRPr="00DA5B43">
        <w:rPr>
          <w:rFonts w:asciiTheme="majorHAnsi" w:hAnsiTheme="majorHAnsi" w:cs="Times New Roman"/>
          <w:i/>
          <w:sz w:val="24"/>
          <w:szCs w:val="24"/>
        </w:rPr>
        <w:t xml:space="preserve"> </w:t>
      </w:r>
      <w:r w:rsidRPr="00DA5B43">
        <w:rPr>
          <w:rFonts w:asciiTheme="majorHAnsi" w:hAnsiTheme="majorHAnsi" w:cs="Times New Roman"/>
          <w:i/>
          <w:sz w:val="24"/>
          <w:szCs w:val="24"/>
        </w:rPr>
        <w:t xml:space="preserve">wave. </w:t>
      </w:r>
      <w:r w:rsidRPr="00DA5B43">
        <w:rPr>
          <w:rFonts w:asciiTheme="majorHAnsi" w:hAnsiTheme="majorHAnsi" w:cs="Times New Roman"/>
          <w:sz w:val="24"/>
          <w:szCs w:val="24"/>
        </w:rPr>
        <w:t xml:space="preserve">We find large differences between these two grades, especially with respect to time spent on non-academic subjects. For instance, in 1998, 34 percent of kindergarten teachers reported daily exposure to music and 27 percent reported daily exposure to art. In contrast, among </w:t>
      </w:r>
      <w:r w:rsidRPr="00DA5B43">
        <w:rPr>
          <w:rFonts w:asciiTheme="majorHAnsi" w:hAnsiTheme="majorHAnsi" w:cs="Times New Roman"/>
          <w:i/>
          <w:sz w:val="24"/>
          <w:szCs w:val="24"/>
        </w:rPr>
        <w:t>first grade teachers</w:t>
      </w:r>
      <w:r w:rsidRPr="00DA5B43">
        <w:rPr>
          <w:rFonts w:asciiTheme="majorHAnsi" w:hAnsiTheme="majorHAnsi" w:cs="Times New Roman"/>
          <w:sz w:val="24"/>
          <w:szCs w:val="24"/>
        </w:rPr>
        <w:t xml:space="preserve"> in 1999, those figures were 7 and 4 percent, respectively. This suggests that in the late nineties, kindergarten</w:t>
      </w:r>
      <w:r w:rsidR="00160CFF">
        <w:rPr>
          <w:rFonts w:asciiTheme="majorHAnsi" w:hAnsiTheme="majorHAnsi" w:cs="Times New Roman"/>
          <w:sz w:val="24"/>
          <w:szCs w:val="24"/>
        </w:rPr>
        <w:t>er</w:t>
      </w:r>
      <w:r w:rsidRPr="00DA5B43">
        <w:rPr>
          <w:rFonts w:asciiTheme="majorHAnsi" w:hAnsiTheme="majorHAnsi" w:cs="Times New Roman"/>
          <w:sz w:val="24"/>
          <w:szCs w:val="24"/>
        </w:rPr>
        <w:t xml:space="preserve">s were 5 times more likely to experience daily music lessons and nearly 7 times more likely to experience daily art than first graders. Roughly 60 percent of kindergarten teachers reported teaching dance/creative movement on a </w:t>
      </w:r>
      <w:r w:rsidRPr="00DA5B43">
        <w:rPr>
          <w:rFonts w:asciiTheme="majorHAnsi" w:hAnsiTheme="majorHAnsi" w:cs="Times New Roman"/>
          <w:i/>
          <w:sz w:val="24"/>
          <w:szCs w:val="24"/>
        </w:rPr>
        <w:t xml:space="preserve">weekly </w:t>
      </w:r>
      <w:r w:rsidRPr="00DA5B43">
        <w:rPr>
          <w:rFonts w:asciiTheme="majorHAnsi" w:hAnsiTheme="majorHAnsi" w:cs="Times New Roman"/>
          <w:sz w:val="24"/>
          <w:szCs w:val="24"/>
        </w:rPr>
        <w:t xml:space="preserve">basis in 1998, and about 40 percent reported doing a weekly theater/drama activity. Among first grade teachers, the rates were far lower (25 and 11 respectively). While the differences we describe could, in theory, reflect changes between the 1998 and 1999 school years that applied to both kindergarten and first grade classrooms, we assume that we are measuring differences in children’s typical learning experiences as they progressed one school year from kindergarten to first grade. </w:t>
      </w:r>
    </w:p>
    <w:p w:rsidR="00B234C5" w:rsidRDefault="00875C37" w:rsidP="00875C37">
      <w:pPr>
        <w:spacing w:after="0" w:line="480" w:lineRule="auto"/>
        <w:contextualSpacing/>
        <w:rPr>
          <w:rFonts w:asciiTheme="majorHAnsi" w:hAnsiTheme="majorHAnsi" w:cs="Times New Roman"/>
          <w:sz w:val="24"/>
          <w:szCs w:val="24"/>
        </w:rPr>
      </w:pPr>
      <w:r w:rsidRPr="00DA5B43">
        <w:rPr>
          <w:rFonts w:asciiTheme="majorHAnsi" w:hAnsiTheme="majorHAnsi" w:cs="Times New Roman"/>
          <w:sz w:val="24"/>
          <w:szCs w:val="24"/>
        </w:rPr>
        <w:tab/>
        <w:t xml:space="preserve">Turning to </w:t>
      </w:r>
      <w:r w:rsidRPr="00DA5B43">
        <w:rPr>
          <w:rFonts w:asciiTheme="majorHAnsi" w:hAnsiTheme="majorHAnsi" w:cs="Times New Roman"/>
          <w:i/>
          <w:sz w:val="24"/>
          <w:szCs w:val="24"/>
        </w:rPr>
        <w:t xml:space="preserve">changes </w:t>
      </w:r>
      <w:r w:rsidRPr="00DA5B43">
        <w:rPr>
          <w:rFonts w:asciiTheme="majorHAnsi" w:hAnsiTheme="majorHAnsi" w:cs="Times New Roman"/>
          <w:sz w:val="24"/>
          <w:szCs w:val="24"/>
        </w:rPr>
        <w:t xml:space="preserve">in first grade teachers’ reports of subject instruction between 1999 and 2011, we find patterns that mirror those observed among kindergarten teachers In other words, we see smaller (but still significant) drops over time in first grade teachers reporting daily music or art instruction, and increases in teachers reporting they </w:t>
      </w:r>
      <w:r w:rsidRPr="00DA5B43">
        <w:rPr>
          <w:rFonts w:asciiTheme="majorHAnsi" w:hAnsiTheme="majorHAnsi" w:cs="Times New Roman"/>
          <w:i/>
          <w:sz w:val="24"/>
          <w:szCs w:val="24"/>
        </w:rPr>
        <w:t xml:space="preserve">never </w:t>
      </w:r>
      <w:r w:rsidRPr="00DA5B43">
        <w:rPr>
          <w:rFonts w:asciiTheme="majorHAnsi" w:hAnsiTheme="majorHAnsi" w:cs="Times New Roman"/>
          <w:sz w:val="24"/>
          <w:szCs w:val="24"/>
        </w:rPr>
        <w:t xml:space="preserve">teach dance, theater or foreign language. </w:t>
      </w:r>
    </w:p>
    <w:p w:rsidR="00875C37" w:rsidRPr="00DA5B43" w:rsidRDefault="00875C37" w:rsidP="00B234C5">
      <w:pPr>
        <w:spacing w:after="0" w:line="480" w:lineRule="auto"/>
        <w:ind w:firstLine="720"/>
        <w:contextualSpacing/>
        <w:rPr>
          <w:rFonts w:asciiTheme="majorHAnsi" w:hAnsiTheme="majorHAnsi" w:cs="Times New Roman"/>
          <w:sz w:val="24"/>
          <w:szCs w:val="24"/>
        </w:rPr>
      </w:pPr>
      <w:r w:rsidRPr="00DA5B43">
        <w:rPr>
          <w:rFonts w:asciiTheme="majorHAnsi" w:hAnsiTheme="majorHAnsi" w:cs="Times New Roman"/>
          <w:sz w:val="24"/>
          <w:szCs w:val="24"/>
        </w:rPr>
        <w:t>Similarly, in the bottom panel of Table 3 we show that first grade teachers report</w:t>
      </w:r>
      <w:r w:rsidR="00160CFF">
        <w:rPr>
          <w:rFonts w:asciiTheme="majorHAnsi" w:hAnsiTheme="majorHAnsi" w:cs="Times New Roman"/>
          <w:sz w:val="24"/>
          <w:szCs w:val="24"/>
        </w:rPr>
        <w:t>ed</w:t>
      </w:r>
      <w:r w:rsidRPr="00DA5B43">
        <w:rPr>
          <w:rFonts w:asciiTheme="majorHAnsi" w:hAnsiTheme="majorHAnsi" w:cs="Times New Roman"/>
          <w:sz w:val="24"/>
          <w:szCs w:val="24"/>
        </w:rPr>
        <w:t xml:space="preserve"> large drops in the frequency with which their students use materials related to non-academic instruction. For example, the likelihood a first grade teacher reported using art materials in her classroom on a weekly basis dropped from 8</w:t>
      </w:r>
      <w:r w:rsidR="00B234C5">
        <w:rPr>
          <w:rFonts w:asciiTheme="majorHAnsi" w:hAnsiTheme="majorHAnsi" w:cs="Times New Roman"/>
          <w:sz w:val="24"/>
          <w:szCs w:val="24"/>
        </w:rPr>
        <w:t>0</w:t>
      </w:r>
      <w:r w:rsidRPr="00DA5B43">
        <w:rPr>
          <w:rFonts w:asciiTheme="majorHAnsi" w:hAnsiTheme="majorHAnsi" w:cs="Times New Roman"/>
          <w:sz w:val="24"/>
          <w:szCs w:val="24"/>
        </w:rPr>
        <w:t xml:space="preserve"> to 58 percent, and the likelihood of using science materials weekly dropped from 42 to 29 percent. Similarly, the </w:t>
      </w:r>
      <w:r w:rsidRPr="00DA5B43">
        <w:rPr>
          <w:rFonts w:asciiTheme="majorHAnsi" w:hAnsiTheme="majorHAnsi" w:cs="Times New Roman"/>
          <w:sz w:val="24"/>
          <w:szCs w:val="24"/>
        </w:rPr>
        <w:lastRenderedPageBreak/>
        <w:t xml:space="preserve">likelihood that first grade teachers reported their students </w:t>
      </w:r>
      <w:r w:rsidRPr="00DA5B43">
        <w:rPr>
          <w:rFonts w:asciiTheme="majorHAnsi" w:hAnsiTheme="majorHAnsi" w:cs="Times New Roman"/>
          <w:i/>
          <w:sz w:val="24"/>
          <w:szCs w:val="24"/>
        </w:rPr>
        <w:t xml:space="preserve">never </w:t>
      </w:r>
      <w:r w:rsidRPr="00DA5B43">
        <w:rPr>
          <w:rFonts w:asciiTheme="majorHAnsi" w:hAnsiTheme="majorHAnsi" w:cs="Times New Roman"/>
          <w:sz w:val="24"/>
          <w:szCs w:val="24"/>
        </w:rPr>
        <w:t xml:space="preserve">use musical instruments or cooking materials each </w:t>
      </w:r>
      <w:r w:rsidR="00B234C5">
        <w:rPr>
          <w:rFonts w:asciiTheme="majorHAnsi" w:hAnsiTheme="majorHAnsi" w:cs="Times New Roman"/>
          <w:sz w:val="24"/>
          <w:szCs w:val="24"/>
        </w:rPr>
        <w:t>increased by</w:t>
      </w:r>
      <w:r w:rsidRPr="00DA5B43">
        <w:rPr>
          <w:rFonts w:asciiTheme="majorHAnsi" w:hAnsiTheme="majorHAnsi" w:cs="Times New Roman"/>
          <w:sz w:val="24"/>
          <w:szCs w:val="24"/>
        </w:rPr>
        <w:t xml:space="preserve"> 19 percentage points.</w:t>
      </w:r>
    </w:p>
    <w:p w:rsidR="00875C37" w:rsidRPr="00DA5B43" w:rsidRDefault="00875C37" w:rsidP="00875C37">
      <w:pPr>
        <w:spacing w:after="0" w:line="480" w:lineRule="auto"/>
        <w:contextualSpacing/>
        <w:rPr>
          <w:rFonts w:asciiTheme="majorHAnsi" w:hAnsiTheme="majorHAnsi" w:cs="Times New Roman"/>
          <w:sz w:val="24"/>
          <w:szCs w:val="24"/>
        </w:rPr>
      </w:pPr>
      <w:r w:rsidRPr="00DA5B43">
        <w:rPr>
          <w:rFonts w:asciiTheme="majorHAnsi" w:hAnsiTheme="majorHAnsi" w:cs="Times New Roman"/>
          <w:sz w:val="24"/>
          <w:szCs w:val="24"/>
        </w:rPr>
        <w:tab/>
        <w:t>Taken together, these findings suggest that in the late nineties, kindergarten and first grade classrooms differed in their focus and time use</w:t>
      </w:r>
      <w:r w:rsidR="00B234C5">
        <w:rPr>
          <w:rFonts w:asciiTheme="majorHAnsi" w:hAnsiTheme="majorHAnsi" w:cs="Times New Roman"/>
          <w:sz w:val="24"/>
          <w:szCs w:val="24"/>
        </w:rPr>
        <w:t>. Since</w:t>
      </w:r>
      <w:r w:rsidR="00173D99" w:rsidRPr="00DA5B43">
        <w:rPr>
          <w:rFonts w:asciiTheme="majorHAnsi" w:hAnsiTheme="majorHAnsi" w:cs="Times New Roman"/>
          <w:sz w:val="24"/>
          <w:szCs w:val="24"/>
        </w:rPr>
        <w:t xml:space="preserve"> then </w:t>
      </w:r>
      <w:r w:rsidRPr="00DA5B43">
        <w:rPr>
          <w:rFonts w:asciiTheme="majorHAnsi" w:hAnsiTheme="majorHAnsi" w:cs="Times New Roman"/>
          <w:sz w:val="24"/>
          <w:szCs w:val="24"/>
        </w:rPr>
        <w:t xml:space="preserve">both grade levels experienced reductions in time spent on the arts, and potentially science as well. </w:t>
      </w:r>
    </w:p>
    <w:p w:rsidR="00875C37" w:rsidRPr="00DA5B43" w:rsidRDefault="00173D99" w:rsidP="00875C37">
      <w:pPr>
        <w:spacing w:after="0" w:line="480" w:lineRule="auto"/>
        <w:contextualSpacing/>
        <w:rPr>
          <w:rFonts w:asciiTheme="majorHAnsi" w:hAnsiTheme="majorHAnsi" w:cs="Times New Roman"/>
          <w:sz w:val="24"/>
          <w:szCs w:val="24"/>
        </w:rPr>
      </w:pPr>
      <w:r w:rsidRPr="00DA5B43">
        <w:rPr>
          <w:rFonts w:asciiTheme="majorHAnsi" w:hAnsiTheme="majorHAnsi" w:cs="Times New Roman"/>
          <w:sz w:val="24"/>
          <w:szCs w:val="24"/>
        </w:rPr>
        <w:t xml:space="preserve">While </w:t>
      </w:r>
      <w:r w:rsidR="00875C37" w:rsidRPr="00DA5B43">
        <w:rPr>
          <w:rFonts w:asciiTheme="majorHAnsi" w:hAnsiTheme="majorHAnsi" w:cs="Times New Roman"/>
          <w:sz w:val="24"/>
          <w:szCs w:val="24"/>
        </w:rPr>
        <w:t>kindergarten classrooms did become more similar to first grade classrooms</w:t>
      </w:r>
      <w:r w:rsidRPr="00DA5B43">
        <w:rPr>
          <w:rFonts w:asciiTheme="majorHAnsi" w:hAnsiTheme="majorHAnsi" w:cs="Times New Roman"/>
          <w:sz w:val="24"/>
          <w:szCs w:val="24"/>
        </w:rPr>
        <w:t>, k</w:t>
      </w:r>
      <w:r w:rsidR="00875C37" w:rsidRPr="00DA5B43">
        <w:rPr>
          <w:rFonts w:asciiTheme="majorHAnsi" w:hAnsiTheme="majorHAnsi" w:cs="Times New Roman"/>
          <w:sz w:val="24"/>
          <w:szCs w:val="24"/>
        </w:rPr>
        <w:t>indergarten teachers were still somewhat more likely to have daily social studies instruction and substantially more likely to have daily art and music instruction.</w:t>
      </w:r>
    </w:p>
    <w:p w:rsidR="00875C37" w:rsidRPr="00DA5B43" w:rsidRDefault="00875C37" w:rsidP="00173D99">
      <w:pPr>
        <w:spacing w:after="0" w:line="480" w:lineRule="auto"/>
        <w:contextualSpacing/>
        <w:rPr>
          <w:rFonts w:asciiTheme="majorHAnsi" w:hAnsiTheme="majorHAnsi" w:cs="Times New Roman"/>
          <w:sz w:val="24"/>
          <w:szCs w:val="24"/>
        </w:rPr>
      </w:pPr>
      <w:r w:rsidRPr="00DA5B43">
        <w:rPr>
          <w:rFonts w:asciiTheme="majorHAnsi" w:hAnsiTheme="majorHAnsi" w:cs="Times New Roman"/>
          <w:sz w:val="24"/>
          <w:szCs w:val="24"/>
        </w:rPr>
        <w:tab/>
        <w:t xml:space="preserve">The bottom panel of Table 5 compares the frequency of standardized testing reported by kindergarten teachers in 2010 to that of </w:t>
      </w:r>
      <w:r w:rsidRPr="00160CFF">
        <w:rPr>
          <w:rFonts w:asciiTheme="majorHAnsi" w:hAnsiTheme="majorHAnsi" w:cs="Times New Roman"/>
          <w:sz w:val="24"/>
          <w:szCs w:val="24"/>
        </w:rPr>
        <w:t>first grade</w:t>
      </w:r>
      <w:r w:rsidRPr="00DA5B43">
        <w:rPr>
          <w:rFonts w:asciiTheme="majorHAnsi" w:hAnsiTheme="majorHAnsi" w:cs="Times New Roman"/>
          <w:sz w:val="24"/>
          <w:szCs w:val="24"/>
        </w:rPr>
        <w:t xml:space="preserve"> teachers in 1999. Recall that in 1998 kindergarten teachers were not asked this question. We find that in 2010 </w:t>
      </w:r>
      <w:r w:rsidR="001E5DEF">
        <w:rPr>
          <w:rFonts w:asciiTheme="majorHAnsi" w:hAnsiTheme="majorHAnsi" w:cs="Times New Roman"/>
          <w:sz w:val="24"/>
          <w:szCs w:val="24"/>
        </w:rPr>
        <w:t>just under</w:t>
      </w:r>
      <w:r w:rsidRPr="00DA5B43">
        <w:rPr>
          <w:rFonts w:asciiTheme="majorHAnsi" w:hAnsiTheme="majorHAnsi" w:cs="Times New Roman"/>
          <w:sz w:val="24"/>
          <w:szCs w:val="24"/>
        </w:rPr>
        <w:t xml:space="preserve"> 30 percent of kindergarten teachers report using standardized tests at least once per month. By comparison, only 11 percent of </w:t>
      </w:r>
      <w:r w:rsidRPr="001E5DEF">
        <w:rPr>
          <w:rFonts w:asciiTheme="majorHAnsi" w:hAnsiTheme="majorHAnsi" w:cs="Times New Roman"/>
          <w:i/>
          <w:sz w:val="24"/>
          <w:szCs w:val="24"/>
        </w:rPr>
        <w:t>first grade teachers</w:t>
      </w:r>
      <w:r w:rsidRPr="00DA5B43">
        <w:rPr>
          <w:rFonts w:asciiTheme="majorHAnsi" w:hAnsiTheme="majorHAnsi" w:cs="Times New Roman"/>
          <w:i/>
          <w:sz w:val="24"/>
          <w:szCs w:val="24"/>
        </w:rPr>
        <w:t xml:space="preserve"> </w:t>
      </w:r>
      <w:r w:rsidRPr="00DA5B43">
        <w:rPr>
          <w:rFonts w:asciiTheme="majorHAnsi" w:hAnsiTheme="majorHAnsi" w:cs="Times New Roman"/>
          <w:sz w:val="24"/>
          <w:szCs w:val="24"/>
        </w:rPr>
        <w:t xml:space="preserve">in 1999 reported using standardized tests this frequently. On the dimension of standardized test use, our results suggest that kindergarten classrooms in the later period devote considerably more time to standardized tests than </w:t>
      </w:r>
      <w:r w:rsidRPr="00DA5B43">
        <w:rPr>
          <w:rFonts w:asciiTheme="majorHAnsi" w:hAnsiTheme="majorHAnsi" w:cs="Times New Roman"/>
          <w:i/>
          <w:sz w:val="24"/>
          <w:szCs w:val="24"/>
        </w:rPr>
        <w:t xml:space="preserve">first grade </w:t>
      </w:r>
      <w:r w:rsidR="001E5DEF">
        <w:rPr>
          <w:rFonts w:asciiTheme="majorHAnsi" w:hAnsiTheme="majorHAnsi" w:cs="Times New Roman"/>
          <w:sz w:val="24"/>
          <w:szCs w:val="24"/>
        </w:rPr>
        <w:t>teachers did 11</w:t>
      </w:r>
      <w:r w:rsidRPr="00DA5B43">
        <w:rPr>
          <w:rFonts w:asciiTheme="majorHAnsi" w:hAnsiTheme="majorHAnsi" w:cs="Times New Roman"/>
          <w:sz w:val="24"/>
          <w:szCs w:val="24"/>
        </w:rPr>
        <w:t xml:space="preserve"> years earlier.</w:t>
      </w:r>
    </w:p>
    <w:p w:rsidR="0078348D" w:rsidRPr="00DA5B43" w:rsidRDefault="001B2AE5" w:rsidP="00162B54">
      <w:pPr>
        <w:spacing w:after="0" w:line="480" w:lineRule="auto"/>
        <w:contextualSpacing/>
        <w:rPr>
          <w:rFonts w:asciiTheme="majorHAnsi" w:hAnsiTheme="majorHAnsi" w:cs="Times New Roman"/>
          <w:b/>
          <w:sz w:val="24"/>
          <w:szCs w:val="24"/>
        </w:rPr>
      </w:pPr>
      <w:r w:rsidRPr="00DA5B43">
        <w:rPr>
          <w:rFonts w:asciiTheme="majorHAnsi" w:hAnsiTheme="majorHAnsi" w:cs="Times New Roman"/>
          <w:b/>
          <w:sz w:val="24"/>
          <w:szCs w:val="24"/>
        </w:rPr>
        <w:t>Differe</w:t>
      </w:r>
      <w:r w:rsidR="0078348D" w:rsidRPr="00DA5B43">
        <w:rPr>
          <w:rFonts w:asciiTheme="majorHAnsi" w:hAnsiTheme="majorHAnsi" w:cs="Times New Roman"/>
          <w:b/>
          <w:sz w:val="24"/>
          <w:szCs w:val="24"/>
        </w:rPr>
        <w:t>nces in patterns across schools</w:t>
      </w:r>
    </w:p>
    <w:p w:rsidR="0025332B" w:rsidRDefault="001B2AE5" w:rsidP="00162B54">
      <w:pPr>
        <w:spacing w:after="0" w:line="480" w:lineRule="auto"/>
        <w:contextualSpacing/>
        <w:rPr>
          <w:rFonts w:asciiTheme="majorHAnsi" w:hAnsiTheme="majorHAnsi" w:cs="Times New Roman"/>
          <w:sz w:val="24"/>
          <w:szCs w:val="24"/>
        </w:rPr>
      </w:pPr>
      <w:r w:rsidRPr="00DA5B43">
        <w:rPr>
          <w:rFonts w:asciiTheme="majorHAnsi" w:hAnsiTheme="majorHAnsi" w:cs="Times New Roman"/>
          <w:sz w:val="24"/>
          <w:szCs w:val="24"/>
        </w:rPr>
        <w:t>The preceding analyses highlighted substantial changes among nearly all measures examined.</w:t>
      </w:r>
      <w:r w:rsidR="00D45C92" w:rsidRPr="00DA5B43">
        <w:rPr>
          <w:rFonts w:asciiTheme="majorHAnsi" w:hAnsiTheme="majorHAnsi" w:cs="Times New Roman"/>
          <w:sz w:val="24"/>
          <w:szCs w:val="24"/>
        </w:rPr>
        <w:t xml:space="preserve"> </w:t>
      </w:r>
      <w:r w:rsidR="00875C37" w:rsidRPr="00DA5B43">
        <w:rPr>
          <w:rFonts w:asciiTheme="majorHAnsi" w:hAnsiTheme="majorHAnsi" w:cs="Times New Roman"/>
          <w:sz w:val="24"/>
          <w:szCs w:val="24"/>
        </w:rPr>
        <w:t>To address our final research question</w:t>
      </w:r>
      <w:r w:rsidRPr="00DA5B43">
        <w:rPr>
          <w:rFonts w:asciiTheme="majorHAnsi" w:hAnsiTheme="majorHAnsi" w:cs="Times New Roman"/>
          <w:sz w:val="24"/>
          <w:szCs w:val="24"/>
        </w:rPr>
        <w:t xml:space="preserve">, </w:t>
      </w:r>
      <w:r w:rsidR="009C73E0">
        <w:rPr>
          <w:rFonts w:asciiTheme="majorHAnsi" w:hAnsiTheme="majorHAnsi" w:cs="Times New Roman"/>
          <w:sz w:val="24"/>
          <w:szCs w:val="24"/>
        </w:rPr>
        <w:t xml:space="preserve">which is exploratory, </w:t>
      </w:r>
      <w:r w:rsidRPr="00DA5B43">
        <w:rPr>
          <w:rFonts w:asciiTheme="majorHAnsi" w:hAnsiTheme="majorHAnsi" w:cs="Times New Roman"/>
          <w:sz w:val="24"/>
          <w:szCs w:val="24"/>
        </w:rPr>
        <w:t xml:space="preserve">we </w:t>
      </w:r>
      <w:r w:rsidR="009C73E0">
        <w:rPr>
          <w:rFonts w:asciiTheme="majorHAnsi" w:hAnsiTheme="majorHAnsi" w:cs="Times New Roman"/>
          <w:sz w:val="24"/>
          <w:szCs w:val="24"/>
        </w:rPr>
        <w:t>run logistic regressions that assess whether</w:t>
      </w:r>
      <w:r w:rsidRPr="00DA5B43">
        <w:rPr>
          <w:rFonts w:asciiTheme="majorHAnsi" w:hAnsiTheme="majorHAnsi" w:cs="Times New Roman"/>
          <w:sz w:val="24"/>
          <w:szCs w:val="24"/>
        </w:rPr>
        <w:t xml:space="preserve"> patterns of change differed across schools based on their demographic compositions.</w:t>
      </w:r>
      <w:r w:rsidR="003A2DEA" w:rsidRPr="00DA5B43">
        <w:rPr>
          <w:rFonts w:asciiTheme="majorHAnsi" w:hAnsiTheme="majorHAnsi" w:cs="Times New Roman"/>
          <w:sz w:val="24"/>
          <w:szCs w:val="24"/>
        </w:rPr>
        <w:t xml:space="preserve"> Table 6 presents results from regression models that examine this question.</w:t>
      </w:r>
      <w:r w:rsidR="00D45C92" w:rsidRPr="00DA5B43">
        <w:rPr>
          <w:rFonts w:asciiTheme="majorHAnsi" w:hAnsiTheme="majorHAnsi" w:cs="Times New Roman"/>
          <w:sz w:val="24"/>
          <w:szCs w:val="24"/>
        </w:rPr>
        <w:t xml:space="preserve"> </w:t>
      </w:r>
      <w:r w:rsidR="009C73E0">
        <w:rPr>
          <w:rFonts w:asciiTheme="majorHAnsi" w:hAnsiTheme="majorHAnsi" w:cs="Times New Roman"/>
          <w:sz w:val="24"/>
          <w:szCs w:val="24"/>
        </w:rPr>
        <w:t>In it we consider</w:t>
      </w:r>
      <w:r w:rsidR="0016066B" w:rsidRPr="00DA5B43">
        <w:rPr>
          <w:rFonts w:asciiTheme="majorHAnsi" w:hAnsiTheme="majorHAnsi" w:cs="Times New Roman"/>
          <w:sz w:val="24"/>
          <w:szCs w:val="24"/>
        </w:rPr>
        <w:t xml:space="preserve"> 14 outcomes that </w:t>
      </w:r>
      <w:r w:rsidR="005E085F" w:rsidRPr="00DA5B43">
        <w:rPr>
          <w:rFonts w:asciiTheme="majorHAnsi" w:hAnsiTheme="majorHAnsi" w:cs="Times New Roman"/>
          <w:sz w:val="24"/>
          <w:szCs w:val="24"/>
        </w:rPr>
        <w:t>have changed meaningfully between</w:t>
      </w:r>
      <w:r w:rsidR="0016066B" w:rsidRPr="00DA5B43">
        <w:rPr>
          <w:rFonts w:asciiTheme="majorHAnsi" w:hAnsiTheme="majorHAnsi" w:cs="Times New Roman"/>
          <w:sz w:val="24"/>
          <w:szCs w:val="24"/>
        </w:rPr>
        <w:t xml:space="preserve"> 1998 and 2010 (e.g. beliefs about reading in kindergarten, use of text books, time spent on art).</w:t>
      </w:r>
      <w:r w:rsidR="00D45C92" w:rsidRPr="00DA5B43">
        <w:rPr>
          <w:rFonts w:asciiTheme="majorHAnsi" w:hAnsiTheme="majorHAnsi" w:cs="Times New Roman"/>
          <w:sz w:val="24"/>
          <w:szCs w:val="24"/>
        </w:rPr>
        <w:t xml:space="preserve"> </w:t>
      </w:r>
      <w:r w:rsidR="0025332B">
        <w:rPr>
          <w:rFonts w:asciiTheme="majorHAnsi" w:hAnsiTheme="majorHAnsi" w:cs="Times New Roman"/>
          <w:sz w:val="24"/>
          <w:szCs w:val="24"/>
        </w:rPr>
        <w:t xml:space="preserve"> </w:t>
      </w:r>
      <w:r w:rsidR="0025332B">
        <w:rPr>
          <w:rFonts w:asciiTheme="majorHAnsi" w:hAnsiTheme="majorHAnsi" w:cs="Times New Roman"/>
          <w:sz w:val="24"/>
          <w:szCs w:val="24"/>
        </w:rPr>
        <w:lastRenderedPageBreak/>
        <w:t xml:space="preserve">In </w:t>
      </w:r>
      <w:r w:rsidR="009F5EE7">
        <w:rPr>
          <w:rFonts w:asciiTheme="majorHAnsi" w:hAnsiTheme="majorHAnsi" w:cs="Times New Roman"/>
          <w:sz w:val="24"/>
          <w:szCs w:val="24"/>
        </w:rPr>
        <w:t>supplementary online appendices</w:t>
      </w:r>
      <w:r w:rsidR="0025332B">
        <w:rPr>
          <w:rFonts w:asciiTheme="majorHAnsi" w:hAnsiTheme="majorHAnsi" w:cs="Times New Roman"/>
          <w:sz w:val="24"/>
          <w:szCs w:val="24"/>
        </w:rPr>
        <w:t xml:space="preserve"> we </w:t>
      </w:r>
      <w:r w:rsidR="009F5EE7">
        <w:rPr>
          <w:rFonts w:asciiTheme="majorHAnsi" w:hAnsiTheme="majorHAnsi" w:cs="Times New Roman"/>
          <w:sz w:val="24"/>
          <w:szCs w:val="24"/>
        </w:rPr>
        <w:t>conduct analogous</w:t>
      </w:r>
      <w:r w:rsidR="0025332B">
        <w:rPr>
          <w:rFonts w:asciiTheme="majorHAnsi" w:hAnsiTheme="majorHAnsi" w:cs="Times New Roman"/>
          <w:sz w:val="24"/>
          <w:szCs w:val="24"/>
        </w:rPr>
        <w:t xml:space="preserve"> logistic regressions for all other measures considered in the study.  </w:t>
      </w:r>
    </w:p>
    <w:p w:rsidR="005468B8" w:rsidRPr="00DA5B43" w:rsidRDefault="005E085F" w:rsidP="0025332B">
      <w:pPr>
        <w:spacing w:after="0" w:line="480" w:lineRule="auto"/>
        <w:ind w:firstLine="720"/>
        <w:contextualSpacing/>
        <w:rPr>
          <w:rFonts w:asciiTheme="majorHAnsi" w:hAnsiTheme="majorHAnsi" w:cs="Times New Roman"/>
          <w:sz w:val="24"/>
          <w:szCs w:val="24"/>
        </w:rPr>
      </w:pPr>
      <w:r w:rsidRPr="00DA5B43">
        <w:rPr>
          <w:rFonts w:asciiTheme="majorHAnsi" w:hAnsiTheme="majorHAnsi" w:cs="Times New Roman"/>
          <w:sz w:val="24"/>
          <w:szCs w:val="24"/>
        </w:rPr>
        <w:t>In</w:t>
      </w:r>
      <w:r w:rsidR="003E4BE9" w:rsidRPr="00DA5B43">
        <w:rPr>
          <w:rFonts w:asciiTheme="majorHAnsi" w:hAnsiTheme="majorHAnsi" w:cs="Times New Roman"/>
          <w:sz w:val="24"/>
          <w:szCs w:val="24"/>
        </w:rPr>
        <w:t xml:space="preserve"> each model,</w:t>
      </w:r>
      <w:r w:rsidR="00F02A92" w:rsidRPr="00DA5B43">
        <w:rPr>
          <w:rFonts w:asciiTheme="majorHAnsi" w:hAnsiTheme="majorHAnsi" w:cs="Times New Roman"/>
          <w:sz w:val="24"/>
          <w:szCs w:val="24"/>
        </w:rPr>
        <w:t xml:space="preserve"> </w:t>
      </w:r>
      <w:r w:rsidR="003E4BE9" w:rsidRPr="00DA5B43">
        <w:rPr>
          <w:rFonts w:asciiTheme="majorHAnsi" w:hAnsiTheme="majorHAnsi" w:cs="Times New Roman"/>
          <w:sz w:val="24"/>
          <w:szCs w:val="24"/>
        </w:rPr>
        <w:t>t</w:t>
      </w:r>
      <w:r w:rsidR="00F02A92" w:rsidRPr="00DA5B43">
        <w:rPr>
          <w:rFonts w:asciiTheme="majorHAnsi" w:hAnsiTheme="majorHAnsi" w:cs="Times New Roman"/>
          <w:sz w:val="24"/>
          <w:szCs w:val="24"/>
        </w:rPr>
        <w:t xml:space="preserve">he </w:t>
      </w:r>
      <w:r w:rsidR="0025332B">
        <w:rPr>
          <w:rFonts w:asciiTheme="majorHAnsi" w:hAnsiTheme="majorHAnsi" w:cs="Times New Roman"/>
          <w:sz w:val="24"/>
          <w:szCs w:val="24"/>
        </w:rPr>
        <w:t xml:space="preserve">coefficient </w:t>
      </w:r>
      <w:r w:rsidRPr="00DA5B43">
        <w:rPr>
          <w:rFonts w:asciiTheme="majorHAnsi" w:hAnsiTheme="majorHAnsi" w:cs="Times New Roman"/>
          <w:sz w:val="24"/>
          <w:szCs w:val="24"/>
        </w:rPr>
        <w:t xml:space="preserve">for the demographic indicator shows whether in 1998, teachers in schools serving </w:t>
      </w:r>
      <w:r w:rsidR="00160CFF">
        <w:rPr>
          <w:rFonts w:asciiTheme="majorHAnsi" w:hAnsiTheme="majorHAnsi" w:cs="Times New Roman"/>
          <w:sz w:val="24"/>
          <w:szCs w:val="24"/>
        </w:rPr>
        <w:t xml:space="preserve">the highest percentage of </w:t>
      </w:r>
      <w:r w:rsidRPr="00DA5B43">
        <w:rPr>
          <w:rFonts w:asciiTheme="majorHAnsi" w:hAnsiTheme="majorHAnsi" w:cs="Times New Roman"/>
          <w:sz w:val="24"/>
          <w:szCs w:val="24"/>
        </w:rPr>
        <w:t xml:space="preserve">FRPL-eligible or non-white students responded differently </w:t>
      </w:r>
      <w:r w:rsidR="00E43C31">
        <w:rPr>
          <w:rFonts w:asciiTheme="majorHAnsi" w:hAnsiTheme="majorHAnsi" w:cs="Times New Roman"/>
          <w:sz w:val="24"/>
          <w:szCs w:val="24"/>
        </w:rPr>
        <w:t>than</w:t>
      </w:r>
      <w:r w:rsidRPr="00DA5B43">
        <w:rPr>
          <w:rFonts w:asciiTheme="majorHAnsi" w:hAnsiTheme="majorHAnsi" w:cs="Times New Roman"/>
          <w:sz w:val="24"/>
          <w:szCs w:val="24"/>
        </w:rPr>
        <w:t xml:space="preserve"> schools serving lower percentages of low-income or non-white children. The </w:t>
      </w:r>
      <w:r w:rsidR="00F02A92" w:rsidRPr="00DA5B43">
        <w:rPr>
          <w:rFonts w:asciiTheme="majorHAnsi" w:hAnsiTheme="majorHAnsi" w:cs="Times New Roman"/>
          <w:sz w:val="24"/>
          <w:szCs w:val="24"/>
        </w:rPr>
        <w:t>coefficient on “</w:t>
      </w:r>
      <w:r w:rsidR="0036727F" w:rsidRPr="00DA5B43">
        <w:rPr>
          <w:rFonts w:asciiTheme="majorHAnsi" w:hAnsiTheme="majorHAnsi" w:cs="Times New Roman"/>
          <w:sz w:val="24"/>
          <w:szCs w:val="24"/>
        </w:rPr>
        <w:t>2010</w:t>
      </w:r>
      <w:r w:rsidR="00F02A92" w:rsidRPr="00DA5B43">
        <w:rPr>
          <w:rFonts w:asciiTheme="majorHAnsi" w:hAnsiTheme="majorHAnsi" w:cs="Times New Roman"/>
          <w:sz w:val="24"/>
          <w:szCs w:val="24"/>
        </w:rPr>
        <w:t>” describes the average change in the outcome var</w:t>
      </w:r>
      <w:r w:rsidR="00173D99" w:rsidRPr="00DA5B43">
        <w:rPr>
          <w:rFonts w:asciiTheme="majorHAnsi" w:hAnsiTheme="majorHAnsi" w:cs="Times New Roman"/>
          <w:sz w:val="24"/>
          <w:szCs w:val="24"/>
        </w:rPr>
        <w:t>iable</w:t>
      </w:r>
      <w:r w:rsidRPr="00DA5B43">
        <w:rPr>
          <w:rFonts w:asciiTheme="majorHAnsi" w:hAnsiTheme="majorHAnsi" w:cs="Times New Roman"/>
          <w:sz w:val="24"/>
          <w:szCs w:val="24"/>
        </w:rPr>
        <w:t xml:space="preserve"> between 1998 and 2010 </w:t>
      </w:r>
      <w:r w:rsidR="003C30CC" w:rsidRPr="00DA5B43">
        <w:rPr>
          <w:rFonts w:asciiTheme="majorHAnsi" w:hAnsiTheme="majorHAnsi" w:cs="Times New Roman"/>
          <w:sz w:val="24"/>
          <w:szCs w:val="24"/>
        </w:rPr>
        <w:t xml:space="preserve">for the higher SES </w:t>
      </w:r>
      <w:r w:rsidR="0016066B" w:rsidRPr="00DA5B43">
        <w:rPr>
          <w:rFonts w:asciiTheme="majorHAnsi" w:hAnsiTheme="majorHAnsi" w:cs="Times New Roman"/>
          <w:sz w:val="24"/>
          <w:szCs w:val="24"/>
        </w:rPr>
        <w:t xml:space="preserve">(or higher percent non-white) </w:t>
      </w:r>
      <w:r w:rsidR="003C30CC" w:rsidRPr="00DA5B43">
        <w:rPr>
          <w:rFonts w:asciiTheme="majorHAnsi" w:hAnsiTheme="majorHAnsi" w:cs="Times New Roman"/>
          <w:sz w:val="24"/>
          <w:szCs w:val="24"/>
        </w:rPr>
        <w:t>school</w:t>
      </w:r>
      <w:r w:rsidR="00070EAF" w:rsidRPr="00DA5B43">
        <w:rPr>
          <w:rFonts w:asciiTheme="majorHAnsi" w:hAnsiTheme="majorHAnsi" w:cs="Times New Roman"/>
          <w:sz w:val="24"/>
          <w:szCs w:val="24"/>
        </w:rPr>
        <w:t>s</w:t>
      </w:r>
      <w:r w:rsidR="0016066B" w:rsidRPr="00DA5B43">
        <w:rPr>
          <w:rFonts w:asciiTheme="majorHAnsi" w:hAnsiTheme="majorHAnsi" w:cs="Times New Roman"/>
          <w:sz w:val="24"/>
          <w:szCs w:val="24"/>
        </w:rPr>
        <w:t>.</w:t>
      </w:r>
      <w:r w:rsidR="00D45C92" w:rsidRPr="00DA5B43">
        <w:rPr>
          <w:rFonts w:asciiTheme="majorHAnsi" w:hAnsiTheme="majorHAnsi" w:cs="Times New Roman"/>
          <w:sz w:val="24"/>
          <w:szCs w:val="24"/>
        </w:rPr>
        <w:t xml:space="preserve"> </w:t>
      </w:r>
      <w:r w:rsidRPr="00DA5B43">
        <w:rPr>
          <w:rFonts w:asciiTheme="majorHAnsi" w:hAnsiTheme="majorHAnsi" w:cs="Times New Roman"/>
          <w:sz w:val="24"/>
          <w:szCs w:val="24"/>
        </w:rPr>
        <w:t>T</w:t>
      </w:r>
      <w:r w:rsidR="00F02A92" w:rsidRPr="00DA5B43">
        <w:rPr>
          <w:rFonts w:asciiTheme="majorHAnsi" w:hAnsiTheme="majorHAnsi" w:cs="Times New Roman"/>
          <w:sz w:val="24"/>
          <w:szCs w:val="24"/>
        </w:rPr>
        <w:t xml:space="preserve">he interaction term measures whether the </w:t>
      </w:r>
      <w:r w:rsidR="003D5538" w:rsidRPr="00DA5B43">
        <w:rPr>
          <w:rFonts w:asciiTheme="majorHAnsi" w:hAnsiTheme="majorHAnsi" w:cs="Times New Roman"/>
          <w:sz w:val="24"/>
          <w:szCs w:val="24"/>
        </w:rPr>
        <w:t>magnitude</w:t>
      </w:r>
      <w:r w:rsidR="00F02A92" w:rsidRPr="00DA5B43">
        <w:rPr>
          <w:rFonts w:asciiTheme="majorHAnsi" w:hAnsiTheme="majorHAnsi" w:cs="Times New Roman"/>
          <w:sz w:val="24"/>
          <w:szCs w:val="24"/>
        </w:rPr>
        <w:t xml:space="preserve"> of </w:t>
      </w:r>
      <w:r w:rsidR="003D5538" w:rsidRPr="00DA5B43">
        <w:rPr>
          <w:rFonts w:asciiTheme="majorHAnsi" w:hAnsiTheme="majorHAnsi" w:cs="Times New Roman"/>
          <w:sz w:val="24"/>
          <w:szCs w:val="24"/>
        </w:rPr>
        <w:t xml:space="preserve">the </w:t>
      </w:r>
      <w:r w:rsidR="00F02A92" w:rsidRPr="00DA5B43">
        <w:rPr>
          <w:rFonts w:asciiTheme="majorHAnsi" w:hAnsiTheme="majorHAnsi" w:cs="Times New Roman"/>
          <w:sz w:val="24"/>
          <w:szCs w:val="24"/>
        </w:rPr>
        <w:t>change</w:t>
      </w:r>
      <w:r w:rsidR="003D5538" w:rsidRPr="00DA5B43">
        <w:rPr>
          <w:rFonts w:asciiTheme="majorHAnsi" w:hAnsiTheme="majorHAnsi" w:cs="Times New Roman"/>
          <w:sz w:val="24"/>
          <w:szCs w:val="24"/>
        </w:rPr>
        <w:t>s</w:t>
      </w:r>
      <w:r w:rsidR="00F02A92" w:rsidRPr="00DA5B43">
        <w:rPr>
          <w:rFonts w:asciiTheme="majorHAnsi" w:hAnsiTheme="majorHAnsi" w:cs="Times New Roman"/>
          <w:sz w:val="24"/>
          <w:szCs w:val="24"/>
        </w:rPr>
        <w:t xml:space="preserve"> differed </w:t>
      </w:r>
      <w:r w:rsidR="00CA024B" w:rsidRPr="00DA5B43">
        <w:rPr>
          <w:rFonts w:asciiTheme="majorHAnsi" w:hAnsiTheme="majorHAnsi" w:cs="Times New Roman"/>
          <w:sz w:val="24"/>
          <w:szCs w:val="24"/>
        </w:rPr>
        <w:t>across these schools</w:t>
      </w:r>
      <w:r w:rsidRPr="00DA5B43">
        <w:rPr>
          <w:rFonts w:asciiTheme="majorHAnsi" w:hAnsiTheme="majorHAnsi" w:cs="Times New Roman"/>
          <w:sz w:val="24"/>
          <w:szCs w:val="24"/>
        </w:rPr>
        <w:t>.</w:t>
      </w:r>
      <w:r w:rsidR="0025332B">
        <w:rPr>
          <w:rFonts w:asciiTheme="majorHAnsi" w:hAnsiTheme="majorHAnsi" w:cs="Times New Roman"/>
          <w:sz w:val="24"/>
          <w:szCs w:val="24"/>
        </w:rPr>
        <w:t xml:space="preserve"> All coefficients are presented as odds ratios.</w:t>
      </w:r>
    </w:p>
    <w:p w:rsidR="00FB62AF" w:rsidRPr="00DA5B43" w:rsidRDefault="00CA024B" w:rsidP="00162B54">
      <w:pPr>
        <w:spacing w:after="0" w:line="480" w:lineRule="auto"/>
        <w:ind w:firstLine="720"/>
        <w:contextualSpacing/>
        <w:rPr>
          <w:rFonts w:asciiTheme="majorHAnsi" w:hAnsiTheme="majorHAnsi" w:cs="Times New Roman"/>
          <w:sz w:val="24"/>
          <w:szCs w:val="24"/>
        </w:rPr>
      </w:pPr>
      <w:r w:rsidRPr="00DA5B43">
        <w:rPr>
          <w:rFonts w:asciiTheme="majorHAnsi" w:hAnsiTheme="majorHAnsi" w:cs="Times New Roman"/>
          <w:sz w:val="24"/>
          <w:szCs w:val="24"/>
        </w:rPr>
        <w:t>T</w:t>
      </w:r>
      <w:r w:rsidR="0043789D" w:rsidRPr="00DA5B43">
        <w:rPr>
          <w:rFonts w:asciiTheme="majorHAnsi" w:hAnsiTheme="majorHAnsi" w:cs="Times New Roman"/>
          <w:sz w:val="24"/>
          <w:szCs w:val="24"/>
        </w:rPr>
        <w:t xml:space="preserve">he “2010” coefficients are </w:t>
      </w:r>
      <w:r w:rsidRPr="00DA5B43">
        <w:rPr>
          <w:rFonts w:asciiTheme="majorHAnsi" w:hAnsiTheme="majorHAnsi" w:cs="Times New Roman"/>
          <w:sz w:val="24"/>
          <w:szCs w:val="24"/>
        </w:rPr>
        <w:t>systematically</w:t>
      </w:r>
      <w:r w:rsidR="0043789D" w:rsidRPr="00DA5B43">
        <w:rPr>
          <w:rFonts w:asciiTheme="majorHAnsi" w:hAnsiTheme="majorHAnsi" w:cs="Times New Roman"/>
          <w:sz w:val="24"/>
          <w:szCs w:val="24"/>
        </w:rPr>
        <w:t xml:space="preserve"> </w:t>
      </w:r>
      <w:r w:rsidRPr="00DA5B43">
        <w:rPr>
          <w:rFonts w:asciiTheme="majorHAnsi" w:hAnsiTheme="majorHAnsi" w:cs="Times New Roman"/>
          <w:sz w:val="24"/>
          <w:szCs w:val="24"/>
        </w:rPr>
        <w:t>large</w:t>
      </w:r>
      <w:r w:rsidR="0043789D" w:rsidRPr="00DA5B43">
        <w:rPr>
          <w:rFonts w:asciiTheme="majorHAnsi" w:hAnsiTheme="majorHAnsi" w:cs="Times New Roman"/>
          <w:sz w:val="24"/>
          <w:szCs w:val="24"/>
        </w:rPr>
        <w:t xml:space="preserve"> and significant,</w:t>
      </w:r>
      <w:r w:rsidRPr="00DA5B43">
        <w:rPr>
          <w:rFonts w:asciiTheme="majorHAnsi" w:hAnsiTheme="majorHAnsi" w:cs="Times New Roman"/>
          <w:sz w:val="24"/>
          <w:szCs w:val="24"/>
        </w:rPr>
        <w:t xml:space="preserve"> mirroring the unadjusted means discussed in the previous section</w:t>
      </w:r>
      <w:r w:rsidR="00FB1AA0">
        <w:rPr>
          <w:rFonts w:asciiTheme="majorHAnsi" w:hAnsiTheme="majorHAnsi" w:cs="Times New Roman"/>
          <w:sz w:val="24"/>
          <w:szCs w:val="24"/>
        </w:rPr>
        <w:t xml:space="preserve">. This suggests that </w:t>
      </w:r>
      <w:r w:rsidR="00F74A87" w:rsidRPr="00DA5B43">
        <w:rPr>
          <w:rFonts w:asciiTheme="majorHAnsi" w:hAnsiTheme="majorHAnsi" w:cs="Times New Roman"/>
          <w:sz w:val="24"/>
          <w:szCs w:val="24"/>
        </w:rPr>
        <w:t>changes to kindergarten teachers’ beliefs and practices were</w:t>
      </w:r>
      <w:r w:rsidR="00D45C92" w:rsidRPr="00DA5B43">
        <w:rPr>
          <w:rFonts w:asciiTheme="majorHAnsi" w:hAnsiTheme="majorHAnsi" w:cs="Times New Roman"/>
          <w:sz w:val="24"/>
          <w:szCs w:val="24"/>
        </w:rPr>
        <w:t xml:space="preserve"> </w:t>
      </w:r>
      <w:r w:rsidR="00454E78">
        <w:rPr>
          <w:rFonts w:asciiTheme="majorHAnsi" w:hAnsiTheme="majorHAnsi" w:cs="Times New Roman"/>
          <w:sz w:val="24"/>
          <w:szCs w:val="24"/>
        </w:rPr>
        <w:t>pronounced</w:t>
      </w:r>
      <w:r w:rsidR="00F74A87" w:rsidRPr="00DA5B43">
        <w:rPr>
          <w:rFonts w:asciiTheme="majorHAnsi" w:hAnsiTheme="majorHAnsi" w:cs="Times New Roman"/>
          <w:sz w:val="24"/>
          <w:szCs w:val="24"/>
        </w:rPr>
        <w:t xml:space="preserve"> among those </w:t>
      </w:r>
      <w:r w:rsidR="00FB1AA0">
        <w:rPr>
          <w:rFonts w:asciiTheme="majorHAnsi" w:hAnsiTheme="majorHAnsi" w:cs="Times New Roman"/>
          <w:sz w:val="24"/>
          <w:szCs w:val="24"/>
        </w:rPr>
        <w:t xml:space="preserve">teachers </w:t>
      </w:r>
      <w:r w:rsidR="00F74A87" w:rsidRPr="00DA5B43">
        <w:rPr>
          <w:rFonts w:asciiTheme="majorHAnsi" w:hAnsiTheme="majorHAnsi" w:cs="Times New Roman"/>
          <w:sz w:val="24"/>
          <w:szCs w:val="24"/>
        </w:rPr>
        <w:t>working in</w:t>
      </w:r>
      <w:r w:rsidR="00D45C92" w:rsidRPr="00DA5B43">
        <w:rPr>
          <w:rFonts w:asciiTheme="majorHAnsi" w:hAnsiTheme="majorHAnsi" w:cs="Times New Roman"/>
          <w:sz w:val="24"/>
          <w:szCs w:val="24"/>
        </w:rPr>
        <w:t xml:space="preserve"> </w:t>
      </w:r>
      <w:r w:rsidR="00AE3EF1">
        <w:rPr>
          <w:rFonts w:asciiTheme="majorHAnsi" w:hAnsiTheme="majorHAnsi" w:cs="Times New Roman"/>
          <w:sz w:val="24"/>
          <w:szCs w:val="24"/>
        </w:rPr>
        <w:t xml:space="preserve">schools that </w:t>
      </w:r>
      <w:r w:rsidR="00AE3EF1" w:rsidRPr="00454E78">
        <w:rPr>
          <w:rFonts w:asciiTheme="majorHAnsi" w:hAnsiTheme="majorHAnsi" w:cs="Times New Roman"/>
          <w:i/>
          <w:sz w:val="24"/>
          <w:szCs w:val="24"/>
        </w:rPr>
        <w:t>were not</w:t>
      </w:r>
      <w:r w:rsidR="00AE3EF1">
        <w:rPr>
          <w:rFonts w:asciiTheme="majorHAnsi" w:hAnsiTheme="majorHAnsi" w:cs="Times New Roman"/>
          <w:sz w:val="24"/>
          <w:szCs w:val="24"/>
        </w:rPr>
        <w:t xml:space="preserve"> serving high proportions of FRPL eligible </w:t>
      </w:r>
      <w:r w:rsidR="00454E78">
        <w:rPr>
          <w:rFonts w:asciiTheme="majorHAnsi" w:hAnsiTheme="majorHAnsi" w:cs="Times New Roman"/>
          <w:sz w:val="24"/>
          <w:szCs w:val="24"/>
        </w:rPr>
        <w:t xml:space="preserve">or non-white </w:t>
      </w:r>
      <w:r w:rsidR="00AE3EF1">
        <w:rPr>
          <w:rFonts w:asciiTheme="majorHAnsi" w:hAnsiTheme="majorHAnsi" w:cs="Times New Roman"/>
          <w:sz w:val="24"/>
          <w:szCs w:val="24"/>
        </w:rPr>
        <w:t>children</w:t>
      </w:r>
      <w:r w:rsidRPr="00DA5B43">
        <w:rPr>
          <w:rFonts w:asciiTheme="majorHAnsi" w:hAnsiTheme="majorHAnsi" w:cs="Times New Roman"/>
          <w:sz w:val="24"/>
          <w:szCs w:val="24"/>
        </w:rPr>
        <w:t xml:space="preserve">. </w:t>
      </w:r>
      <w:r w:rsidR="005E085F" w:rsidRPr="00DA5B43">
        <w:rPr>
          <w:rFonts w:asciiTheme="majorHAnsi" w:hAnsiTheme="majorHAnsi" w:cs="Times New Roman"/>
          <w:sz w:val="24"/>
          <w:szCs w:val="24"/>
        </w:rPr>
        <w:t xml:space="preserve"> </w:t>
      </w:r>
    </w:p>
    <w:p w:rsidR="00CA1F85" w:rsidRPr="006F0A40" w:rsidRDefault="00CA024B" w:rsidP="006F0A40">
      <w:pPr>
        <w:spacing w:after="0" w:line="480" w:lineRule="auto"/>
        <w:ind w:firstLine="720"/>
        <w:contextualSpacing/>
        <w:rPr>
          <w:rFonts w:asciiTheme="majorHAnsi" w:hAnsiTheme="majorHAnsi" w:cs="Times New Roman"/>
          <w:sz w:val="24"/>
          <w:szCs w:val="24"/>
          <w:highlight w:val="red"/>
        </w:rPr>
      </w:pPr>
      <w:r w:rsidRPr="00DA5B43">
        <w:rPr>
          <w:rFonts w:asciiTheme="majorHAnsi" w:hAnsiTheme="majorHAnsi" w:cs="Times New Roman"/>
          <w:sz w:val="24"/>
          <w:szCs w:val="24"/>
        </w:rPr>
        <w:t xml:space="preserve">The coefficients on the demographic indicators </w:t>
      </w:r>
      <w:r w:rsidR="00FB1AA0">
        <w:rPr>
          <w:rFonts w:asciiTheme="majorHAnsi" w:hAnsiTheme="majorHAnsi" w:cs="Times New Roman"/>
          <w:sz w:val="24"/>
          <w:szCs w:val="24"/>
        </w:rPr>
        <w:t>measure whether</w:t>
      </w:r>
      <w:r w:rsidR="00F74A87" w:rsidRPr="00DA5B43">
        <w:rPr>
          <w:rFonts w:asciiTheme="majorHAnsi" w:hAnsiTheme="majorHAnsi" w:cs="Times New Roman"/>
          <w:sz w:val="24"/>
          <w:szCs w:val="24"/>
        </w:rPr>
        <w:t xml:space="preserve"> in 1998</w:t>
      </w:r>
      <w:r w:rsidRPr="00DA5B43">
        <w:rPr>
          <w:rFonts w:asciiTheme="majorHAnsi" w:hAnsiTheme="majorHAnsi" w:cs="Times New Roman"/>
          <w:sz w:val="24"/>
          <w:szCs w:val="24"/>
        </w:rPr>
        <w:t xml:space="preserve"> </w:t>
      </w:r>
      <w:r w:rsidR="00863744" w:rsidRPr="00DA5B43">
        <w:rPr>
          <w:rFonts w:asciiTheme="majorHAnsi" w:hAnsiTheme="majorHAnsi" w:cs="Times New Roman"/>
          <w:sz w:val="24"/>
          <w:szCs w:val="24"/>
        </w:rPr>
        <w:t xml:space="preserve">teachers </w:t>
      </w:r>
      <w:r w:rsidR="00F74A87" w:rsidRPr="00385DD3">
        <w:rPr>
          <w:rFonts w:asciiTheme="majorHAnsi" w:hAnsiTheme="majorHAnsi" w:cs="Times New Roman"/>
          <w:sz w:val="24"/>
          <w:szCs w:val="24"/>
        </w:rPr>
        <w:t xml:space="preserve">working </w:t>
      </w:r>
      <w:r w:rsidR="00863744" w:rsidRPr="00385DD3">
        <w:rPr>
          <w:rFonts w:asciiTheme="majorHAnsi" w:hAnsiTheme="majorHAnsi" w:cs="Times New Roman"/>
          <w:sz w:val="24"/>
          <w:szCs w:val="24"/>
        </w:rPr>
        <w:t xml:space="preserve">in </w:t>
      </w:r>
      <w:r w:rsidRPr="00385DD3">
        <w:rPr>
          <w:rFonts w:asciiTheme="majorHAnsi" w:hAnsiTheme="majorHAnsi" w:cs="Times New Roman"/>
          <w:sz w:val="24"/>
          <w:szCs w:val="24"/>
        </w:rPr>
        <w:t xml:space="preserve">schools serving </w:t>
      </w:r>
      <w:r w:rsidR="00863744" w:rsidRPr="00385DD3">
        <w:rPr>
          <w:rFonts w:asciiTheme="majorHAnsi" w:hAnsiTheme="majorHAnsi" w:cs="Times New Roman"/>
          <w:sz w:val="24"/>
          <w:szCs w:val="24"/>
        </w:rPr>
        <w:t xml:space="preserve">the most FRPL-eligible </w:t>
      </w:r>
      <w:r w:rsidR="00F74A87" w:rsidRPr="00385DD3">
        <w:rPr>
          <w:rFonts w:asciiTheme="majorHAnsi" w:hAnsiTheme="majorHAnsi" w:cs="Times New Roman"/>
          <w:sz w:val="24"/>
          <w:szCs w:val="24"/>
        </w:rPr>
        <w:t>children or the most non</w:t>
      </w:r>
      <w:r w:rsidR="00863744" w:rsidRPr="00385DD3">
        <w:rPr>
          <w:rFonts w:asciiTheme="majorHAnsi" w:hAnsiTheme="majorHAnsi" w:cs="Times New Roman"/>
          <w:sz w:val="24"/>
          <w:szCs w:val="24"/>
        </w:rPr>
        <w:t xml:space="preserve">-white </w:t>
      </w:r>
      <w:r w:rsidR="00F74A87" w:rsidRPr="00385DD3">
        <w:rPr>
          <w:rFonts w:asciiTheme="majorHAnsi" w:hAnsiTheme="majorHAnsi" w:cs="Times New Roman"/>
          <w:sz w:val="24"/>
          <w:szCs w:val="24"/>
        </w:rPr>
        <w:t xml:space="preserve">children </w:t>
      </w:r>
      <w:r w:rsidR="00863744" w:rsidRPr="00385DD3">
        <w:rPr>
          <w:rFonts w:asciiTheme="majorHAnsi" w:hAnsiTheme="majorHAnsi" w:cs="Times New Roman"/>
          <w:sz w:val="24"/>
          <w:szCs w:val="24"/>
        </w:rPr>
        <w:t>reported more academic and didactic beliefs and practices than comparison schools.</w:t>
      </w:r>
      <w:r w:rsidR="006F0A40" w:rsidRPr="00385DD3">
        <w:rPr>
          <w:rFonts w:asciiTheme="majorHAnsi" w:hAnsiTheme="majorHAnsi" w:cs="Times New Roman"/>
          <w:sz w:val="24"/>
          <w:szCs w:val="24"/>
        </w:rPr>
        <w:t xml:space="preserve"> </w:t>
      </w:r>
      <w:r w:rsidR="00863744" w:rsidRPr="00385DD3">
        <w:rPr>
          <w:rFonts w:asciiTheme="majorHAnsi" w:hAnsiTheme="majorHAnsi" w:cs="Times New Roman"/>
          <w:sz w:val="24"/>
          <w:szCs w:val="24"/>
        </w:rPr>
        <w:t xml:space="preserve">All but </w:t>
      </w:r>
      <w:r w:rsidR="006F0A40" w:rsidRPr="00385DD3">
        <w:rPr>
          <w:rFonts w:asciiTheme="majorHAnsi" w:hAnsiTheme="majorHAnsi" w:cs="Times New Roman"/>
          <w:sz w:val="24"/>
          <w:szCs w:val="24"/>
        </w:rPr>
        <w:t>two of the 28 coefficients here have</w:t>
      </w:r>
      <w:r w:rsidR="00863744" w:rsidRPr="00385DD3">
        <w:rPr>
          <w:rFonts w:asciiTheme="majorHAnsi" w:hAnsiTheme="majorHAnsi" w:cs="Times New Roman"/>
          <w:sz w:val="24"/>
          <w:szCs w:val="24"/>
        </w:rPr>
        <w:t xml:space="preserve"> a sign consistent with this pattern, </w:t>
      </w:r>
      <w:r w:rsidR="006F0A40" w:rsidRPr="00385DD3">
        <w:rPr>
          <w:rFonts w:asciiTheme="majorHAnsi" w:hAnsiTheme="majorHAnsi" w:cs="Times New Roman"/>
          <w:sz w:val="24"/>
          <w:szCs w:val="24"/>
        </w:rPr>
        <w:t>though the differences vary in magnitude, and are oftentimes insignificant</w:t>
      </w:r>
      <w:r w:rsidR="00863744" w:rsidRPr="00385DD3">
        <w:rPr>
          <w:rFonts w:asciiTheme="majorHAnsi" w:hAnsiTheme="majorHAnsi" w:cs="Times New Roman"/>
          <w:sz w:val="24"/>
          <w:szCs w:val="24"/>
        </w:rPr>
        <w:t>.</w:t>
      </w:r>
      <w:r w:rsidR="00D45C92" w:rsidRPr="00385DD3">
        <w:rPr>
          <w:rFonts w:asciiTheme="majorHAnsi" w:hAnsiTheme="majorHAnsi" w:cs="Times New Roman"/>
          <w:sz w:val="24"/>
          <w:szCs w:val="24"/>
        </w:rPr>
        <w:t xml:space="preserve"> </w:t>
      </w:r>
      <w:r w:rsidR="006F0A40" w:rsidRPr="00385DD3">
        <w:rPr>
          <w:rFonts w:asciiTheme="majorHAnsi" w:hAnsiTheme="majorHAnsi" w:cs="Times New Roman"/>
          <w:sz w:val="24"/>
          <w:szCs w:val="24"/>
        </w:rPr>
        <w:t>That</w:t>
      </w:r>
      <w:r w:rsidR="006F0A40">
        <w:rPr>
          <w:rFonts w:asciiTheme="majorHAnsi" w:hAnsiTheme="majorHAnsi" w:cs="Times New Roman"/>
          <w:sz w:val="24"/>
          <w:szCs w:val="24"/>
        </w:rPr>
        <w:t xml:space="preserve"> said</w:t>
      </w:r>
      <w:r w:rsidR="00863744" w:rsidRPr="00DA5B43">
        <w:rPr>
          <w:rFonts w:asciiTheme="majorHAnsi" w:hAnsiTheme="majorHAnsi" w:cs="Times New Roman"/>
          <w:sz w:val="24"/>
          <w:szCs w:val="24"/>
        </w:rPr>
        <w:t xml:space="preserve">, </w:t>
      </w:r>
      <w:r w:rsidR="00F74A87" w:rsidRPr="00DA5B43">
        <w:rPr>
          <w:rFonts w:asciiTheme="majorHAnsi" w:hAnsiTheme="majorHAnsi" w:cs="Times New Roman"/>
          <w:sz w:val="24"/>
          <w:szCs w:val="24"/>
        </w:rPr>
        <w:t>we</w:t>
      </w:r>
      <w:r w:rsidR="006F0A40">
        <w:rPr>
          <w:rFonts w:asciiTheme="majorHAnsi" w:hAnsiTheme="majorHAnsi" w:cs="Times New Roman"/>
          <w:sz w:val="24"/>
          <w:szCs w:val="24"/>
        </w:rPr>
        <w:t xml:space="preserve"> do</w:t>
      </w:r>
      <w:r w:rsidR="00F74A87" w:rsidRPr="00DA5B43">
        <w:rPr>
          <w:rFonts w:asciiTheme="majorHAnsi" w:hAnsiTheme="majorHAnsi" w:cs="Times New Roman"/>
          <w:sz w:val="24"/>
          <w:szCs w:val="24"/>
        </w:rPr>
        <w:t xml:space="preserve"> find that in 1998, </w:t>
      </w:r>
      <w:r w:rsidR="006F0A40">
        <w:rPr>
          <w:rFonts w:asciiTheme="majorHAnsi" w:hAnsiTheme="majorHAnsi" w:cs="Times New Roman"/>
          <w:sz w:val="24"/>
          <w:szCs w:val="24"/>
        </w:rPr>
        <w:t xml:space="preserve">the odds of reporting that children should learn to read in kindergarten were about 1.5 times larger for </w:t>
      </w:r>
      <w:r w:rsidR="00F74A87" w:rsidRPr="00DA5B43">
        <w:rPr>
          <w:rFonts w:asciiTheme="majorHAnsi" w:hAnsiTheme="majorHAnsi" w:cs="Times New Roman"/>
          <w:sz w:val="24"/>
          <w:szCs w:val="24"/>
        </w:rPr>
        <w:t xml:space="preserve">teachers in schools serving the most FRPL-eligible </w:t>
      </w:r>
      <w:r w:rsidR="006F0A40">
        <w:rPr>
          <w:rFonts w:asciiTheme="majorHAnsi" w:hAnsiTheme="majorHAnsi" w:cs="Times New Roman"/>
          <w:sz w:val="24"/>
          <w:szCs w:val="24"/>
        </w:rPr>
        <w:t>children</w:t>
      </w:r>
      <w:r w:rsidR="007721BF">
        <w:rPr>
          <w:rFonts w:asciiTheme="majorHAnsi" w:hAnsiTheme="majorHAnsi" w:cs="Times New Roman"/>
          <w:sz w:val="24"/>
          <w:szCs w:val="24"/>
        </w:rPr>
        <w:t>. T</w:t>
      </w:r>
      <w:r w:rsidR="006F0A40">
        <w:rPr>
          <w:rFonts w:asciiTheme="majorHAnsi" w:hAnsiTheme="majorHAnsi" w:cs="Times New Roman"/>
          <w:sz w:val="24"/>
          <w:szCs w:val="24"/>
        </w:rPr>
        <w:t xml:space="preserve">eachers in these schools were more likely to </w:t>
      </w:r>
      <w:r w:rsidR="00CA1F85" w:rsidRPr="00DA5B43">
        <w:rPr>
          <w:rFonts w:asciiTheme="majorHAnsi" w:hAnsiTheme="majorHAnsi" w:cs="Times New Roman"/>
          <w:sz w:val="24"/>
          <w:szCs w:val="24"/>
        </w:rPr>
        <w:t>indicate</w:t>
      </w:r>
      <w:r w:rsidR="00F74A87" w:rsidRPr="00DA5B43">
        <w:rPr>
          <w:rFonts w:asciiTheme="majorHAnsi" w:hAnsiTheme="majorHAnsi" w:cs="Times New Roman"/>
          <w:sz w:val="24"/>
          <w:szCs w:val="24"/>
        </w:rPr>
        <w:t xml:space="preserve"> children should </w:t>
      </w:r>
      <w:r w:rsidR="006F0A40">
        <w:rPr>
          <w:rFonts w:asciiTheme="majorHAnsi" w:hAnsiTheme="majorHAnsi" w:cs="Times New Roman"/>
          <w:sz w:val="24"/>
          <w:szCs w:val="24"/>
        </w:rPr>
        <w:t xml:space="preserve">know their alphabet before kindergarten or to state </w:t>
      </w:r>
      <w:r w:rsidR="00F74A87" w:rsidRPr="00DA5B43">
        <w:rPr>
          <w:rFonts w:asciiTheme="majorHAnsi" w:hAnsiTheme="majorHAnsi" w:cs="Times New Roman"/>
          <w:sz w:val="24"/>
          <w:szCs w:val="24"/>
        </w:rPr>
        <w:t>children’s performance on state standards were important.</w:t>
      </w:r>
      <w:r w:rsidR="00D45C92" w:rsidRPr="00DA5B43">
        <w:rPr>
          <w:rFonts w:asciiTheme="majorHAnsi" w:hAnsiTheme="majorHAnsi" w:cs="Times New Roman"/>
          <w:sz w:val="24"/>
          <w:szCs w:val="24"/>
        </w:rPr>
        <w:t xml:space="preserve"> </w:t>
      </w:r>
      <w:r w:rsidR="006F0A40">
        <w:rPr>
          <w:rFonts w:asciiTheme="majorHAnsi" w:hAnsiTheme="majorHAnsi" w:cs="Times New Roman"/>
          <w:sz w:val="24"/>
          <w:szCs w:val="24"/>
        </w:rPr>
        <w:lastRenderedPageBreak/>
        <w:t>Similarly, teachers in schools serving high proportions of non-white children in 1998, were more likely to report they did not have a science, dramatic play, or art area.</w:t>
      </w:r>
      <w:r w:rsidR="00D45C92" w:rsidRPr="00DA5B43">
        <w:rPr>
          <w:rFonts w:asciiTheme="majorHAnsi" w:hAnsiTheme="majorHAnsi" w:cs="Times New Roman"/>
          <w:sz w:val="24"/>
          <w:szCs w:val="24"/>
        </w:rPr>
        <w:t xml:space="preserve"> </w:t>
      </w:r>
    </w:p>
    <w:p w:rsidR="00CA1F85" w:rsidRPr="00DA5B43" w:rsidRDefault="00454E78" w:rsidP="00162B54">
      <w:pPr>
        <w:spacing w:after="0" w:line="480" w:lineRule="auto"/>
        <w:ind w:firstLine="720"/>
        <w:contextualSpacing/>
        <w:rPr>
          <w:rFonts w:asciiTheme="majorHAnsi" w:hAnsiTheme="majorHAnsi" w:cs="Times New Roman"/>
          <w:sz w:val="24"/>
          <w:szCs w:val="24"/>
        </w:rPr>
      </w:pPr>
      <w:r>
        <w:rPr>
          <w:rFonts w:asciiTheme="majorHAnsi" w:hAnsiTheme="majorHAnsi" w:cs="Times New Roman"/>
          <w:sz w:val="24"/>
          <w:szCs w:val="24"/>
        </w:rPr>
        <w:t>Finally, t</w:t>
      </w:r>
      <w:r w:rsidR="00CA1F85" w:rsidRPr="00DA5B43">
        <w:rPr>
          <w:rFonts w:asciiTheme="majorHAnsi" w:hAnsiTheme="majorHAnsi" w:cs="Times New Roman"/>
          <w:sz w:val="24"/>
          <w:szCs w:val="24"/>
        </w:rPr>
        <w:t>he interaction terms</w:t>
      </w:r>
      <w:r w:rsidR="00C157E4">
        <w:rPr>
          <w:rFonts w:asciiTheme="majorHAnsi" w:hAnsiTheme="majorHAnsi" w:cs="Times New Roman"/>
          <w:sz w:val="24"/>
          <w:szCs w:val="24"/>
        </w:rPr>
        <w:t>—</w:t>
      </w:r>
      <w:r w:rsidR="00CA1F85" w:rsidRPr="00DA5B43">
        <w:rPr>
          <w:rFonts w:asciiTheme="majorHAnsi" w:hAnsiTheme="majorHAnsi" w:cs="Times New Roman"/>
          <w:sz w:val="24"/>
          <w:szCs w:val="24"/>
        </w:rPr>
        <w:t xml:space="preserve">which measure whether changes over this time period differed across schools based on their composition—suggest that for many of the beliefs and practices considered, change rates </w:t>
      </w:r>
      <w:r w:rsidR="00CA1F85" w:rsidRPr="00C157E4">
        <w:rPr>
          <w:rFonts w:asciiTheme="majorHAnsi" w:hAnsiTheme="majorHAnsi" w:cs="Times New Roman"/>
          <w:i/>
          <w:sz w:val="24"/>
          <w:szCs w:val="24"/>
        </w:rPr>
        <w:t>did not</w:t>
      </w:r>
      <w:r w:rsidR="00CA1F85" w:rsidRPr="00DA5B43">
        <w:rPr>
          <w:rFonts w:asciiTheme="majorHAnsi" w:hAnsiTheme="majorHAnsi" w:cs="Times New Roman"/>
          <w:sz w:val="24"/>
          <w:szCs w:val="24"/>
        </w:rPr>
        <w:t xml:space="preserve"> differ based on the socioeconomic or racial composition of schools.</w:t>
      </w:r>
      <w:r w:rsidR="00D45C92" w:rsidRPr="00DA5B43">
        <w:rPr>
          <w:rFonts w:asciiTheme="majorHAnsi" w:hAnsiTheme="majorHAnsi" w:cs="Times New Roman"/>
          <w:sz w:val="24"/>
          <w:szCs w:val="24"/>
        </w:rPr>
        <w:t xml:space="preserve"> </w:t>
      </w:r>
      <w:r w:rsidR="00CA1F85" w:rsidRPr="00DA5B43">
        <w:rPr>
          <w:rFonts w:asciiTheme="majorHAnsi" w:hAnsiTheme="majorHAnsi" w:cs="Times New Roman"/>
          <w:sz w:val="24"/>
          <w:szCs w:val="24"/>
        </w:rPr>
        <w:t xml:space="preserve">For example, while </w:t>
      </w:r>
      <w:r w:rsidR="00FB62AF" w:rsidRPr="00DA5B43">
        <w:rPr>
          <w:rFonts w:asciiTheme="majorHAnsi" w:hAnsiTheme="majorHAnsi" w:cs="Times New Roman"/>
          <w:sz w:val="24"/>
          <w:szCs w:val="24"/>
        </w:rPr>
        <w:t xml:space="preserve">in 1998 </w:t>
      </w:r>
      <w:r w:rsidR="00CA1F85" w:rsidRPr="00DA5B43">
        <w:rPr>
          <w:rFonts w:asciiTheme="majorHAnsi" w:hAnsiTheme="majorHAnsi" w:cs="Times New Roman"/>
          <w:sz w:val="24"/>
          <w:szCs w:val="24"/>
        </w:rPr>
        <w:t xml:space="preserve">teachers working in schools serving either the most FRPL-eligible or the most non-white students were more likely to report that they thought knowing the alphabet before kindergarten was “important” or “essential” for success in kindergarten, we do not observe that </w:t>
      </w:r>
      <w:r w:rsidR="00FB62AF" w:rsidRPr="00C157E4">
        <w:rPr>
          <w:rFonts w:asciiTheme="majorHAnsi" w:hAnsiTheme="majorHAnsi" w:cs="Times New Roman"/>
          <w:i/>
          <w:sz w:val="24"/>
          <w:szCs w:val="24"/>
        </w:rPr>
        <w:t xml:space="preserve">changes </w:t>
      </w:r>
      <w:r w:rsidR="00FB62AF" w:rsidRPr="00DA5B43">
        <w:rPr>
          <w:rFonts w:asciiTheme="majorHAnsi" w:hAnsiTheme="majorHAnsi" w:cs="Times New Roman"/>
          <w:sz w:val="24"/>
          <w:szCs w:val="24"/>
        </w:rPr>
        <w:t>in this beliefs differed based on school demographic characteristics</w:t>
      </w:r>
      <w:r w:rsidR="00CA1F85" w:rsidRPr="00DA5B43">
        <w:rPr>
          <w:rFonts w:asciiTheme="majorHAnsi" w:hAnsiTheme="majorHAnsi" w:cs="Times New Roman"/>
          <w:sz w:val="24"/>
          <w:szCs w:val="24"/>
        </w:rPr>
        <w:t>.</w:t>
      </w:r>
      <w:r w:rsidR="007721BF">
        <w:rPr>
          <w:rFonts w:asciiTheme="majorHAnsi" w:hAnsiTheme="majorHAnsi" w:cs="Times New Roman"/>
          <w:sz w:val="24"/>
          <w:szCs w:val="24"/>
        </w:rPr>
        <w:t xml:space="preserve"> Indeed, 22 of 28 interaction terms are insignificant.</w:t>
      </w:r>
    </w:p>
    <w:p w:rsidR="001B3183" w:rsidRPr="00DA5B43" w:rsidRDefault="00FB62AF" w:rsidP="00815F46">
      <w:pPr>
        <w:spacing w:after="0" w:line="480" w:lineRule="auto"/>
        <w:ind w:firstLine="720"/>
        <w:contextualSpacing/>
        <w:rPr>
          <w:rFonts w:asciiTheme="majorHAnsi" w:hAnsiTheme="majorHAnsi" w:cs="Times New Roman"/>
          <w:sz w:val="24"/>
          <w:szCs w:val="24"/>
        </w:rPr>
      </w:pPr>
      <w:r w:rsidRPr="00DA5B43">
        <w:rPr>
          <w:rFonts w:asciiTheme="majorHAnsi" w:hAnsiTheme="majorHAnsi" w:cs="Times New Roman"/>
          <w:sz w:val="24"/>
          <w:szCs w:val="24"/>
        </w:rPr>
        <w:t>That said</w:t>
      </w:r>
      <w:r w:rsidR="001B3183" w:rsidRPr="00DA5B43">
        <w:rPr>
          <w:rFonts w:asciiTheme="majorHAnsi" w:hAnsiTheme="majorHAnsi" w:cs="Times New Roman"/>
          <w:sz w:val="24"/>
          <w:szCs w:val="24"/>
        </w:rPr>
        <w:t xml:space="preserve">, we do find </w:t>
      </w:r>
      <w:r w:rsidR="00D21D0D">
        <w:rPr>
          <w:rFonts w:asciiTheme="majorHAnsi" w:hAnsiTheme="majorHAnsi" w:cs="Times New Roman"/>
          <w:sz w:val="24"/>
          <w:szCs w:val="24"/>
        </w:rPr>
        <w:t xml:space="preserve">some </w:t>
      </w:r>
      <w:r w:rsidR="00C157E4">
        <w:rPr>
          <w:rFonts w:asciiTheme="majorHAnsi" w:hAnsiTheme="majorHAnsi" w:cs="Times New Roman"/>
          <w:sz w:val="24"/>
          <w:szCs w:val="24"/>
        </w:rPr>
        <w:t xml:space="preserve">suggestive evidence </w:t>
      </w:r>
      <w:r w:rsidR="001B3183" w:rsidRPr="00DA5B43">
        <w:rPr>
          <w:rFonts w:asciiTheme="majorHAnsi" w:hAnsiTheme="majorHAnsi" w:cs="Times New Roman"/>
          <w:sz w:val="24"/>
          <w:szCs w:val="24"/>
        </w:rPr>
        <w:t>that schools serving the most chi</w:t>
      </w:r>
      <w:r w:rsidRPr="00DA5B43">
        <w:rPr>
          <w:rFonts w:asciiTheme="majorHAnsi" w:hAnsiTheme="majorHAnsi" w:cs="Times New Roman"/>
          <w:sz w:val="24"/>
          <w:szCs w:val="24"/>
        </w:rPr>
        <w:t>ldren eligible for FRPL</w:t>
      </w:r>
      <w:r w:rsidR="001B3183" w:rsidRPr="00DA5B43">
        <w:rPr>
          <w:rFonts w:asciiTheme="majorHAnsi" w:hAnsiTheme="majorHAnsi" w:cs="Times New Roman"/>
          <w:sz w:val="24"/>
          <w:szCs w:val="24"/>
        </w:rPr>
        <w:t xml:space="preserve"> </w:t>
      </w:r>
      <w:r w:rsidR="00D21D0D">
        <w:rPr>
          <w:rFonts w:asciiTheme="majorHAnsi" w:hAnsiTheme="majorHAnsi" w:cs="Times New Roman"/>
          <w:sz w:val="24"/>
          <w:szCs w:val="24"/>
        </w:rPr>
        <w:t xml:space="preserve">and the most non-white children </w:t>
      </w:r>
      <w:r w:rsidR="001B3183" w:rsidRPr="00DA5B43">
        <w:rPr>
          <w:rFonts w:asciiTheme="majorHAnsi" w:hAnsiTheme="majorHAnsi" w:cs="Times New Roman"/>
          <w:sz w:val="24"/>
          <w:szCs w:val="24"/>
        </w:rPr>
        <w:t xml:space="preserve">experienced </w:t>
      </w:r>
      <w:r w:rsidR="00D21D0D">
        <w:rPr>
          <w:rFonts w:asciiTheme="majorHAnsi" w:hAnsiTheme="majorHAnsi" w:cs="Times New Roman"/>
          <w:sz w:val="24"/>
          <w:szCs w:val="24"/>
        </w:rPr>
        <w:t>somewhat</w:t>
      </w:r>
      <w:r w:rsidR="001B3183" w:rsidRPr="00DA5B43">
        <w:rPr>
          <w:rFonts w:asciiTheme="majorHAnsi" w:hAnsiTheme="majorHAnsi" w:cs="Times New Roman"/>
          <w:sz w:val="24"/>
          <w:szCs w:val="24"/>
        </w:rPr>
        <w:t xml:space="preserve"> larger </w:t>
      </w:r>
      <w:r w:rsidR="00D21D0D">
        <w:rPr>
          <w:rFonts w:asciiTheme="majorHAnsi" w:hAnsiTheme="majorHAnsi" w:cs="Times New Roman"/>
          <w:sz w:val="24"/>
          <w:szCs w:val="24"/>
        </w:rPr>
        <w:t xml:space="preserve">drops with respect </w:t>
      </w:r>
      <w:r w:rsidR="00815F46">
        <w:rPr>
          <w:rFonts w:asciiTheme="majorHAnsi" w:hAnsiTheme="majorHAnsi" w:cs="Times New Roman"/>
          <w:sz w:val="24"/>
          <w:szCs w:val="24"/>
        </w:rPr>
        <w:t>to the arts (e.g. the likelihood of having art at least three times a week, or having an art or dramatic play area in the classroom)</w:t>
      </w:r>
      <w:r w:rsidR="00D21D0D">
        <w:rPr>
          <w:rFonts w:asciiTheme="majorHAnsi" w:hAnsiTheme="majorHAnsi" w:cs="Times New Roman"/>
          <w:sz w:val="24"/>
          <w:szCs w:val="24"/>
        </w:rPr>
        <w:t xml:space="preserve">. </w:t>
      </w:r>
      <w:r w:rsidR="00815F46">
        <w:rPr>
          <w:rFonts w:asciiTheme="majorHAnsi" w:hAnsiTheme="majorHAnsi" w:cs="Times New Roman"/>
          <w:sz w:val="24"/>
          <w:szCs w:val="24"/>
        </w:rPr>
        <w:t>T</w:t>
      </w:r>
      <w:r w:rsidRPr="00DA5B43">
        <w:rPr>
          <w:rFonts w:asciiTheme="majorHAnsi" w:hAnsiTheme="majorHAnsi" w:cs="Times New Roman"/>
          <w:sz w:val="24"/>
          <w:szCs w:val="24"/>
        </w:rPr>
        <w:t>he</w:t>
      </w:r>
      <w:r w:rsidR="00000FC7" w:rsidRPr="00DA5B43">
        <w:rPr>
          <w:rFonts w:asciiTheme="majorHAnsi" w:hAnsiTheme="majorHAnsi" w:cs="Times New Roman"/>
          <w:sz w:val="24"/>
          <w:szCs w:val="24"/>
        </w:rPr>
        <w:t xml:space="preserve"> </w:t>
      </w:r>
      <w:r w:rsidR="00815F46">
        <w:rPr>
          <w:rFonts w:asciiTheme="majorHAnsi" w:hAnsiTheme="majorHAnsi" w:cs="Times New Roman"/>
          <w:sz w:val="24"/>
          <w:szCs w:val="24"/>
        </w:rPr>
        <w:t>odds</w:t>
      </w:r>
      <w:r w:rsidR="00000FC7" w:rsidRPr="00DA5B43">
        <w:rPr>
          <w:rFonts w:asciiTheme="majorHAnsi" w:hAnsiTheme="majorHAnsi" w:cs="Times New Roman"/>
          <w:sz w:val="24"/>
          <w:szCs w:val="24"/>
        </w:rPr>
        <w:t xml:space="preserve"> </w:t>
      </w:r>
      <w:r w:rsidR="00815F46">
        <w:rPr>
          <w:rFonts w:asciiTheme="majorHAnsi" w:hAnsiTheme="majorHAnsi" w:cs="Times New Roman"/>
          <w:sz w:val="24"/>
          <w:szCs w:val="24"/>
        </w:rPr>
        <w:t xml:space="preserve">of reporting daily </w:t>
      </w:r>
      <w:r w:rsidRPr="00DA5B43">
        <w:rPr>
          <w:rFonts w:asciiTheme="majorHAnsi" w:hAnsiTheme="majorHAnsi" w:cs="Times New Roman"/>
          <w:sz w:val="24"/>
          <w:szCs w:val="24"/>
        </w:rPr>
        <w:t xml:space="preserve">math </w:t>
      </w:r>
      <w:r w:rsidR="00000FC7" w:rsidRPr="00DA5B43">
        <w:rPr>
          <w:rFonts w:asciiTheme="majorHAnsi" w:hAnsiTheme="majorHAnsi" w:cs="Times New Roman"/>
          <w:sz w:val="24"/>
          <w:szCs w:val="24"/>
        </w:rPr>
        <w:t xml:space="preserve">textbook use in schools serving more non-white children was </w:t>
      </w:r>
      <w:r w:rsidR="00815F46">
        <w:rPr>
          <w:rFonts w:asciiTheme="majorHAnsi" w:hAnsiTheme="majorHAnsi" w:cs="Times New Roman"/>
          <w:sz w:val="24"/>
          <w:szCs w:val="24"/>
        </w:rPr>
        <w:t xml:space="preserve">also significantly more pronounced in schools serving more non-white children. </w:t>
      </w:r>
    </w:p>
    <w:p w:rsidR="007721BF" w:rsidRPr="00551A62" w:rsidRDefault="002F2638" w:rsidP="0078348D">
      <w:pPr>
        <w:spacing w:after="0" w:line="480" w:lineRule="auto"/>
        <w:ind w:firstLine="720"/>
        <w:contextualSpacing/>
        <w:rPr>
          <w:rFonts w:asciiTheme="majorHAnsi" w:hAnsiTheme="majorHAnsi" w:cs="Times New Roman"/>
          <w:sz w:val="24"/>
          <w:szCs w:val="24"/>
        </w:rPr>
      </w:pPr>
      <w:r w:rsidRPr="00551A62">
        <w:rPr>
          <w:rFonts w:asciiTheme="majorHAnsi" w:hAnsiTheme="majorHAnsi" w:cs="Times New Roman"/>
          <w:sz w:val="24"/>
          <w:szCs w:val="24"/>
        </w:rPr>
        <w:t>O</w:t>
      </w:r>
      <w:r w:rsidR="00CB22F8" w:rsidRPr="00551A62">
        <w:rPr>
          <w:rFonts w:asciiTheme="majorHAnsi" w:hAnsiTheme="majorHAnsi" w:cs="Times New Roman"/>
          <w:sz w:val="24"/>
          <w:szCs w:val="24"/>
        </w:rPr>
        <w:t>ur regression results</w:t>
      </w:r>
      <w:r w:rsidR="007721BF" w:rsidRPr="00551A62">
        <w:rPr>
          <w:rFonts w:asciiTheme="majorHAnsi" w:hAnsiTheme="majorHAnsi" w:cs="Times New Roman"/>
          <w:sz w:val="24"/>
          <w:szCs w:val="24"/>
        </w:rPr>
        <w:t xml:space="preserve"> </w:t>
      </w:r>
      <w:r w:rsidR="00CB22F8" w:rsidRPr="00551A62">
        <w:rPr>
          <w:rFonts w:asciiTheme="majorHAnsi" w:hAnsiTheme="majorHAnsi" w:cs="Times New Roman"/>
          <w:sz w:val="24"/>
          <w:szCs w:val="24"/>
        </w:rPr>
        <w:t xml:space="preserve">indicate that the </w:t>
      </w:r>
      <w:r w:rsidRPr="00551A62">
        <w:rPr>
          <w:rFonts w:asciiTheme="majorHAnsi" w:hAnsiTheme="majorHAnsi" w:cs="Times New Roman"/>
          <w:sz w:val="24"/>
          <w:szCs w:val="24"/>
        </w:rPr>
        <w:t>overall</w:t>
      </w:r>
      <w:r w:rsidR="00454E78" w:rsidRPr="00551A62">
        <w:rPr>
          <w:rFonts w:asciiTheme="majorHAnsi" w:hAnsiTheme="majorHAnsi" w:cs="Times New Roman"/>
          <w:sz w:val="24"/>
          <w:szCs w:val="24"/>
        </w:rPr>
        <w:t xml:space="preserve"> changes</w:t>
      </w:r>
      <w:r w:rsidR="00CB22F8" w:rsidRPr="00551A62">
        <w:rPr>
          <w:rFonts w:asciiTheme="majorHAnsi" w:hAnsiTheme="majorHAnsi" w:cs="Times New Roman"/>
          <w:sz w:val="24"/>
          <w:szCs w:val="24"/>
        </w:rPr>
        <w:t xml:space="preserve"> we </w:t>
      </w:r>
      <w:r w:rsidRPr="00551A62">
        <w:rPr>
          <w:rFonts w:asciiTheme="majorHAnsi" w:hAnsiTheme="majorHAnsi" w:cs="Times New Roman"/>
          <w:sz w:val="24"/>
          <w:szCs w:val="24"/>
        </w:rPr>
        <w:t>document</w:t>
      </w:r>
      <w:r w:rsidR="00CB22F8" w:rsidRPr="00551A62">
        <w:rPr>
          <w:rFonts w:asciiTheme="majorHAnsi" w:hAnsiTheme="majorHAnsi" w:cs="Times New Roman"/>
          <w:sz w:val="24"/>
          <w:szCs w:val="24"/>
        </w:rPr>
        <w:t xml:space="preserve"> in this paper </w:t>
      </w:r>
      <w:r w:rsidR="00454E78" w:rsidRPr="00551A62">
        <w:rPr>
          <w:rFonts w:asciiTheme="majorHAnsi" w:hAnsiTheme="majorHAnsi" w:cs="Times New Roman"/>
          <w:sz w:val="24"/>
          <w:szCs w:val="24"/>
        </w:rPr>
        <w:t>occurred widely and</w:t>
      </w:r>
      <w:r w:rsidR="00CB22F8" w:rsidRPr="00551A62">
        <w:rPr>
          <w:rFonts w:asciiTheme="majorHAnsi" w:hAnsiTheme="majorHAnsi" w:cs="Times New Roman"/>
          <w:sz w:val="24"/>
          <w:szCs w:val="24"/>
        </w:rPr>
        <w:t xml:space="preserve"> </w:t>
      </w:r>
      <w:r w:rsidR="00454E78" w:rsidRPr="00551A62">
        <w:rPr>
          <w:rFonts w:asciiTheme="majorHAnsi" w:hAnsiTheme="majorHAnsi" w:cs="Times New Roman"/>
          <w:sz w:val="24"/>
          <w:szCs w:val="24"/>
        </w:rPr>
        <w:t>irrespective</w:t>
      </w:r>
      <w:r w:rsidR="00E43C31" w:rsidRPr="00551A62">
        <w:rPr>
          <w:rFonts w:asciiTheme="majorHAnsi" w:hAnsiTheme="majorHAnsi" w:cs="Times New Roman"/>
          <w:sz w:val="24"/>
          <w:szCs w:val="24"/>
        </w:rPr>
        <w:t xml:space="preserve"> of school demographic or income composition</w:t>
      </w:r>
      <w:r w:rsidR="00CB22F8" w:rsidRPr="00551A62">
        <w:rPr>
          <w:rFonts w:asciiTheme="majorHAnsi" w:hAnsiTheme="majorHAnsi" w:cs="Times New Roman"/>
          <w:sz w:val="24"/>
          <w:szCs w:val="24"/>
        </w:rPr>
        <w:t>.</w:t>
      </w:r>
      <w:r w:rsidR="007721BF" w:rsidRPr="00551A62">
        <w:rPr>
          <w:rFonts w:asciiTheme="majorHAnsi" w:hAnsiTheme="majorHAnsi" w:cs="Times New Roman"/>
          <w:sz w:val="24"/>
          <w:szCs w:val="24"/>
        </w:rPr>
        <w:t xml:space="preserve"> </w:t>
      </w:r>
      <w:r w:rsidRPr="00551A62">
        <w:rPr>
          <w:rFonts w:asciiTheme="majorHAnsi" w:hAnsiTheme="majorHAnsi" w:cs="Times New Roman"/>
          <w:sz w:val="24"/>
          <w:szCs w:val="24"/>
        </w:rPr>
        <w:t>Results from similar logistic</w:t>
      </w:r>
      <w:r w:rsidR="007721BF" w:rsidRPr="00551A62">
        <w:rPr>
          <w:rFonts w:asciiTheme="majorHAnsi" w:hAnsiTheme="majorHAnsi" w:cs="Times New Roman"/>
          <w:sz w:val="24"/>
          <w:szCs w:val="24"/>
        </w:rPr>
        <w:t xml:space="preserve"> regressio</w:t>
      </w:r>
      <w:r w:rsidRPr="00551A62">
        <w:rPr>
          <w:rFonts w:asciiTheme="majorHAnsi" w:hAnsiTheme="majorHAnsi" w:cs="Times New Roman"/>
          <w:sz w:val="24"/>
          <w:szCs w:val="24"/>
        </w:rPr>
        <w:t>ns for all measures presented</w:t>
      </w:r>
      <w:r w:rsidR="007721BF" w:rsidRPr="00551A62">
        <w:rPr>
          <w:rFonts w:asciiTheme="majorHAnsi" w:hAnsiTheme="majorHAnsi" w:cs="Times New Roman"/>
          <w:sz w:val="24"/>
          <w:szCs w:val="24"/>
        </w:rPr>
        <w:t xml:space="preserve"> </w:t>
      </w:r>
      <w:r w:rsidRPr="00551A62">
        <w:rPr>
          <w:rFonts w:asciiTheme="majorHAnsi" w:hAnsiTheme="majorHAnsi" w:cs="Times New Roman"/>
          <w:sz w:val="24"/>
          <w:szCs w:val="24"/>
        </w:rPr>
        <w:t>in Tables 1-5 are presented in</w:t>
      </w:r>
      <w:r w:rsidR="007721BF" w:rsidRPr="00551A62">
        <w:rPr>
          <w:rFonts w:asciiTheme="majorHAnsi" w:hAnsiTheme="majorHAnsi" w:cs="Times New Roman"/>
          <w:sz w:val="24"/>
          <w:szCs w:val="24"/>
        </w:rPr>
        <w:t xml:space="preserve"> </w:t>
      </w:r>
      <w:r w:rsidR="00382DC4">
        <w:rPr>
          <w:rFonts w:asciiTheme="majorHAnsi" w:hAnsiTheme="majorHAnsi" w:cs="Times New Roman"/>
          <w:sz w:val="24"/>
          <w:szCs w:val="24"/>
        </w:rPr>
        <w:t>supplementary online appendices. The</w:t>
      </w:r>
      <w:r w:rsidR="007721BF" w:rsidRPr="00551A62">
        <w:rPr>
          <w:rFonts w:asciiTheme="majorHAnsi" w:hAnsiTheme="majorHAnsi" w:cs="Times New Roman"/>
          <w:sz w:val="24"/>
          <w:szCs w:val="24"/>
        </w:rPr>
        <w:t xml:space="preserve"> pat</w:t>
      </w:r>
      <w:r w:rsidR="00551A62" w:rsidRPr="00551A62">
        <w:rPr>
          <w:rFonts w:asciiTheme="majorHAnsi" w:hAnsiTheme="majorHAnsi" w:cs="Times New Roman"/>
          <w:sz w:val="24"/>
          <w:szCs w:val="24"/>
        </w:rPr>
        <w:t xml:space="preserve">tern of </w:t>
      </w:r>
      <w:r w:rsidR="00382DC4">
        <w:rPr>
          <w:rFonts w:asciiTheme="majorHAnsi" w:hAnsiTheme="majorHAnsi" w:cs="Times New Roman"/>
          <w:sz w:val="24"/>
          <w:szCs w:val="24"/>
        </w:rPr>
        <w:t xml:space="preserve">those </w:t>
      </w:r>
      <w:r w:rsidR="00551A62" w:rsidRPr="00551A62">
        <w:rPr>
          <w:rFonts w:asciiTheme="majorHAnsi" w:hAnsiTheme="majorHAnsi" w:cs="Times New Roman"/>
          <w:sz w:val="24"/>
          <w:szCs w:val="24"/>
        </w:rPr>
        <w:t xml:space="preserve">results </w:t>
      </w:r>
      <w:r w:rsidR="00382DC4">
        <w:rPr>
          <w:rFonts w:asciiTheme="majorHAnsi" w:hAnsiTheme="majorHAnsi" w:cs="Times New Roman"/>
          <w:sz w:val="24"/>
          <w:szCs w:val="24"/>
        </w:rPr>
        <w:t>is</w:t>
      </w:r>
      <w:r w:rsidR="00551A62" w:rsidRPr="00551A62">
        <w:rPr>
          <w:rFonts w:asciiTheme="majorHAnsi" w:hAnsiTheme="majorHAnsi" w:cs="Times New Roman"/>
          <w:sz w:val="24"/>
          <w:szCs w:val="24"/>
        </w:rPr>
        <w:t xml:space="preserve"> largely similar</w:t>
      </w:r>
      <w:r w:rsidR="00382DC4">
        <w:rPr>
          <w:rFonts w:asciiTheme="majorHAnsi" w:hAnsiTheme="majorHAnsi" w:cs="Times New Roman"/>
          <w:sz w:val="24"/>
          <w:szCs w:val="24"/>
        </w:rPr>
        <w:t xml:space="preserve"> to the pattern described here</w:t>
      </w:r>
      <w:r w:rsidR="007721BF" w:rsidRPr="00551A62">
        <w:rPr>
          <w:rFonts w:asciiTheme="majorHAnsi" w:hAnsiTheme="majorHAnsi" w:cs="Times New Roman"/>
          <w:sz w:val="24"/>
          <w:szCs w:val="24"/>
        </w:rPr>
        <w:t xml:space="preserve">. </w:t>
      </w:r>
      <w:r w:rsidR="00D45C92" w:rsidRPr="00551A62">
        <w:rPr>
          <w:rFonts w:asciiTheme="majorHAnsi" w:hAnsiTheme="majorHAnsi" w:cs="Times New Roman"/>
          <w:sz w:val="24"/>
          <w:szCs w:val="24"/>
        </w:rPr>
        <w:t xml:space="preserve"> </w:t>
      </w:r>
    </w:p>
    <w:p w:rsidR="00551A62" w:rsidRDefault="00AF09B0" w:rsidP="00D93A3F">
      <w:pPr>
        <w:spacing w:after="0" w:line="480" w:lineRule="auto"/>
        <w:ind w:firstLine="720"/>
        <w:contextualSpacing/>
        <w:rPr>
          <w:rFonts w:asciiTheme="majorHAnsi" w:hAnsiTheme="majorHAnsi" w:cs="Times New Roman"/>
          <w:sz w:val="24"/>
          <w:szCs w:val="24"/>
        </w:rPr>
      </w:pPr>
      <w:r w:rsidRPr="00551A62">
        <w:rPr>
          <w:rFonts w:asciiTheme="majorHAnsi" w:hAnsiTheme="majorHAnsi" w:cs="Times New Roman"/>
          <w:sz w:val="24"/>
          <w:szCs w:val="24"/>
        </w:rPr>
        <w:lastRenderedPageBreak/>
        <w:t xml:space="preserve">The results do indicate that in 1998 teachers working in schools serving the most children eligible for FRPL and the most non-white children had higher expectations around academic preparation for kindergarten </w:t>
      </w:r>
      <w:r w:rsidR="00551A62" w:rsidRPr="00551A62">
        <w:rPr>
          <w:rFonts w:asciiTheme="majorHAnsi" w:hAnsiTheme="majorHAnsi" w:cs="Times New Roman"/>
          <w:sz w:val="24"/>
          <w:szCs w:val="24"/>
        </w:rPr>
        <w:t>as well as higher expectations for learning during the kindergarten year than did schools serving fewer FRPL children and more white children</w:t>
      </w:r>
      <w:r w:rsidRPr="00551A62">
        <w:rPr>
          <w:rFonts w:asciiTheme="majorHAnsi" w:hAnsiTheme="majorHAnsi" w:cs="Times New Roman"/>
          <w:sz w:val="24"/>
          <w:szCs w:val="24"/>
        </w:rPr>
        <w:t>.</w:t>
      </w:r>
      <w:r w:rsidR="00382DC4">
        <w:rPr>
          <w:rFonts w:asciiTheme="majorHAnsi" w:hAnsiTheme="majorHAnsi" w:cs="Times New Roman"/>
          <w:sz w:val="24"/>
          <w:szCs w:val="24"/>
        </w:rPr>
        <w:t xml:space="preserve"> </w:t>
      </w:r>
      <w:r w:rsidRPr="00551A62">
        <w:rPr>
          <w:rFonts w:asciiTheme="majorHAnsi" w:hAnsiTheme="majorHAnsi" w:cs="Times New Roman"/>
          <w:sz w:val="24"/>
          <w:szCs w:val="24"/>
        </w:rPr>
        <w:t>They also placed more importance on children’</w:t>
      </w:r>
      <w:r w:rsidR="00551A62" w:rsidRPr="00551A62">
        <w:rPr>
          <w:rFonts w:asciiTheme="majorHAnsi" w:hAnsiTheme="majorHAnsi" w:cs="Times New Roman"/>
          <w:sz w:val="24"/>
          <w:szCs w:val="24"/>
        </w:rPr>
        <w:t>s performance relative to</w:t>
      </w:r>
      <w:r w:rsidRPr="00551A62">
        <w:rPr>
          <w:rFonts w:asciiTheme="majorHAnsi" w:hAnsiTheme="majorHAnsi" w:cs="Times New Roman"/>
          <w:sz w:val="24"/>
          <w:szCs w:val="24"/>
        </w:rPr>
        <w:t xml:space="preserve"> state </w:t>
      </w:r>
      <w:r w:rsidR="00551A62" w:rsidRPr="00551A62">
        <w:rPr>
          <w:rFonts w:asciiTheme="majorHAnsi" w:hAnsiTheme="majorHAnsi" w:cs="Times New Roman"/>
          <w:sz w:val="24"/>
          <w:szCs w:val="24"/>
        </w:rPr>
        <w:t xml:space="preserve">and local </w:t>
      </w:r>
      <w:r w:rsidRPr="00551A62">
        <w:rPr>
          <w:rFonts w:asciiTheme="majorHAnsi" w:hAnsiTheme="majorHAnsi" w:cs="Times New Roman"/>
          <w:sz w:val="24"/>
          <w:szCs w:val="24"/>
        </w:rPr>
        <w:t xml:space="preserve">standards. </w:t>
      </w:r>
      <w:r w:rsidR="00551A62" w:rsidRPr="00551A62">
        <w:rPr>
          <w:rFonts w:asciiTheme="majorHAnsi" w:hAnsiTheme="majorHAnsi" w:cs="Times New Roman"/>
          <w:sz w:val="24"/>
          <w:szCs w:val="24"/>
        </w:rPr>
        <w:t>These gaps in expectations remained</w:t>
      </w:r>
      <w:r w:rsidR="00382DC4">
        <w:rPr>
          <w:rFonts w:asciiTheme="majorHAnsi" w:hAnsiTheme="majorHAnsi" w:cs="Times New Roman"/>
          <w:sz w:val="24"/>
          <w:szCs w:val="24"/>
        </w:rPr>
        <w:t xml:space="preserve"> </w:t>
      </w:r>
      <w:r w:rsidR="00382DC4" w:rsidRPr="00551A62">
        <w:rPr>
          <w:rFonts w:asciiTheme="majorHAnsi" w:hAnsiTheme="majorHAnsi" w:cs="Times New Roman"/>
          <w:sz w:val="24"/>
          <w:szCs w:val="24"/>
        </w:rPr>
        <w:t>in the later period</w:t>
      </w:r>
      <w:r w:rsidR="00551A62" w:rsidRPr="00551A62">
        <w:rPr>
          <w:rFonts w:asciiTheme="majorHAnsi" w:hAnsiTheme="majorHAnsi" w:cs="Times New Roman"/>
          <w:sz w:val="24"/>
          <w:szCs w:val="24"/>
        </w:rPr>
        <w:t xml:space="preserve">, neither narrowing </w:t>
      </w:r>
      <w:r w:rsidR="00382DC4">
        <w:rPr>
          <w:rFonts w:asciiTheme="majorHAnsi" w:hAnsiTheme="majorHAnsi" w:cs="Times New Roman"/>
          <w:sz w:val="24"/>
          <w:szCs w:val="24"/>
        </w:rPr>
        <w:t>n</w:t>
      </w:r>
      <w:r w:rsidR="00551A62" w:rsidRPr="00551A62">
        <w:rPr>
          <w:rFonts w:asciiTheme="majorHAnsi" w:hAnsiTheme="majorHAnsi" w:cs="Times New Roman"/>
          <w:sz w:val="24"/>
          <w:szCs w:val="24"/>
        </w:rPr>
        <w:t>or broadening, as both groups increased their focus on academic instruction at about the same rate.</w:t>
      </w:r>
      <w:r w:rsidR="00D93A3F">
        <w:rPr>
          <w:rFonts w:asciiTheme="majorHAnsi" w:hAnsiTheme="majorHAnsi" w:cs="Times New Roman"/>
          <w:sz w:val="24"/>
          <w:szCs w:val="24"/>
        </w:rPr>
        <w:t xml:space="preserve"> On the other hand, g</w:t>
      </w:r>
      <w:r w:rsidR="00551A62" w:rsidRPr="00551A62">
        <w:rPr>
          <w:rFonts w:asciiTheme="majorHAnsi" w:hAnsiTheme="majorHAnsi" w:cs="Times New Roman"/>
          <w:sz w:val="24"/>
          <w:szCs w:val="24"/>
        </w:rPr>
        <w:t>aps in access to arts</w:t>
      </w:r>
      <w:r w:rsidR="00D93A3F">
        <w:rPr>
          <w:rFonts w:asciiTheme="majorHAnsi" w:hAnsiTheme="majorHAnsi" w:cs="Times New Roman"/>
          <w:sz w:val="24"/>
          <w:szCs w:val="24"/>
        </w:rPr>
        <w:t xml:space="preserve"> appeared to broaden somewhat.  Schools serving the most non-white children were somewhat less likely than other schools to offer art-related areas or lessons in 1998, and although all groups experienced substantial drops in exposure to the arts, the larger drops in schools serving more non-white children meant that the existing gaps grew larger.</w:t>
      </w:r>
    </w:p>
    <w:p w:rsidR="00746639" w:rsidRPr="00551A62" w:rsidRDefault="002019B1" w:rsidP="00D93A3F">
      <w:pPr>
        <w:spacing w:after="0" w:line="480" w:lineRule="auto"/>
        <w:ind w:firstLine="720"/>
        <w:contextualSpacing/>
        <w:rPr>
          <w:rFonts w:asciiTheme="majorHAnsi" w:hAnsiTheme="majorHAnsi" w:cs="Times New Roman"/>
          <w:sz w:val="24"/>
          <w:szCs w:val="24"/>
        </w:rPr>
      </w:pPr>
      <w:r>
        <w:rPr>
          <w:rFonts w:asciiTheme="majorHAnsi" w:hAnsiTheme="majorHAnsi" w:cs="Times New Roman"/>
          <w:sz w:val="24"/>
          <w:szCs w:val="24"/>
        </w:rPr>
        <w:t>In additional models, available upon request, we</w:t>
      </w:r>
      <w:r w:rsidR="00746639">
        <w:rPr>
          <w:rFonts w:asciiTheme="majorHAnsi" w:hAnsiTheme="majorHAnsi" w:cs="Times New Roman"/>
          <w:sz w:val="24"/>
          <w:szCs w:val="24"/>
        </w:rPr>
        <w:t xml:space="preserve"> examined whether our findings were sensitive to more flexible regression specifications</w:t>
      </w:r>
      <w:r>
        <w:rPr>
          <w:rFonts w:asciiTheme="majorHAnsi" w:hAnsiTheme="majorHAnsi" w:cs="Times New Roman"/>
          <w:sz w:val="24"/>
          <w:szCs w:val="24"/>
        </w:rPr>
        <w:t xml:space="preserve">. These included </w:t>
      </w:r>
      <w:r w:rsidR="00746639">
        <w:rPr>
          <w:rFonts w:asciiTheme="majorHAnsi" w:hAnsiTheme="majorHAnsi" w:cs="Times New Roman"/>
          <w:sz w:val="24"/>
          <w:szCs w:val="24"/>
        </w:rPr>
        <w:t xml:space="preserve">models </w:t>
      </w:r>
      <w:r>
        <w:rPr>
          <w:rFonts w:asciiTheme="majorHAnsi" w:hAnsiTheme="majorHAnsi" w:cs="Times New Roman"/>
          <w:sz w:val="24"/>
          <w:szCs w:val="24"/>
        </w:rPr>
        <w:t>in which</w:t>
      </w:r>
      <w:r w:rsidR="00746639">
        <w:rPr>
          <w:rFonts w:asciiTheme="majorHAnsi" w:hAnsiTheme="majorHAnsi" w:cs="Times New Roman"/>
          <w:sz w:val="24"/>
          <w:szCs w:val="24"/>
        </w:rPr>
        <w:t xml:space="preserve"> all covariates </w:t>
      </w:r>
      <w:r>
        <w:rPr>
          <w:rFonts w:asciiTheme="majorHAnsi" w:hAnsiTheme="majorHAnsi" w:cs="Times New Roman"/>
          <w:sz w:val="24"/>
          <w:szCs w:val="24"/>
        </w:rPr>
        <w:t xml:space="preserve">were interacted with the indicator for the “2010” cohort, to allow for changes over time in the relationship between school and teacher characteristics and kindergarten classroom characteristics, and models in which we simultaneously considered school poverty and school racial </w:t>
      </w:r>
      <w:r w:rsidR="005F6254">
        <w:rPr>
          <w:rFonts w:asciiTheme="majorHAnsi" w:hAnsiTheme="majorHAnsi" w:cs="Times New Roman"/>
          <w:sz w:val="24"/>
          <w:szCs w:val="24"/>
        </w:rPr>
        <w:t>composition</w:t>
      </w:r>
      <w:r>
        <w:rPr>
          <w:rFonts w:asciiTheme="majorHAnsi" w:hAnsiTheme="majorHAnsi" w:cs="Times New Roman"/>
          <w:sz w:val="24"/>
          <w:szCs w:val="24"/>
        </w:rPr>
        <w:t xml:space="preserve">. These models yielded substantively similar results, though larger standard errors led to fewer statistically significant </w:t>
      </w:r>
      <w:r w:rsidR="005F6254">
        <w:rPr>
          <w:rFonts w:asciiTheme="majorHAnsi" w:hAnsiTheme="majorHAnsi" w:cs="Times New Roman"/>
          <w:sz w:val="24"/>
          <w:szCs w:val="24"/>
        </w:rPr>
        <w:t>coefficients</w:t>
      </w:r>
      <w:r>
        <w:rPr>
          <w:rFonts w:asciiTheme="majorHAnsi" w:hAnsiTheme="majorHAnsi" w:cs="Times New Roman"/>
          <w:sz w:val="24"/>
          <w:szCs w:val="24"/>
        </w:rPr>
        <w:t>.</w:t>
      </w:r>
    </w:p>
    <w:p w:rsidR="002B4FE7" w:rsidRPr="00DA5B43" w:rsidRDefault="00D33E5B" w:rsidP="00973D3C">
      <w:pPr>
        <w:spacing w:after="0" w:line="480" w:lineRule="auto"/>
        <w:contextualSpacing/>
        <w:jc w:val="center"/>
        <w:rPr>
          <w:rFonts w:asciiTheme="majorHAnsi" w:hAnsiTheme="majorHAnsi" w:cs="Times New Roman"/>
          <w:sz w:val="24"/>
          <w:szCs w:val="24"/>
        </w:rPr>
      </w:pPr>
      <w:r w:rsidRPr="00DA5B43">
        <w:rPr>
          <w:rFonts w:asciiTheme="majorHAnsi" w:hAnsiTheme="majorHAnsi" w:cs="Times New Roman"/>
          <w:b/>
          <w:sz w:val="24"/>
          <w:szCs w:val="24"/>
        </w:rPr>
        <w:t>Discussion</w:t>
      </w:r>
    </w:p>
    <w:p w:rsidR="005C4D38" w:rsidRPr="00DA5B43" w:rsidRDefault="0058425C" w:rsidP="005C4D38">
      <w:pPr>
        <w:spacing w:after="0" w:line="480" w:lineRule="auto"/>
        <w:ind w:firstLine="720"/>
        <w:contextualSpacing/>
        <w:rPr>
          <w:rFonts w:asciiTheme="majorHAnsi" w:hAnsiTheme="majorHAnsi" w:cs="Times New Roman"/>
          <w:sz w:val="24"/>
          <w:szCs w:val="24"/>
        </w:rPr>
      </w:pPr>
      <w:r w:rsidRPr="00DA5B43">
        <w:rPr>
          <w:rFonts w:asciiTheme="majorHAnsi" w:hAnsiTheme="majorHAnsi" w:cs="Times New Roman"/>
          <w:sz w:val="24"/>
          <w:szCs w:val="24"/>
        </w:rPr>
        <w:t xml:space="preserve">This paper is the first to provide </w:t>
      </w:r>
      <w:r w:rsidR="004C2353" w:rsidRPr="00DA5B43">
        <w:rPr>
          <w:rFonts w:asciiTheme="majorHAnsi" w:hAnsiTheme="majorHAnsi" w:cs="Times New Roman"/>
          <w:sz w:val="24"/>
          <w:szCs w:val="24"/>
        </w:rPr>
        <w:t xml:space="preserve">nationally-representative empirical evidence on the changing nature of </w:t>
      </w:r>
      <w:r w:rsidR="00330869">
        <w:rPr>
          <w:rFonts w:asciiTheme="majorHAnsi" w:hAnsiTheme="majorHAnsi" w:cs="Times New Roman"/>
          <w:sz w:val="24"/>
          <w:szCs w:val="24"/>
        </w:rPr>
        <w:t xml:space="preserve">public school </w:t>
      </w:r>
      <w:r w:rsidR="004C2353" w:rsidRPr="00DA5B43">
        <w:rPr>
          <w:rFonts w:asciiTheme="majorHAnsi" w:hAnsiTheme="majorHAnsi" w:cs="Times New Roman"/>
          <w:sz w:val="24"/>
          <w:szCs w:val="24"/>
        </w:rPr>
        <w:t>kindergarten</w:t>
      </w:r>
      <w:r w:rsidR="00973D3C" w:rsidRPr="00DA5B43">
        <w:rPr>
          <w:rFonts w:asciiTheme="majorHAnsi" w:hAnsiTheme="majorHAnsi" w:cs="Times New Roman"/>
          <w:sz w:val="24"/>
          <w:szCs w:val="24"/>
        </w:rPr>
        <w:t xml:space="preserve"> over a period characterized by heightened accountability pre</w:t>
      </w:r>
      <w:r w:rsidR="005C4D38" w:rsidRPr="00DA5B43">
        <w:rPr>
          <w:rFonts w:asciiTheme="majorHAnsi" w:hAnsiTheme="majorHAnsi" w:cs="Times New Roman"/>
          <w:sz w:val="24"/>
          <w:szCs w:val="24"/>
        </w:rPr>
        <w:t>ssures in elementary schools as well as</w:t>
      </w:r>
      <w:r w:rsidR="00973D3C" w:rsidRPr="00DA5B43">
        <w:rPr>
          <w:rFonts w:asciiTheme="majorHAnsi" w:hAnsiTheme="majorHAnsi" w:cs="Times New Roman"/>
          <w:sz w:val="24"/>
          <w:szCs w:val="24"/>
        </w:rPr>
        <w:t xml:space="preserve"> heightened </w:t>
      </w:r>
      <w:r w:rsidR="00973D3C" w:rsidRPr="00DA5B43">
        <w:rPr>
          <w:rFonts w:asciiTheme="majorHAnsi" w:hAnsiTheme="majorHAnsi" w:cs="Times New Roman"/>
          <w:sz w:val="24"/>
          <w:szCs w:val="24"/>
        </w:rPr>
        <w:lastRenderedPageBreak/>
        <w:t>investments in early childhood education</w:t>
      </w:r>
      <w:r w:rsidR="004C2353" w:rsidRPr="00DA5B43">
        <w:rPr>
          <w:rFonts w:asciiTheme="majorHAnsi" w:hAnsiTheme="majorHAnsi" w:cs="Times New Roman"/>
          <w:sz w:val="24"/>
          <w:szCs w:val="24"/>
        </w:rPr>
        <w:t>. We consider</w:t>
      </w:r>
      <w:r w:rsidR="00973D3C" w:rsidRPr="00DA5B43">
        <w:rPr>
          <w:rFonts w:asciiTheme="majorHAnsi" w:hAnsiTheme="majorHAnsi" w:cs="Times New Roman"/>
          <w:sz w:val="24"/>
          <w:szCs w:val="24"/>
        </w:rPr>
        <w:t xml:space="preserve"> changes along five broad dimensions and find meaningful shifts across all five</w:t>
      </w:r>
      <w:r w:rsidR="00645AB7" w:rsidRPr="00DA5B43">
        <w:rPr>
          <w:rFonts w:asciiTheme="majorHAnsi" w:hAnsiTheme="majorHAnsi" w:cs="Times New Roman"/>
          <w:sz w:val="24"/>
          <w:szCs w:val="24"/>
        </w:rPr>
        <w:t xml:space="preserve">. </w:t>
      </w:r>
      <w:r w:rsidR="005C4D38" w:rsidRPr="00DA5B43">
        <w:rPr>
          <w:rFonts w:asciiTheme="majorHAnsi" w:hAnsiTheme="majorHAnsi" w:cs="Times New Roman"/>
          <w:sz w:val="24"/>
          <w:szCs w:val="24"/>
        </w:rPr>
        <w:t>We show</w:t>
      </w:r>
      <w:r w:rsidR="00C83DA2" w:rsidRPr="00DA5B43">
        <w:rPr>
          <w:rFonts w:asciiTheme="majorHAnsi" w:hAnsiTheme="majorHAnsi" w:cs="Times New Roman"/>
          <w:sz w:val="24"/>
          <w:szCs w:val="24"/>
        </w:rPr>
        <w:t xml:space="preserve"> that</w:t>
      </w:r>
      <w:r w:rsidR="00EF2BD5" w:rsidRPr="00DA5B43">
        <w:rPr>
          <w:rFonts w:asciiTheme="majorHAnsi" w:hAnsiTheme="majorHAnsi" w:cs="Times New Roman"/>
          <w:sz w:val="24"/>
          <w:szCs w:val="24"/>
        </w:rPr>
        <w:t xml:space="preserve"> relative to their counterparts in 1998,</w:t>
      </w:r>
      <w:r w:rsidR="001F6C1C">
        <w:rPr>
          <w:rFonts w:asciiTheme="majorHAnsi" w:hAnsiTheme="majorHAnsi" w:cs="Times New Roman"/>
          <w:sz w:val="24"/>
          <w:szCs w:val="24"/>
        </w:rPr>
        <w:t xml:space="preserve"> public school</w:t>
      </w:r>
      <w:r w:rsidR="00C83DA2" w:rsidRPr="00DA5B43">
        <w:rPr>
          <w:rFonts w:asciiTheme="majorHAnsi" w:hAnsiTheme="majorHAnsi" w:cs="Times New Roman"/>
          <w:sz w:val="24"/>
          <w:szCs w:val="24"/>
        </w:rPr>
        <w:t xml:space="preserve"> kindergarten teachers in </w:t>
      </w:r>
      <w:r w:rsidR="0036727F" w:rsidRPr="00DA5B43">
        <w:rPr>
          <w:rFonts w:asciiTheme="majorHAnsi" w:hAnsiTheme="majorHAnsi" w:cs="Times New Roman"/>
          <w:sz w:val="24"/>
          <w:szCs w:val="24"/>
        </w:rPr>
        <w:t>2010</w:t>
      </w:r>
      <w:r w:rsidR="00C83DA2" w:rsidRPr="00DA5B43">
        <w:rPr>
          <w:rFonts w:asciiTheme="majorHAnsi" w:hAnsiTheme="majorHAnsi" w:cs="Times New Roman"/>
          <w:sz w:val="24"/>
          <w:szCs w:val="24"/>
        </w:rPr>
        <w:t xml:space="preserve"> are far more likely to believe that academic instruction should begin </w:t>
      </w:r>
      <w:r w:rsidR="00973D3C" w:rsidRPr="00DA5B43">
        <w:rPr>
          <w:rFonts w:asciiTheme="majorHAnsi" w:hAnsiTheme="majorHAnsi" w:cs="Times New Roman"/>
          <w:sz w:val="24"/>
          <w:szCs w:val="24"/>
        </w:rPr>
        <w:t>prior to kindergarten entry</w:t>
      </w:r>
      <w:r w:rsidR="005C4D38" w:rsidRPr="00DA5B43">
        <w:rPr>
          <w:rFonts w:asciiTheme="majorHAnsi" w:hAnsiTheme="majorHAnsi" w:cs="Times New Roman"/>
          <w:sz w:val="24"/>
          <w:szCs w:val="24"/>
        </w:rPr>
        <w:t>. T</w:t>
      </w:r>
      <w:r w:rsidR="0060600A" w:rsidRPr="00DA5B43">
        <w:rPr>
          <w:rFonts w:asciiTheme="majorHAnsi" w:hAnsiTheme="majorHAnsi" w:cs="Times New Roman"/>
          <w:sz w:val="24"/>
          <w:szCs w:val="24"/>
        </w:rPr>
        <w:t xml:space="preserve">hey are </w:t>
      </w:r>
      <w:r w:rsidR="005C4D38" w:rsidRPr="00DA5B43">
        <w:rPr>
          <w:rFonts w:asciiTheme="majorHAnsi" w:hAnsiTheme="majorHAnsi" w:cs="Times New Roman"/>
          <w:sz w:val="24"/>
          <w:szCs w:val="24"/>
        </w:rPr>
        <w:t xml:space="preserve">also </w:t>
      </w:r>
      <w:r w:rsidR="0060600A" w:rsidRPr="00DA5B43">
        <w:rPr>
          <w:rFonts w:asciiTheme="majorHAnsi" w:hAnsiTheme="majorHAnsi" w:cs="Times New Roman"/>
          <w:sz w:val="24"/>
          <w:szCs w:val="24"/>
        </w:rPr>
        <w:t>more than twice as likely to</w:t>
      </w:r>
      <w:r w:rsidR="00CB360D" w:rsidRPr="00DA5B43">
        <w:rPr>
          <w:rFonts w:asciiTheme="majorHAnsi" w:hAnsiTheme="majorHAnsi" w:cs="Times New Roman"/>
          <w:sz w:val="24"/>
          <w:szCs w:val="24"/>
        </w:rPr>
        <w:t xml:space="preserve"> expect</w:t>
      </w:r>
      <w:r w:rsidR="00C83DA2" w:rsidRPr="00DA5B43">
        <w:rPr>
          <w:rFonts w:asciiTheme="majorHAnsi" w:hAnsiTheme="majorHAnsi" w:cs="Times New Roman"/>
          <w:sz w:val="24"/>
          <w:szCs w:val="24"/>
        </w:rPr>
        <w:t xml:space="preserve"> </w:t>
      </w:r>
      <w:r w:rsidR="0060600A" w:rsidRPr="00DA5B43">
        <w:rPr>
          <w:rFonts w:asciiTheme="majorHAnsi" w:hAnsiTheme="majorHAnsi" w:cs="Times New Roman"/>
          <w:sz w:val="24"/>
          <w:szCs w:val="24"/>
        </w:rPr>
        <w:t xml:space="preserve">that </w:t>
      </w:r>
      <w:r w:rsidR="005C4D38" w:rsidRPr="00DA5B43">
        <w:rPr>
          <w:rFonts w:asciiTheme="majorHAnsi" w:hAnsiTheme="majorHAnsi" w:cs="Times New Roman"/>
          <w:sz w:val="24"/>
          <w:szCs w:val="24"/>
        </w:rPr>
        <w:t xml:space="preserve">most </w:t>
      </w:r>
      <w:r w:rsidR="00C83DA2" w:rsidRPr="00DA5B43">
        <w:rPr>
          <w:rFonts w:asciiTheme="majorHAnsi" w:hAnsiTheme="majorHAnsi" w:cs="Times New Roman"/>
          <w:sz w:val="24"/>
          <w:szCs w:val="24"/>
        </w:rPr>
        <w:t>children will leave their classrooms knowing to read.</w:t>
      </w:r>
      <w:r w:rsidR="005C4D38" w:rsidRPr="00DA5B43">
        <w:rPr>
          <w:rFonts w:asciiTheme="majorHAnsi" w:hAnsiTheme="majorHAnsi" w:cs="Times New Roman"/>
          <w:sz w:val="24"/>
          <w:szCs w:val="24"/>
        </w:rPr>
        <w:t xml:space="preserve"> </w:t>
      </w:r>
      <w:r w:rsidR="00C92F08">
        <w:rPr>
          <w:rFonts w:asciiTheme="majorHAnsi" w:hAnsiTheme="majorHAnsi" w:cs="Times New Roman"/>
          <w:sz w:val="24"/>
          <w:szCs w:val="24"/>
        </w:rPr>
        <w:t>We</w:t>
      </w:r>
      <w:r w:rsidR="00C24ED4" w:rsidRPr="00DA5B43">
        <w:rPr>
          <w:rFonts w:asciiTheme="majorHAnsi" w:hAnsiTheme="majorHAnsi" w:cs="Times New Roman"/>
          <w:sz w:val="24"/>
          <w:szCs w:val="24"/>
        </w:rPr>
        <w:t xml:space="preserve"> observe a </w:t>
      </w:r>
      <w:r w:rsidR="00C92F08">
        <w:rPr>
          <w:rFonts w:asciiTheme="majorHAnsi" w:hAnsiTheme="majorHAnsi" w:cs="Times New Roman"/>
          <w:sz w:val="24"/>
          <w:szCs w:val="24"/>
        </w:rPr>
        <w:t>corresponding</w:t>
      </w:r>
      <w:r w:rsidR="00C92F08" w:rsidRPr="00DA5B43">
        <w:rPr>
          <w:rFonts w:asciiTheme="majorHAnsi" w:hAnsiTheme="majorHAnsi" w:cs="Times New Roman"/>
          <w:sz w:val="24"/>
          <w:szCs w:val="24"/>
        </w:rPr>
        <w:t xml:space="preserve"> </w:t>
      </w:r>
      <w:r w:rsidR="00C24ED4" w:rsidRPr="00DA5B43">
        <w:rPr>
          <w:rFonts w:asciiTheme="majorHAnsi" w:hAnsiTheme="majorHAnsi" w:cs="Times New Roman"/>
          <w:sz w:val="24"/>
          <w:szCs w:val="24"/>
        </w:rPr>
        <w:t xml:space="preserve">increase in </w:t>
      </w:r>
      <w:r w:rsidR="007202DD" w:rsidRPr="00DA5B43">
        <w:rPr>
          <w:rFonts w:asciiTheme="majorHAnsi" w:hAnsiTheme="majorHAnsi" w:cs="Times New Roman"/>
          <w:sz w:val="24"/>
          <w:szCs w:val="24"/>
        </w:rPr>
        <w:t>literacy</w:t>
      </w:r>
      <w:r w:rsidR="0060600A" w:rsidRPr="00DA5B43">
        <w:rPr>
          <w:rFonts w:asciiTheme="majorHAnsi" w:hAnsiTheme="majorHAnsi" w:cs="Times New Roman"/>
          <w:sz w:val="24"/>
          <w:szCs w:val="24"/>
        </w:rPr>
        <w:t xml:space="preserve"> and math content instruction in kindergarten classrooms</w:t>
      </w:r>
      <w:r w:rsidR="00C67345" w:rsidRPr="00DA5B43">
        <w:rPr>
          <w:rFonts w:asciiTheme="majorHAnsi" w:hAnsiTheme="majorHAnsi" w:cs="Times New Roman"/>
          <w:sz w:val="24"/>
          <w:szCs w:val="24"/>
        </w:rPr>
        <w:t xml:space="preserve">, </w:t>
      </w:r>
      <w:r w:rsidR="0060600A" w:rsidRPr="00DA5B43">
        <w:rPr>
          <w:rFonts w:asciiTheme="majorHAnsi" w:hAnsiTheme="majorHAnsi" w:cs="Times New Roman"/>
          <w:sz w:val="24"/>
          <w:szCs w:val="24"/>
        </w:rPr>
        <w:t xml:space="preserve">with </w:t>
      </w:r>
      <w:r w:rsidR="00C67345" w:rsidRPr="00DA5B43">
        <w:rPr>
          <w:rFonts w:asciiTheme="majorHAnsi" w:hAnsiTheme="majorHAnsi" w:cs="Times New Roman"/>
          <w:sz w:val="24"/>
          <w:szCs w:val="24"/>
        </w:rPr>
        <w:t>particular</w:t>
      </w:r>
      <w:r w:rsidR="007202DD" w:rsidRPr="00DA5B43">
        <w:rPr>
          <w:rFonts w:asciiTheme="majorHAnsi" w:hAnsiTheme="majorHAnsi" w:cs="Times New Roman"/>
          <w:sz w:val="24"/>
          <w:szCs w:val="24"/>
        </w:rPr>
        <w:t>ly</w:t>
      </w:r>
      <w:r w:rsidR="00C67345" w:rsidRPr="00DA5B43">
        <w:rPr>
          <w:rFonts w:asciiTheme="majorHAnsi" w:hAnsiTheme="majorHAnsi" w:cs="Times New Roman"/>
          <w:sz w:val="24"/>
          <w:szCs w:val="24"/>
        </w:rPr>
        <w:t xml:space="preserve"> </w:t>
      </w:r>
      <w:r w:rsidR="0060600A" w:rsidRPr="00DA5B43">
        <w:rPr>
          <w:rFonts w:asciiTheme="majorHAnsi" w:hAnsiTheme="majorHAnsi" w:cs="Times New Roman"/>
          <w:sz w:val="24"/>
          <w:szCs w:val="24"/>
        </w:rPr>
        <w:t>large increases in</w:t>
      </w:r>
      <w:r w:rsidR="00406F9D" w:rsidRPr="00DA5B43">
        <w:rPr>
          <w:rFonts w:asciiTheme="majorHAnsi" w:hAnsiTheme="majorHAnsi" w:cs="Times New Roman"/>
          <w:sz w:val="24"/>
          <w:szCs w:val="24"/>
        </w:rPr>
        <w:t xml:space="preserve"> time spent on</w:t>
      </w:r>
      <w:r w:rsidR="0060600A" w:rsidRPr="00DA5B43">
        <w:rPr>
          <w:rFonts w:asciiTheme="majorHAnsi" w:hAnsiTheme="majorHAnsi" w:cs="Times New Roman"/>
          <w:sz w:val="24"/>
          <w:szCs w:val="24"/>
        </w:rPr>
        <w:t xml:space="preserve"> </w:t>
      </w:r>
      <w:r w:rsidR="007202DD" w:rsidRPr="00DA5B43">
        <w:rPr>
          <w:rFonts w:asciiTheme="majorHAnsi" w:hAnsiTheme="majorHAnsi" w:cs="Times New Roman"/>
          <w:sz w:val="24"/>
          <w:szCs w:val="24"/>
        </w:rPr>
        <w:t>“challenging”</w:t>
      </w:r>
      <w:r w:rsidR="00C67345" w:rsidRPr="00DA5B43">
        <w:rPr>
          <w:rFonts w:asciiTheme="majorHAnsi" w:hAnsiTheme="majorHAnsi" w:cs="Times New Roman"/>
          <w:sz w:val="24"/>
          <w:szCs w:val="24"/>
        </w:rPr>
        <w:t xml:space="preserve"> topics</w:t>
      </w:r>
      <w:r w:rsidR="00C24ED4" w:rsidRPr="00DA5B43">
        <w:rPr>
          <w:rFonts w:asciiTheme="majorHAnsi" w:hAnsiTheme="majorHAnsi" w:cs="Times New Roman"/>
          <w:sz w:val="24"/>
          <w:szCs w:val="24"/>
        </w:rPr>
        <w:t xml:space="preserve"> </w:t>
      </w:r>
      <w:r w:rsidR="00C67345" w:rsidRPr="00DA5B43">
        <w:rPr>
          <w:rFonts w:asciiTheme="majorHAnsi" w:hAnsiTheme="majorHAnsi" w:cs="Times New Roman"/>
          <w:sz w:val="24"/>
          <w:szCs w:val="24"/>
        </w:rPr>
        <w:t xml:space="preserve">previously </w:t>
      </w:r>
      <w:r w:rsidR="00C24ED4" w:rsidRPr="00DA5B43">
        <w:rPr>
          <w:rFonts w:asciiTheme="majorHAnsi" w:hAnsiTheme="majorHAnsi" w:cs="Times New Roman"/>
          <w:sz w:val="24"/>
          <w:szCs w:val="24"/>
        </w:rPr>
        <w:t>considered outside the scope of kindergarten.</w:t>
      </w:r>
      <w:r w:rsidR="00C67345" w:rsidRPr="00DA5B43">
        <w:rPr>
          <w:rFonts w:asciiTheme="majorHAnsi" w:hAnsiTheme="majorHAnsi" w:cs="Times New Roman"/>
          <w:sz w:val="24"/>
          <w:szCs w:val="24"/>
        </w:rPr>
        <w:t xml:space="preserve"> </w:t>
      </w:r>
      <w:r w:rsidR="0060600A" w:rsidRPr="00DA5B43">
        <w:rPr>
          <w:rFonts w:asciiTheme="majorHAnsi" w:hAnsiTheme="majorHAnsi" w:cs="Times New Roman"/>
          <w:sz w:val="24"/>
          <w:szCs w:val="24"/>
        </w:rPr>
        <w:t xml:space="preserve"> </w:t>
      </w:r>
    </w:p>
    <w:p w:rsidR="00173D99" w:rsidRPr="00DA5B43" w:rsidRDefault="008A4D74" w:rsidP="005C4D38">
      <w:pPr>
        <w:spacing w:after="0" w:line="480" w:lineRule="auto"/>
        <w:ind w:firstLine="720"/>
        <w:contextualSpacing/>
        <w:rPr>
          <w:rFonts w:asciiTheme="majorHAnsi" w:hAnsiTheme="majorHAnsi" w:cs="Times New Roman"/>
          <w:sz w:val="24"/>
          <w:szCs w:val="24"/>
        </w:rPr>
      </w:pPr>
      <w:r w:rsidRPr="00DA5B43">
        <w:rPr>
          <w:rFonts w:asciiTheme="majorHAnsi" w:hAnsiTheme="majorHAnsi" w:cs="Times New Roman"/>
          <w:sz w:val="24"/>
          <w:szCs w:val="24"/>
        </w:rPr>
        <w:t xml:space="preserve">Given the substantial shift towards full-day kindergarten over the period investigated, it was conceivable that we would find increases in time devoted to </w:t>
      </w:r>
      <w:r w:rsidRPr="00454E78">
        <w:rPr>
          <w:rFonts w:asciiTheme="majorHAnsi" w:hAnsiTheme="majorHAnsi" w:cs="Times New Roman"/>
          <w:i/>
          <w:sz w:val="24"/>
          <w:szCs w:val="24"/>
        </w:rPr>
        <w:t xml:space="preserve">all </w:t>
      </w:r>
      <w:r w:rsidRPr="00DA5B43">
        <w:rPr>
          <w:rFonts w:asciiTheme="majorHAnsi" w:hAnsiTheme="majorHAnsi" w:cs="Times New Roman"/>
          <w:sz w:val="24"/>
          <w:szCs w:val="24"/>
        </w:rPr>
        <w:t>subjects.  However, this was not the case. W</w:t>
      </w:r>
      <w:r w:rsidR="007202DD" w:rsidRPr="00DA5B43">
        <w:rPr>
          <w:rFonts w:asciiTheme="majorHAnsi" w:hAnsiTheme="majorHAnsi" w:cs="Times New Roman"/>
          <w:sz w:val="24"/>
          <w:szCs w:val="24"/>
        </w:rPr>
        <w:t>e document substantial reductions in time spent on art, music and science (though no</w:t>
      </w:r>
      <w:r w:rsidR="0060600A" w:rsidRPr="00DA5B43">
        <w:rPr>
          <w:rFonts w:asciiTheme="majorHAnsi" w:hAnsiTheme="majorHAnsi" w:cs="Times New Roman"/>
          <w:sz w:val="24"/>
          <w:szCs w:val="24"/>
        </w:rPr>
        <w:t>t social studies</w:t>
      </w:r>
      <w:r w:rsidR="00173D99" w:rsidRPr="00DA5B43">
        <w:rPr>
          <w:rFonts w:asciiTheme="majorHAnsi" w:hAnsiTheme="majorHAnsi" w:cs="Times New Roman"/>
          <w:sz w:val="24"/>
          <w:szCs w:val="24"/>
        </w:rPr>
        <w:t>, physical education</w:t>
      </w:r>
      <w:r w:rsidR="006A6427">
        <w:rPr>
          <w:rFonts w:asciiTheme="majorHAnsi" w:hAnsiTheme="majorHAnsi" w:cs="Times New Roman"/>
          <w:sz w:val="24"/>
          <w:szCs w:val="24"/>
        </w:rPr>
        <w:t>,</w:t>
      </w:r>
      <w:r w:rsidR="00454E78">
        <w:rPr>
          <w:rFonts w:asciiTheme="majorHAnsi" w:hAnsiTheme="majorHAnsi" w:cs="Times New Roman"/>
          <w:sz w:val="24"/>
          <w:szCs w:val="24"/>
        </w:rPr>
        <w:t xml:space="preserve"> or recess</w:t>
      </w:r>
      <w:r w:rsidR="0060600A" w:rsidRPr="00DA5B43">
        <w:rPr>
          <w:rFonts w:asciiTheme="majorHAnsi" w:hAnsiTheme="majorHAnsi" w:cs="Times New Roman"/>
          <w:sz w:val="24"/>
          <w:szCs w:val="24"/>
        </w:rPr>
        <w:t xml:space="preserve">). </w:t>
      </w:r>
    </w:p>
    <w:p w:rsidR="007E0445" w:rsidRPr="00DA5B43" w:rsidRDefault="007E0445" w:rsidP="005C4D38">
      <w:pPr>
        <w:spacing w:after="0" w:line="480" w:lineRule="auto"/>
        <w:ind w:firstLine="720"/>
        <w:contextualSpacing/>
        <w:rPr>
          <w:rFonts w:asciiTheme="majorHAnsi" w:hAnsiTheme="majorHAnsi" w:cs="Times New Roman"/>
          <w:sz w:val="24"/>
          <w:szCs w:val="24"/>
        </w:rPr>
      </w:pPr>
      <w:r w:rsidRPr="00DA5B43">
        <w:rPr>
          <w:rFonts w:asciiTheme="majorHAnsi" w:hAnsiTheme="majorHAnsi" w:cs="Times New Roman"/>
          <w:sz w:val="24"/>
          <w:szCs w:val="24"/>
        </w:rPr>
        <w:t xml:space="preserve">Further, teachers in 2010 </w:t>
      </w:r>
      <w:r w:rsidR="00C92F08">
        <w:rPr>
          <w:rFonts w:asciiTheme="majorHAnsi" w:hAnsiTheme="majorHAnsi" w:cs="Times New Roman"/>
          <w:sz w:val="24"/>
          <w:szCs w:val="24"/>
        </w:rPr>
        <w:t>were</w:t>
      </w:r>
      <w:r w:rsidR="00C92F08" w:rsidRPr="00DA5B43">
        <w:rPr>
          <w:rFonts w:asciiTheme="majorHAnsi" w:hAnsiTheme="majorHAnsi" w:cs="Times New Roman"/>
          <w:sz w:val="24"/>
          <w:szCs w:val="24"/>
        </w:rPr>
        <w:t xml:space="preserve"> </w:t>
      </w:r>
      <w:r w:rsidRPr="00DA5B43">
        <w:rPr>
          <w:rFonts w:asciiTheme="majorHAnsi" w:hAnsiTheme="majorHAnsi" w:cs="Times New Roman"/>
          <w:sz w:val="24"/>
          <w:szCs w:val="24"/>
        </w:rPr>
        <w:t xml:space="preserve">far less likely to indicate </w:t>
      </w:r>
      <w:r w:rsidR="00C92F08">
        <w:rPr>
          <w:rFonts w:asciiTheme="majorHAnsi" w:hAnsiTheme="majorHAnsi" w:cs="Times New Roman"/>
          <w:sz w:val="24"/>
          <w:szCs w:val="24"/>
        </w:rPr>
        <w:t xml:space="preserve">that </w:t>
      </w:r>
      <w:r w:rsidRPr="00DA5B43">
        <w:rPr>
          <w:rFonts w:asciiTheme="majorHAnsi" w:hAnsiTheme="majorHAnsi" w:cs="Times New Roman"/>
          <w:sz w:val="24"/>
          <w:szCs w:val="24"/>
        </w:rPr>
        <w:t>their classroom include</w:t>
      </w:r>
      <w:r w:rsidR="00C92F08">
        <w:rPr>
          <w:rFonts w:asciiTheme="majorHAnsi" w:hAnsiTheme="majorHAnsi" w:cs="Times New Roman"/>
          <w:sz w:val="24"/>
          <w:szCs w:val="24"/>
        </w:rPr>
        <w:t>d</w:t>
      </w:r>
      <w:r w:rsidRPr="00DA5B43">
        <w:rPr>
          <w:rFonts w:asciiTheme="majorHAnsi" w:hAnsiTheme="majorHAnsi" w:cs="Times New Roman"/>
          <w:sz w:val="24"/>
          <w:szCs w:val="24"/>
        </w:rPr>
        <w:t xml:space="preserve"> various activity centers including art areas, dramatic play areas, science areas, or water/sand tables. </w:t>
      </w:r>
      <w:r w:rsidR="0060600A" w:rsidRPr="00DA5B43">
        <w:rPr>
          <w:rFonts w:asciiTheme="majorHAnsi" w:hAnsiTheme="majorHAnsi" w:cs="Times New Roman"/>
          <w:sz w:val="24"/>
          <w:szCs w:val="24"/>
        </w:rPr>
        <w:t xml:space="preserve">These trends are </w:t>
      </w:r>
      <w:r w:rsidR="007202DD" w:rsidRPr="00DA5B43">
        <w:rPr>
          <w:rFonts w:asciiTheme="majorHAnsi" w:hAnsiTheme="majorHAnsi" w:cs="Times New Roman"/>
          <w:sz w:val="24"/>
          <w:szCs w:val="24"/>
        </w:rPr>
        <w:t xml:space="preserve">consistent with the </w:t>
      </w:r>
      <w:r w:rsidR="0060600A" w:rsidRPr="00DA5B43">
        <w:rPr>
          <w:rFonts w:asciiTheme="majorHAnsi" w:hAnsiTheme="majorHAnsi" w:cs="Times New Roman"/>
          <w:sz w:val="24"/>
          <w:szCs w:val="24"/>
        </w:rPr>
        <w:t>possibility</w:t>
      </w:r>
      <w:r w:rsidR="007202DD" w:rsidRPr="00DA5B43">
        <w:rPr>
          <w:rFonts w:asciiTheme="majorHAnsi" w:hAnsiTheme="majorHAnsi" w:cs="Times New Roman"/>
          <w:sz w:val="24"/>
          <w:szCs w:val="24"/>
        </w:rPr>
        <w:t xml:space="preserve"> that a heightened focus on literacy and math instruction </w:t>
      </w:r>
      <w:r w:rsidRPr="00DA5B43">
        <w:rPr>
          <w:rFonts w:asciiTheme="majorHAnsi" w:hAnsiTheme="majorHAnsi" w:cs="Times New Roman"/>
          <w:sz w:val="24"/>
          <w:szCs w:val="24"/>
        </w:rPr>
        <w:t>crowded out</w:t>
      </w:r>
      <w:r w:rsidR="007202DD" w:rsidRPr="00DA5B43">
        <w:rPr>
          <w:rFonts w:asciiTheme="majorHAnsi" w:hAnsiTheme="majorHAnsi" w:cs="Times New Roman"/>
          <w:sz w:val="24"/>
          <w:szCs w:val="24"/>
        </w:rPr>
        <w:t xml:space="preserve"> </w:t>
      </w:r>
      <w:r w:rsidRPr="00DA5B43">
        <w:rPr>
          <w:rFonts w:asciiTheme="majorHAnsi" w:hAnsiTheme="majorHAnsi" w:cs="Times New Roman"/>
          <w:sz w:val="24"/>
          <w:szCs w:val="24"/>
        </w:rPr>
        <w:t>coverage of other</w:t>
      </w:r>
      <w:r w:rsidR="007202DD" w:rsidRPr="00DA5B43">
        <w:rPr>
          <w:rFonts w:asciiTheme="majorHAnsi" w:hAnsiTheme="majorHAnsi" w:cs="Times New Roman"/>
          <w:sz w:val="24"/>
          <w:szCs w:val="24"/>
        </w:rPr>
        <w:t xml:space="preserve"> subjects</w:t>
      </w:r>
      <w:r w:rsidRPr="00DA5B43">
        <w:rPr>
          <w:rFonts w:asciiTheme="majorHAnsi" w:hAnsiTheme="majorHAnsi" w:cs="Times New Roman"/>
          <w:sz w:val="24"/>
          <w:szCs w:val="24"/>
        </w:rPr>
        <w:t>. Taken together with the drops we document in</w:t>
      </w:r>
      <w:r w:rsidR="0060600A" w:rsidRPr="00DA5B43">
        <w:rPr>
          <w:rFonts w:asciiTheme="majorHAnsi" w:hAnsiTheme="majorHAnsi" w:cs="Times New Roman"/>
          <w:sz w:val="24"/>
          <w:szCs w:val="24"/>
        </w:rPr>
        <w:t xml:space="preserve"> “child-selected activities” and </w:t>
      </w:r>
      <w:r w:rsidRPr="00DA5B43">
        <w:rPr>
          <w:rFonts w:asciiTheme="majorHAnsi" w:hAnsiTheme="majorHAnsi" w:cs="Times New Roman"/>
          <w:sz w:val="24"/>
          <w:szCs w:val="24"/>
        </w:rPr>
        <w:t>the increases in</w:t>
      </w:r>
      <w:r w:rsidR="0060600A" w:rsidRPr="00DA5B43">
        <w:rPr>
          <w:rFonts w:asciiTheme="majorHAnsi" w:hAnsiTheme="majorHAnsi" w:cs="Times New Roman"/>
          <w:sz w:val="24"/>
          <w:szCs w:val="24"/>
        </w:rPr>
        <w:t xml:space="preserve"> “teacher-directed instruction” </w:t>
      </w:r>
      <w:r w:rsidRPr="00DA5B43">
        <w:rPr>
          <w:rFonts w:asciiTheme="majorHAnsi" w:hAnsiTheme="majorHAnsi" w:cs="Times New Roman"/>
          <w:sz w:val="24"/>
          <w:szCs w:val="24"/>
        </w:rPr>
        <w:t>as well as</w:t>
      </w:r>
      <w:r w:rsidR="0060600A" w:rsidRPr="00DA5B43">
        <w:rPr>
          <w:rFonts w:asciiTheme="majorHAnsi" w:hAnsiTheme="majorHAnsi" w:cs="Times New Roman"/>
          <w:sz w:val="24"/>
          <w:szCs w:val="24"/>
        </w:rPr>
        <w:t xml:space="preserve"> the </w:t>
      </w:r>
      <w:r w:rsidR="00454E78">
        <w:rPr>
          <w:rFonts w:asciiTheme="majorHAnsi" w:hAnsiTheme="majorHAnsi" w:cs="Times New Roman"/>
          <w:sz w:val="24"/>
          <w:szCs w:val="24"/>
        </w:rPr>
        <w:t xml:space="preserve">heightened </w:t>
      </w:r>
      <w:r w:rsidR="0060600A" w:rsidRPr="00DA5B43">
        <w:rPr>
          <w:rFonts w:asciiTheme="majorHAnsi" w:hAnsiTheme="majorHAnsi" w:cs="Times New Roman"/>
          <w:sz w:val="24"/>
          <w:szCs w:val="24"/>
        </w:rPr>
        <w:t>use of text</w:t>
      </w:r>
      <w:r w:rsidRPr="00DA5B43">
        <w:rPr>
          <w:rFonts w:asciiTheme="majorHAnsi" w:hAnsiTheme="majorHAnsi" w:cs="Times New Roman"/>
          <w:sz w:val="24"/>
          <w:szCs w:val="24"/>
        </w:rPr>
        <w:t xml:space="preserve">books, workbooks and worksheets, our results may also suggest important shifts in the pedagogical approaches to kindergarten instruction.  </w:t>
      </w:r>
      <w:r w:rsidR="0060600A" w:rsidRPr="00DA5B43">
        <w:rPr>
          <w:rFonts w:asciiTheme="majorHAnsi" w:hAnsiTheme="majorHAnsi" w:cs="Times New Roman"/>
          <w:sz w:val="24"/>
          <w:szCs w:val="24"/>
        </w:rPr>
        <w:t xml:space="preserve"> </w:t>
      </w:r>
    </w:p>
    <w:p w:rsidR="001E5DEF" w:rsidRDefault="007E0445" w:rsidP="00875C37">
      <w:pPr>
        <w:spacing w:after="0" w:line="480" w:lineRule="auto"/>
        <w:ind w:firstLine="720"/>
        <w:contextualSpacing/>
        <w:rPr>
          <w:rFonts w:asciiTheme="majorHAnsi" w:hAnsiTheme="majorHAnsi" w:cs="Times New Roman"/>
          <w:sz w:val="24"/>
          <w:szCs w:val="24"/>
        </w:rPr>
      </w:pPr>
      <w:r w:rsidRPr="00DA5B43">
        <w:rPr>
          <w:rFonts w:asciiTheme="majorHAnsi" w:hAnsiTheme="majorHAnsi" w:cs="Times New Roman"/>
          <w:sz w:val="24"/>
          <w:szCs w:val="24"/>
        </w:rPr>
        <w:t>W</w:t>
      </w:r>
      <w:r w:rsidR="0060600A" w:rsidRPr="00DA5B43">
        <w:rPr>
          <w:rFonts w:asciiTheme="majorHAnsi" w:hAnsiTheme="majorHAnsi" w:cs="Times New Roman"/>
          <w:sz w:val="24"/>
          <w:szCs w:val="24"/>
        </w:rPr>
        <w:t>e</w:t>
      </w:r>
      <w:r w:rsidRPr="00DA5B43">
        <w:rPr>
          <w:rFonts w:asciiTheme="majorHAnsi" w:hAnsiTheme="majorHAnsi" w:cs="Times New Roman"/>
          <w:sz w:val="24"/>
          <w:szCs w:val="24"/>
        </w:rPr>
        <w:t xml:space="preserve"> </w:t>
      </w:r>
      <w:r w:rsidR="0060600A" w:rsidRPr="00DA5B43">
        <w:rPr>
          <w:rFonts w:asciiTheme="majorHAnsi" w:hAnsiTheme="majorHAnsi" w:cs="Times New Roman"/>
          <w:sz w:val="24"/>
          <w:szCs w:val="24"/>
        </w:rPr>
        <w:t>document striking increases in the use of standardized tests in early elementary classrooms.</w:t>
      </w:r>
      <w:r w:rsidR="00592BAF" w:rsidRPr="00DA5B43">
        <w:rPr>
          <w:rFonts w:asciiTheme="majorHAnsi" w:hAnsiTheme="majorHAnsi" w:cs="Times New Roman"/>
          <w:sz w:val="24"/>
          <w:szCs w:val="24"/>
        </w:rPr>
        <w:t xml:space="preserve"> In 2010, roughly 30 percent of </w:t>
      </w:r>
      <w:r w:rsidR="001F6C1C">
        <w:rPr>
          <w:rFonts w:asciiTheme="majorHAnsi" w:hAnsiTheme="majorHAnsi" w:cs="Times New Roman"/>
          <w:sz w:val="24"/>
          <w:szCs w:val="24"/>
        </w:rPr>
        <w:t xml:space="preserve">public school </w:t>
      </w:r>
      <w:r w:rsidR="00592BAF" w:rsidRPr="00DA5B43">
        <w:rPr>
          <w:rFonts w:asciiTheme="majorHAnsi" w:hAnsiTheme="majorHAnsi" w:cs="Times New Roman"/>
          <w:sz w:val="24"/>
          <w:szCs w:val="24"/>
        </w:rPr>
        <w:t xml:space="preserve">kindergarten teachers reported using standardized tests at least once a month. This is 2.6 times more often than the rate </w:t>
      </w:r>
      <w:r w:rsidR="00592BAF" w:rsidRPr="00DA5B43">
        <w:rPr>
          <w:rFonts w:asciiTheme="majorHAnsi" w:hAnsiTheme="majorHAnsi" w:cs="Times New Roman"/>
          <w:sz w:val="24"/>
          <w:szCs w:val="24"/>
        </w:rPr>
        <w:lastRenderedPageBreak/>
        <w:t xml:space="preserve">reported by </w:t>
      </w:r>
      <w:r w:rsidR="00592BAF" w:rsidRPr="00DA5B43">
        <w:rPr>
          <w:rFonts w:asciiTheme="majorHAnsi" w:hAnsiTheme="majorHAnsi" w:cs="Times New Roman"/>
          <w:i/>
          <w:sz w:val="24"/>
          <w:szCs w:val="24"/>
        </w:rPr>
        <w:t xml:space="preserve">first grade </w:t>
      </w:r>
      <w:r w:rsidR="00592BAF" w:rsidRPr="00DA5B43">
        <w:rPr>
          <w:rFonts w:asciiTheme="majorHAnsi" w:hAnsiTheme="majorHAnsi" w:cs="Times New Roman"/>
          <w:sz w:val="24"/>
          <w:szCs w:val="24"/>
        </w:rPr>
        <w:t xml:space="preserve">teachers in 1999. </w:t>
      </w:r>
      <w:r w:rsidR="00454E78">
        <w:rPr>
          <w:rFonts w:asciiTheme="majorHAnsi" w:hAnsiTheme="majorHAnsi" w:cs="Times New Roman"/>
          <w:sz w:val="24"/>
          <w:szCs w:val="24"/>
        </w:rPr>
        <w:t xml:space="preserve">Further, there was a 20 percentage point increase in both kindergarten and first grade teachers indicating that they consider children’s performance relative to state or local standards very important or essential.  </w:t>
      </w:r>
    </w:p>
    <w:p w:rsidR="002670E0" w:rsidRPr="00DA5B43" w:rsidRDefault="00592BAF" w:rsidP="00875C37">
      <w:pPr>
        <w:spacing w:after="0" w:line="480" w:lineRule="auto"/>
        <w:ind w:firstLine="720"/>
        <w:contextualSpacing/>
        <w:rPr>
          <w:rFonts w:asciiTheme="majorHAnsi" w:hAnsiTheme="majorHAnsi" w:cs="Times New Roman"/>
          <w:sz w:val="24"/>
          <w:szCs w:val="24"/>
        </w:rPr>
      </w:pPr>
      <w:r w:rsidRPr="00DA5B43">
        <w:rPr>
          <w:rFonts w:asciiTheme="majorHAnsi" w:hAnsiTheme="majorHAnsi" w:cs="Times New Roman"/>
          <w:sz w:val="24"/>
          <w:szCs w:val="24"/>
        </w:rPr>
        <w:t xml:space="preserve">Overall, our results suggest that </w:t>
      </w:r>
      <w:r w:rsidR="001F6C1C">
        <w:rPr>
          <w:rFonts w:asciiTheme="majorHAnsi" w:hAnsiTheme="majorHAnsi" w:cs="Times New Roman"/>
          <w:sz w:val="24"/>
          <w:szCs w:val="24"/>
        </w:rPr>
        <w:t xml:space="preserve">public school </w:t>
      </w:r>
      <w:r w:rsidRPr="00DA5B43">
        <w:rPr>
          <w:rFonts w:asciiTheme="majorHAnsi" w:hAnsiTheme="majorHAnsi" w:cs="Times New Roman"/>
          <w:sz w:val="24"/>
          <w:szCs w:val="24"/>
        </w:rPr>
        <w:t xml:space="preserve">kindergarten classrooms </w:t>
      </w:r>
      <w:r w:rsidR="00173D99" w:rsidRPr="00DA5B43">
        <w:rPr>
          <w:rFonts w:asciiTheme="majorHAnsi" w:hAnsiTheme="majorHAnsi" w:cs="Times New Roman"/>
          <w:sz w:val="24"/>
          <w:szCs w:val="24"/>
        </w:rPr>
        <w:t>became</w:t>
      </w:r>
      <w:r w:rsidRPr="00DA5B43">
        <w:rPr>
          <w:rFonts w:asciiTheme="majorHAnsi" w:hAnsiTheme="majorHAnsi" w:cs="Times New Roman"/>
          <w:sz w:val="24"/>
          <w:szCs w:val="24"/>
        </w:rPr>
        <w:t xml:space="preserve"> increasingly similar in structure and focus to </w:t>
      </w:r>
      <w:r w:rsidR="002670E0" w:rsidRPr="00DA5B43">
        <w:rPr>
          <w:rFonts w:asciiTheme="majorHAnsi" w:hAnsiTheme="majorHAnsi" w:cs="Times New Roman"/>
          <w:sz w:val="24"/>
          <w:szCs w:val="24"/>
        </w:rPr>
        <w:t xml:space="preserve">typical </w:t>
      </w:r>
      <w:r w:rsidRPr="00DA5B43">
        <w:rPr>
          <w:rFonts w:asciiTheme="majorHAnsi" w:hAnsiTheme="majorHAnsi" w:cs="Times New Roman"/>
          <w:sz w:val="24"/>
          <w:szCs w:val="24"/>
        </w:rPr>
        <w:t xml:space="preserve">first grade classrooms </w:t>
      </w:r>
      <w:r w:rsidR="005C4D38" w:rsidRPr="00DA5B43">
        <w:rPr>
          <w:rFonts w:asciiTheme="majorHAnsi" w:hAnsiTheme="majorHAnsi" w:cs="Times New Roman"/>
          <w:sz w:val="24"/>
          <w:szCs w:val="24"/>
        </w:rPr>
        <w:t xml:space="preserve">of the late nineties, but that </w:t>
      </w:r>
      <w:r w:rsidRPr="00DA5B43">
        <w:rPr>
          <w:rFonts w:asciiTheme="majorHAnsi" w:hAnsiTheme="majorHAnsi" w:cs="Times New Roman"/>
          <w:sz w:val="24"/>
          <w:szCs w:val="24"/>
        </w:rPr>
        <w:t xml:space="preserve">first grade classrooms </w:t>
      </w:r>
      <w:r w:rsidR="002670E0" w:rsidRPr="00DA5B43">
        <w:rPr>
          <w:rFonts w:asciiTheme="majorHAnsi" w:hAnsiTheme="majorHAnsi" w:cs="Times New Roman"/>
          <w:sz w:val="24"/>
          <w:szCs w:val="24"/>
        </w:rPr>
        <w:t>have</w:t>
      </w:r>
      <w:r w:rsidRPr="00DA5B43">
        <w:rPr>
          <w:rFonts w:asciiTheme="majorHAnsi" w:hAnsiTheme="majorHAnsi" w:cs="Times New Roman"/>
          <w:sz w:val="24"/>
          <w:szCs w:val="24"/>
        </w:rPr>
        <w:t xml:space="preserve"> also </w:t>
      </w:r>
      <w:r w:rsidR="002670E0" w:rsidRPr="00DA5B43">
        <w:rPr>
          <w:rFonts w:asciiTheme="majorHAnsi" w:hAnsiTheme="majorHAnsi" w:cs="Times New Roman"/>
          <w:sz w:val="24"/>
          <w:szCs w:val="24"/>
        </w:rPr>
        <w:t>shifted</w:t>
      </w:r>
      <w:r w:rsidR="00454E78">
        <w:rPr>
          <w:rFonts w:asciiTheme="majorHAnsi" w:hAnsiTheme="majorHAnsi" w:cs="Times New Roman"/>
          <w:sz w:val="24"/>
          <w:szCs w:val="24"/>
        </w:rPr>
        <w:t xml:space="preserve"> </w:t>
      </w:r>
      <w:r w:rsidRPr="00DA5B43">
        <w:rPr>
          <w:rFonts w:asciiTheme="majorHAnsi" w:hAnsiTheme="majorHAnsi" w:cs="Times New Roman"/>
          <w:sz w:val="24"/>
          <w:szCs w:val="24"/>
        </w:rPr>
        <w:t>away from art, music</w:t>
      </w:r>
      <w:r w:rsidR="006A6427">
        <w:rPr>
          <w:rFonts w:asciiTheme="majorHAnsi" w:hAnsiTheme="majorHAnsi" w:cs="Times New Roman"/>
          <w:sz w:val="24"/>
          <w:szCs w:val="24"/>
        </w:rPr>
        <w:t>,</w:t>
      </w:r>
      <w:r w:rsidRPr="00DA5B43">
        <w:rPr>
          <w:rFonts w:asciiTheme="majorHAnsi" w:hAnsiTheme="majorHAnsi" w:cs="Times New Roman"/>
          <w:sz w:val="24"/>
          <w:szCs w:val="24"/>
        </w:rPr>
        <w:t xml:space="preserve"> and science instruction</w:t>
      </w:r>
      <w:r w:rsidR="002670E0" w:rsidRPr="00DA5B43">
        <w:rPr>
          <w:rFonts w:asciiTheme="majorHAnsi" w:hAnsiTheme="majorHAnsi" w:cs="Times New Roman"/>
          <w:sz w:val="24"/>
          <w:szCs w:val="24"/>
        </w:rPr>
        <w:t xml:space="preserve"> and increased</w:t>
      </w:r>
      <w:r w:rsidR="005C4D38" w:rsidRPr="00DA5B43">
        <w:rPr>
          <w:rFonts w:asciiTheme="majorHAnsi" w:hAnsiTheme="majorHAnsi" w:cs="Times New Roman"/>
          <w:sz w:val="24"/>
          <w:szCs w:val="24"/>
        </w:rPr>
        <w:t xml:space="preserve"> their emphasis on assessment</w:t>
      </w:r>
      <w:r w:rsidRPr="00DA5B43">
        <w:rPr>
          <w:rFonts w:asciiTheme="majorHAnsi" w:hAnsiTheme="majorHAnsi" w:cs="Times New Roman"/>
          <w:sz w:val="24"/>
          <w:szCs w:val="24"/>
        </w:rPr>
        <w:t xml:space="preserve">. </w:t>
      </w:r>
      <w:r w:rsidR="000C6EFB">
        <w:rPr>
          <w:rFonts w:asciiTheme="majorHAnsi" w:hAnsiTheme="majorHAnsi" w:cs="Times New Roman"/>
          <w:sz w:val="24"/>
          <w:szCs w:val="24"/>
        </w:rPr>
        <w:t>We do note that our exploratory analysis of changes to the first grade teaching practices reflects responses from teachers of kindergarteners who were not retained, and may yield somewhat distinct patterns if the first grade teachers of children retained in kindergarten were also included.</w:t>
      </w:r>
    </w:p>
    <w:p w:rsidR="00592BAF" w:rsidRPr="00DA5B43" w:rsidRDefault="00592BAF" w:rsidP="00173D99">
      <w:pPr>
        <w:spacing w:after="0" w:line="480" w:lineRule="auto"/>
        <w:ind w:firstLine="720"/>
        <w:contextualSpacing/>
        <w:rPr>
          <w:rFonts w:asciiTheme="majorHAnsi" w:hAnsiTheme="majorHAnsi" w:cs="Times New Roman"/>
          <w:sz w:val="24"/>
          <w:szCs w:val="24"/>
        </w:rPr>
      </w:pPr>
      <w:r w:rsidRPr="00DA5B43">
        <w:rPr>
          <w:rFonts w:asciiTheme="majorHAnsi" w:hAnsiTheme="majorHAnsi" w:cs="Times New Roman"/>
          <w:sz w:val="24"/>
          <w:szCs w:val="24"/>
        </w:rPr>
        <w:t xml:space="preserve">Finally, our findings indicate that while changes to kindergarten classrooms were pervasive, </w:t>
      </w:r>
      <w:r w:rsidR="001F6C1C">
        <w:rPr>
          <w:rFonts w:asciiTheme="majorHAnsi" w:hAnsiTheme="majorHAnsi" w:cs="Times New Roman"/>
          <w:sz w:val="24"/>
          <w:szCs w:val="24"/>
        </w:rPr>
        <w:t>in some cases they</w:t>
      </w:r>
      <w:r w:rsidRPr="00DA5B43">
        <w:rPr>
          <w:rFonts w:asciiTheme="majorHAnsi" w:hAnsiTheme="majorHAnsi" w:cs="Times New Roman"/>
          <w:sz w:val="24"/>
          <w:szCs w:val="24"/>
        </w:rPr>
        <w:t xml:space="preserve"> were </w:t>
      </w:r>
      <w:r w:rsidR="001F6C1C">
        <w:rPr>
          <w:rFonts w:asciiTheme="majorHAnsi" w:hAnsiTheme="majorHAnsi" w:cs="Times New Roman"/>
          <w:sz w:val="24"/>
          <w:szCs w:val="24"/>
        </w:rPr>
        <w:t>somewhat more</w:t>
      </w:r>
      <w:r w:rsidRPr="00DA5B43">
        <w:rPr>
          <w:rFonts w:asciiTheme="majorHAnsi" w:hAnsiTheme="majorHAnsi" w:cs="Times New Roman"/>
          <w:sz w:val="24"/>
          <w:szCs w:val="24"/>
        </w:rPr>
        <w:t xml:space="preserve"> pronounced among </w:t>
      </w:r>
      <w:r w:rsidR="004D0F2A" w:rsidRPr="00DA5B43">
        <w:rPr>
          <w:rFonts w:asciiTheme="majorHAnsi" w:hAnsiTheme="majorHAnsi" w:cs="Times New Roman"/>
          <w:sz w:val="24"/>
          <w:szCs w:val="24"/>
        </w:rPr>
        <w:t>schools serving high percentages of low-income and non-white children</w:t>
      </w:r>
      <w:r w:rsidR="006A6427">
        <w:rPr>
          <w:rFonts w:asciiTheme="majorHAnsi" w:hAnsiTheme="majorHAnsi" w:cs="Times New Roman"/>
          <w:sz w:val="24"/>
          <w:szCs w:val="24"/>
        </w:rPr>
        <w:t>,</w:t>
      </w:r>
      <w:r w:rsidR="006A6427" w:rsidRPr="006A6427">
        <w:rPr>
          <w:rFonts w:asciiTheme="majorHAnsi" w:hAnsiTheme="majorHAnsi" w:cs="Times New Roman"/>
          <w:sz w:val="24"/>
          <w:szCs w:val="24"/>
        </w:rPr>
        <w:t xml:space="preserve"> </w:t>
      </w:r>
      <w:r w:rsidR="006A6427">
        <w:rPr>
          <w:rFonts w:asciiTheme="majorHAnsi" w:hAnsiTheme="majorHAnsi" w:cs="Times New Roman"/>
          <w:sz w:val="24"/>
          <w:szCs w:val="24"/>
        </w:rPr>
        <w:t>particularly with respect to exposure to the arts</w:t>
      </w:r>
      <w:r w:rsidR="004D0F2A" w:rsidRPr="00DA5B43">
        <w:rPr>
          <w:rFonts w:asciiTheme="majorHAnsi" w:hAnsiTheme="majorHAnsi" w:cs="Times New Roman"/>
          <w:sz w:val="24"/>
          <w:szCs w:val="24"/>
        </w:rPr>
        <w:t>.</w:t>
      </w:r>
    </w:p>
    <w:p w:rsidR="0058425C" w:rsidRPr="00DA5B43" w:rsidRDefault="0001225F" w:rsidP="007E0445">
      <w:pPr>
        <w:spacing w:after="0" w:line="480" w:lineRule="auto"/>
        <w:contextualSpacing/>
        <w:rPr>
          <w:rFonts w:asciiTheme="majorHAnsi" w:hAnsiTheme="majorHAnsi" w:cs="Times New Roman"/>
          <w:b/>
          <w:sz w:val="24"/>
          <w:szCs w:val="24"/>
        </w:rPr>
      </w:pPr>
      <w:r>
        <w:rPr>
          <w:rFonts w:asciiTheme="majorHAnsi" w:hAnsiTheme="majorHAnsi" w:cs="Times New Roman"/>
          <w:b/>
          <w:sz w:val="24"/>
          <w:szCs w:val="24"/>
        </w:rPr>
        <w:t>Implications and next steps</w:t>
      </w:r>
    </w:p>
    <w:p w:rsidR="00570DF4" w:rsidRPr="00DA5B43" w:rsidRDefault="004B4387" w:rsidP="00E257B6">
      <w:pPr>
        <w:widowControl w:val="0"/>
        <w:autoSpaceDE w:val="0"/>
        <w:autoSpaceDN w:val="0"/>
        <w:adjustRightInd w:val="0"/>
        <w:spacing w:before="1" w:after="0" w:line="480" w:lineRule="auto"/>
        <w:ind w:right="360" w:firstLine="720"/>
        <w:rPr>
          <w:rFonts w:asciiTheme="majorHAnsi" w:hAnsiTheme="majorHAnsi" w:cs="Times New Roman"/>
          <w:sz w:val="24"/>
          <w:szCs w:val="24"/>
        </w:rPr>
      </w:pPr>
      <w:r>
        <w:rPr>
          <w:rFonts w:asciiTheme="majorHAnsi" w:hAnsiTheme="majorHAnsi" w:cs="Times New Roman"/>
          <w:sz w:val="24"/>
          <w:szCs w:val="24"/>
        </w:rPr>
        <w:t>It is not yet clear</w:t>
      </w:r>
      <w:r w:rsidR="004D0F2A" w:rsidRPr="00DA5B43">
        <w:rPr>
          <w:rFonts w:asciiTheme="majorHAnsi" w:hAnsiTheme="majorHAnsi" w:cs="Times New Roman"/>
          <w:sz w:val="24"/>
          <w:szCs w:val="24"/>
        </w:rPr>
        <w:t xml:space="preserve"> how much the </w:t>
      </w:r>
      <w:r>
        <w:rPr>
          <w:rFonts w:asciiTheme="majorHAnsi" w:hAnsiTheme="majorHAnsi" w:cs="Times New Roman"/>
          <w:sz w:val="24"/>
          <w:szCs w:val="24"/>
        </w:rPr>
        <w:t xml:space="preserve">large </w:t>
      </w:r>
      <w:r w:rsidR="004D0F2A" w:rsidRPr="00DA5B43">
        <w:rPr>
          <w:rFonts w:asciiTheme="majorHAnsi" w:hAnsiTheme="majorHAnsi" w:cs="Times New Roman"/>
          <w:sz w:val="24"/>
          <w:szCs w:val="24"/>
        </w:rPr>
        <w:t xml:space="preserve">changes documented in this study </w:t>
      </w:r>
      <w:r w:rsidR="002670E0" w:rsidRPr="00DA5B43">
        <w:rPr>
          <w:rFonts w:asciiTheme="majorHAnsi" w:hAnsiTheme="majorHAnsi" w:cs="Times New Roman"/>
          <w:sz w:val="24"/>
          <w:szCs w:val="24"/>
        </w:rPr>
        <w:t>have impacted children’s development</w:t>
      </w:r>
      <w:r w:rsidR="004D0F2A" w:rsidRPr="00DA5B43">
        <w:rPr>
          <w:rFonts w:asciiTheme="majorHAnsi" w:hAnsiTheme="majorHAnsi" w:cs="Times New Roman"/>
          <w:sz w:val="24"/>
          <w:szCs w:val="24"/>
        </w:rPr>
        <w:t xml:space="preserve">. </w:t>
      </w:r>
      <w:r w:rsidR="00E257B6" w:rsidRPr="00DA5B43">
        <w:rPr>
          <w:rFonts w:asciiTheme="majorHAnsi" w:hAnsiTheme="majorHAnsi" w:cs="Times New Roman"/>
          <w:sz w:val="24"/>
          <w:szCs w:val="24"/>
        </w:rPr>
        <w:t xml:space="preserve">Existing evidence is conflicting, with some studies suggesting that </w:t>
      </w:r>
      <w:r w:rsidR="00570DF4" w:rsidRPr="00DA5B43">
        <w:rPr>
          <w:rFonts w:asciiTheme="majorHAnsi" w:hAnsiTheme="majorHAnsi" w:cs="Times New Roman"/>
          <w:sz w:val="24"/>
          <w:szCs w:val="24"/>
        </w:rPr>
        <w:t xml:space="preserve">a </w:t>
      </w:r>
      <w:r w:rsidR="00E257B6" w:rsidRPr="00DA5B43">
        <w:rPr>
          <w:rFonts w:asciiTheme="majorHAnsi" w:hAnsiTheme="majorHAnsi" w:cs="Times New Roman"/>
          <w:sz w:val="24"/>
          <w:szCs w:val="24"/>
        </w:rPr>
        <w:t xml:space="preserve">heightened focus on academic </w:t>
      </w:r>
      <w:r w:rsidR="00DA37D3">
        <w:rPr>
          <w:rFonts w:asciiTheme="majorHAnsi" w:hAnsiTheme="majorHAnsi" w:cs="Times New Roman"/>
          <w:sz w:val="24"/>
          <w:szCs w:val="24"/>
        </w:rPr>
        <w:t xml:space="preserve">instruction </w:t>
      </w:r>
      <w:r w:rsidR="00E257B6" w:rsidRPr="00DA5B43">
        <w:rPr>
          <w:rFonts w:asciiTheme="majorHAnsi" w:hAnsiTheme="majorHAnsi" w:cs="Times New Roman"/>
          <w:sz w:val="24"/>
          <w:szCs w:val="24"/>
        </w:rPr>
        <w:t>will improve children’s learning trajectories</w:t>
      </w:r>
      <w:r w:rsidR="00570DF4" w:rsidRPr="00DA5B43">
        <w:rPr>
          <w:rFonts w:asciiTheme="majorHAnsi" w:hAnsiTheme="majorHAnsi" w:cs="Times New Roman"/>
          <w:sz w:val="24"/>
          <w:szCs w:val="24"/>
        </w:rPr>
        <w:t xml:space="preserve"> and narrow achievement gaps</w:t>
      </w:r>
      <w:r w:rsidR="00E257B6" w:rsidRPr="00DA5B43">
        <w:rPr>
          <w:rFonts w:asciiTheme="majorHAnsi" w:hAnsiTheme="majorHAnsi" w:cs="Times New Roman"/>
          <w:sz w:val="24"/>
          <w:szCs w:val="24"/>
        </w:rPr>
        <w:t xml:space="preserve">, and others </w:t>
      </w:r>
      <w:r w:rsidR="00570DF4" w:rsidRPr="00DA5B43">
        <w:rPr>
          <w:rFonts w:asciiTheme="majorHAnsi" w:hAnsiTheme="majorHAnsi" w:cs="Times New Roman"/>
          <w:sz w:val="24"/>
          <w:szCs w:val="24"/>
        </w:rPr>
        <w:t xml:space="preserve">suggesting that a focus on </w:t>
      </w:r>
      <w:r w:rsidR="00173D99" w:rsidRPr="00DA5B43">
        <w:rPr>
          <w:rFonts w:asciiTheme="majorHAnsi" w:hAnsiTheme="majorHAnsi" w:cs="Times New Roman"/>
          <w:sz w:val="24"/>
          <w:szCs w:val="24"/>
        </w:rPr>
        <w:t xml:space="preserve">early </w:t>
      </w:r>
      <w:r w:rsidR="00570DF4" w:rsidRPr="00DA5B43">
        <w:rPr>
          <w:rFonts w:asciiTheme="majorHAnsi" w:hAnsiTheme="majorHAnsi" w:cs="Times New Roman"/>
          <w:sz w:val="24"/>
          <w:szCs w:val="24"/>
        </w:rPr>
        <w:t xml:space="preserve">academic content </w:t>
      </w:r>
      <w:r w:rsidR="00DA37D3">
        <w:rPr>
          <w:rFonts w:asciiTheme="majorHAnsi" w:hAnsiTheme="majorHAnsi" w:cs="Times New Roman"/>
          <w:sz w:val="24"/>
          <w:szCs w:val="24"/>
        </w:rPr>
        <w:t xml:space="preserve">is </w:t>
      </w:r>
      <w:r w:rsidR="00173D99" w:rsidRPr="00DA5B43">
        <w:rPr>
          <w:rFonts w:asciiTheme="majorHAnsi" w:hAnsiTheme="majorHAnsi" w:cs="Cambria"/>
          <w:sz w:val="24"/>
          <w:szCs w:val="24"/>
        </w:rPr>
        <w:t>unnecessary and potentially harmful</w:t>
      </w:r>
      <w:r w:rsidR="00E257B6" w:rsidRPr="00DA5B43">
        <w:rPr>
          <w:rFonts w:asciiTheme="majorHAnsi" w:hAnsiTheme="majorHAnsi" w:cs="Times New Roman"/>
          <w:sz w:val="24"/>
          <w:szCs w:val="24"/>
        </w:rPr>
        <w:t xml:space="preserve">.  </w:t>
      </w:r>
    </w:p>
    <w:p w:rsidR="00E257B6" w:rsidRPr="00DA5B43" w:rsidRDefault="00570DF4" w:rsidP="00E257B6">
      <w:pPr>
        <w:widowControl w:val="0"/>
        <w:autoSpaceDE w:val="0"/>
        <w:autoSpaceDN w:val="0"/>
        <w:adjustRightInd w:val="0"/>
        <w:spacing w:before="1" w:after="0" w:line="480" w:lineRule="auto"/>
        <w:ind w:right="360" w:firstLine="720"/>
        <w:rPr>
          <w:rFonts w:asciiTheme="majorHAnsi" w:hAnsiTheme="majorHAnsi" w:cs="Cambria"/>
          <w:sz w:val="24"/>
          <w:szCs w:val="24"/>
        </w:rPr>
      </w:pPr>
      <w:r w:rsidRPr="00DA5B43">
        <w:rPr>
          <w:rFonts w:asciiTheme="majorHAnsi" w:hAnsiTheme="majorHAnsi" w:cs="Cambria"/>
          <w:sz w:val="24"/>
          <w:szCs w:val="24"/>
        </w:rPr>
        <w:t xml:space="preserve">A </w:t>
      </w:r>
      <w:r w:rsidRPr="00DA5B43">
        <w:rPr>
          <w:rFonts w:asciiTheme="majorHAnsi" w:hAnsiTheme="majorHAnsi" w:cs="Cambria"/>
          <w:spacing w:val="1"/>
          <w:sz w:val="24"/>
          <w:szCs w:val="24"/>
        </w:rPr>
        <w:t>n</w:t>
      </w:r>
      <w:r w:rsidRPr="00DA5B43">
        <w:rPr>
          <w:rFonts w:asciiTheme="majorHAnsi" w:hAnsiTheme="majorHAnsi" w:cs="Cambria"/>
          <w:sz w:val="24"/>
          <w:szCs w:val="24"/>
        </w:rPr>
        <w:t>u</w:t>
      </w:r>
      <w:r w:rsidRPr="00DA5B43">
        <w:rPr>
          <w:rFonts w:asciiTheme="majorHAnsi" w:hAnsiTheme="majorHAnsi" w:cs="Cambria"/>
          <w:spacing w:val="-1"/>
          <w:sz w:val="24"/>
          <w:szCs w:val="24"/>
        </w:rPr>
        <w:t>m</w:t>
      </w:r>
      <w:r w:rsidRPr="00DA5B43">
        <w:rPr>
          <w:rFonts w:asciiTheme="majorHAnsi" w:hAnsiTheme="majorHAnsi" w:cs="Cambria"/>
          <w:sz w:val="24"/>
          <w:szCs w:val="24"/>
        </w:rPr>
        <w:t xml:space="preserve">ber </w:t>
      </w:r>
      <w:r w:rsidRPr="00DA5B43">
        <w:rPr>
          <w:rFonts w:asciiTheme="majorHAnsi" w:hAnsiTheme="majorHAnsi" w:cs="Cambria"/>
          <w:spacing w:val="-1"/>
          <w:sz w:val="24"/>
          <w:szCs w:val="24"/>
        </w:rPr>
        <w:t>o</w:t>
      </w:r>
      <w:r w:rsidRPr="00DA5B43">
        <w:rPr>
          <w:rFonts w:asciiTheme="majorHAnsi" w:hAnsiTheme="majorHAnsi" w:cs="Cambria"/>
          <w:sz w:val="24"/>
          <w:szCs w:val="24"/>
        </w:rPr>
        <w:t>f</w:t>
      </w:r>
      <w:r w:rsidRPr="00DA5B43">
        <w:rPr>
          <w:rFonts w:asciiTheme="majorHAnsi" w:hAnsiTheme="majorHAnsi" w:cs="Cambria"/>
          <w:spacing w:val="-1"/>
          <w:sz w:val="24"/>
          <w:szCs w:val="24"/>
        </w:rPr>
        <w:t xml:space="preserve"> r</w:t>
      </w:r>
      <w:r w:rsidRPr="00DA5B43">
        <w:rPr>
          <w:rFonts w:asciiTheme="majorHAnsi" w:hAnsiTheme="majorHAnsi" w:cs="Cambria"/>
          <w:sz w:val="24"/>
          <w:szCs w:val="24"/>
        </w:rPr>
        <w:t>ece</w:t>
      </w:r>
      <w:r w:rsidRPr="00DA5B43">
        <w:rPr>
          <w:rFonts w:asciiTheme="majorHAnsi" w:hAnsiTheme="majorHAnsi" w:cs="Cambria"/>
          <w:spacing w:val="1"/>
          <w:sz w:val="24"/>
          <w:szCs w:val="24"/>
        </w:rPr>
        <w:t>n</w:t>
      </w:r>
      <w:r w:rsidRPr="00DA5B43">
        <w:rPr>
          <w:rFonts w:asciiTheme="majorHAnsi" w:hAnsiTheme="majorHAnsi" w:cs="Cambria"/>
          <w:sz w:val="24"/>
          <w:szCs w:val="24"/>
        </w:rPr>
        <w:t xml:space="preserve">t </w:t>
      </w:r>
      <w:r w:rsidRPr="00DA5B43">
        <w:rPr>
          <w:rFonts w:asciiTheme="majorHAnsi" w:hAnsiTheme="majorHAnsi" w:cs="Cambria"/>
          <w:spacing w:val="1"/>
          <w:sz w:val="24"/>
          <w:szCs w:val="24"/>
        </w:rPr>
        <w:t>p</w:t>
      </w:r>
      <w:r w:rsidRPr="00DA5B43">
        <w:rPr>
          <w:rFonts w:asciiTheme="majorHAnsi" w:hAnsiTheme="majorHAnsi" w:cs="Cambria"/>
          <w:sz w:val="24"/>
          <w:szCs w:val="24"/>
        </w:rPr>
        <w:t>a</w:t>
      </w:r>
      <w:r w:rsidRPr="00DA5B43">
        <w:rPr>
          <w:rFonts w:asciiTheme="majorHAnsi" w:hAnsiTheme="majorHAnsi" w:cs="Cambria"/>
          <w:spacing w:val="1"/>
          <w:sz w:val="24"/>
          <w:szCs w:val="24"/>
        </w:rPr>
        <w:t>p</w:t>
      </w:r>
      <w:r w:rsidRPr="00DA5B43">
        <w:rPr>
          <w:rFonts w:asciiTheme="majorHAnsi" w:hAnsiTheme="majorHAnsi" w:cs="Cambria"/>
          <w:sz w:val="24"/>
          <w:szCs w:val="24"/>
        </w:rPr>
        <w:t xml:space="preserve">ers </w:t>
      </w:r>
      <w:r w:rsidRPr="00DA5B43">
        <w:rPr>
          <w:rFonts w:asciiTheme="majorHAnsi" w:hAnsiTheme="majorHAnsi" w:cs="Cambria"/>
          <w:spacing w:val="-3"/>
          <w:sz w:val="24"/>
          <w:szCs w:val="24"/>
        </w:rPr>
        <w:t>s</w:t>
      </w:r>
      <w:r w:rsidRPr="00DA5B43">
        <w:rPr>
          <w:rFonts w:asciiTheme="majorHAnsi" w:hAnsiTheme="majorHAnsi" w:cs="Cambria"/>
          <w:sz w:val="24"/>
          <w:szCs w:val="24"/>
        </w:rPr>
        <w:t>h</w:t>
      </w:r>
      <w:r w:rsidRPr="00DA5B43">
        <w:rPr>
          <w:rFonts w:asciiTheme="majorHAnsi" w:hAnsiTheme="majorHAnsi" w:cs="Cambria"/>
          <w:spacing w:val="-1"/>
          <w:sz w:val="24"/>
          <w:szCs w:val="24"/>
        </w:rPr>
        <w:t>o</w:t>
      </w:r>
      <w:r w:rsidRPr="00DA5B43">
        <w:rPr>
          <w:rFonts w:asciiTheme="majorHAnsi" w:hAnsiTheme="majorHAnsi" w:cs="Cambria"/>
          <w:sz w:val="24"/>
          <w:szCs w:val="24"/>
        </w:rPr>
        <w:t>w</w:t>
      </w:r>
      <w:r w:rsidRPr="00DA5B43">
        <w:rPr>
          <w:rFonts w:asciiTheme="majorHAnsi" w:hAnsiTheme="majorHAnsi" w:cs="Cambria"/>
          <w:spacing w:val="-1"/>
          <w:sz w:val="24"/>
          <w:szCs w:val="24"/>
        </w:rPr>
        <w:t xml:space="preserve"> </w:t>
      </w:r>
      <w:r w:rsidRPr="00DA5B43">
        <w:rPr>
          <w:rFonts w:asciiTheme="majorHAnsi" w:hAnsiTheme="majorHAnsi" w:cs="Cambria"/>
          <w:sz w:val="24"/>
          <w:szCs w:val="24"/>
        </w:rPr>
        <w:t>that</w:t>
      </w:r>
      <w:r w:rsidRPr="00DA5B43">
        <w:rPr>
          <w:rFonts w:asciiTheme="majorHAnsi" w:hAnsiTheme="majorHAnsi" w:cs="Cambria"/>
          <w:spacing w:val="1"/>
          <w:sz w:val="24"/>
          <w:szCs w:val="24"/>
        </w:rPr>
        <w:t xml:space="preserve"> </w:t>
      </w:r>
      <w:r w:rsidRPr="00DA5B43">
        <w:rPr>
          <w:rFonts w:asciiTheme="majorHAnsi" w:hAnsiTheme="majorHAnsi" w:cs="Cambria"/>
          <w:sz w:val="24"/>
          <w:szCs w:val="24"/>
        </w:rPr>
        <w:t>c</w:t>
      </w:r>
      <w:r w:rsidRPr="00DA5B43">
        <w:rPr>
          <w:rFonts w:asciiTheme="majorHAnsi" w:hAnsiTheme="majorHAnsi" w:cs="Cambria"/>
          <w:spacing w:val="-1"/>
          <w:sz w:val="24"/>
          <w:szCs w:val="24"/>
        </w:rPr>
        <w:t>h</w:t>
      </w:r>
      <w:r w:rsidRPr="00DA5B43">
        <w:rPr>
          <w:rFonts w:asciiTheme="majorHAnsi" w:hAnsiTheme="majorHAnsi" w:cs="Cambria"/>
          <w:sz w:val="24"/>
          <w:szCs w:val="24"/>
        </w:rPr>
        <w:t>il</w:t>
      </w:r>
      <w:r w:rsidRPr="00DA5B43">
        <w:rPr>
          <w:rFonts w:asciiTheme="majorHAnsi" w:hAnsiTheme="majorHAnsi" w:cs="Cambria"/>
          <w:spacing w:val="-1"/>
          <w:sz w:val="24"/>
          <w:szCs w:val="24"/>
        </w:rPr>
        <w:t>dr</w:t>
      </w:r>
      <w:r w:rsidRPr="00DA5B43">
        <w:rPr>
          <w:rFonts w:asciiTheme="majorHAnsi" w:hAnsiTheme="majorHAnsi" w:cs="Cambria"/>
          <w:sz w:val="24"/>
          <w:szCs w:val="24"/>
        </w:rPr>
        <w:t>e</w:t>
      </w:r>
      <w:r w:rsidRPr="00DA5B43">
        <w:rPr>
          <w:rFonts w:asciiTheme="majorHAnsi" w:hAnsiTheme="majorHAnsi" w:cs="Cambria"/>
          <w:spacing w:val="1"/>
          <w:sz w:val="24"/>
          <w:szCs w:val="24"/>
        </w:rPr>
        <w:t>n</w:t>
      </w:r>
      <w:r w:rsidRPr="00DA5B43">
        <w:rPr>
          <w:rFonts w:asciiTheme="majorHAnsi" w:hAnsiTheme="majorHAnsi" w:cs="Cambria"/>
          <w:sz w:val="24"/>
          <w:szCs w:val="24"/>
        </w:rPr>
        <w:t>’s ac</w:t>
      </w:r>
      <w:r w:rsidRPr="00DA5B43">
        <w:rPr>
          <w:rFonts w:asciiTheme="majorHAnsi" w:hAnsiTheme="majorHAnsi" w:cs="Cambria"/>
          <w:spacing w:val="3"/>
          <w:sz w:val="24"/>
          <w:szCs w:val="24"/>
        </w:rPr>
        <w:t>a</w:t>
      </w:r>
      <w:r w:rsidRPr="00DA5B43">
        <w:rPr>
          <w:rFonts w:asciiTheme="majorHAnsi" w:hAnsiTheme="majorHAnsi" w:cs="Cambria"/>
          <w:spacing w:val="-1"/>
          <w:sz w:val="24"/>
          <w:szCs w:val="24"/>
        </w:rPr>
        <w:t>d</w:t>
      </w:r>
      <w:r w:rsidRPr="00DA5B43">
        <w:rPr>
          <w:rFonts w:asciiTheme="majorHAnsi" w:hAnsiTheme="majorHAnsi" w:cs="Cambria"/>
          <w:sz w:val="24"/>
          <w:szCs w:val="24"/>
        </w:rPr>
        <w:t>emic s</w:t>
      </w:r>
      <w:r w:rsidRPr="00DA5B43">
        <w:rPr>
          <w:rFonts w:asciiTheme="majorHAnsi" w:hAnsiTheme="majorHAnsi" w:cs="Cambria"/>
          <w:spacing w:val="-1"/>
          <w:sz w:val="24"/>
          <w:szCs w:val="24"/>
        </w:rPr>
        <w:t>k</w:t>
      </w:r>
      <w:r w:rsidRPr="00DA5B43">
        <w:rPr>
          <w:rFonts w:asciiTheme="majorHAnsi" w:hAnsiTheme="majorHAnsi" w:cs="Cambria"/>
          <w:sz w:val="24"/>
          <w:szCs w:val="24"/>
        </w:rPr>
        <w:t>ills during early childhood—</w:t>
      </w:r>
      <w:r w:rsidRPr="00DA5B43">
        <w:rPr>
          <w:rFonts w:asciiTheme="majorHAnsi" w:hAnsiTheme="majorHAnsi" w:cs="Cambria"/>
          <w:spacing w:val="1"/>
          <w:sz w:val="24"/>
          <w:szCs w:val="24"/>
        </w:rPr>
        <w:t>p</w:t>
      </w:r>
      <w:r w:rsidRPr="00DA5B43">
        <w:rPr>
          <w:rFonts w:asciiTheme="majorHAnsi" w:hAnsiTheme="majorHAnsi" w:cs="Cambria"/>
          <w:sz w:val="24"/>
          <w:szCs w:val="24"/>
        </w:rPr>
        <w:t>articul</w:t>
      </w:r>
      <w:r w:rsidRPr="00DA5B43">
        <w:rPr>
          <w:rFonts w:asciiTheme="majorHAnsi" w:hAnsiTheme="majorHAnsi" w:cs="Cambria"/>
          <w:spacing w:val="2"/>
          <w:sz w:val="24"/>
          <w:szCs w:val="24"/>
        </w:rPr>
        <w:t>a</w:t>
      </w:r>
      <w:r w:rsidRPr="00DA5B43">
        <w:rPr>
          <w:rFonts w:asciiTheme="majorHAnsi" w:hAnsiTheme="majorHAnsi" w:cs="Cambria"/>
          <w:spacing w:val="-1"/>
          <w:sz w:val="24"/>
          <w:szCs w:val="24"/>
        </w:rPr>
        <w:t>r</w:t>
      </w:r>
      <w:r w:rsidRPr="00DA5B43">
        <w:rPr>
          <w:rFonts w:asciiTheme="majorHAnsi" w:hAnsiTheme="majorHAnsi" w:cs="Cambria"/>
          <w:sz w:val="24"/>
          <w:szCs w:val="24"/>
        </w:rPr>
        <w:t>ly</w:t>
      </w:r>
      <w:r w:rsidRPr="00DA5B43">
        <w:rPr>
          <w:rFonts w:asciiTheme="majorHAnsi" w:hAnsiTheme="majorHAnsi" w:cs="Cambria"/>
          <w:spacing w:val="-1"/>
          <w:sz w:val="24"/>
          <w:szCs w:val="24"/>
        </w:rPr>
        <w:t xml:space="preserve"> </w:t>
      </w:r>
      <w:r w:rsidRPr="00DA5B43">
        <w:rPr>
          <w:rFonts w:asciiTheme="majorHAnsi" w:hAnsiTheme="majorHAnsi" w:cs="Cambria"/>
          <w:sz w:val="24"/>
          <w:szCs w:val="24"/>
        </w:rPr>
        <w:t>the</w:t>
      </w:r>
      <w:r w:rsidRPr="00DA5B43">
        <w:rPr>
          <w:rFonts w:asciiTheme="majorHAnsi" w:hAnsiTheme="majorHAnsi" w:cs="Cambria"/>
          <w:spacing w:val="1"/>
          <w:sz w:val="24"/>
          <w:szCs w:val="24"/>
        </w:rPr>
        <w:t>i</w:t>
      </w:r>
      <w:r w:rsidRPr="00DA5B43">
        <w:rPr>
          <w:rFonts w:asciiTheme="majorHAnsi" w:hAnsiTheme="majorHAnsi" w:cs="Cambria"/>
          <w:sz w:val="24"/>
          <w:szCs w:val="24"/>
        </w:rPr>
        <w:t>r</w:t>
      </w:r>
      <w:r w:rsidRPr="00DA5B43">
        <w:rPr>
          <w:rFonts w:asciiTheme="majorHAnsi" w:hAnsiTheme="majorHAnsi" w:cs="Cambria"/>
          <w:spacing w:val="-1"/>
          <w:sz w:val="24"/>
          <w:szCs w:val="24"/>
        </w:rPr>
        <w:t xml:space="preserve"> </w:t>
      </w:r>
      <w:r w:rsidRPr="00DA5B43">
        <w:rPr>
          <w:rFonts w:asciiTheme="majorHAnsi" w:hAnsiTheme="majorHAnsi" w:cs="Cambria"/>
          <w:sz w:val="24"/>
          <w:szCs w:val="24"/>
        </w:rPr>
        <w:t>math s</w:t>
      </w:r>
      <w:r w:rsidRPr="00DA5B43">
        <w:rPr>
          <w:rFonts w:asciiTheme="majorHAnsi" w:hAnsiTheme="majorHAnsi" w:cs="Cambria"/>
          <w:spacing w:val="-1"/>
          <w:sz w:val="24"/>
          <w:szCs w:val="24"/>
        </w:rPr>
        <w:t>k</w:t>
      </w:r>
      <w:r w:rsidRPr="00DA5B43">
        <w:rPr>
          <w:rFonts w:asciiTheme="majorHAnsi" w:hAnsiTheme="majorHAnsi" w:cs="Cambria"/>
          <w:sz w:val="24"/>
          <w:szCs w:val="24"/>
        </w:rPr>
        <w:t>ill</w:t>
      </w:r>
      <w:r w:rsidRPr="00DA5B43">
        <w:rPr>
          <w:rFonts w:asciiTheme="majorHAnsi" w:hAnsiTheme="majorHAnsi" w:cs="Cambria"/>
          <w:spacing w:val="1"/>
          <w:sz w:val="24"/>
          <w:szCs w:val="24"/>
        </w:rPr>
        <w:t>s</w:t>
      </w:r>
      <w:r w:rsidRPr="00DA5B43">
        <w:rPr>
          <w:rFonts w:asciiTheme="majorHAnsi" w:hAnsiTheme="majorHAnsi" w:cs="Cambria"/>
          <w:sz w:val="24"/>
          <w:szCs w:val="24"/>
        </w:rPr>
        <w:t>—</w:t>
      </w:r>
      <w:r w:rsidRPr="00DA5B43">
        <w:rPr>
          <w:rFonts w:asciiTheme="majorHAnsi" w:hAnsiTheme="majorHAnsi" w:cs="Cambria"/>
          <w:spacing w:val="3"/>
          <w:sz w:val="24"/>
          <w:szCs w:val="24"/>
        </w:rPr>
        <w:t>a</w:t>
      </w:r>
      <w:r w:rsidRPr="00DA5B43">
        <w:rPr>
          <w:rFonts w:asciiTheme="majorHAnsi" w:hAnsiTheme="majorHAnsi" w:cs="Cambria"/>
          <w:spacing w:val="-1"/>
          <w:sz w:val="24"/>
          <w:szCs w:val="24"/>
        </w:rPr>
        <w:t>r</w:t>
      </w:r>
      <w:r w:rsidRPr="00DA5B43">
        <w:rPr>
          <w:rFonts w:asciiTheme="majorHAnsi" w:hAnsiTheme="majorHAnsi" w:cs="Cambria"/>
          <w:sz w:val="24"/>
          <w:szCs w:val="24"/>
        </w:rPr>
        <w:t xml:space="preserve">e </w:t>
      </w:r>
      <w:r w:rsidRPr="00DA5B43">
        <w:rPr>
          <w:rFonts w:asciiTheme="majorHAnsi" w:hAnsiTheme="majorHAnsi" w:cs="Cambria"/>
          <w:spacing w:val="1"/>
          <w:sz w:val="24"/>
          <w:szCs w:val="24"/>
        </w:rPr>
        <w:t>t</w:t>
      </w:r>
      <w:r w:rsidRPr="00DA5B43">
        <w:rPr>
          <w:rFonts w:asciiTheme="majorHAnsi" w:hAnsiTheme="majorHAnsi" w:cs="Cambria"/>
          <w:sz w:val="24"/>
          <w:szCs w:val="24"/>
        </w:rPr>
        <w:t>he str</w:t>
      </w:r>
      <w:r w:rsidRPr="00DA5B43">
        <w:rPr>
          <w:rFonts w:asciiTheme="majorHAnsi" w:hAnsiTheme="majorHAnsi" w:cs="Cambria"/>
          <w:spacing w:val="-1"/>
          <w:sz w:val="24"/>
          <w:szCs w:val="24"/>
        </w:rPr>
        <w:t>o</w:t>
      </w:r>
      <w:r w:rsidRPr="00DA5B43">
        <w:rPr>
          <w:rFonts w:asciiTheme="majorHAnsi" w:hAnsiTheme="majorHAnsi" w:cs="Cambria"/>
          <w:sz w:val="24"/>
          <w:szCs w:val="24"/>
        </w:rPr>
        <w:t xml:space="preserve">ngest </w:t>
      </w:r>
      <w:r w:rsidRPr="00DA5B43">
        <w:rPr>
          <w:rFonts w:asciiTheme="majorHAnsi" w:hAnsiTheme="majorHAnsi" w:cs="Cambria"/>
          <w:spacing w:val="1"/>
          <w:sz w:val="24"/>
          <w:szCs w:val="24"/>
        </w:rPr>
        <w:t>p</w:t>
      </w:r>
      <w:r w:rsidRPr="00DA5B43">
        <w:rPr>
          <w:rFonts w:asciiTheme="majorHAnsi" w:hAnsiTheme="majorHAnsi" w:cs="Cambria"/>
          <w:spacing w:val="-1"/>
          <w:sz w:val="24"/>
          <w:szCs w:val="24"/>
        </w:rPr>
        <w:t>r</w:t>
      </w:r>
      <w:r w:rsidRPr="00DA5B43">
        <w:rPr>
          <w:rFonts w:asciiTheme="majorHAnsi" w:hAnsiTheme="majorHAnsi" w:cs="Cambria"/>
          <w:sz w:val="24"/>
          <w:szCs w:val="24"/>
        </w:rPr>
        <w:t>e</w:t>
      </w:r>
      <w:r w:rsidRPr="00DA5B43">
        <w:rPr>
          <w:rFonts w:asciiTheme="majorHAnsi" w:hAnsiTheme="majorHAnsi" w:cs="Cambria"/>
          <w:spacing w:val="-1"/>
          <w:sz w:val="24"/>
          <w:szCs w:val="24"/>
        </w:rPr>
        <w:t>d</w:t>
      </w:r>
      <w:r w:rsidRPr="00DA5B43">
        <w:rPr>
          <w:rFonts w:asciiTheme="majorHAnsi" w:hAnsiTheme="majorHAnsi" w:cs="Cambria"/>
          <w:sz w:val="24"/>
          <w:szCs w:val="24"/>
        </w:rPr>
        <w:t>icto</w:t>
      </w:r>
      <w:r w:rsidRPr="00DA5B43">
        <w:rPr>
          <w:rFonts w:asciiTheme="majorHAnsi" w:hAnsiTheme="majorHAnsi" w:cs="Cambria"/>
          <w:spacing w:val="-1"/>
          <w:sz w:val="24"/>
          <w:szCs w:val="24"/>
        </w:rPr>
        <w:t>r</w:t>
      </w:r>
      <w:r w:rsidRPr="00DA5B43">
        <w:rPr>
          <w:rFonts w:asciiTheme="majorHAnsi" w:hAnsiTheme="majorHAnsi" w:cs="Cambria"/>
          <w:sz w:val="24"/>
          <w:szCs w:val="24"/>
        </w:rPr>
        <w:t>s of</w:t>
      </w:r>
      <w:r w:rsidRPr="00DA5B43">
        <w:rPr>
          <w:rFonts w:asciiTheme="majorHAnsi" w:hAnsiTheme="majorHAnsi" w:cs="Cambria"/>
          <w:spacing w:val="-1"/>
          <w:sz w:val="24"/>
          <w:szCs w:val="24"/>
        </w:rPr>
        <w:t xml:space="preserve"> </w:t>
      </w:r>
      <w:r w:rsidRPr="00DA5B43">
        <w:rPr>
          <w:rFonts w:asciiTheme="majorHAnsi" w:hAnsiTheme="majorHAnsi" w:cs="Cambria"/>
          <w:spacing w:val="2"/>
          <w:sz w:val="24"/>
          <w:szCs w:val="24"/>
        </w:rPr>
        <w:t>t</w:t>
      </w:r>
      <w:r w:rsidRPr="00DA5B43">
        <w:rPr>
          <w:rFonts w:asciiTheme="majorHAnsi" w:hAnsiTheme="majorHAnsi" w:cs="Cambria"/>
          <w:sz w:val="24"/>
          <w:szCs w:val="24"/>
        </w:rPr>
        <w:t xml:space="preserve">heir </w:t>
      </w:r>
      <w:r w:rsidRPr="00DA5B43">
        <w:rPr>
          <w:rFonts w:asciiTheme="majorHAnsi" w:hAnsiTheme="majorHAnsi" w:cs="Cambria"/>
          <w:spacing w:val="-1"/>
          <w:sz w:val="24"/>
          <w:szCs w:val="24"/>
        </w:rPr>
        <w:t>l</w:t>
      </w:r>
      <w:r w:rsidRPr="00DA5B43">
        <w:rPr>
          <w:rFonts w:asciiTheme="majorHAnsi" w:hAnsiTheme="majorHAnsi" w:cs="Cambria"/>
          <w:sz w:val="24"/>
          <w:szCs w:val="24"/>
        </w:rPr>
        <w:t>a</w:t>
      </w:r>
      <w:r w:rsidRPr="00DA5B43">
        <w:rPr>
          <w:rFonts w:asciiTheme="majorHAnsi" w:hAnsiTheme="majorHAnsi" w:cs="Cambria"/>
          <w:spacing w:val="1"/>
          <w:sz w:val="24"/>
          <w:szCs w:val="24"/>
        </w:rPr>
        <w:t>t</w:t>
      </w:r>
      <w:r w:rsidRPr="00DA5B43">
        <w:rPr>
          <w:rFonts w:asciiTheme="majorHAnsi" w:hAnsiTheme="majorHAnsi" w:cs="Cambria"/>
          <w:sz w:val="24"/>
          <w:szCs w:val="24"/>
        </w:rPr>
        <w:t xml:space="preserve">er </w:t>
      </w:r>
      <w:r w:rsidRPr="00DA5B43">
        <w:rPr>
          <w:rFonts w:asciiTheme="majorHAnsi" w:hAnsiTheme="majorHAnsi" w:cs="Cambria"/>
          <w:spacing w:val="1"/>
          <w:sz w:val="24"/>
          <w:szCs w:val="24"/>
        </w:rPr>
        <w:t>p</w:t>
      </w:r>
      <w:r w:rsidRPr="00DA5B43">
        <w:rPr>
          <w:rFonts w:asciiTheme="majorHAnsi" w:hAnsiTheme="majorHAnsi" w:cs="Cambria"/>
          <w:sz w:val="24"/>
          <w:szCs w:val="24"/>
        </w:rPr>
        <w:t>er</w:t>
      </w:r>
      <w:r w:rsidRPr="00DA5B43">
        <w:rPr>
          <w:rFonts w:asciiTheme="majorHAnsi" w:hAnsiTheme="majorHAnsi" w:cs="Cambria"/>
          <w:spacing w:val="-1"/>
          <w:sz w:val="24"/>
          <w:szCs w:val="24"/>
        </w:rPr>
        <w:t>f</w:t>
      </w:r>
      <w:r w:rsidRPr="00DA5B43">
        <w:rPr>
          <w:rFonts w:asciiTheme="majorHAnsi" w:hAnsiTheme="majorHAnsi" w:cs="Cambria"/>
          <w:sz w:val="24"/>
          <w:szCs w:val="24"/>
        </w:rPr>
        <w:t>o</w:t>
      </w:r>
      <w:r w:rsidRPr="00DA5B43">
        <w:rPr>
          <w:rFonts w:asciiTheme="majorHAnsi" w:hAnsiTheme="majorHAnsi" w:cs="Cambria"/>
          <w:spacing w:val="-1"/>
          <w:sz w:val="24"/>
          <w:szCs w:val="24"/>
        </w:rPr>
        <w:t>r</w:t>
      </w:r>
      <w:r w:rsidRPr="00DA5B43">
        <w:rPr>
          <w:rFonts w:asciiTheme="majorHAnsi" w:hAnsiTheme="majorHAnsi" w:cs="Cambria"/>
          <w:sz w:val="24"/>
          <w:szCs w:val="24"/>
        </w:rPr>
        <w:t>mance on a number</w:t>
      </w:r>
      <w:r w:rsidRPr="00DA5B43">
        <w:rPr>
          <w:rFonts w:asciiTheme="majorHAnsi" w:hAnsiTheme="majorHAnsi" w:cs="Cambria"/>
          <w:spacing w:val="-1"/>
          <w:sz w:val="24"/>
          <w:szCs w:val="24"/>
        </w:rPr>
        <w:t xml:space="preserve"> </w:t>
      </w:r>
      <w:r w:rsidRPr="00DA5B43">
        <w:rPr>
          <w:rFonts w:asciiTheme="majorHAnsi" w:hAnsiTheme="majorHAnsi" w:cs="Cambria"/>
          <w:sz w:val="24"/>
          <w:szCs w:val="24"/>
        </w:rPr>
        <w:t>of</w:t>
      </w:r>
      <w:r w:rsidRPr="00DA5B43">
        <w:rPr>
          <w:rFonts w:asciiTheme="majorHAnsi" w:hAnsiTheme="majorHAnsi" w:cs="Cambria"/>
          <w:spacing w:val="-1"/>
          <w:sz w:val="24"/>
          <w:szCs w:val="24"/>
        </w:rPr>
        <w:t xml:space="preserve"> </w:t>
      </w:r>
      <w:r w:rsidRPr="00DA5B43">
        <w:rPr>
          <w:rFonts w:asciiTheme="majorHAnsi" w:hAnsiTheme="majorHAnsi" w:cs="Cambria"/>
          <w:sz w:val="24"/>
          <w:szCs w:val="24"/>
        </w:rPr>
        <w:t>co</w:t>
      </w:r>
      <w:r w:rsidRPr="00DA5B43">
        <w:rPr>
          <w:rFonts w:asciiTheme="majorHAnsi" w:hAnsiTheme="majorHAnsi" w:cs="Cambria"/>
          <w:spacing w:val="-1"/>
          <w:sz w:val="24"/>
          <w:szCs w:val="24"/>
        </w:rPr>
        <w:t>g</w:t>
      </w:r>
      <w:r w:rsidRPr="00DA5B43">
        <w:rPr>
          <w:rFonts w:asciiTheme="majorHAnsi" w:hAnsiTheme="majorHAnsi" w:cs="Cambria"/>
          <w:sz w:val="24"/>
          <w:szCs w:val="24"/>
        </w:rPr>
        <w:t>n</w:t>
      </w:r>
      <w:r w:rsidRPr="00DA5B43">
        <w:rPr>
          <w:rFonts w:asciiTheme="majorHAnsi" w:hAnsiTheme="majorHAnsi" w:cs="Cambria"/>
          <w:spacing w:val="1"/>
          <w:sz w:val="24"/>
          <w:szCs w:val="24"/>
        </w:rPr>
        <w:t>i</w:t>
      </w:r>
      <w:r w:rsidRPr="00DA5B43">
        <w:rPr>
          <w:rFonts w:asciiTheme="majorHAnsi" w:hAnsiTheme="majorHAnsi" w:cs="Cambria"/>
          <w:sz w:val="24"/>
          <w:szCs w:val="24"/>
        </w:rPr>
        <w:t>t</w:t>
      </w:r>
      <w:r w:rsidRPr="00DA5B43">
        <w:rPr>
          <w:rFonts w:asciiTheme="majorHAnsi" w:hAnsiTheme="majorHAnsi" w:cs="Cambria"/>
          <w:spacing w:val="1"/>
          <w:sz w:val="24"/>
          <w:szCs w:val="24"/>
        </w:rPr>
        <w:t>i</w:t>
      </w:r>
      <w:r w:rsidRPr="00DA5B43">
        <w:rPr>
          <w:rFonts w:asciiTheme="majorHAnsi" w:hAnsiTheme="majorHAnsi" w:cs="Cambria"/>
          <w:spacing w:val="-1"/>
          <w:sz w:val="24"/>
          <w:szCs w:val="24"/>
        </w:rPr>
        <w:t>v</w:t>
      </w:r>
      <w:r w:rsidRPr="00DA5B43">
        <w:rPr>
          <w:rFonts w:asciiTheme="majorHAnsi" w:hAnsiTheme="majorHAnsi" w:cs="Cambria"/>
          <w:sz w:val="24"/>
          <w:szCs w:val="24"/>
        </w:rPr>
        <w:t xml:space="preserve">e </w:t>
      </w:r>
      <w:r w:rsidRPr="00DA5B43">
        <w:rPr>
          <w:rFonts w:asciiTheme="majorHAnsi" w:hAnsiTheme="majorHAnsi" w:cs="Cambria"/>
          <w:spacing w:val="1"/>
          <w:sz w:val="24"/>
          <w:szCs w:val="24"/>
        </w:rPr>
        <w:t>a</w:t>
      </w:r>
      <w:r w:rsidRPr="00DA5B43">
        <w:rPr>
          <w:rFonts w:asciiTheme="majorHAnsi" w:hAnsiTheme="majorHAnsi" w:cs="Cambria"/>
          <w:sz w:val="24"/>
          <w:szCs w:val="24"/>
        </w:rPr>
        <w:t>nd</w:t>
      </w:r>
      <w:r w:rsidRPr="00DA5B43">
        <w:rPr>
          <w:rFonts w:asciiTheme="majorHAnsi" w:hAnsiTheme="majorHAnsi" w:cs="Cambria"/>
          <w:spacing w:val="-1"/>
          <w:sz w:val="24"/>
          <w:szCs w:val="24"/>
        </w:rPr>
        <w:t xml:space="preserve"> </w:t>
      </w:r>
      <w:r w:rsidRPr="00DA5B43">
        <w:rPr>
          <w:rFonts w:asciiTheme="majorHAnsi" w:hAnsiTheme="majorHAnsi" w:cs="Cambria"/>
          <w:sz w:val="24"/>
          <w:szCs w:val="24"/>
        </w:rPr>
        <w:t>no</w:t>
      </w:r>
      <w:r w:rsidRPr="00DA5B43">
        <w:rPr>
          <w:rFonts w:asciiTheme="majorHAnsi" w:hAnsiTheme="majorHAnsi" w:cs="Cambria"/>
          <w:spacing w:val="3"/>
          <w:sz w:val="24"/>
          <w:szCs w:val="24"/>
        </w:rPr>
        <w:t>n</w:t>
      </w:r>
      <w:r w:rsidRPr="00DA5B43">
        <w:rPr>
          <w:rFonts w:asciiTheme="majorHAnsi" w:hAnsiTheme="majorHAnsi" w:cs="Cambria"/>
          <w:sz w:val="24"/>
          <w:szCs w:val="24"/>
        </w:rPr>
        <w:t>-co</w:t>
      </w:r>
      <w:r w:rsidRPr="00DA5B43">
        <w:rPr>
          <w:rFonts w:asciiTheme="majorHAnsi" w:hAnsiTheme="majorHAnsi" w:cs="Cambria"/>
          <w:spacing w:val="-1"/>
          <w:sz w:val="24"/>
          <w:szCs w:val="24"/>
        </w:rPr>
        <w:t>g</w:t>
      </w:r>
      <w:r w:rsidRPr="00DA5B43">
        <w:rPr>
          <w:rFonts w:asciiTheme="majorHAnsi" w:hAnsiTheme="majorHAnsi" w:cs="Cambria"/>
          <w:sz w:val="24"/>
          <w:szCs w:val="24"/>
        </w:rPr>
        <w:t>n</w:t>
      </w:r>
      <w:r w:rsidRPr="00DA5B43">
        <w:rPr>
          <w:rFonts w:asciiTheme="majorHAnsi" w:hAnsiTheme="majorHAnsi" w:cs="Cambria"/>
          <w:spacing w:val="1"/>
          <w:sz w:val="24"/>
          <w:szCs w:val="24"/>
        </w:rPr>
        <w:t>i</w:t>
      </w:r>
      <w:r w:rsidRPr="00DA5B43">
        <w:rPr>
          <w:rFonts w:asciiTheme="majorHAnsi" w:hAnsiTheme="majorHAnsi" w:cs="Cambria"/>
          <w:sz w:val="24"/>
          <w:szCs w:val="24"/>
        </w:rPr>
        <w:t>t</w:t>
      </w:r>
      <w:r w:rsidRPr="00DA5B43">
        <w:rPr>
          <w:rFonts w:asciiTheme="majorHAnsi" w:hAnsiTheme="majorHAnsi" w:cs="Cambria"/>
          <w:spacing w:val="1"/>
          <w:sz w:val="24"/>
          <w:szCs w:val="24"/>
        </w:rPr>
        <w:t>i</w:t>
      </w:r>
      <w:r w:rsidRPr="00DA5B43">
        <w:rPr>
          <w:rFonts w:asciiTheme="majorHAnsi" w:hAnsiTheme="majorHAnsi" w:cs="Cambria"/>
          <w:spacing w:val="-1"/>
          <w:sz w:val="24"/>
          <w:szCs w:val="24"/>
        </w:rPr>
        <w:t>v</w:t>
      </w:r>
      <w:r w:rsidRPr="00DA5B43">
        <w:rPr>
          <w:rFonts w:asciiTheme="majorHAnsi" w:hAnsiTheme="majorHAnsi" w:cs="Cambria"/>
          <w:sz w:val="24"/>
          <w:szCs w:val="24"/>
        </w:rPr>
        <w:t>e outco</w:t>
      </w:r>
      <w:r w:rsidRPr="00DA5B43">
        <w:rPr>
          <w:rFonts w:asciiTheme="majorHAnsi" w:hAnsiTheme="majorHAnsi" w:cs="Cambria"/>
          <w:spacing w:val="-1"/>
          <w:sz w:val="24"/>
          <w:szCs w:val="24"/>
        </w:rPr>
        <w:t>m</w:t>
      </w:r>
      <w:r w:rsidRPr="00DA5B43">
        <w:rPr>
          <w:rFonts w:asciiTheme="majorHAnsi" w:hAnsiTheme="majorHAnsi" w:cs="Cambria"/>
          <w:sz w:val="24"/>
          <w:szCs w:val="24"/>
        </w:rPr>
        <w:t>es</w:t>
      </w:r>
      <w:r w:rsidRPr="00DA5B43">
        <w:rPr>
          <w:rFonts w:asciiTheme="majorHAnsi" w:hAnsiTheme="majorHAnsi" w:cs="Cambria"/>
          <w:spacing w:val="1"/>
          <w:sz w:val="24"/>
          <w:szCs w:val="24"/>
        </w:rPr>
        <w:t xml:space="preserve"> </w:t>
      </w:r>
      <w:r w:rsidR="008E3910" w:rsidRPr="00DA5B43">
        <w:rPr>
          <w:rFonts w:asciiTheme="majorHAnsi" w:hAnsiTheme="majorHAnsi" w:cs="Cambria"/>
          <w:spacing w:val="1"/>
          <w:sz w:val="24"/>
          <w:szCs w:val="24"/>
        </w:rPr>
        <w:fldChar w:fldCharType="begin"/>
      </w:r>
      <w:r w:rsidR="004A3F11">
        <w:rPr>
          <w:rFonts w:asciiTheme="majorHAnsi" w:hAnsiTheme="majorHAnsi" w:cs="Cambria"/>
          <w:spacing w:val="1"/>
          <w:sz w:val="24"/>
          <w:szCs w:val="24"/>
        </w:rPr>
        <w:instrText xml:space="preserve"> ADDIN ZOTERO_ITEM CSL_CITATION {"citationID":"h7BcRY4Z","properties":{"formattedCitation":"(Claessens, Duncan, &amp; Engel, 2009; Claessens &amp; Engel, 2013; Duncan et al., 2007; Watts, Duncan, Siegler, &amp; Davis-Kean, 2014)","plainCitation":"(Claessens, Duncan, &amp; Engel, 2009; Claessens &amp; Engel, 2013; Duncan et al., 2007; Watts, Duncan, Siegler, &amp; Davis-Kean, 2014)"},"citationItems":[{"id":373,"uris":["http://zotero.org/users/48675/items/D3MGFW4E"],"uri":["http://zotero.org/users/48675/items/D3MGFW4E"],"itemData":{"id":373,"type":"article-journal","title":"Kindergarten skills and fifth-grade achievement: Evidence from the ECLS-K","container-title":"Economics of Education Review","page":"415–427","volume":"28","issue":"4","source":"Google Scholar","shortTitle":"Kindergarten skills and fifth-grade achievement","author":[{"family":"Claessens","given":"Amy"},{"family":"Duncan","given":"Greg J."},{"family":"Engel","given":"M."}],"issued":{"date-parts":[["2009"]]}}},{"id":399,"uris":["http://zotero.org/users/48675/items/DW7JW9S9"],"uri":["http://zotero.org/users/48675/items/DW7JW9S9"],"itemData":{"id":399,"type":"article-journal","title":"How important is where you start? Early mathematics knowledge and later school success","container-title":"Teachers College Record","page":"1-29","volume":"115","source":"Google Scholar","shortTitle":"How important is where you start?","author":[{"family":"Claessens","given":"Amy"},{"family":"Engel","given":"Mimi"}],"issued":{"date-parts":[["2013"]]}}},{"id":778,"uris":["http://zotero.org/users/48675/items/T4X8P3BJ"],"uri":["http://zotero.org/users/48675/items/T4X8P3BJ"],"itemData":{"id":778,"type":"article-journal","title":"School readiness and later achievement.","container-title":"Developmental psychology","page":"1428-1446","volume":"43","issue":"6","source":"Google Scholar","author":[{"family":"Duncan","given":"Greg J."},{"family":"Dowsett","given":"C. J."},{"family":"Claessens","given":"Amy"},{"family":"Magnuson","given":"Katherine A."},{"family":"Huston","given":"A. C."},{"family":"Klebanov","given":"P."},{"family":"Pagani","given":"L. S."},{"family":"Feinstein","given":"L."},{"family":"Engel","given":"M."},{"family":"Brooks-Gunn","given":"J."}],"issued":{"date-parts":[["2007"]]}}},{"id":747,"uris":["http://zotero.org/users/48675/items/RXPBTF5U"],"uri":["http://zotero.org/users/48675/items/RXPBTF5U"],"itemData":{"id":747,"type":"article-journal","title":"What’s Past Is Prologue Relations Between Early Mathematics Knowledge and High School Achievement","container-title":"Educational Researcher","page":"352–360","volume":"43","issue":"7","source":"Google Scholar","author":[{"family":"Watts","given":"Tyler W."},{"family":"Duncan","given":"Greg J."},{"family":"Siegler","given":"Robert S."},{"family":"Davis-Kean","given":"Pamela E."}],"issued":{"date-parts":[["2014"]]}}}],"schema":"https://github.com/citation-style-language/schema/raw/master/csl-citation.json"} </w:instrText>
      </w:r>
      <w:r w:rsidR="008E3910" w:rsidRPr="00DA5B43">
        <w:rPr>
          <w:rFonts w:asciiTheme="majorHAnsi" w:hAnsiTheme="majorHAnsi" w:cs="Cambria"/>
          <w:spacing w:val="1"/>
          <w:sz w:val="24"/>
          <w:szCs w:val="24"/>
        </w:rPr>
        <w:fldChar w:fldCharType="separate"/>
      </w:r>
      <w:r w:rsidR="00A56B6D" w:rsidRPr="00DA5B43">
        <w:rPr>
          <w:rFonts w:asciiTheme="majorHAnsi" w:hAnsiTheme="majorHAnsi"/>
          <w:sz w:val="24"/>
        </w:rPr>
        <w:t xml:space="preserve">(Claessens, Duncan, </w:t>
      </w:r>
      <w:r w:rsidR="00A56B6D" w:rsidRPr="00DA5B43">
        <w:rPr>
          <w:rFonts w:asciiTheme="majorHAnsi" w:hAnsiTheme="majorHAnsi"/>
          <w:sz w:val="24"/>
        </w:rPr>
        <w:lastRenderedPageBreak/>
        <w:t>&amp; Engel, 2009; Claessens &amp; Engel, 2013; Duncan et al., 2007; Watts, Duncan, Siegler, &amp; Davis-Kean, 2014)</w:t>
      </w:r>
      <w:r w:rsidR="008E3910" w:rsidRPr="00DA5B43">
        <w:rPr>
          <w:rFonts w:asciiTheme="majorHAnsi" w:hAnsiTheme="majorHAnsi" w:cs="Cambria"/>
          <w:spacing w:val="1"/>
          <w:sz w:val="24"/>
          <w:szCs w:val="24"/>
        </w:rPr>
        <w:fldChar w:fldCharType="end"/>
      </w:r>
      <w:r w:rsidRPr="00DA5B43">
        <w:rPr>
          <w:rFonts w:asciiTheme="majorHAnsi" w:hAnsiTheme="majorHAnsi" w:cs="Cambria"/>
          <w:spacing w:val="2"/>
          <w:sz w:val="24"/>
          <w:szCs w:val="24"/>
        </w:rPr>
        <w:t>.</w:t>
      </w:r>
      <w:r w:rsidRPr="00DA5B43">
        <w:rPr>
          <w:rFonts w:asciiTheme="majorHAnsi" w:hAnsiTheme="majorHAnsi" w:cs="Cambria"/>
          <w:spacing w:val="1"/>
          <w:sz w:val="24"/>
          <w:szCs w:val="24"/>
        </w:rPr>
        <w:t xml:space="preserve"> </w:t>
      </w:r>
      <w:r w:rsidR="00E257B6" w:rsidRPr="00DA5B43">
        <w:rPr>
          <w:rFonts w:asciiTheme="majorHAnsi" w:hAnsiTheme="majorHAnsi" w:cs="Cambria"/>
          <w:sz w:val="24"/>
          <w:szCs w:val="24"/>
        </w:rPr>
        <w:t xml:space="preserve">There is </w:t>
      </w:r>
      <w:r w:rsidRPr="00DA5B43">
        <w:rPr>
          <w:rFonts w:asciiTheme="majorHAnsi" w:hAnsiTheme="majorHAnsi" w:cs="Cambria"/>
          <w:sz w:val="24"/>
          <w:szCs w:val="24"/>
        </w:rPr>
        <w:t xml:space="preserve">also </w:t>
      </w:r>
      <w:r w:rsidR="00E257B6" w:rsidRPr="00DA5B43">
        <w:rPr>
          <w:rFonts w:asciiTheme="majorHAnsi" w:hAnsiTheme="majorHAnsi" w:cs="Cambria"/>
          <w:sz w:val="24"/>
          <w:szCs w:val="24"/>
        </w:rPr>
        <w:t xml:space="preserve">evidence that exposure to academic content in </w:t>
      </w:r>
      <w:r w:rsidRPr="00DA5B43">
        <w:rPr>
          <w:rFonts w:asciiTheme="majorHAnsi" w:hAnsiTheme="majorHAnsi" w:cs="Cambria"/>
          <w:sz w:val="24"/>
          <w:szCs w:val="24"/>
        </w:rPr>
        <w:t xml:space="preserve">preschool and </w:t>
      </w:r>
      <w:r w:rsidR="00E257B6" w:rsidRPr="00DA5B43">
        <w:rPr>
          <w:rFonts w:asciiTheme="majorHAnsi" w:hAnsiTheme="majorHAnsi" w:cs="Cambria"/>
          <w:sz w:val="24"/>
          <w:szCs w:val="24"/>
        </w:rPr>
        <w:t xml:space="preserve">kindergarten (particularly </w:t>
      </w:r>
      <w:r w:rsidR="00173D99" w:rsidRPr="00DA5B43">
        <w:rPr>
          <w:rFonts w:asciiTheme="majorHAnsi" w:hAnsiTheme="majorHAnsi" w:cs="Cambria"/>
          <w:sz w:val="24"/>
          <w:szCs w:val="24"/>
        </w:rPr>
        <w:t xml:space="preserve">engaging and </w:t>
      </w:r>
      <w:r w:rsidR="00E257B6" w:rsidRPr="00DA5B43">
        <w:rPr>
          <w:rFonts w:asciiTheme="majorHAnsi" w:hAnsiTheme="majorHAnsi" w:cs="Cambria"/>
          <w:sz w:val="24"/>
          <w:szCs w:val="24"/>
        </w:rPr>
        <w:t xml:space="preserve">advanced content) can be beneficial for student learning </w:t>
      </w:r>
      <w:r w:rsidR="008E3910" w:rsidRPr="00DA5B43">
        <w:rPr>
          <w:rFonts w:asciiTheme="majorHAnsi" w:hAnsiTheme="majorHAnsi" w:cs="Cambria"/>
          <w:sz w:val="24"/>
          <w:szCs w:val="24"/>
        </w:rPr>
        <w:fldChar w:fldCharType="begin"/>
      </w:r>
      <w:r w:rsidR="004A3F11">
        <w:rPr>
          <w:rFonts w:asciiTheme="majorHAnsi" w:hAnsiTheme="majorHAnsi" w:cs="Cambria"/>
          <w:sz w:val="24"/>
          <w:szCs w:val="24"/>
        </w:rPr>
        <w:instrText xml:space="preserve"> ADDIN ZOTERO_ITEM CSL_CITATION {"citationID":"QedTkRtS","properties":{"formattedCitation":"(Claessens et al., 2014; Clements &amp; Sarama, 2011; Engel et al., 2015)","plainCitation":"(Claessens et al., 2014; Clements &amp; Sarama, 2011; Engel et al., 2015)"},"citationItems":[{"id":448,"uris":["http://zotero.org/users/48675/items/FIB5B7MX"],"uri":["http://zotero.org/users/48675/items/FIB5B7MX"],"itemData":{"id":448,"type":"article-journal","title":"Academic Content, Student Learning, and the Persistence of Preschool Effects","container-title":"American Educational Research Journal","page":"1-32","volume":"Forthcoming.","source":"Google Scholar","author":[{"family":"Claessens","given":"Amy"},{"family":"Engel","given":"Mimi"},{"family":"Curran","given":"F. Chris"}],"issued":{"date-parts":[["2014"]]}}},{"id":507,"uris":["http://zotero.org/users/48675/items/H92N5QTE"],"uri":["http://zotero.org/users/48675/items/H92N5QTE"],"itemData":{"id":507,"type":"article-journal","title":"Early childhood mathematics intervention","container-title":"Science","page":"968–970","volume":"333","issue":"6045","source":"Google Scholar","author":[{"family":"Clements","given":"Douglas H."},{"family":"Sarama","given":"Julie"}],"issued":{"date-parts":[["2011"]]}}},{"id":896,"uris":["http://zotero.org/users/48675/items/WQRQRJ3P"],"uri":["http://zotero.org/users/48675/items/WQRQRJ3P"],"itemData":{"id":896,"type":"article-journal","title":"The Misalignment of Kindergarten Mathematics Content","container-title":"Working Paper presented at the American Education Research Association Annual Meeting","author":[{"family":"Engel","given":"Mimi"},{"family":"Claessens","given":"Amy"},{"family":"Watts","given":"Tyler W."},{"family":"Farkas","given":"George"}],"issued":{"date-parts":[["2015"]]}}}],"schema":"https://github.com/citation-style-language/schema/raw/master/csl-citation.json"} </w:instrText>
      </w:r>
      <w:r w:rsidR="008E3910" w:rsidRPr="00DA5B43">
        <w:rPr>
          <w:rFonts w:asciiTheme="majorHAnsi" w:hAnsiTheme="majorHAnsi" w:cs="Cambria"/>
          <w:sz w:val="24"/>
          <w:szCs w:val="24"/>
        </w:rPr>
        <w:fldChar w:fldCharType="separate"/>
      </w:r>
      <w:r w:rsidR="004A3F11" w:rsidRPr="004A3F11">
        <w:rPr>
          <w:rFonts w:ascii="Cambria" w:hAnsi="Cambria"/>
          <w:sz w:val="24"/>
        </w:rPr>
        <w:t>(Claessens et al., 2014; Clements &amp; Sarama, 2011; Engel et al., 2015)</w:t>
      </w:r>
      <w:r w:rsidR="008E3910" w:rsidRPr="00DA5B43">
        <w:rPr>
          <w:rFonts w:asciiTheme="majorHAnsi" w:hAnsiTheme="majorHAnsi" w:cs="Cambria"/>
          <w:sz w:val="24"/>
          <w:szCs w:val="24"/>
        </w:rPr>
        <w:fldChar w:fldCharType="end"/>
      </w:r>
      <w:r w:rsidR="00E257B6" w:rsidRPr="00DA5B43">
        <w:rPr>
          <w:rFonts w:asciiTheme="majorHAnsi" w:hAnsiTheme="majorHAnsi" w:cs="Cambria"/>
          <w:sz w:val="24"/>
          <w:szCs w:val="24"/>
        </w:rPr>
        <w:t>. Magnuson, Ruhm</w:t>
      </w:r>
      <w:r w:rsidR="006A6427">
        <w:rPr>
          <w:rFonts w:asciiTheme="majorHAnsi" w:hAnsiTheme="majorHAnsi" w:cs="Cambria"/>
          <w:sz w:val="24"/>
          <w:szCs w:val="24"/>
        </w:rPr>
        <w:t>,</w:t>
      </w:r>
      <w:r w:rsidR="00E257B6" w:rsidRPr="00DA5B43">
        <w:rPr>
          <w:rFonts w:asciiTheme="majorHAnsi" w:hAnsiTheme="majorHAnsi" w:cs="Cambria"/>
          <w:sz w:val="24"/>
          <w:szCs w:val="24"/>
        </w:rPr>
        <w:t xml:space="preserve"> &amp; Waldfogel </w:t>
      </w:r>
      <w:r w:rsidR="008E3910" w:rsidRPr="00DA5B43">
        <w:rPr>
          <w:rFonts w:asciiTheme="majorHAnsi" w:hAnsiTheme="majorHAnsi" w:cs="Cambria"/>
          <w:sz w:val="24"/>
          <w:szCs w:val="24"/>
        </w:rPr>
        <w:fldChar w:fldCharType="begin"/>
      </w:r>
      <w:r w:rsidR="004A3F11">
        <w:rPr>
          <w:rFonts w:asciiTheme="majorHAnsi" w:hAnsiTheme="majorHAnsi" w:cs="Cambria"/>
          <w:sz w:val="24"/>
          <w:szCs w:val="24"/>
        </w:rPr>
        <w:instrText xml:space="preserve"> ADDIN ZOTERO_ITEM CSL_CITATION {"citationID":"1f5p50aki2","properties":{"formattedCitation":"(2007)","plainCitation":"(2007)"},"citationItems":[{"id":470,"uris":["http://zotero.org/users/48675/items/G4PJJ866"],"uri":["http://zotero.org/users/48675/items/G4PJJ866"],"itemData":{"id":470,"type":"article-journal","title":"The persistence of preschool effects: Do subsequent classroom experiences matter?","container-title":"Early Childhood Research Quarterly","page":"18–38","volume":"22","issue":"1","source":"Google Scholar","shortTitle":"The persistence of preschool effects","author":[{"family":"Magnuson","given":"Katherine A."},{"family":"Ruhm","given":"Christopher"},{"family":"Waldfogel","given":"Jane"}],"issued":{"date-parts":[["2007"]]}},"suppress-author":true}],"schema":"https://github.com/citation-style-language/schema/raw/master/csl-citation.json"} </w:instrText>
      </w:r>
      <w:r w:rsidR="008E3910" w:rsidRPr="00DA5B43">
        <w:rPr>
          <w:rFonts w:asciiTheme="majorHAnsi" w:hAnsiTheme="majorHAnsi" w:cs="Cambria"/>
          <w:sz w:val="24"/>
          <w:szCs w:val="24"/>
        </w:rPr>
        <w:fldChar w:fldCharType="separate"/>
      </w:r>
      <w:r w:rsidR="00E257B6" w:rsidRPr="00DA5B43">
        <w:rPr>
          <w:rFonts w:asciiTheme="majorHAnsi" w:hAnsiTheme="majorHAnsi"/>
          <w:sz w:val="24"/>
          <w:szCs w:val="24"/>
        </w:rPr>
        <w:t>(2007)</w:t>
      </w:r>
      <w:r w:rsidR="008E3910" w:rsidRPr="00DA5B43">
        <w:rPr>
          <w:rFonts w:asciiTheme="majorHAnsi" w:hAnsiTheme="majorHAnsi" w:cs="Cambria"/>
          <w:sz w:val="24"/>
          <w:szCs w:val="24"/>
        </w:rPr>
        <w:fldChar w:fldCharType="end"/>
      </w:r>
      <w:r w:rsidR="00DA37D3">
        <w:rPr>
          <w:rFonts w:asciiTheme="majorHAnsi" w:hAnsiTheme="majorHAnsi" w:cs="Cambria"/>
          <w:sz w:val="24"/>
          <w:szCs w:val="24"/>
        </w:rPr>
        <w:t xml:space="preserve">, for example, </w:t>
      </w:r>
      <w:r w:rsidR="00E257B6" w:rsidRPr="00DA5B43">
        <w:rPr>
          <w:rFonts w:asciiTheme="majorHAnsi" w:hAnsiTheme="majorHAnsi" w:cs="Cambria"/>
          <w:sz w:val="24"/>
          <w:szCs w:val="24"/>
        </w:rPr>
        <w:t>show that more academically-oriented early elementary experiences can help children who did not attend preschool catch up with their peers</w:t>
      </w:r>
      <w:r w:rsidRPr="00DA5B43">
        <w:rPr>
          <w:rFonts w:asciiTheme="majorHAnsi" w:hAnsiTheme="majorHAnsi" w:cs="Cambria"/>
          <w:sz w:val="24"/>
          <w:szCs w:val="24"/>
        </w:rPr>
        <w:t>.</w:t>
      </w:r>
      <w:r w:rsidR="008772AF" w:rsidRPr="00DA5B43">
        <w:rPr>
          <w:rFonts w:asciiTheme="majorHAnsi" w:hAnsiTheme="majorHAnsi" w:cs="Cambria"/>
          <w:sz w:val="24"/>
          <w:szCs w:val="24"/>
        </w:rPr>
        <w:t xml:space="preserve"> </w:t>
      </w:r>
      <w:r w:rsidR="00E257B6" w:rsidRPr="00DA5B43">
        <w:rPr>
          <w:rFonts w:asciiTheme="majorHAnsi" w:hAnsiTheme="majorHAnsi" w:cs="Cambria"/>
          <w:sz w:val="24"/>
          <w:szCs w:val="24"/>
        </w:rPr>
        <w:t xml:space="preserve"> </w:t>
      </w:r>
    </w:p>
    <w:p w:rsidR="00570DF4" w:rsidRPr="00DA5B43" w:rsidRDefault="001847C3" w:rsidP="00570DF4">
      <w:pPr>
        <w:spacing w:after="0" w:line="480" w:lineRule="auto"/>
        <w:ind w:firstLine="720"/>
        <w:contextualSpacing/>
        <w:rPr>
          <w:rFonts w:asciiTheme="majorHAnsi" w:hAnsiTheme="majorHAnsi" w:cs="Cambria"/>
          <w:spacing w:val="-1"/>
          <w:sz w:val="24"/>
          <w:szCs w:val="24"/>
        </w:rPr>
      </w:pPr>
      <w:r w:rsidRPr="00DA5B43">
        <w:rPr>
          <w:rFonts w:asciiTheme="majorHAnsi" w:hAnsiTheme="majorHAnsi" w:cs="Cambria"/>
          <w:sz w:val="24"/>
          <w:szCs w:val="24"/>
        </w:rPr>
        <w:t xml:space="preserve">At the same time, </w:t>
      </w:r>
      <w:r w:rsidR="00570DF4" w:rsidRPr="00DA5B43">
        <w:rPr>
          <w:rFonts w:asciiTheme="majorHAnsi" w:hAnsiTheme="majorHAnsi"/>
          <w:sz w:val="24"/>
          <w:szCs w:val="24"/>
        </w:rPr>
        <w:t xml:space="preserve">studies have </w:t>
      </w:r>
      <w:r w:rsidR="00806121" w:rsidRPr="00DA5B43">
        <w:rPr>
          <w:rFonts w:asciiTheme="majorHAnsi" w:hAnsiTheme="majorHAnsi"/>
          <w:sz w:val="24"/>
          <w:szCs w:val="24"/>
        </w:rPr>
        <w:t xml:space="preserve">also </w:t>
      </w:r>
      <w:r w:rsidR="00570DF4" w:rsidRPr="00DA5B43">
        <w:rPr>
          <w:rFonts w:asciiTheme="majorHAnsi" w:hAnsiTheme="majorHAnsi"/>
          <w:sz w:val="24"/>
          <w:szCs w:val="24"/>
        </w:rPr>
        <w:t xml:space="preserve">suggested that </w:t>
      </w:r>
      <w:r w:rsidR="00EE5C5E" w:rsidRPr="00DA5B43">
        <w:rPr>
          <w:rFonts w:asciiTheme="majorHAnsi" w:hAnsiTheme="majorHAnsi"/>
          <w:sz w:val="24"/>
          <w:szCs w:val="24"/>
        </w:rPr>
        <w:t>an early focus on literacy instruction and academic content more broadly has negative cons</w:t>
      </w:r>
      <w:r w:rsidR="00806121" w:rsidRPr="00DA5B43">
        <w:rPr>
          <w:rFonts w:asciiTheme="majorHAnsi" w:hAnsiTheme="majorHAnsi"/>
          <w:sz w:val="24"/>
          <w:szCs w:val="24"/>
        </w:rPr>
        <w:t>e</w:t>
      </w:r>
      <w:r w:rsidR="00EE5C5E" w:rsidRPr="00DA5B43">
        <w:rPr>
          <w:rFonts w:asciiTheme="majorHAnsi" w:hAnsiTheme="majorHAnsi"/>
          <w:sz w:val="24"/>
          <w:szCs w:val="24"/>
        </w:rPr>
        <w:t xml:space="preserve">quences </w:t>
      </w:r>
      <w:r w:rsidR="008E3910" w:rsidRPr="00DA5B43">
        <w:rPr>
          <w:rFonts w:asciiTheme="majorHAnsi" w:hAnsiTheme="majorHAnsi"/>
          <w:sz w:val="24"/>
          <w:szCs w:val="24"/>
        </w:rPr>
        <w:fldChar w:fldCharType="begin"/>
      </w:r>
      <w:r w:rsidR="004A3F11">
        <w:rPr>
          <w:rFonts w:asciiTheme="majorHAnsi" w:hAnsiTheme="majorHAnsi"/>
          <w:sz w:val="24"/>
          <w:szCs w:val="24"/>
        </w:rPr>
        <w:instrText xml:space="preserve"> ADDIN ZOTERO_ITEM CSL_CITATION {"citationID":"2lku3jfnej","properties":{"formattedCitation":"(Huffman &amp; Speer, 2000; Marcon, 1999; Stipek, Feiler, Daniels, &amp; Milburn, 1995)","plainCitation":"(Huffman &amp; Speer, 2000; Marcon, 1999; Stipek, Feiler, Daniels, &amp; Milburn, 1995)"},"citationItems":[{"id":221,"uris":["http://zotero.org/users/48675/items/74W54QR2"],"uri":["http://zotero.org/users/48675/items/74W54QR2"],"itemData":{"id":221,"type":"article-journal","title":"Academic performance among at-risk children: The role of developmentally appropriate practices","container-title":"Early Childhood Research Quarterly","page":"167-184","volume":"15","issue":"2","source":"ScienceDirect","abstract":"This research examined the effect of developmentally appropriate teaching practices on the academic achievement of kindergarten and first grade children attending urban schools. One hundred-thirteen mostly African American and Hispanic children participating in the Head Start/Public School Transition Project were tested with three subscales from the Woodcock-Johnson Tests of Achievement (Woodcock &amp;amp; Johnson, 1990). Developmentally appropriate practices (DAP) were assessed in 28 classrooms by using the Assessment Profile for Early Childhood Programs: Research Version (Abbott-Shim &amp;amp; Sibley, 1992). Based on scores from the Assessment Profile, classrooms were divided into two levels (lower DAP and moderate DAP). A 2 × 2 × 2 × 2 repeated measures MANOVA indicated significant main effects for grade and semester and significant two-way interactions for grade × semester and DAP level × semester. Sex was not a significant variable. The results indicate that achievement was significantly higher in the more developmentally appropriate classrooms for letter/word identification and applied problems over time and suggests that developmentally appropriate practices can improve children’s achievement in urban settings.","DOI":"10.1016/S0885-2006(00)00048-X","ISSN":"0885-2006","shortTitle":"Academic performance among at-risk children","journalAbbreviation":"Early Childhood Research Quarterly","author":[{"family":"Huffman","given":"Loreen R"},{"family":"Speer","given":"Paul W"}],"issued":{"date-parts":[["2000"]]}}},{"id":158,"uris":["http://zotero.org/users/48675/items/54H8SIP9"],"uri":["http://zotero.org/users/48675/items/54H8SIP9"],"itemData":{"id":158,"type":"article-journal","title":"Differential impact of preschool models on development and early learning of inner-city children: A three-cohort study.","container-title":"Developmental Psychology","page":"358-375","volume":"35","issue":"2","source":"Google Scholar","shortTitle":"Differential impact of preschool models on development and early learning of inner-city children","author":[{"family":"Marcon","given":"Rebecca A."}],"issued":{"date-parts":[["1999"]]}}},{"id":809,"uris":["http://zotero.org/users/48675/items/TUM9TZ3I"],"uri":["http://zotero.org/users/48675/items/TUM9TZ3I"],"itemData":{"id":809,"type":"article-journal","title":"Effects of Different Instructional Approaches on Young Children's Achievement and Motivation","container-title":"Child Development","page":"209–223","volume":"66","issue":"1","source":"Wiley Online Library","abstract":"Children in child-centered preschools and kindergartens were compared to children in didactic, highly academic programs in terms of their basic skills achievement and a set of motivation variables. The study included 227 poor, minority, and middle-class children between the ages of 4 and 6 years. Children in didactic programs that stressed basic skills had significantly higher scores on a letters/reading achievement test but not on a numbers achievement test. Being enrolled in a didactic early childhood education program was associated with relatively negative outcomes on most of the motivation measures. Compared to children in child-centered programs, children in didactic programs rated their abilities significantly lower, had lower expectations for success on academic tasks, showed more dependency on adults for permission and approval, evidenced less pride in their accomplishments, and claimed to worry more about school. Program effects were the same for economically disadvantaged and middle-class children, and for preschoolers and kindergartners.","DOI":"10.1111/j.1467-8624.1995.tb00866.x","ISSN":"1467-8624","language":"en","author":[{"family":"Stipek","given":"Deborah"},{"family":"Feiler","given":"Rachelle"},{"family":"Daniels","given":"Denise"},{"family":"Milburn","given":"Sharon"}],"issued":{"date-parts":[["1995"]]}}}],"schema":"https://github.com/citation-style-language/schema/raw/master/csl-citation.json"} </w:instrText>
      </w:r>
      <w:r w:rsidR="008E3910" w:rsidRPr="00DA5B43">
        <w:rPr>
          <w:rFonts w:asciiTheme="majorHAnsi" w:hAnsiTheme="majorHAnsi"/>
          <w:sz w:val="24"/>
          <w:szCs w:val="24"/>
        </w:rPr>
        <w:fldChar w:fldCharType="separate"/>
      </w:r>
      <w:r w:rsidR="00570DF4" w:rsidRPr="00DA5B43">
        <w:rPr>
          <w:rFonts w:asciiTheme="majorHAnsi" w:hAnsiTheme="majorHAnsi"/>
          <w:sz w:val="24"/>
          <w:szCs w:val="24"/>
        </w:rPr>
        <w:t>(Copple &amp; Bredekamp, 2009; Huffman &amp; Speer, 2000; Marcon, 1999; Stipek, Feiler, Daniels, &amp; Milburn, 1995)</w:t>
      </w:r>
      <w:r w:rsidR="008E3910" w:rsidRPr="00DA5B43">
        <w:rPr>
          <w:rFonts w:asciiTheme="majorHAnsi" w:hAnsiTheme="majorHAnsi"/>
          <w:sz w:val="24"/>
          <w:szCs w:val="24"/>
        </w:rPr>
        <w:fldChar w:fldCharType="end"/>
      </w:r>
      <w:r w:rsidR="00570DF4" w:rsidRPr="00DA5B43">
        <w:rPr>
          <w:rFonts w:asciiTheme="majorHAnsi" w:hAnsiTheme="majorHAnsi"/>
          <w:sz w:val="24"/>
          <w:szCs w:val="24"/>
        </w:rPr>
        <w:t xml:space="preserve">. </w:t>
      </w:r>
      <w:r w:rsidR="00570DF4" w:rsidRPr="00DA5B43">
        <w:rPr>
          <w:rFonts w:asciiTheme="majorHAnsi" w:hAnsiTheme="majorHAnsi" w:cs="Cambria"/>
          <w:spacing w:val="1"/>
          <w:sz w:val="24"/>
          <w:szCs w:val="24"/>
        </w:rPr>
        <w:t xml:space="preserve">Stipek </w:t>
      </w:r>
      <w:r w:rsidR="008E3910" w:rsidRPr="00DA5B43">
        <w:rPr>
          <w:rFonts w:asciiTheme="majorHAnsi" w:hAnsiTheme="majorHAnsi" w:cs="Cambria"/>
          <w:spacing w:val="1"/>
          <w:sz w:val="24"/>
          <w:szCs w:val="24"/>
        </w:rPr>
        <w:fldChar w:fldCharType="begin"/>
      </w:r>
      <w:r w:rsidR="00570DF4" w:rsidRPr="00DA5B43">
        <w:rPr>
          <w:rFonts w:asciiTheme="majorHAnsi" w:hAnsiTheme="majorHAnsi" w:cs="Cambria"/>
          <w:spacing w:val="1"/>
          <w:sz w:val="24"/>
          <w:szCs w:val="24"/>
        </w:rPr>
        <w:instrText xml:space="preserve"> ADDIN ZOTERO_ITEM CSL_CITATION {"citationID":"s1jdu0h7n","properties":{"formattedCitation":"(2006)","plainCitation":"(2006)"},"citationItems":[{"id":767,"uris":["http://zotero.org/users/48675/items/PNPQFWCK"],"uri":["http://zotero.org/users/48675/items/PNPQFWCK"],"itemData":{"id":767,"type":"article-journal","title":"No child left behind comes to preschool","container-title":"The Elementary School Journal","page":"455–466","volume":"106","issue":"5","source":"Google Scholar","author":[{"family":"Stipek","given":"Deborah"}],"issued":{"date-parts":[["2006"]]},"accessed":{"date-parts":[["2012",11,6]]}},"suppress-author":true}],"schema":"https://github.com/citation-style-language/schema/raw/master/csl-citation.json"} </w:instrText>
      </w:r>
      <w:r w:rsidR="008E3910" w:rsidRPr="00DA5B43">
        <w:rPr>
          <w:rFonts w:asciiTheme="majorHAnsi" w:hAnsiTheme="majorHAnsi" w:cs="Cambria"/>
          <w:spacing w:val="1"/>
          <w:sz w:val="24"/>
          <w:szCs w:val="24"/>
        </w:rPr>
        <w:fldChar w:fldCharType="separate"/>
      </w:r>
      <w:r w:rsidR="00570DF4" w:rsidRPr="00DA5B43">
        <w:rPr>
          <w:rFonts w:asciiTheme="majorHAnsi" w:hAnsiTheme="majorHAnsi"/>
          <w:sz w:val="24"/>
          <w:szCs w:val="24"/>
        </w:rPr>
        <w:t>(2006)</w:t>
      </w:r>
      <w:r w:rsidR="008E3910" w:rsidRPr="00DA5B43">
        <w:rPr>
          <w:rFonts w:asciiTheme="majorHAnsi" w:hAnsiTheme="majorHAnsi" w:cs="Cambria"/>
          <w:spacing w:val="1"/>
          <w:sz w:val="24"/>
          <w:szCs w:val="24"/>
        </w:rPr>
        <w:fldChar w:fldCharType="end"/>
      </w:r>
      <w:r w:rsidR="00570DF4" w:rsidRPr="00DA5B43">
        <w:rPr>
          <w:rFonts w:asciiTheme="majorHAnsi" w:hAnsiTheme="majorHAnsi" w:cs="Cambria"/>
          <w:spacing w:val="1"/>
          <w:sz w:val="24"/>
          <w:szCs w:val="24"/>
        </w:rPr>
        <w:t xml:space="preserve">, for example, </w:t>
      </w:r>
      <w:r w:rsidR="00570DF4" w:rsidRPr="00DA5B43">
        <w:rPr>
          <w:rFonts w:asciiTheme="majorHAnsi" w:hAnsiTheme="majorHAnsi" w:cs="Cambria"/>
          <w:sz w:val="24"/>
          <w:szCs w:val="24"/>
        </w:rPr>
        <w:t>su</w:t>
      </w:r>
      <w:r w:rsidR="00570DF4" w:rsidRPr="00DA5B43">
        <w:rPr>
          <w:rFonts w:asciiTheme="majorHAnsi" w:hAnsiTheme="majorHAnsi" w:cs="Cambria"/>
          <w:spacing w:val="-1"/>
          <w:sz w:val="24"/>
          <w:szCs w:val="24"/>
        </w:rPr>
        <w:t>gg</w:t>
      </w:r>
      <w:r w:rsidR="00570DF4" w:rsidRPr="00DA5B43">
        <w:rPr>
          <w:rFonts w:asciiTheme="majorHAnsi" w:hAnsiTheme="majorHAnsi" w:cs="Cambria"/>
          <w:sz w:val="24"/>
          <w:szCs w:val="24"/>
        </w:rPr>
        <w:t>es</w:t>
      </w:r>
      <w:r w:rsidR="00570DF4" w:rsidRPr="00DA5B43">
        <w:rPr>
          <w:rFonts w:asciiTheme="majorHAnsi" w:hAnsiTheme="majorHAnsi" w:cs="Cambria"/>
          <w:spacing w:val="1"/>
          <w:sz w:val="24"/>
          <w:szCs w:val="24"/>
        </w:rPr>
        <w:t>t</w:t>
      </w:r>
      <w:r w:rsidR="00570DF4" w:rsidRPr="00DA5B43">
        <w:rPr>
          <w:rFonts w:asciiTheme="majorHAnsi" w:hAnsiTheme="majorHAnsi" w:cs="Cambria"/>
          <w:sz w:val="24"/>
          <w:szCs w:val="24"/>
        </w:rPr>
        <w:t>s that</w:t>
      </w:r>
      <w:r w:rsidR="00570DF4" w:rsidRPr="00DA5B43">
        <w:rPr>
          <w:rFonts w:asciiTheme="majorHAnsi" w:hAnsiTheme="majorHAnsi" w:cs="Cambria"/>
          <w:spacing w:val="1"/>
          <w:sz w:val="24"/>
          <w:szCs w:val="24"/>
        </w:rPr>
        <w:t xml:space="preserve"> </w:t>
      </w:r>
      <w:r w:rsidR="00570DF4" w:rsidRPr="00DA5B43">
        <w:rPr>
          <w:rFonts w:asciiTheme="majorHAnsi" w:hAnsiTheme="majorHAnsi" w:cs="Cambria"/>
          <w:sz w:val="24"/>
          <w:szCs w:val="24"/>
        </w:rPr>
        <w:t>a he</w:t>
      </w:r>
      <w:r w:rsidR="00570DF4" w:rsidRPr="00DA5B43">
        <w:rPr>
          <w:rFonts w:asciiTheme="majorHAnsi" w:hAnsiTheme="majorHAnsi" w:cs="Cambria"/>
          <w:spacing w:val="1"/>
          <w:sz w:val="24"/>
          <w:szCs w:val="24"/>
        </w:rPr>
        <w:t>i</w:t>
      </w:r>
      <w:r w:rsidR="00570DF4" w:rsidRPr="00DA5B43">
        <w:rPr>
          <w:rFonts w:asciiTheme="majorHAnsi" w:hAnsiTheme="majorHAnsi" w:cs="Cambria"/>
          <w:spacing w:val="-1"/>
          <w:sz w:val="24"/>
          <w:szCs w:val="24"/>
        </w:rPr>
        <w:t>g</w:t>
      </w:r>
      <w:r w:rsidR="00570DF4" w:rsidRPr="00DA5B43">
        <w:rPr>
          <w:rFonts w:asciiTheme="majorHAnsi" w:hAnsiTheme="majorHAnsi" w:cs="Cambria"/>
          <w:sz w:val="24"/>
          <w:szCs w:val="24"/>
        </w:rPr>
        <w:t>hte</w:t>
      </w:r>
      <w:r w:rsidR="00570DF4" w:rsidRPr="00DA5B43">
        <w:rPr>
          <w:rFonts w:asciiTheme="majorHAnsi" w:hAnsiTheme="majorHAnsi" w:cs="Cambria"/>
          <w:spacing w:val="1"/>
          <w:sz w:val="24"/>
          <w:szCs w:val="24"/>
        </w:rPr>
        <w:t>n</w:t>
      </w:r>
      <w:r w:rsidR="00570DF4" w:rsidRPr="00DA5B43">
        <w:rPr>
          <w:rFonts w:asciiTheme="majorHAnsi" w:hAnsiTheme="majorHAnsi" w:cs="Cambria"/>
          <w:sz w:val="24"/>
          <w:szCs w:val="24"/>
        </w:rPr>
        <w:t>ed</w:t>
      </w:r>
      <w:r w:rsidR="00570DF4" w:rsidRPr="00DA5B43">
        <w:rPr>
          <w:rFonts w:asciiTheme="majorHAnsi" w:hAnsiTheme="majorHAnsi" w:cs="Cambria"/>
          <w:spacing w:val="-1"/>
          <w:sz w:val="24"/>
          <w:szCs w:val="24"/>
        </w:rPr>
        <w:t xml:space="preserve"> f</w:t>
      </w:r>
      <w:r w:rsidR="00570DF4" w:rsidRPr="00DA5B43">
        <w:rPr>
          <w:rFonts w:asciiTheme="majorHAnsi" w:hAnsiTheme="majorHAnsi" w:cs="Cambria"/>
          <w:sz w:val="24"/>
          <w:szCs w:val="24"/>
        </w:rPr>
        <w:t>oc</w:t>
      </w:r>
      <w:r w:rsidR="00570DF4" w:rsidRPr="00DA5B43">
        <w:rPr>
          <w:rFonts w:asciiTheme="majorHAnsi" w:hAnsiTheme="majorHAnsi" w:cs="Cambria"/>
          <w:spacing w:val="-1"/>
          <w:sz w:val="24"/>
          <w:szCs w:val="24"/>
        </w:rPr>
        <w:t>u</w:t>
      </w:r>
      <w:r w:rsidR="00570DF4" w:rsidRPr="00DA5B43">
        <w:rPr>
          <w:rFonts w:asciiTheme="majorHAnsi" w:hAnsiTheme="majorHAnsi" w:cs="Cambria"/>
          <w:sz w:val="24"/>
          <w:szCs w:val="24"/>
        </w:rPr>
        <w:t>s on aca</w:t>
      </w:r>
      <w:r w:rsidR="00570DF4" w:rsidRPr="00DA5B43">
        <w:rPr>
          <w:rFonts w:asciiTheme="majorHAnsi" w:hAnsiTheme="majorHAnsi" w:cs="Cambria"/>
          <w:spacing w:val="-1"/>
          <w:sz w:val="24"/>
          <w:szCs w:val="24"/>
        </w:rPr>
        <w:t>d</w:t>
      </w:r>
      <w:r w:rsidR="00570DF4" w:rsidRPr="00DA5B43">
        <w:rPr>
          <w:rFonts w:asciiTheme="majorHAnsi" w:hAnsiTheme="majorHAnsi" w:cs="Cambria"/>
          <w:sz w:val="24"/>
          <w:szCs w:val="24"/>
        </w:rPr>
        <w:t>emics may</w:t>
      </w:r>
      <w:r w:rsidR="00570DF4" w:rsidRPr="00DA5B43">
        <w:rPr>
          <w:rFonts w:asciiTheme="majorHAnsi" w:hAnsiTheme="majorHAnsi" w:cs="Cambria"/>
          <w:spacing w:val="-1"/>
          <w:sz w:val="24"/>
          <w:szCs w:val="24"/>
        </w:rPr>
        <w:t xml:space="preserve"> </w:t>
      </w:r>
      <w:r w:rsidR="00570DF4" w:rsidRPr="00DA5B43">
        <w:rPr>
          <w:rFonts w:asciiTheme="majorHAnsi" w:hAnsiTheme="majorHAnsi" w:cs="Cambria"/>
          <w:spacing w:val="2"/>
          <w:sz w:val="24"/>
          <w:szCs w:val="24"/>
        </w:rPr>
        <w:t>b</w:t>
      </w:r>
      <w:r w:rsidR="00570DF4" w:rsidRPr="00DA5B43">
        <w:rPr>
          <w:rFonts w:asciiTheme="majorHAnsi" w:hAnsiTheme="majorHAnsi" w:cs="Cambria"/>
          <w:sz w:val="24"/>
          <w:szCs w:val="24"/>
        </w:rPr>
        <w:t>e s</w:t>
      </w:r>
      <w:r w:rsidR="00570DF4" w:rsidRPr="00DA5B43">
        <w:rPr>
          <w:rFonts w:asciiTheme="majorHAnsi" w:hAnsiTheme="majorHAnsi" w:cs="Cambria"/>
          <w:spacing w:val="1"/>
          <w:sz w:val="24"/>
          <w:szCs w:val="24"/>
        </w:rPr>
        <w:t>t</w:t>
      </w:r>
      <w:r w:rsidR="00570DF4" w:rsidRPr="00DA5B43">
        <w:rPr>
          <w:rFonts w:asciiTheme="majorHAnsi" w:hAnsiTheme="majorHAnsi" w:cs="Cambria"/>
          <w:spacing w:val="-1"/>
          <w:sz w:val="24"/>
          <w:szCs w:val="24"/>
        </w:rPr>
        <w:t>r</w:t>
      </w:r>
      <w:r w:rsidR="00570DF4" w:rsidRPr="00DA5B43">
        <w:rPr>
          <w:rFonts w:asciiTheme="majorHAnsi" w:hAnsiTheme="majorHAnsi" w:cs="Cambria"/>
          <w:sz w:val="24"/>
          <w:szCs w:val="24"/>
        </w:rPr>
        <w:t>essf</w:t>
      </w:r>
      <w:r w:rsidR="00570DF4" w:rsidRPr="00DA5B43">
        <w:rPr>
          <w:rFonts w:asciiTheme="majorHAnsi" w:hAnsiTheme="majorHAnsi" w:cs="Cambria"/>
          <w:spacing w:val="-1"/>
          <w:sz w:val="24"/>
          <w:szCs w:val="24"/>
        </w:rPr>
        <w:t>u</w:t>
      </w:r>
      <w:r w:rsidR="00570DF4" w:rsidRPr="00DA5B43">
        <w:rPr>
          <w:rFonts w:asciiTheme="majorHAnsi" w:hAnsiTheme="majorHAnsi" w:cs="Cambria"/>
          <w:sz w:val="24"/>
          <w:szCs w:val="24"/>
        </w:rPr>
        <w:t xml:space="preserve">l </w:t>
      </w:r>
      <w:r w:rsidR="00570DF4" w:rsidRPr="00DA5B43">
        <w:rPr>
          <w:rFonts w:asciiTheme="majorHAnsi" w:hAnsiTheme="majorHAnsi" w:cs="Cambria"/>
          <w:spacing w:val="-1"/>
          <w:sz w:val="24"/>
          <w:szCs w:val="24"/>
        </w:rPr>
        <w:t>f</w:t>
      </w:r>
      <w:r w:rsidR="00570DF4" w:rsidRPr="00DA5B43">
        <w:rPr>
          <w:rFonts w:asciiTheme="majorHAnsi" w:hAnsiTheme="majorHAnsi" w:cs="Cambria"/>
          <w:sz w:val="24"/>
          <w:szCs w:val="24"/>
        </w:rPr>
        <w:t>or</w:t>
      </w:r>
      <w:r w:rsidR="00570DF4" w:rsidRPr="00DA5B43">
        <w:rPr>
          <w:rFonts w:asciiTheme="majorHAnsi" w:hAnsiTheme="majorHAnsi" w:cs="Cambria"/>
          <w:spacing w:val="1"/>
          <w:sz w:val="24"/>
          <w:szCs w:val="24"/>
        </w:rPr>
        <w:t xml:space="preserve"> </w:t>
      </w:r>
      <w:r w:rsidR="00570DF4" w:rsidRPr="00DA5B43">
        <w:rPr>
          <w:rFonts w:asciiTheme="majorHAnsi" w:hAnsiTheme="majorHAnsi" w:cs="Cambria"/>
          <w:sz w:val="24"/>
          <w:szCs w:val="24"/>
        </w:rPr>
        <w:t>c</w:t>
      </w:r>
      <w:r w:rsidR="00570DF4" w:rsidRPr="00DA5B43">
        <w:rPr>
          <w:rFonts w:asciiTheme="majorHAnsi" w:hAnsiTheme="majorHAnsi" w:cs="Cambria"/>
          <w:spacing w:val="-1"/>
          <w:sz w:val="24"/>
          <w:szCs w:val="24"/>
        </w:rPr>
        <w:t>h</w:t>
      </w:r>
      <w:r w:rsidR="00570DF4" w:rsidRPr="00DA5B43">
        <w:rPr>
          <w:rFonts w:asciiTheme="majorHAnsi" w:hAnsiTheme="majorHAnsi" w:cs="Cambria"/>
          <w:sz w:val="24"/>
          <w:szCs w:val="24"/>
        </w:rPr>
        <w:t>il</w:t>
      </w:r>
      <w:r w:rsidR="00570DF4" w:rsidRPr="00DA5B43">
        <w:rPr>
          <w:rFonts w:asciiTheme="majorHAnsi" w:hAnsiTheme="majorHAnsi" w:cs="Cambria"/>
          <w:spacing w:val="1"/>
          <w:sz w:val="24"/>
          <w:szCs w:val="24"/>
        </w:rPr>
        <w:t>d</w:t>
      </w:r>
      <w:r w:rsidR="00570DF4" w:rsidRPr="00DA5B43">
        <w:rPr>
          <w:rFonts w:asciiTheme="majorHAnsi" w:hAnsiTheme="majorHAnsi" w:cs="Cambria"/>
          <w:spacing w:val="-1"/>
          <w:sz w:val="24"/>
          <w:szCs w:val="24"/>
        </w:rPr>
        <w:t>r</w:t>
      </w:r>
      <w:r w:rsidR="00570DF4" w:rsidRPr="00DA5B43">
        <w:rPr>
          <w:rFonts w:asciiTheme="majorHAnsi" w:hAnsiTheme="majorHAnsi" w:cs="Cambria"/>
          <w:sz w:val="24"/>
          <w:szCs w:val="24"/>
        </w:rPr>
        <w:t>en</w:t>
      </w:r>
      <w:r w:rsidR="00570DF4" w:rsidRPr="00DA5B43">
        <w:rPr>
          <w:rFonts w:asciiTheme="majorHAnsi" w:hAnsiTheme="majorHAnsi" w:cs="Cambria"/>
          <w:spacing w:val="1"/>
          <w:sz w:val="24"/>
          <w:szCs w:val="24"/>
        </w:rPr>
        <w:t xml:space="preserve"> </w:t>
      </w:r>
      <w:r w:rsidR="00570DF4" w:rsidRPr="00DA5B43">
        <w:rPr>
          <w:rFonts w:asciiTheme="majorHAnsi" w:hAnsiTheme="majorHAnsi" w:cs="Cambria"/>
          <w:sz w:val="24"/>
          <w:szCs w:val="24"/>
        </w:rPr>
        <w:t>a</w:t>
      </w:r>
      <w:r w:rsidR="00570DF4" w:rsidRPr="00DA5B43">
        <w:rPr>
          <w:rFonts w:asciiTheme="majorHAnsi" w:hAnsiTheme="majorHAnsi" w:cs="Cambria"/>
          <w:spacing w:val="1"/>
          <w:sz w:val="24"/>
          <w:szCs w:val="24"/>
        </w:rPr>
        <w:t>n</w:t>
      </w:r>
      <w:r w:rsidR="00570DF4" w:rsidRPr="00DA5B43">
        <w:rPr>
          <w:rFonts w:asciiTheme="majorHAnsi" w:hAnsiTheme="majorHAnsi" w:cs="Cambria"/>
          <w:sz w:val="24"/>
          <w:szCs w:val="24"/>
        </w:rPr>
        <w:t>d</w:t>
      </w:r>
      <w:r w:rsidR="00570DF4" w:rsidRPr="00DA5B43">
        <w:rPr>
          <w:rFonts w:asciiTheme="majorHAnsi" w:hAnsiTheme="majorHAnsi" w:cs="Cambria"/>
          <w:spacing w:val="-1"/>
          <w:sz w:val="24"/>
          <w:szCs w:val="24"/>
        </w:rPr>
        <w:t xml:space="preserve"> </w:t>
      </w:r>
      <w:r w:rsidR="006A6427">
        <w:rPr>
          <w:rFonts w:asciiTheme="majorHAnsi" w:hAnsiTheme="majorHAnsi" w:cs="Cambria"/>
          <w:spacing w:val="-1"/>
          <w:sz w:val="24"/>
          <w:szCs w:val="24"/>
        </w:rPr>
        <w:t xml:space="preserve">may </w:t>
      </w:r>
      <w:r w:rsidR="00570DF4" w:rsidRPr="00DA5B43">
        <w:rPr>
          <w:rFonts w:asciiTheme="majorHAnsi" w:hAnsiTheme="majorHAnsi" w:cs="Cambria"/>
          <w:sz w:val="24"/>
          <w:szCs w:val="24"/>
        </w:rPr>
        <w:t>negatively impact their motivation, self-confidence</w:t>
      </w:r>
      <w:r w:rsidR="006A6427">
        <w:rPr>
          <w:rFonts w:asciiTheme="majorHAnsi" w:hAnsiTheme="majorHAnsi" w:cs="Cambria"/>
          <w:sz w:val="24"/>
          <w:szCs w:val="24"/>
        </w:rPr>
        <w:t>,</w:t>
      </w:r>
      <w:r w:rsidR="00570DF4" w:rsidRPr="00DA5B43">
        <w:rPr>
          <w:rFonts w:asciiTheme="majorHAnsi" w:hAnsiTheme="majorHAnsi" w:cs="Cambria"/>
          <w:sz w:val="24"/>
          <w:szCs w:val="24"/>
        </w:rPr>
        <w:t xml:space="preserve"> and at</w:t>
      </w:r>
      <w:r w:rsidR="00570DF4" w:rsidRPr="00DA5B43">
        <w:rPr>
          <w:rFonts w:asciiTheme="majorHAnsi" w:hAnsiTheme="majorHAnsi" w:cs="Cambria"/>
          <w:spacing w:val="1"/>
          <w:sz w:val="24"/>
          <w:szCs w:val="24"/>
        </w:rPr>
        <w:t>t</w:t>
      </w:r>
      <w:r w:rsidR="00570DF4" w:rsidRPr="00DA5B43">
        <w:rPr>
          <w:rFonts w:asciiTheme="majorHAnsi" w:hAnsiTheme="majorHAnsi" w:cs="Cambria"/>
          <w:sz w:val="24"/>
          <w:szCs w:val="24"/>
        </w:rPr>
        <w:t>i</w:t>
      </w:r>
      <w:r w:rsidR="00570DF4" w:rsidRPr="00DA5B43">
        <w:rPr>
          <w:rFonts w:asciiTheme="majorHAnsi" w:hAnsiTheme="majorHAnsi" w:cs="Cambria"/>
          <w:spacing w:val="1"/>
          <w:sz w:val="24"/>
          <w:szCs w:val="24"/>
        </w:rPr>
        <w:t>t</w:t>
      </w:r>
      <w:r w:rsidR="00570DF4" w:rsidRPr="00DA5B43">
        <w:rPr>
          <w:rFonts w:asciiTheme="majorHAnsi" w:hAnsiTheme="majorHAnsi" w:cs="Cambria"/>
          <w:sz w:val="24"/>
          <w:szCs w:val="24"/>
        </w:rPr>
        <w:t>u</w:t>
      </w:r>
      <w:r w:rsidR="00570DF4" w:rsidRPr="00DA5B43">
        <w:rPr>
          <w:rFonts w:asciiTheme="majorHAnsi" w:hAnsiTheme="majorHAnsi" w:cs="Cambria"/>
          <w:spacing w:val="-2"/>
          <w:sz w:val="24"/>
          <w:szCs w:val="24"/>
        </w:rPr>
        <w:t>d</w:t>
      </w:r>
      <w:r w:rsidR="00570DF4" w:rsidRPr="00DA5B43">
        <w:rPr>
          <w:rFonts w:asciiTheme="majorHAnsi" w:hAnsiTheme="majorHAnsi" w:cs="Cambria"/>
          <w:sz w:val="24"/>
          <w:szCs w:val="24"/>
        </w:rPr>
        <w:t xml:space="preserve">es </w:t>
      </w:r>
      <w:r w:rsidR="00570DF4" w:rsidRPr="00DA5B43">
        <w:rPr>
          <w:rFonts w:asciiTheme="majorHAnsi" w:hAnsiTheme="majorHAnsi" w:cs="Cambria"/>
          <w:spacing w:val="1"/>
          <w:sz w:val="24"/>
          <w:szCs w:val="24"/>
        </w:rPr>
        <w:t>t</w:t>
      </w:r>
      <w:r w:rsidR="00570DF4" w:rsidRPr="00DA5B43">
        <w:rPr>
          <w:rFonts w:asciiTheme="majorHAnsi" w:hAnsiTheme="majorHAnsi" w:cs="Cambria"/>
          <w:sz w:val="24"/>
          <w:szCs w:val="24"/>
        </w:rPr>
        <w:t>o</w:t>
      </w:r>
      <w:r w:rsidR="00570DF4" w:rsidRPr="00DA5B43">
        <w:rPr>
          <w:rFonts w:asciiTheme="majorHAnsi" w:hAnsiTheme="majorHAnsi" w:cs="Cambria"/>
          <w:spacing w:val="-1"/>
          <w:sz w:val="24"/>
          <w:szCs w:val="24"/>
        </w:rPr>
        <w:t>w</w:t>
      </w:r>
      <w:r w:rsidR="00570DF4" w:rsidRPr="00DA5B43">
        <w:rPr>
          <w:rFonts w:asciiTheme="majorHAnsi" w:hAnsiTheme="majorHAnsi" w:cs="Cambria"/>
          <w:sz w:val="24"/>
          <w:szCs w:val="24"/>
        </w:rPr>
        <w:t>ar</w:t>
      </w:r>
      <w:r w:rsidR="00570DF4" w:rsidRPr="00DA5B43">
        <w:rPr>
          <w:rFonts w:asciiTheme="majorHAnsi" w:hAnsiTheme="majorHAnsi" w:cs="Cambria"/>
          <w:spacing w:val="-2"/>
          <w:sz w:val="24"/>
          <w:szCs w:val="24"/>
        </w:rPr>
        <w:t>d</w:t>
      </w:r>
      <w:r w:rsidR="00570DF4" w:rsidRPr="00DA5B43">
        <w:rPr>
          <w:rFonts w:asciiTheme="majorHAnsi" w:hAnsiTheme="majorHAnsi" w:cs="Cambria"/>
          <w:sz w:val="24"/>
          <w:szCs w:val="24"/>
        </w:rPr>
        <w:t>s sc</w:t>
      </w:r>
      <w:r w:rsidR="00570DF4" w:rsidRPr="00DA5B43">
        <w:rPr>
          <w:rFonts w:asciiTheme="majorHAnsi" w:hAnsiTheme="majorHAnsi" w:cs="Cambria"/>
          <w:spacing w:val="-1"/>
          <w:sz w:val="24"/>
          <w:szCs w:val="24"/>
        </w:rPr>
        <w:t>h</w:t>
      </w:r>
      <w:r w:rsidR="00570DF4" w:rsidRPr="00DA5B43">
        <w:rPr>
          <w:rFonts w:asciiTheme="majorHAnsi" w:hAnsiTheme="majorHAnsi" w:cs="Cambria"/>
          <w:sz w:val="24"/>
          <w:szCs w:val="24"/>
        </w:rPr>
        <w:t>o</w:t>
      </w:r>
      <w:r w:rsidR="00570DF4" w:rsidRPr="00DA5B43">
        <w:rPr>
          <w:rFonts w:asciiTheme="majorHAnsi" w:hAnsiTheme="majorHAnsi" w:cs="Cambria"/>
          <w:spacing w:val="2"/>
          <w:sz w:val="24"/>
          <w:szCs w:val="24"/>
        </w:rPr>
        <w:t>o</w:t>
      </w:r>
      <w:r w:rsidR="00570DF4" w:rsidRPr="00DA5B43">
        <w:rPr>
          <w:rFonts w:asciiTheme="majorHAnsi" w:hAnsiTheme="majorHAnsi" w:cs="Cambria"/>
          <w:sz w:val="24"/>
          <w:szCs w:val="24"/>
        </w:rPr>
        <w:t xml:space="preserve">l. Nobel laureate James Heckman argues that </w:t>
      </w:r>
      <w:r w:rsidR="0001225F">
        <w:rPr>
          <w:rFonts w:asciiTheme="majorHAnsi" w:hAnsiTheme="majorHAnsi" w:cs="Cambria"/>
          <w:sz w:val="24"/>
          <w:szCs w:val="24"/>
        </w:rPr>
        <w:t>the</w:t>
      </w:r>
      <w:r w:rsidR="00570DF4" w:rsidRPr="00DA5B43">
        <w:rPr>
          <w:rFonts w:asciiTheme="majorHAnsi" w:hAnsiTheme="majorHAnsi" w:cs="Cambria"/>
          <w:sz w:val="24"/>
          <w:szCs w:val="24"/>
        </w:rPr>
        <w:t xml:space="preserve"> focus on cognitive and academic skill-building in early childhood programs i</w:t>
      </w:r>
      <w:r w:rsidR="00A31C43">
        <w:rPr>
          <w:rFonts w:asciiTheme="majorHAnsi" w:hAnsiTheme="majorHAnsi" w:cs="Cambria"/>
          <w:sz w:val="24"/>
          <w:szCs w:val="24"/>
        </w:rPr>
        <w:t>s</w:t>
      </w:r>
      <w:r w:rsidR="00570DF4" w:rsidRPr="00DA5B43">
        <w:rPr>
          <w:rFonts w:asciiTheme="majorHAnsi" w:hAnsiTheme="majorHAnsi" w:cs="Cambria"/>
          <w:sz w:val="24"/>
          <w:szCs w:val="24"/>
        </w:rPr>
        <w:t xml:space="preserve"> misplaced, and that the </w:t>
      </w:r>
      <w:r w:rsidR="008436B2">
        <w:rPr>
          <w:rFonts w:asciiTheme="majorHAnsi" w:hAnsiTheme="majorHAnsi" w:cs="Cambria"/>
          <w:sz w:val="24"/>
          <w:szCs w:val="24"/>
        </w:rPr>
        <w:t>long-term</w:t>
      </w:r>
      <w:r w:rsidR="00570DF4" w:rsidRPr="00DA5B43">
        <w:rPr>
          <w:rFonts w:asciiTheme="majorHAnsi" w:hAnsiTheme="majorHAnsi" w:cs="Cambria"/>
          <w:sz w:val="24"/>
          <w:szCs w:val="24"/>
        </w:rPr>
        <w:t xml:space="preserve"> benefits of early childhood interventions are driven through their impact on non-cognitive social and behavioral skill</w:t>
      </w:r>
      <w:r w:rsidR="00A31C43">
        <w:rPr>
          <w:rFonts w:asciiTheme="majorHAnsi" w:hAnsiTheme="majorHAnsi" w:cs="Cambria"/>
          <w:sz w:val="24"/>
          <w:szCs w:val="24"/>
        </w:rPr>
        <w:t xml:space="preserve"> </w:t>
      </w:r>
      <w:r w:rsidR="00570DF4" w:rsidRPr="00DA5B43">
        <w:rPr>
          <w:rFonts w:asciiTheme="majorHAnsi" w:hAnsiTheme="majorHAnsi" w:cs="Cambria"/>
          <w:sz w:val="24"/>
          <w:szCs w:val="24"/>
        </w:rPr>
        <w:t xml:space="preserve">building </w:t>
      </w:r>
      <w:r w:rsidR="008E3910" w:rsidRPr="00DA5B43">
        <w:rPr>
          <w:rFonts w:asciiTheme="majorHAnsi" w:hAnsiTheme="majorHAnsi" w:cs="Cambria"/>
          <w:sz w:val="24"/>
          <w:szCs w:val="24"/>
        </w:rPr>
        <w:fldChar w:fldCharType="begin"/>
      </w:r>
      <w:r w:rsidR="004A3F11">
        <w:rPr>
          <w:rFonts w:asciiTheme="majorHAnsi" w:hAnsiTheme="majorHAnsi" w:cs="Cambria"/>
          <w:sz w:val="24"/>
          <w:szCs w:val="24"/>
        </w:rPr>
        <w:instrText xml:space="preserve"> ADDIN ZOTERO_ITEM CSL_CITATION {"citationID":"2pmkhgo5or","properties":{"formattedCitation":"(Heckman, Krueger, &amp; Friedman, 2004)","plainCitation":"(Heckman, Krueger, &amp; Friedman, 2004)"},"citationItems":[{"id":498,"uris":["http://zotero.org/users/48675/items/H28PMMN5"],"uri":["http://zotero.org/users/48675/items/H28PMMN5"],"itemData":{"id":498,"type":"book","title":"Inequality in America","publisher":"MIT Press Cambridge, MA","source":"Google Scholar","author":[{"family":"Heckman","given":"James James Joseph"},{"family":"Krueger","given":"Alan B."},{"family":"Friedman","given":"Benjamin M."}],"issued":{"date-parts":[["2004"]]},"accessed":{"date-parts":[["2014",1,22]],"season":"T20:14:27Z"}}}],"schema":"https://github.com/citation-style-language/schema/raw/master/csl-citation.json"} </w:instrText>
      </w:r>
      <w:r w:rsidR="008E3910" w:rsidRPr="00DA5B43">
        <w:rPr>
          <w:rFonts w:asciiTheme="majorHAnsi" w:hAnsiTheme="majorHAnsi" w:cs="Cambria"/>
          <w:sz w:val="24"/>
          <w:szCs w:val="24"/>
        </w:rPr>
        <w:fldChar w:fldCharType="separate"/>
      </w:r>
      <w:r w:rsidR="00570DF4" w:rsidRPr="00DA5B43">
        <w:rPr>
          <w:rFonts w:asciiTheme="majorHAnsi" w:hAnsiTheme="majorHAnsi"/>
          <w:sz w:val="24"/>
          <w:szCs w:val="24"/>
        </w:rPr>
        <w:t>(Heckman, Krueger, &amp; Friedman, 2004)</w:t>
      </w:r>
      <w:r w:rsidR="008E3910" w:rsidRPr="00DA5B43">
        <w:rPr>
          <w:rFonts w:asciiTheme="majorHAnsi" w:hAnsiTheme="majorHAnsi" w:cs="Cambria"/>
          <w:sz w:val="24"/>
          <w:szCs w:val="24"/>
        </w:rPr>
        <w:fldChar w:fldCharType="end"/>
      </w:r>
      <w:r w:rsidR="00570DF4" w:rsidRPr="00DA5B43">
        <w:rPr>
          <w:rFonts w:asciiTheme="majorHAnsi" w:hAnsiTheme="majorHAnsi" w:cs="Cambria"/>
          <w:sz w:val="24"/>
          <w:szCs w:val="24"/>
        </w:rPr>
        <w:t xml:space="preserve">. </w:t>
      </w:r>
    </w:p>
    <w:p w:rsidR="00840466" w:rsidRPr="00DA5B43" w:rsidRDefault="00EE5C5E" w:rsidP="00E257B6">
      <w:pPr>
        <w:spacing w:after="0" w:line="480" w:lineRule="auto"/>
        <w:contextualSpacing/>
        <w:rPr>
          <w:rFonts w:asciiTheme="majorHAnsi" w:hAnsiTheme="majorHAnsi" w:cs="Cambria"/>
          <w:sz w:val="24"/>
          <w:szCs w:val="24"/>
        </w:rPr>
      </w:pPr>
      <w:r w:rsidRPr="00DA5B43">
        <w:rPr>
          <w:rFonts w:asciiTheme="majorHAnsi" w:hAnsiTheme="majorHAnsi" w:cs="Times New Roman"/>
          <w:sz w:val="24"/>
          <w:szCs w:val="24"/>
        </w:rPr>
        <w:tab/>
      </w:r>
      <w:r w:rsidR="00806121" w:rsidRPr="00DA5B43">
        <w:rPr>
          <w:rFonts w:asciiTheme="majorHAnsi" w:hAnsiTheme="majorHAnsi" w:cs="Times New Roman"/>
          <w:sz w:val="24"/>
          <w:szCs w:val="24"/>
        </w:rPr>
        <w:t>The emergence of the Common Core State Standards, which provide specific content standards for kindergartens in literacy and mathematics, ha</w:t>
      </w:r>
      <w:r w:rsidR="00DA582E" w:rsidRPr="00DA5B43">
        <w:rPr>
          <w:rFonts w:asciiTheme="majorHAnsi" w:hAnsiTheme="majorHAnsi" w:cs="Times New Roman"/>
          <w:sz w:val="24"/>
          <w:szCs w:val="24"/>
        </w:rPr>
        <w:t>s</w:t>
      </w:r>
      <w:r w:rsidR="00806121" w:rsidRPr="00DA5B43">
        <w:rPr>
          <w:rFonts w:asciiTheme="majorHAnsi" w:hAnsiTheme="majorHAnsi" w:cs="Times New Roman"/>
          <w:sz w:val="24"/>
          <w:szCs w:val="24"/>
        </w:rPr>
        <w:t xml:space="preserve"> led to vigorous debates about appropriate instruction in the early grades</w:t>
      </w:r>
      <w:r w:rsidR="00DA582E" w:rsidRPr="00DA5B43">
        <w:rPr>
          <w:rFonts w:asciiTheme="majorHAnsi" w:hAnsiTheme="majorHAnsi" w:cs="Times New Roman"/>
          <w:sz w:val="24"/>
          <w:szCs w:val="24"/>
        </w:rPr>
        <w:t xml:space="preserve"> </w:t>
      </w:r>
      <w:r w:rsidR="008E3910" w:rsidRPr="00DA5B43">
        <w:rPr>
          <w:rFonts w:asciiTheme="majorHAnsi" w:hAnsiTheme="majorHAnsi" w:cs="Times New Roman"/>
          <w:sz w:val="24"/>
          <w:szCs w:val="24"/>
        </w:rPr>
        <w:fldChar w:fldCharType="begin"/>
      </w:r>
      <w:r w:rsidR="004A3F11">
        <w:rPr>
          <w:rFonts w:asciiTheme="majorHAnsi" w:hAnsiTheme="majorHAnsi" w:cs="Times New Roman"/>
          <w:sz w:val="24"/>
          <w:szCs w:val="24"/>
        </w:rPr>
        <w:instrText xml:space="preserve"> ADDIN ZOTERO_ITEM CSL_CITATION {"citationID":"t9b7qe9gk","properties":{"formattedCitation":"(Carlsson-Paige, McLaughlin, &amp; Almon, 2015)","plainCitation":"(Carlsson-Paige, McLaughlin, &amp; Almon, 2015)"},"citationItems":[{"id":955,"uris":["http://zotero.org/users/48675/items/ZT87BB5B"],"uri":["http://zotero.org/users/48675/items/ZT87BB5B"],"itemData":{"id":955,"type":"report","title":"Reading instruction in kindergarten:  Little to gain and much to lose","publisher":"Defending the Early  Years/Alliance for Children","author":[{"family":"Carlsson-Paige","given":"Nancy"},{"family":"McLaughlin","given":"Geralyn Bywater"},{"family":"Almon","given":"Joan"}],"issued":{"date-parts":[["2015"]]}}}],"schema":"https://github.com/citation-style-language/schema/raw/master/csl-citation.json"} </w:instrText>
      </w:r>
      <w:r w:rsidR="008E3910" w:rsidRPr="00DA5B43">
        <w:rPr>
          <w:rFonts w:asciiTheme="majorHAnsi" w:hAnsiTheme="majorHAnsi" w:cs="Times New Roman"/>
          <w:sz w:val="24"/>
          <w:szCs w:val="24"/>
        </w:rPr>
        <w:fldChar w:fldCharType="separate"/>
      </w:r>
      <w:r w:rsidR="00DA582E" w:rsidRPr="00DA5B43">
        <w:rPr>
          <w:rFonts w:asciiTheme="majorHAnsi" w:hAnsiTheme="majorHAnsi"/>
          <w:sz w:val="24"/>
        </w:rPr>
        <w:t>(Carlsson-Paige, McLaughlin, &amp; Almon, 2015)</w:t>
      </w:r>
      <w:r w:rsidR="008E3910" w:rsidRPr="00DA5B43">
        <w:rPr>
          <w:rFonts w:asciiTheme="majorHAnsi" w:hAnsiTheme="majorHAnsi" w:cs="Times New Roman"/>
          <w:sz w:val="24"/>
          <w:szCs w:val="24"/>
        </w:rPr>
        <w:fldChar w:fldCharType="end"/>
      </w:r>
      <w:r w:rsidR="00806121" w:rsidRPr="00DA5B43">
        <w:rPr>
          <w:rFonts w:asciiTheme="majorHAnsi" w:hAnsiTheme="majorHAnsi" w:cs="Times New Roman"/>
          <w:sz w:val="24"/>
          <w:szCs w:val="24"/>
        </w:rPr>
        <w:t xml:space="preserve">. </w:t>
      </w:r>
      <w:r w:rsidRPr="00DA5B43">
        <w:rPr>
          <w:rFonts w:asciiTheme="majorHAnsi" w:hAnsiTheme="majorHAnsi" w:cs="Cambria"/>
          <w:spacing w:val="-1"/>
          <w:sz w:val="24"/>
          <w:szCs w:val="24"/>
        </w:rPr>
        <w:t>I</w:t>
      </w:r>
      <w:r w:rsidRPr="00DA5B43">
        <w:rPr>
          <w:rFonts w:asciiTheme="majorHAnsi" w:hAnsiTheme="majorHAnsi" w:cs="Cambria"/>
          <w:sz w:val="24"/>
          <w:szCs w:val="24"/>
        </w:rPr>
        <w:t xml:space="preserve">t </w:t>
      </w:r>
      <w:r w:rsidRPr="00DA5B43">
        <w:rPr>
          <w:rFonts w:asciiTheme="majorHAnsi" w:hAnsiTheme="majorHAnsi" w:cs="Cambria"/>
          <w:spacing w:val="1"/>
          <w:sz w:val="24"/>
          <w:szCs w:val="24"/>
        </w:rPr>
        <w:t>i</w:t>
      </w:r>
      <w:r w:rsidRPr="00DA5B43">
        <w:rPr>
          <w:rFonts w:asciiTheme="majorHAnsi" w:hAnsiTheme="majorHAnsi" w:cs="Cambria"/>
          <w:sz w:val="24"/>
          <w:szCs w:val="24"/>
        </w:rPr>
        <w:t>s im</w:t>
      </w:r>
      <w:r w:rsidRPr="00DA5B43">
        <w:rPr>
          <w:rFonts w:asciiTheme="majorHAnsi" w:hAnsiTheme="majorHAnsi" w:cs="Cambria"/>
          <w:spacing w:val="1"/>
          <w:sz w:val="24"/>
          <w:szCs w:val="24"/>
        </w:rPr>
        <w:t>p</w:t>
      </w:r>
      <w:r w:rsidRPr="00DA5B43">
        <w:rPr>
          <w:rFonts w:asciiTheme="majorHAnsi" w:hAnsiTheme="majorHAnsi" w:cs="Cambria"/>
          <w:sz w:val="24"/>
          <w:szCs w:val="24"/>
        </w:rPr>
        <w:t>o</w:t>
      </w:r>
      <w:r w:rsidRPr="00DA5B43">
        <w:rPr>
          <w:rFonts w:asciiTheme="majorHAnsi" w:hAnsiTheme="majorHAnsi" w:cs="Cambria"/>
          <w:spacing w:val="-1"/>
          <w:sz w:val="24"/>
          <w:szCs w:val="24"/>
        </w:rPr>
        <w:t>r</w:t>
      </w:r>
      <w:r w:rsidRPr="00DA5B43">
        <w:rPr>
          <w:rFonts w:asciiTheme="majorHAnsi" w:hAnsiTheme="majorHAnsi" w:cs="Cambria"/>
          <w:sz w:val="24"/>
          <w:szCs w:val="24"/>
        </w:rPr>
        <w:t>t</w:t>
      </w:r>
      <w:r w:rsidRPr="00DA5B43">
        <w:rPr>
          <w:rFonts w:asciiTheme="majorHAnsi" w:hAnsiTheme="majorHAnsi" w:cs="Cambria"/>
          <w:spacing w:val="1"/>
          <w:sz w:val="24"/>
          <w:szCs w:val="24"/>
        </w:rPr>
        <w:t>a</w:t>
      </w:r>
      <w:r w:rsidRPr="00DA5B43">
        <w:rPr>
          <w:rFonts w:asciiTheme="majorHAnsi" w:hAnsiTheme="majorHAnsi" w:cs="Cambria"/>
          <w:sz w:val="24"/>
          <w:szCs w:val="24"/>
        </w:rPr>
        <w:t>nt</w:t>
      </w:r>
      <w:r w:rsidRPr="00DA5B43">
        <w:rPr>
          <w:rFonts w:asciiTheme="majorHAnsi" w:hAnsiTheme="majorHAnsi" w:cs="Cambria"/>
          <w:spacing w:val="1"/>
          <w:sz w:val="24"/>
          <w:szCs w:val="24"/>
        </w:rPr>
        <w:t xml:space="preserve"> </w:t>
      </w:r>
      <w:r w:rsidRPr="00DA5B43">
        <w:rPr>
          <w:rFonts w:asciiTheme="majorHAnsi" w:hAnsiTheme="majorHAnsi" w:cs="Cambria"/>
          <w:sz w:val="24"/>
          <w:szCs w:val="24"/>
        </w:rPr>
        <w:t>to</w:t>
      </w:r>
      <w:r w:rsidRPr="00DA5B43">
        <w:rPr>
          <w:rFonts w:asciiTheme="majorHAnsi" w:hAnsiTheme="majorHAnsi" w:cs="Cambria"/>
          <w:spacing w:val="-2"/>
          <w:sz w:val="24"/>
          <w:szCs w:val="24"/>
        </w:rPr>
        <w:t xml:space="preserve"> </w:t>
      </w:r>
      <w:r w:rsidRPr="00DA5B43">
        <w:rPr>
          <w:rFonts w:asciiTheme="majorHAnsi" w:hAnsiTheme="majorHAnsi" w:cs="Cambria"/>
          <w:spacing w:val="1"/>
          <w:sz w:val="24"/>
          <w:szCs w:val="24"/>
        </w:rPr>
        <w:t>p</w:t>
      </w:r>
      <w:r w:rsidRPr="00DA5B43">
        <w:rPr>
          <w:rFonts w:asciiTheme="majorHAnsi" w:hAnsiTheme="majorHAnsi" w:cs="Cambria"/>
          <w:sz w:val="24"/>
          <w:szCs w:val="24"/>
        </w:rPr>
        <w:t>oint</w:t>
      </w:r>
      <w:r w:rsidRPr="00DA5B43">
        <w:rPr>
          <w:rFonts w:asciiTheme="majorHAnsi" w:hAnsiTheme="majorHAnsi" w:cs="Cambria"/>
          <w:spacing w:val="1"/>
          <w:sz w:val="24"/>
          <w:szCs w:val="24"/>
        </w:rPr>
        <w:t xml:space="preserve"> </w:t>
      </w:r>
      <w:r w:rsidRPr="00DA5B43">
        <w:rPr>
          <w:rFonts w:asciiTheme="majorHAnsi" w:hAnsiTheme="majorHAnsi" w:cs="Cambria"/>
          <w:sz w:val="24"/>
          <w:szCs w:val="24"/>
        </w:rPr>
        <w:t>o</w:t>
      </w:r>
      <w:r w:rsidRPr="00DA5B43">
        <w:rPr>
          <w:rFonts w:asciiTheme="majorHAnsi" w:hAnsiTheme="majorHAnsi" w:cs="Cambria"/>
          <w:spacing w:val="-1"/>
          <w:sz w:val="24"/>
          <w:szCs w:val="24"/>
        </w:rPr>
        <w:t>u</w:t>
      </w:r>
      <w:r w:rsidRPr="00DA5B43">
        <w:rPr>
          <w:rFonts w:asciiTheme="majorHAnsi" w:hAnsiTheme="majorHAnsi" w:cs="Cambria"/>
          <w:spacing w:val="4"/>
          <w:sz w:val="24"/>
          <w:szCs w:val="24"/>
        </w:rPr>
        <w:t>t</w:t>
      </w:r>
      <w:r w:rsidRPr="00DA5B43">
        <w:rPr>
          <w:rFonts w:asciiTheme="majorHAnsi" w:hAnsiTheme="majorHAnsi" w:cs="Cambria"/>
          <w:sz w:val="24"/>
          <w:szCs w:val="24"/>
        </w:rPr>
        <w:t>,</w:t>
      </w:r>
      <w:r w:rsidRPr="00DA5B43">
        <w:rPr>
          <w:rFonts w:asciiTheme="majorHAnsi" w:hAnsiTheme="majorHAnsi" w:cs="Cambria"/>
          <w:spacing w:val="1"/>
          <w:sz w:val="24"/>
          <w:szCs w:val="24"/>
        </w:rPr>
        <w:t xml:space="preserve"> </w:t>
      </w:r>
      <w:r w:rsidRPr="00DA5B43">
        <w:rPr>
          <w:rFonts w:asciiTheme="majorHAnsi" w:hAnsiTheme="majorHAnsi" w:cs="Cambria"/>
          <w:sz w:val="24"/>
          <w:szCs w:val="24"/>
        </w:rPr>
        <w:t xml:space="preserve">as </w:t>
      </w:r>
      <w:r w:rsidRPr="00DA5B43">
        <w:rPr>
          <w:rFonts w:asciiTheme="majorHAnsi" w:hAnsiTheme="majorHAnsi" w:cs="Cambria"/>
          <w:spacing w:val="-1"/>
          <w:sz w:val="24"/>
          <w:szCs w:val="24"/>
        </w:rPr>
        <w:t>d</w:t>
      </w:r>
      <w:r w:rsidRPr="00DA5B43">
        <w:rPr>
          <w:rFonts w:asciiTheme="majorHAnsi" w:hAnsiTheme="majorHAnsi" w:cs="Cambria"/>
          <w:sz w:val="24"/>
          <w:szCs w:val="24"/>
        </w:rPr>
        <w:t xml:space="preserve">o the researchers embedded in these debates, </w:t>
      </w:r>
      <w:r w:rsidRPr="00DA5B43">
        <w:rPr>
          <w:rFonts w:asciiTheme="majorHAnsi" w:hAnsiTheme="majorHAnsi" w:cs="Cambria"/>
          <w:spacing w:val="1"/>
          <w:sz w:val="24"/>
          <w:szCs w:val="24"/>
        </w:rPr>
        <w:t>t</w:t>
      </w:r>
      <w:r w:rsidRPr="00DA5B43">
        <w:rPr>
          <w:rFonts w:asciiTheme="majorHAnsi" w:hAnsiTheme="majorHAnsi" w:cs="Cambria"/>
          <w:sz w:val="24"/>
          <w:szCs w:val="24"/>
        </w:rPr>
        <w:t>h</w:t>
      </w:r>
      <w:r w:rsidRPr="00DA5B43">
        <w:rPr>
          <w:rFonts w:asciiTheme="majorHAnsi" w:hAnsiTheme="majorHAnsi" w:cs="Cambria"/>
          <w:spacing w:val="-2"/>
          <w:sz w:val="24"/>
          <w:szCs w:val="24"/>
        </w:rPr>
        <w:t>a</w:t>
      </w:r>
      <w:r w:rsidRPr="00DA5B43">
        <w:rPr>
          <w:rFonts w:asciiTheme="majorHAnsi" w:hAnsiTheme="majorHAnsi" w:cs="Cambria"/>
          <w:sz w:val="24"/>
          <w:szCs w:val="24"/>
        </w:rPr>
        <w:t xml:space="preserve">t </w:t>
      </w:r>
      <w:r w:rsidR="00492E9D" w:rsidRPr="00DA5B43">
        <w:rPr>
          <w:rFonts w:asciiTheme="majorHAnsi" w:hAnsiTheme="majorHAnsi" w:cs="Cambria"/>
          <w:spacing w:val="1"/>
          <w:sz w:val="24"/>
          <w:szCs w:val="24"/>
        </w:rPr>
        <w:t>engaging literacy and math instruction</w:t>
      </w:r>
      <w:r w:rsidRPr="00DA5B43">
        <w:rPr>
          <w:rFonts w:asciiTheme="majorHAnsi" w:hAnsiTheme="majorHAnsi" w:cs="Cambria"/>
          <w:spacing w:val="3"/>
          <w:sz w:val="24"/>
          <w:szCs w:val="24"/>
        </w:rPr>
        <w:t xml:space="preserve"> </w:t>
      </w:r>
      <w:r w:rsidRPr="00DA5B43">
        <w:rPr>
          <w:rFonts w:asciiTheme="majorHAnsi" w:hAnsiTheme="majorHAnsi" w:cs="Cambria"/>
          <w:sz w:val="24"/>
          <w:szCs w:val="24"/>
        </w:rPr>
        <w:t>n</w:t>
      </w:r>
      <w:r w:rsidRPr="00DA5B43">
        <w:rPr>
          <w:rFonts w:asciiTheme="majorHAnsi" w:hAnsiTheme="majorHAnsi" w:cs="Cambria"/>
          <w:spacing w:val="1"/>
          <w:sz w:val="24"/>
          <w:szCs w:val="24"/>
        </w:rPr>
        <w:t>e</w:t>
      </w:r>
      <w:r w:rsidRPr="00DA5B43">
        <w:rPr>
          <w:rFonts w:asciiTheme="majorHAnsi" w:hAnsiTheme="majorHAnsi" w:cs="Cambria"/>
          <w:sz w:val="24"/>
          <w:szCs w:val="24"/>
        </w:rPr>
        <w:t>ed</w:t>
      </w:r>
      <w:r w:rsidRPr="00DA5B43">
        <w:rPr>
          <w:rFonts w:asciiTheme="majorHAnsi" w:hAnsiTheme="majorHAnsi" w:cs="Cambria"/>
          <w:spacing w:val="-1"/>
          <w:sz w:val="24"/>
          <w:szCs w:val="24"/>
        </w:rPr>
        <w:t xml:space="preserve"> </w:t>
      </w:r>
      <w:r w:rsidRPr="00DA5B43">
        <w:rPr>
          <w:rFonts w:asciiTheme="majorHAnsi" w:hAnsiTheme="majorHAnsi" w:cs="Cambria"/>
          <w:sz w:val="24"/>
          <w:szCs w:val="24"/>
        </w:rPr>
        <w:t>not</w:t>
      </w:r>
      <w:r w:rsidRPr="00DA5B43">
        <w:rPr>
          <w:rFonts w:asciiTheme="majorHAnsi" w:hAnsiTheme="majorHAnsi" w:cs="Cambria"/>
          <w:spacing w:val="1"/>
          <w:sz w:val="24"/>
          <w:szCs w:val="24"/>
        </w:rPr>
        <w:t xml:space="preserve"> </w:t>
      </w:r>
      <w:r w:rsidRPr="00DA5B43">
        <w:rPr>
          <w:rFonts w:asciiTheme="majorHAnsi" w:hAnsiTheme="majorHAnsi" w:cs="Cambria"/>
          <w:spacing w:val="-2"/>
          <w:sz w:val="24"/>
          <w:szCs w:val="24"/>
        </w:rPr>
        <w:t>b</w:t>
      </w:r>
      <w:r w:rsidRPr="00DA5B43">
        <w:rPr>
          <w:rFonts w:asciiTheme="majorHAnsi" w:hAnsiTheme="majorHAnsi" w:cs="Cambria"/>
          <w:sz w:val="24"/>
          <w:szCs w:val="24"/>
        </w:rPr>
        <w:t xml:space="preserve">e </w:t>
      </w:r>
      <w:r w:rsidRPr="00DA5B43">
        <w:rPr>
          <w:rFonts w:asciiTheme="majorHAnsi" w:hAnsiTheme="majorHAnsi" w:cs="Cambria"/>
          <w:spacing w:val="1"/>
          <w:sz w:val="24"/>
          <w:szCs w:val="24"/>
        </w:rPr>
        <w:t>a</w:t>
      </w:r>
      <w:r w:rsidRPr="00DA5B43">
        <w:rPr>
          <w:rFonts w:asciiTheme="majorHAnsi" w:hAnsiTheme="majorHAnsi" w:cs="Cambria"/>
          <w:sz w:val="24"/>
          <w:szCs w:val="24"/>
        </w:rPr>
        <w:t>t o</w:t>
      </w:r>
      <w:r w:rsidRPr="00DA5B43">
        <w:rPr>
          <w:rFonts w:asciiTheme="majorHAnsi" w:hAnsiTheme="majorHAnsi" w:cs="Cambria"/>
          <w:spacing w:val="-1"/>
          <w:sz w:val="24"/>
          <w:szCs w:val="24"/>
        </w:rPr>
        <w:t>dd</w:t>
      </w:r>
      <w:r w:rsidRPr="00DA5B43">
        <w:rPr>
          <w:rFonts w:asciiTheme="majorHAnsi" w:hAnsiTheme="majorHAnsi" w:cs="Cambria"/>
          <w:sz w:val="24"/>
          <w:szCs w:val="24"/>
        </w:rPr>
        <w:t xml:space="preserve">s </w:t>
      </w:r>
      <w:r w:rsidRPr="00DA5B43">
        <w:rPr>
          <w:rFonts w:asciiTheme="majorHAnsi" w:hAnsiTheme="majorHAnsi" w:cs="Cambria"/>
          <w:spacing w:val="-1"/>
          <w:sz w:val="24"/>
          <w:szCs w:val="24"/>
        </w:rPr>
        <w:t>w</w:t>
      </w:r>
      <w:r w:rsidRPr="00DA5B43">
        <w:rPr>
          <w:rFonts w:asciiTheme="majorHAnsi" w:hAnsiTheme="majorHAnsi" w:cs="Cambria"/>
          <w:sz w:val="24"/>
          <w:szCs w:val="24"/>
        </w:rPr>
        <w:t>i</w:t>
      </w:r>
      <w:r w:rsidRPr="00DA5B43">
        <w:rPr>
          <w:rFonts w:asciiTheme="majorHAnsi" w:hAnsiTheme="majorHAnsi" w:cs="Cambria"/>
          <w:spacing w:val="1"/>
          <w:sz w:val="24"/>
          <w:szCs w:val="24"/>
        </w:rPr>
        <w:t>t</w:t>
      </w:r>
      <w:r w:rsidRPr="00DA5B43">
        <w:rPr>
          <w:rFonts w:asciiTheme="majorHAnsi" w:hAnsiTheme="majorHAnsi" w:cs="Cambria"/>
          <w:sz w:val="24"/>
          <w:szCs w:val="24"/>
        </w:rPr>
        <w:t xml:space="preserve">h </w:t>
      </w:r>
      <w:r w:rsidRPr="00DA5B43">
        <w:rPr>
          <w:rFonts w:asciiTheme="majorHAnsi" w:hAnsiTheme="majorHAnsi" w:cs="Cambria"/>
          <w:spacing w:val="1"/>
          <w:sz w:val="24"/>
          <w:szCs w:val="24"/>
        </w:rPr>
        <w:t>“p</w:t>
      </w:r>
      <w:r w:rsidRPr="00DA5B43">
        <w:rPr>
          <w:rFonts w:asciiTheme="majorHAnsi" w:hAnsiTheme="majorHAnsi" w:cs="Cambria"/>
          <w:sz w:val="24"/>
          <w:szCs w:val="24"/>
        </w:rPr>
        <w:t>la</w:t>
      </w:r>
      <w:r w:rsidRPr="00DA5B43">
        <w:rPr>
          <w:rFonts w:asciiTheme="majorHAnsi" w:hAnsiTheme="majorHAnsi" w:cs="Cambria"/>
          <w:spacing w:val="-1"/>
          <w:sz w:val="24"/>
          <w:szCs w:val="24"/>
        </w:rPr>
        <w:t>y</w:t>
      </w:r>
      <w:r w:rsidRPr="00DA5B43">
        <w:rPr>
          <w:rFonts w:asciiTheme="majorHAnsi" w:hAnsiTheme="majorHAnsi" w:cs="Cambria"/>
          <w:sz w:val="24"/>
          <w:szCs w:val="24"/>
        </w:rPr>
        <w:t>”</w:t>
      </w:r>
      <w:r w:rsidRPr="00DA5B43">
        <w:rPr>
          <w:rFonts w:asciiTheme="majorHAnsi" w:hAnsiTheme="majorHAnsi" w:cs="Cambria"/>
          <w:spacing w:val="1"/>
          <w:sz w:val="24"/>
          <w:szCs w:val="24"/>
        </w:rPr>
        <w:t xml:space="preserve"> </w:t>
      </w:r>
      <w:r w:rsidRPr="00DA5B43">
        <w:rPr>
          <w:rFonts w:asciiTheme="majorHAnsi" w:hAnsiTheme="majorHAnsi" w:cs="Cambria"/>
          <w:sz w:val="24"/>
          <w:szCs w:val="24"/>
        </w:rPr>
        <w:t>a</w:t>
      </w:r>
      <w:r w:rsidRPr="00DA5B43">
        <w:rPr>
          <w:rFonts w:asciiTheme="majorHAnsi" w:hAnsiTheme="majorHAnsi" w:cs="Cambria"/>
          <w:spacing w:val="1"/>
          <w:sz w:val="24"/>
          <w:szCs w:val="24"/>
        </w:rPr>
        <w:t>n</w:t>
      </w:r>
      <w:r w:rsidRPr="00DA5B43">
        <w:rPr>
          <w:rFonts w:asciiTheme="majorHAnsi" w:hAnsiTheme="majorHAnsi" w:cs="Cambria"/>
          <w:sz w:val="24"/>
          <w:szCs w:val="24"/>
        </w:rPr>
        <w:t>d</w:t>
      </w:r>
      <w:r w:rsidRPr="00DA5B43">
        <w:rPr>
          <w:rFonts w:asciiTheme="majorHAnsi" w:hAnsiTheme="majorHAnsi" w:cs="Cambria"/>
          <w:spacing w:val="-1"/>
          <w:sz w:val="24"/>
          <w:szCs w:val="24"/>
        </w:rPr>
        <w:t xml:space="preserve"> </w:t>
      </w:r>
      <w:r w:rsidRPr="00DA5B43">
        <w:rPr>
          <w:rFonts w:asciiTheme="majorHAnsi" w:hAnsiTheme="majorHAnsi" w:cs="Cambria"/>
          <w:sz w:val="24"/>
          <w:szCs w:val="24"/>
        </w:rPr>
        <w:t>other</w:t>
      </w:r>
      <w:r w:rsidRPr="00DA5B43">
        <w:rPr>
          <w:rFonts w:asciiTheme="majorHAnsi" w:hAnsiTheme="majorHAnsi" w:cs="Cambria"/>
          <w:spacing w:val="-1"/>
          <w:sz w:val="24"/>
          <w:szCs w:val="24"/>
        </w:rPr>
        <w:t xml:space="preserve"> </w:t>
      </w:r>
      <w:r w:rsidRPr="00DA5B43">
        <w:rPr>
          <w:rFonts w:asciiTheme="majorHAnsi" w:hAnsiTheme="majorHAnsi" w:cs="Cambria"/>
          <w:sz w:val="24"/>
          <w:szCs w:val="24"/>
        </w:rPr>
        <w:t>typ</w:t>
      </w:r>
      <w:r w:rsidRPr="00DA5B43">
        <w:rPr>
          <w:rFonts w:asciiTheme="majorHAnsi" w:hAnsiTheme="majorHAnsi" w:cs="Cambria"/>
          <w:spacing w:val="1"/>
          <w:sz w:val="24"/>
          <w:szCs w:val="24"/>
        </w:rPr>
        <w:t>e</w:t>
      </w:r>
      <w:r w:rsidRPr="00DA5B43">
        <w:rPr>
          <w:rFonts w:asciiTheme="majorHAnsi" w:hAnsiTheme="majorHAnsi" w:cs="Cambria"/>
          <w:sz w:val="24"/>
          <w:szCs w:val="24"/>
        </w:rPr>
        <w:t xml:space="preserve">s of </w:t>
      </w:r>
      <w:r w:rsidRPr="00DA5B43">
        <w:rPr>
          <w:rFonts w:asciiTheme="majorHAnsi" w:hAnsiTheme="majorHAnsi" w:cs="Cambria"/>
          <w:spacing w:val="1"/>
          <w:sz w:val="24"/>
          <w:szCs w:val="24"/>
        </w:rPr>
        <w:t>p</w:t>
      </w:r>
      <w:r w:rsidRPr="00DA5B43">
        <w:rPr>
          <w:rFonts w:asciiTheme="majorHAnsi" w:hAnsiTheme="majorHAnsi" w:cs="Cambria"/>
          <w:sz w:val="24"/>
          <w:szCs w:val="24"/>
        </w:rPr>
        <w:t>e</w:t>
      </w:r>
      <w:r w:rsidRPr="00DA5B43">
        <w:rPr>
          <w:rFonts w:asciiTheme="majorHAnsi" w:hAnsiTheme="majorHAnsi" w:cs="Cambria"/>
          <w:spacing w:val="-1"/>
          <w:sz w:val="24"/>
          <w:szCs w:val="24"/>
        </w:rPr>
        <w:t>d</w:t>
      </w:r>
      <w:r w:rsidRPr="00DA5B43">
        <w:rPr>
          <w:rFonts w:asciiTheme="majorHAnsi" w:hAnsiTheme="majorHAnsi" w:cs="Cambria"/>
          <w:sz w:val="24"/>
          <w:szCs w:val="24"/>
        </w:rPr>
        <w:t>ag</w:t>
      </w:r>
      <w:r w:rsidRPr="00DA5B43">
        <w:rPr>
          <w:rFonts w:asciiTheme="majorHAnsi" w:hAnsiTheme="majorHAnsi" w:cs="Cambria"/>
          <w:spacing w:val="-1"/>
          <w:sz w:val="24"/>
          <w:szCs w:val="24"/>
        </w:rPr>
        <w:t>og</w:t>
      </w:r>
      <w:r w:rsidRPr="00DA5B43">
        <w:rPr>
          <w:rFonts w:asciiTheme="majorHAnsi" w:hAnsiTheme="majorHAnsi" w:cs="Cambria"/>
          <w:sz w:val="24"/>
          <w:szCs w:val="24"/>
        </w:rPr>
        <w:t xml:space="preserve">ical </w:t>
      </w:r>
      <w:r w:rsidRPr="00DA5B43">
        <w:rPr>
          <w:rFonts w:asciiTheme="majorHAnsi" w:hAnsiTheme="majorHAnsi" w:cs="Cambria"/>
          <w:spacing w:val="1"/>
          <w:sz w:val="24"/>
          <w:szCs w:val="24"/>
        </w:rPr>
        <w:t>app</w:t>
      </w:r>
      <w:r w:rsidRPr="00DA5B43">
        <w:rPr>
          <w:rFonts w:asciiTheme="majorHAnsi" w:hAnsiTheme="majorHAnsi" w:cs="Cambria"/>
          <w:spacing w:val="-1"/>
          <w:sz w:val="24"/>
          <w:szCs w:val="24"/>
        </w:rPr>
        <w:t>r</w:t>
      </w:r>
      <w:r w:rsidRPr="00DA5B43">
        <w:rPr>
          <w:rFonts w:asciiTheme="majorHAnsi" w:hAnsiTheme="majorHAnsi" w:cs="Cambria"/>
          <w:sz w:val="24"/>
          <w:szCs w:val="24"/>
        </w:rPr>
        <w:t>oaches conside</w:t>
      </w:r>
      <w:r w:rsidRPr="00DA5B43">
        <w:rPr>
          <w:rFonts w:asciiTheme="majorHAnsi" w:hAnsiTheme="majorHAnsi" w:cs="Cambria"/>
          <w:spacing w:val="-1"/>
          <w:sz w:val="24"/>
          <w:szCs w:val="24"/>
        </w:rPr>
        <w:t>r</w:t>
      </w:r>
      <w:r w:rsidRPr="00DA5B43">
        <w:rPr>
          <w:rFonts w:asciiTheme="majorHAnsi" w:hAnsiTheme="majorHAnsi" w:cs="Cambria"/>
          <w:sz w:val="24"/>
          <w:szCs w:val="24"/>
        </w:rPr>
        <w:t>ed</w:t>
      </w:r>
      <w:r w:rsidRPr="00DA5B43">
        <w:rPr>
          <w:rFonts w:asciiTheme="majorHAnsi" w:hAnsiTheme="majorHAnsi" w:cs="Cambria"/>
          <w:spacing w:val="-1"/>
          <w:sz w:val="24"/>
          <w:szCs w:val="24"/>
        </w:rPr>
        <w:t xml:space="preserve"> d</w:t>
      </w:r>
      <w:r w:rsidRPr="00DA5B43">
        <w:rPr>
          <w:rFonts w:asciiTheme="majorHAnsi" w:hAnsiTheme="majorHAnsi" w:cs="Cambria"/>
          <w:sz w:val="24"/>
          <w:szCs w:val="24"/>
        </w:rPr>
        <w:t>evelop</w:t>
      </w:r>
      <w:r w:rsidRPr="00DA5B43">
        <w:rPr>
          <w:rFonts w:asciiTheme="majorHAnsi" w:hAnsiTheme="majorHAnsi" w:cs="Cambria"/>
          <w:spacing w:val="2"/>
          <w:sz w:val="24"/>
          <w:szCs w:val="24"/>
        </w:rPr>
        <w:t>m</w:t>
      </w:r>
      <w:r w:rsidRPr="00DA5B43">
        <w:rPr>
          <w:rFonts w:asciiTheme="majorHAnsi" w:hAnsiTheme="majorHAnsi" w:cs="Cambria"/>
          <w:sz w:val="24"/>
          <w:szCs w:val="24"/>
        </w:rPr>
        <w:t>e</w:t>
      </w:r>
      <w:r w:rsidRPr="00DA5B43">
        <w:rPr>
          <w:rFonts w:asciiTheme="majorHAnsi" w:hAnsiTheme="majorHAnsi" w:cs="Cambria"/>
          <w:spacing w:val="1"/>
          <w:sz w:val="24"/>
          <w:szCs w:val="24"/>
        </w:rPr>
        <w:t>n</w:t>
      </w:r>
      <w:r w:rsidRPr="00DA5B43">
        <w:rPr>
          <w:rFonts w:asciiTheme="majorHAnsi" w:hAnsiTheme="majorHAnsi" w:cs="Cambria"/>
          <w:sz w:val="24"/>
          <w:szCs w:val="24"/>
        </w:rPr>
        <w:t>t</w:t>
      </w:r>
      <w:r w:rsidRPr="00DA5B43">
        <w:rPr>
          <w:rFonts w:asciiTheme="majorHAnsi" w:hAnsiTheme="majorHAnsi" w:cs="Cambria"/>
          <w:spacing w:val="1"/>
          <w:sz w:val="24"/>
          <w:szCs w:val="24"/>
        </w:rPr>
        <w:t>a</w:t>
      </w:r>
      <w:r w:rsidRPr="00DA5B43">
        <w:rPr>
          <w:rFonts w:asciiTheme="majorHAnsi" w:hAnsiTheme="majorHAnsi" w:cs="Cambria"/>
          <w:sz w:val="24"/>
          <w:szCs w:val="24"/>
        </w:rPr>
        <w:t>lly</w:t>
      </w:r>
      <w:r w:rsidRPr="00DA5B43">
        <w:rPr>
          <w:rFonts w:asciiTheme="majorHAnsi" w:hAnsiTheme="majorHAnsi" w:cs="Cambria"/>
          <w:spacing w:val="-2"/>
          <w:sz w:val="24"/>
          <w:szCs w:val="24"/>
        </w:rPr>
        <w:t xml:space="preserve"> </w:t>
      </w:r>
      <w:r w:rsidRPr="00DA5B43">
        <w:rPr>
          <w:rFonts w:asciiTheme="majorHAnsi" w:hAnsiTheme="majorHAnsi" w:cs="Cambria"/>
          <w:sz w:val="24"/>
          <w:szCs w:val="24"/>
        </w:rPr>
        <w:t>a</w:t>
      </w:r>
      <w:r w:rsidRPr="00DA5B43">
        <w:rPr>
          <w:rFonts w:asciiTheme="majorHAnsi" w:hAnsiTheme="majorHAnsi" w:cs="Cambria"/>
          <w:spacing w:val="1"/>
          <w:sz w:val="24"/>
          <w:szCs w:val="24"/>
        </w:rPr>
        <w:t>pp</w:t>
      </w:r>
      <w:r w:rsidRPr="00DA5B43">
        <w:rPr>
          <w:rFonts w:asciiTheme="majorHAnsi" w:hAnsiTheme="majorHAnsi" w:cs="Cambria"/>
          <w:spacing w:val="-1"/>
          <w:sz w:val="24"/>
          <w:szCs w:val="24"/>
        </w:rPr>
        <w:t>r</w:t>
      </w:r>
      <w:r w:rsidRPr="00DA5B43">
        <w:rPr>
          <w:rFonts w:asciiTheme="majorHAnsi" w:hAnsiTheme="majorHAnsi" w:cs="Cambria"/>
          <w:sz w:val="24"/>
          <w:szCs w:val="24"/>
        </w:rPr>
        <w:t>opria</w:t>
      </w:r>
      <w:r w:rsidRPr="00DA5B43">
        <w:rPr>
          <w:rFonts w:asciiTheme="majorHAnsi" w:hAnsiTheme="majorHAnsi" w:cs="Cambria"/>
          <w:spacing w:val="1"/>
          <w:sz w:val="24"/>
          <w:szCs w:val="24"/>
        </w:rPr>
        <w:t>t</w:t>
      </w:r>
      <w:r w:rsidRPr="00DA5B43">
        <w:rPr>
          <w:rFonts w:asciiTheme="majorHAnsi" w:hAnsiTheme="majorHAnsi" w:cs="Cambria"/>
          <w:sz w:val="24"/>
          <w:szCs w:val="24"/>
        </w:rPr>
        <w:t xml:space="preserve">e </w:t>
      </w:r>
      <w:r w:rsidRPr="00DA5B43">
        <w:rPr>
          <w:rFonts w:asciiTheme="majorHAnsi" w:hAnsiTheme="majorHAnsi" w:cs="Cambria"/>
          <w:spacing w:val="-1"/>
          <w:sz w:val="24"/>
          <w:szCs w:val="24"/>
        </w:rPr>
        <w:t>i</w:t>
      </w:r>
      <w:r w:rsidRPr="00DA5B43">
        <w:rPr>
          <w:rFonts w:asciiTheme="majorHAnsi" w:hAnsiTheme="majorHAnsi" w:cs="Cambria"/>
          <w:sz w:val="24"/>
          <w:szCs w:val="24"/>
        </w:rPr>
        <w:t xml:space="preserve">n </w:t>
      </w:r>
      <w:r w:rsidRPr="00DA5B43">
        <w:rPr>
          <w:rFonts w:asciiTheme="majorHAnsi" w:hAnsiTheme="majorHAnsi" w:cs="Cambria"/>
          <w:spacing w:val="-1"/>
          <w:sz w:val="24"/>
          <w:szCs w:val="24"/>
        </w:rPr>
        <w:t>e</w:t>
      </w:r>
      <w:r w:rsidRPr="00DA5B43">
        <w:rPr>
          <w:rFonts w:asciiTheme="majorHAnsi" w:hAnsiTheme="majorHAnsi" w:cs="Cambria"/>
          <w:sz w:val="24"/>
          <w:szCs w:val="24"/>
        </w:rPr>
        <w:t>ar</w:t>
      </w:r>
      <w:r w:rsidRPr="00DA5B43">
        <w:rPr>
          <w:rFonts w:asciiTheme="majorHAnsi" w:hAnsiTheme="majorHAnsi" w:cs="Cambria"/>
          <w:spacing w:val="-1"/>
          <w:sz w:val="24"/>
          <w:szCs w:val="24"/>
        </w:rPr>
        <w:t>l</w:t>
      </w:r>
      <w:r w:rsidRPr="00DA5B43">
        <w:rPr>
          <w:rFonts w:asciiTheme="majorHAnsi" w:hAnsiTheme="majorHAnsi" w:cs="Cambria"/>
          <w:sz w:val="24"/>
          <w:szCs w:val="24"/>
        </w:rPr>
        <w:t>y</w:t>
      </w:r>
      <w:r w:rsidRPr="00DA5B43">
        <w:rPr>
          <w:rFonts w:asciiTheme="majorHAnsi" w:hAnsiTheme="majorHAnsi" w:cs="Cambria"/>
          <w:spacing w:val="-1"/>
          <w:sz w:val="24"/>
          <w:szCs w:val="24"/>
        </w:rPr>
        <w:t xml:space="preserve"> </w:t>
      </w:r>
      <w:r w:rsidRPr="00DA5B43">
        <w:rPr>
          <w:rFonts w:asciiTheme="majorHAnsi" w:hAnsiTheme="majorHAnsi" w:cs="Cambria"/>
          <w:sz w:val="24"/>
          <w:szCs w:val="24"/>
        </w:rPr>
        <w:t>c</w:t>
      </w:r>
      <w:r w:rsidRPr="00DA5B43">
        <w:rPr>
          <w:rFonts w:asciiTheme="majorHAnsi" w:hAnsiTheme="majorHAnsi" w:cs="Cambria"/>
          <w:spacing w:val="-1"/>
          <w:sz w:val="24"/>
          <w:szCs w:val="24"/>
        </w:rPr>
        <w:t>h</w:t>
      </w:r>
      <w:r w:rsidRPr="00DA5B43">
        <w:rPr>
          <w:rFonts w:asciiTheme="majorHAnsi" w:hAnsiTheme="majorHAnsi" w:cs="Cambria"/>
          <w:sz w:val="24"/>
          <w:szCs w:val="24"/>
        </w:rPr>
        <w:t>il</w:t>
      </w:r>
      <w:r w:rsidRPr="00DA5B43">
        <w:rPr>
          <w:rFonts w:asciiTheme="majorHAnsi" w:hAnsiTheme="majorHAnsi" w:cs="Cambria"/>
          <w:spacing w:val="1"/>
          <w:sz w:val="24"/>
          <w:szCs w:val="24"/>
        </w:rPr>
        <w:t>d</w:t>
      </w:r>
      <w:r w:rsidRPr="00DA5B43">
        <w:rPr>
          <w:rFonts w:asciiTheme="majorHAnsi" w:hAnsiTheme="majorHAnsi" w:cs="Cambria"/>
          <w:sz w:val="24"/>
          <w:szCs w:val="24"/>
        </w:rPr>
        <w:t>h</w:t>
      </w:r>
      <w:r w:rsidRPr="00DA5B43">
        <w:rPr>
          <w:rFonts w:asciiTheme="majorHAnsi" w:hAnsiTheme="majorHAnsi" w:cs="Cambria"/>
          <w:spacing w:val="-1"/>
          <w:sz w:val="24"/>
          <w:szCs w:val="24"/>
        </w:rPr>
        <w:t>o</w:t>
      </w:r>
      <w:r w:rsidRPr="00DA5B43">
        <w:rPr>
          <w:rFonts w:asciiTheme="majorHAnsi" w:hAnsiTheme="majorHAnsi" w:cs="Cambria"/>
          <w:sz w:val="24"/>
          <w:szCs w:val="24"/>
        </w:rPr>
        <w:t>o</w:t>
      </w:r>
      <w:r w:rsidRPr="00DA5B43">
        <w:rPr>
          <w:rFonts w:asciiTheme="majorHAnsi" w:hAnsiTheme="majorHAnsi" w:cs="Cambria"/>
          <w:spacing w:val="-1"/>
          <w:sz w:val="24"/>
          <w:szCs w:val="24"/>
        </w:rPr>
        <w:t xml:space="preserve">d </w:t>
      </w:r>
      <w:r w:rsidR="008E3910" w:rsidRPr="00DA5B43">
        <w:rPr>
          <w:rFonts w:asciiTheme="majorHAnsi" w:hAnsiTheme="majorHAnsi" w:cs="Cambria"/>
          <w:spacing w:val="-1"/>
          <w:sz w:val="24"/>
          <w:szCs w:val="24"/>
        </w:rPr>
        <w:fldChar w:fldCharType="begin"/>
      </w:r>
      <w:r w:rsidR="004A3F11">
        <w:rPr>
          <w:rFonts w:asciiTheme="majorHAnsi" w:hAnsiTheme="majorHAnsi" w:cs="Cambria"/>
          <w:spacing w:val="-1"/>
          <w:sz w:val="24"/>
          <w:szCs w:val="24"/>
        </w:rPr>
        <w:instrText xml:space="preserve"> ADDIN ZOTERO_ITEM CSL_CITATION {"citationID":"qPDLVBbv","properties":{"formattedCitation":"(Bassok, Claessens, &amp; Engel, 2014; Clements &amp; Sarama, 2014; Pondiscio, 2015)","plainCitation":"(Bassok, Claessens, &amp; Engel, 2014; Clements &amp; Sarama, 2014; Pondiscio, 2015)"},"citationItems":[{"id":936,"uris":["http://zotero.org/users/48675/items/Z9C5NTPB"],"uri":["http://zotero.org/users/48675/items/Z9C5NTPB"],"itemData":{"id":936,"type":"article-magazine","title":"The Case for the New Kindergarten: Challenging and Playful - Education Week","container-title":"Education Week","source":"Education Week","abstract":"Making kindergarten intellectually stimulating does not preclude making it fun and play-based as well, write Daphna Bassok, Amy Claessens, and Mimi Engel.","URL":"http://www.edweek.org/ew/articles/2014/06/04/33bassok_ep.h33.html","shortTitle":"The Case for the New Kindergarten","author":[{"family":"Bassok","given":"Daphna"},{"family":"Claessens","given":"Amy"},{"family":"Engel","given":"Mimi"}],"issued":{"date-parts":[["2014",6,4]]},"accessed":{"date-parts":[["2015",4,28]]}}},{"id":469,"uris":["http://zotero.org/users/48675/items/FZT65WV4"],"uri":["http://zotero.org/users/48675/items/FZT65WV4"],"itemData":{"id":469,"type":"post-weblog","title":"Play, Mathematics, and False Dichotomies","container-title":"Preschool Matters... Today!","abstract":"NIEER is hosting a blog forum on play-based learning in early childhood education, including posts from national experts in the field. Learn more about the forum here. Some worry that the push for ...","URL":"http://preschoolmatters.org/2014/03/03/play-mathematics-and-false-dichotomies/","author":[{"family":"Clements","given":"Douglas H."},{"family":"Sarama","given":"Julie"}],"issued":{"date-parts":[["2014"]]},"accessed":{"date-parts":[["2015",4,28]]}}},{"id":734,"uris":["http://zotero.org/users/48675/items/RD4DICZF"],"uri":["http://zotero.org/users/48675/items/RD4DICZF"],"itemData":{"id":734,"type":"post-weblog","title":"Is Common Core too hard for Kindergarten?","URL":"http://edexcellence.net/articles/is-common-core-too-hard-for-kindergarten","author":[{"family":"Pondiscio","given":"Robert"}],"issued":{"date-parts":[["2015"]]}}}],"schema":"https://github.com/citation-style-language/schema/raw/master/csl-citation.json"} </w:instrText>
      </w:r>
      <w:r w:rsidR="008E3910" w:rsidRPr="00DA5B43">
        <w:rPr>
          <w:rFonts w:asciiTheme="majorHAnsi" w:hAnsiTheme="majorHAnsi" w:cs="Cambria"/>
          <w:spacing w:val="-1"/>
          <w:sz w:val="24"/>
          <w:szCs w:val="24"/>
        </w:rPr>
        <w:fldChar w:fldCharType="separate"/>
      </w:r>
      <w:r w:rsidRPr="00DA5B43">
        <w:rPr>
          <w:rFonts w:asciiTheme="majorHAnsi" w:hAnsiTheme="majorHAnsi"/>
          <w:sz w:val="24"/>
        </w:rPr>
        <w:t>(Bassok, Claessens, &amp; Engel, 2014; Clements &amp; Sarama, 2014; Pondiscio, 2015)</w:t>
      </w:r>
      <w:r w:rsidR="008E3910" w:rsidRPr="00DA5B43">
        <w:rPr>
          <w:rFonts w:asciiTheme="majorHAnsi" w:hAnsiTheme="majorHAnsi" w:cs="Cambria"/>
          <w:spacing w:val="-1"/>
          <w:sz w:val="24"/>
          <w:szCs w:val="24"/>
        </w:rPr>
        <w:fldChar w:fldCharType="end"/>
      </w:r>
      <w:r w:rsidRPr="00DA5B43">
        <w:rPr>
          <w:rFonts w:asciiTheme="majorHAnsi" w:hAnsiTheme="majorHAnsi" w:cs="Cambria"/>
          <w:sz w:val="24"/>
          <w:szCs w:val="24"/>
        </w:rPr>
        <w:t>.</w:t>
      </w:r>
      <w:r w:rsidR="00806121" w:rsidRPr="00DA5B43">
        <w:rPr>
          <w:rFonts w:asciiTheme="majorHAnsi" w:hAnsiTheme="majorHAnsi" w:cs="Cambria"/>
          <w:sz w:val="24"/>
          <w:szCs w:val="24"/>
        </w:rPr>
        <w:t xml:space="preserve"> Indeed, the </w:t>
      </w:r>
      <w:r w:rsidR="00806121" w:rsidRPr="00DA5B43">
        <w:rPr>
          <w:rFonts w:asciiTheme="majorHAnsi" w:hAnsiTheme="majorHAnsi" w:cs="Cambria"/>
          <w:sz w:val="24"/>
          <w:szCs w:val="24"/>
        </w:rPr>
        <w:lastRenderedPageBreak/>
        <w:t>definition of developmental</w:t>
      </w:r>
      <w:r w:rsidR="00C40E46">
        <w:rPr>
          <w:rFonts w:asciiTheme="majorHAnsi" w:hAnsiTheme="majorHAnsi" w:cs="Cambria"/>
          <w:sz w:val="24"/>
          <w:szCs w:val="24"/>
        </w:rPr>
        <w:t>ly</w:t>
      </w:r>
      <w:r w:rsidR="00806121" w:rsidRPr="00DA5B43">
        <w:rPr>
          <w:rFonts w:asciiTheme="majorHAnsi" w:hAnsiTheme="majorHAnsi" w:cs="Cambria"/>
          <w:sz w:val="24"/>
          <w:szCs w:val="24"/>
        </w:rPr>
        <w:t xml:space="preserve"> appropriate instruction </w:t>
      </w:r>
      <w:r w:rsidR="00DA582E" w:rsidRPr="00DA5B43">
        <w:rPr>
          <w:rFonts w:asciiTheme="majorHAnsi" w:hAnsiTheme="majorHAnsi" w:cs="Cambria"/>
          <w:sz w:val="24"/>
          <w:szCs w:val="24"/>
        </w:rPr>
        <w:t>has evolved over time</w:t>
      </w:r>
      <w:r w:rsidR="00DA5B43" w:rsidRPr="00DA5B43">
        <w:rPr>
          <w:rFonts w:asciiTheme="majorHAnsi" w:hAnsiTheme="majorHAnsi" w:cs="Cambria"/>
          <w:sz w:val="24"/>
          <w:szCs w:val="24"/>
        </w:rPr>
        <w:t>. I</w:t>
      </w:r>
      <w:r w:rsidR="00806121" w:rsidRPr="00DA5B43">
        <w:rPr>
          <w:rFonts w:asciiTheme="majorHAnsi" w:hAnsiTheme="majorHAnsi" w:cs="Cambria"/>
          <w:sz w:val="24"/>
          <w:szCs w:val="24"/>
        </w:rPr>
        <w:t>ncreasingly</w:t>
      </w:r>
      <w:r w:rsidR="00C40E46">
        <w:rPr>
          <w:rFonts w:asciiTheme="majorHAnsi" w:hAnsiTheme="majorHAnsi" w:cs="Cambria"/>
          <w:sz w:val="24"/>
          <w:szCs w:val="24"/>
        </w:rPr>
        <w:t>,</w:t>
      </w:r>
      <w:r w:rsidR="00806121" w:rsidRPr="00DA5B43">
        <w:rPr>
          <w:rFonts w:asciiTheme="majorHAnsi" w:hAnsiTheme="majorHAnsi" w:cs="Cambria"/>
          <w:sz w:val="24"/>
          <w:szCs w:val="24"/>
        </w:rPr>
        <w:t xml:space="preserve"> </w:t>
      </w:r>
      <w:r w:rsidR="00492E9D" w:rsidRPr="00DA5B43">
        <w:rPr>
          <w:rFonts w:asciiTheme="majorHAnsi" w:hAnsiTheme="majorHAnsi" w:cs="Cambria"/>
          <w:sz w:val="24"/>
          <w:szCs w:val="24"/>
        </w:rPr>
        <w:t>devel</w:t>
      </w:r>
      <w:r w:rsidR="0012434D" w:rsidRPr="00DA5B43">
        <w:rPr>
          <w:rFonts w:asciiTheme="majorHAnsi" w:hAnsiTheme="majorHAnsi" w:cs="Cambria"/>
          <w:sz w:val="24"/>
          <w:szCs w:val="24"/>
        </w:rPr>
        <w:t xml:space="preserve">opmental scientists agree that </w:t>
      </w:r>
      <w:r w:rsidR="00DA582E" w:rsidRPr="00DA5B43">
        <w:rPr>
          <w:rFonts w:asciiTheme="majorHAnsi" w:hAnsiTheme="majorHAnsi" w:cs="Cambria"/>
          <w:sz w:val="24"/>
          <w:szCs w:val="24"/>
        </w:rPr>
        <w:t>there are ways to meaningfully engage young children in literacy and math</w:t>
      </w:r>
      <w:r w:rsidR="00DA5B43" w:rsidRPr="00DA5B43">
        <w:rPr>
          <w:rFonts w:asciiTheme="majorHAnsi" w:hAnsiTheme="majorHAnsi" w:cs="Cambria"/>
          <w:sz w:val="24"/>
          <w:szCs w:val="24"/>
        </w:rPr>
        <w:t xml:space="preserve"> learning, and that the </w:t>
      </w:r>
      <w:r w:rsidR="00DA582E" w:rsidRPr="00DA5B43">
        <w:rPr>
          <w:rFonts w:asciiTheme="majorHAnsi" w:hAnsiTheme="majorHAnsi" w:cs="Cambria"/>
          <w:sz w:val="24"/>
          <w:szCs w:val="24"/>
        </w:rPr>
        <w:t xml:space="preserve">effectiveness of such efforts depends on </w:t>
      </w:r>
      <w:r w:rsidR="00DA5B43" w:rsidRPr="00DA5B43">
        <w:rPr>
          <w:rFonts w:asciiTheme="majorHAnsi" w:hAnsiTheme="majorHAnsi" w:cs="Cambria"/>
          <w:sz w:val="24"/>
          <w:szCs w:val="24"/>
        </w:rPr>
        <w:t xml:space="preserve">the </w:t>
      </w:r>
      <w:r w:rsidR="00DA582E" w:rsidRPr="00DA5B43">
        <w:rPr>
          <w:rFonts w:asciiTheme="majorHAnsi" w:hAnsiTheme="majorHAnsi" w:cs="Cambria"/>
          <w:sz w:val="24"/>
          <w:szCs w:val="24"/>
        </w:rPr>
        <w:t xml:space="preserve">pedagogical approach, the quality of teaching, and the connection of the instruction to young children’s curiosity </w:t>
      </w:r>
      <w:r w:rsidR="008E3910" w:rsidRPr="00DA5B43">
        <w:rPr>
          <w:rFonts w:asciiTheme="majorHAnsi" w:hAnsiTheme="majorHAnsi" w:cs="Cambria"/>
          <w:sz w:val="24"/>
          <w:szCs w:val="24"/>
        </w:rPr>
        <w:fldChar w:fldCharType="begin"/>
      </w:r>
      <w:r w:rsidR="004A3F11">
        <w:rPr>
          <w:rFonts w:asciiTheme="majorHAnsi" w:hAnsiTheme="majorHAnsi" w:cs="Cambria"/>
          <w:sz w:val="24"/>
          <w:szCs w:val="24"/>
        </w:rPr>
        <w:instrText xml:space="preserve"> ADDIN ZOTERO_ITEM CSL_CITATION {"citationID":"15OB6TnS","properties":{"formattedCitation":"(Katz, 2015; Snow &amp; Pizzolongo, 2014)","plainCitation":"(Katz, 2015; Snow &amp; Pizzolongo, 2014)"},"citationItems":[{"id":387,"uris":["http://zotero.org/users/48675/items/DH732M9V"],"uri":["http://zotero.org/users/48675/items/DH732M9V"],"itemData":{"id":387,"type":"report","title":"Lively Minds: Distinctions between academic versus intellectual goals for young children","abstract":"In the wake of the Common Core academic push down on America’s kindergartners, a new report by Lilian G. Katz argues that excessive and early formal instruction can be damaging to our youngest chil...","URL":"http://deyproject.org/2015/04/09/lively-minds-distinctions-between-academic-versus-intellectual-goals-for-young-children/","shortTitle":"Lively Minds","author":[{"family":"Katz","given":"Lillian"}],"issued":{"date-parts":[["2015"]]},"accessed":{"date-parts":[["2015",4,28]]}}},{"id":146,"uris":["http://zotero.org/users/48675/items/4N57U22V"],"uri":["http://zotero.org/users/48675/items/4N57U22V"],"itemData":{"id":146,"type":"post-weblog","title":"Not Yesterday's Kindergarten","URL":"http://www.naeyc.org/blogs/gclarke/2014/02/not-yesterday%E2%80%99s-kindergarten","author":[{"family":"Snow","given":"Kyle L."},{"family":"Pizzolongo","given":"Peter"}],"issued":{"date-parts":[["2014"]]}}}],"schema":"https://github.com/citation-style-language/schema/raw/master/csl-citation.json"} </w:instrText>
      </w:r>
      <w:r w:rsidR="008E3910" w:rsidRPr="00DA5B43">
        <w:rPr>
          <w:rFonts w:asciiTheme="majorHAnsi" w:hAnsiTheme="majorHAnsi" w:cs="Cambria"/>
          <w:sz w:val="24"/>
          <w:szCs w:val="24"/>
        </w:rPr>
        <w:fldChar w:fldCharType="separate"/>
      </w:r>
      <w:r w:rsidR="0012434D" w:rsidRPr="00DA5B43">
        <w:rPr>
          <w:rFonts w:asciiTheme="majorHAnsi" w:hAnsiTheme="majorHAnsi"/>
          <w:sz w:val="24"/>
        </w:rPr>
        <w:t>(Katz, 2015; Snow &amp; Pizzolongo, 2014)</w:t>
      </w:r>
      <w:r w:rsidR="008E3910" w:rsidRPr="00DA5B43">
        <w:rPr>
          <w:rFonts w:asciiTheme="majorHAnsi" w:hAnsiTheme="majorHAnsi" w:cs="Cambria"/>
          <w:sz w:val="24"/>
          <w:szCs w:val="24"/>
        </w:rPr>
        <w:fldChar w:fldCharType="end"/>
      </w:r>
      <w:r w:rsidR="00492E9D" w:rsidRPr="00DA5B43">
        <w:rPr>
          <w:rFonts w:asciiTheme="majorHAnsi" w:hAnsiTheme="majorHAnsi" w:cs="Cambria"/>
          <w:sz w:val="24"/>
          <w:szCs w:val="24"/>
        </w:rPr>
        <w:t>.</w:t>
      </w:r>
      <w:r w:rsidR="00DA582E" w:rsidRPr="00DA5B43">
        <w:rPr>
          <w:rFonts w:asciiTheme="majorHAnsi" w:hAnsiTheme="majorHAnsi" w:cs="Cambria"/>
          <w:sz w:val="24"/>
          <w:szCs w:val="24"/>
        </w:rPr>
        <w:t xml:space="preserve"> </w:t>
      </w:r>
    </w:p>
    <w:p w:rsidR="0001225F" w:rsidRPr="00DA5B43" w:rsidRDefault="0001225F" w:rsidP="0001225F">
      <w:pPr>
        <w:spacing w:after="0" w:line="480" w:lineRule="auto"/>
        <w:ind w:firstLine="720"/>
        <w:contextualSpacing/>
        <w:rPr>
          <w:rFonts w:asciiTheme="majorHAnsi" w:hAnsiTheme="majorHAnsi" w:cs="Times New Roman"/>
          <w:sz w:val="24"/>
          <w:szCs w:val="24"/>
        </w:rPr>
      </w:pPr>
      <w:r>
        <w:rPr>
          <w:rFonts w:asciiTheme="majorHAnsi" w:hAnsiTheme="majorHAnsi" w:cs="Cambria"/>
          <w:sz w:val="24"/>
          <w:szCs w:val="24"/>
        </w:rPr>
        <w:t xml:space="preserve">The key contribution of the current study is that it provides careful documentation of very large changes in kindergarten over a relatively short, 12-year period. </w:t>
      </w:r>
      <w:r>
        <w:rPr>
          <w:rFonts w:asciiTheme="majorHAnsi" w:hAnsiTheme="majorHAnsi" w:cs="Times New Roman"/>
          <w:sz w:val="24"/>
          <w:szCs w:val="24"/>
        </w:rPr>
        <w:t xml:space="preserve">Additional research </w:t>
      </w:r>
      <w:r>
        <w:rPr>
          <w:rFonts w:asciiTheme="majorHAnsi" w:hAnsiTheme="majorHAnsi" w:cs="Cambria"/>
          <w:sz w:val="24"/>
          <w:szCs w:val="24"/>
        </w:rPr>
        <w:t xml:space="preserve">is also needed to understand the </w:t>
      </w:r>
      <w:r>
        <w:rPr>
          <w:rFonts w:asciiTheme="majorHAnsi" w:hAnsiTheme="majorHAnsi" w:cs="Cambria"/>
          <w:i/>
          <w:sz w:val="24"/>
          <w:szCs w:val="24"/>
        </w:rPr>
        <w:t xml:space="preserve">drivers </w:t>
      </w:r>
      <w:r>
        <w:rPr>
          <w:rFonts w:asciiTheme="majorHAnsi" w:hAnsiTheme="majorHAnsi" w:cs="Cambria"/>
          <w:sz w:val="24"/>
          <w:szCs w:val="24"/>
        </w:rPr>
        <w:t xml:space="preserve">of these changes, focusing in particular on the heightened role of high-stakes accountability, the expanded access to school-based public preschool, changes in home parenting practices and other demographic shifts. </w:t>
      </w:r>
      <w:r>
        <w:rPr>
          <w:rFonts w:asciiTheme="majorHAnsi" w:hAnsiTheme="majorHAnsi" w:cs="Times New Roman"/>
          <w:sz w:val="24"/>
          <w:szCs w:val="24"/>
        </w:rPr>
        <w:t>F</w:t>
      </w:r>
      <w:r w:rsidRPr="00DA5B43">
        <w:rPr>
          <w:rFonts w:asciiTheme="majorHAnsi" w:hAnsiTheme="majorHAnsi" w:cs="Times New Roman"/>
          <w:sz w:val="24"/>
          <w:szCs w:val="24"/>
        </w:rPr>
        <w:t xml:space="preserve">urther research is </w:t>
      </w:r>
      <w:r>
        <w:rPr>
          <w:rFonts w:asciiTheme="majorHAnsi" w:hAnsiTheme="majorHAnsi" w:cs="Times New Roman"/>
          <w:sz w:val="24"/>
          <w:szCs w:val="24"/>
        </w:rPr>
        <w:t xml:space="preserve">also </w:t>
      </w:r>
      <w:r w:rsidRPr="00DA5B43">
        <w:rPr>
          <w:rFonts w:asciiTheme="majorHAnsi" w:hAnsiTheme="majorHAnsi" w:cs="Times New Roman"/>
          <w:sz w:val="24"/>
          <w:szCs w:val="24"/>
        </w:rPr>
        <w:t>needed</w:t>
      </w:r>
      <w:r>
        <w:rPr>
          <w:rFonts w:asciiTheme="majorHAnsi" w:hAnsiTheme="majorHAnsi" w:cs="Times New Roman"/>
          <w:sz w:val="24"/>
          <w:szCs w:val="24"/>
        </w:rPr>
        <w:t>, and is currently underway,</w:t>
      </w:r>
      <w:r w:rsidRPr="00DA5B43">
        <w:rPr>
          <w:rFonts w:asciiTheme="majorHAnsi" w:hAnsiTheme="majorHAnsi" w:cs="Times New Roman"/>
          <w:sz w:val="24"/>
          <w:szCs w:val="24"/>
        </w:rPr>
        <w:t xml:space="preserve"> to understand how much the large changes documented in this study impacted children’s development </w:t>
      </w:r>
      <w:r>
        <w:rPr>
          <w:rFonts w:asciiTheme="majorHAnsi" w:hAnsiTheme="majorHAnsi" w:cs="Times New Roman"/>
          <w:sz w:val="24"/>
          <w:szCs w:val="24"/>
        </w:rPr>
        <w:t>in</w:t>
      </w:r>
      <w:r w:rsidRPr="00DA5B43">
        <w:rPr>
          <w:rFonts w:asciiTheme="majorHAnsi" w:hAnsiTheme="majorHAnsi" w:cs="Times New Roman"/>
          <w:sz w:val="24"/>
          <w:szCs w:val="24"/>
        </w:rPr>
        <w:t xml:space="preserve"> both cognitive and social domains during the kindergarten year and beyond. </w:t>
      </w:r>
      <w:r>
        <w:rPr>
          <w:rFonts w:asciiTheme="majorHAnsi" w:hAnsiTheme="majorHAnsi" w:cs="Times New Roman"/>
          <w:sz w:val="24"/>
          <w:szCs w:val="24"/>
        </w:rPr>
        <w:t xml:space="preserve"> </w:t>
      </w:r>
    </w:p>
    <w:p w:rsidR="00E257B6" w:rsidRPr="00DA5B43" w:rsidRDefault="00DA582E" w:rsidP="0001225F">
      <w:pPr>
        <w:spacing w:after="0" w:line="480" w:lineRule="auto"/>
        <w:ind w:firstLine="720"/>
        <w:contextualSpacing/>
        <w:rPr>
          <w:rFonts w:asciiTheme="majorHAnsi" w:hAnsiTheme="majorHAnsi" w:cs="Times New Roman"/>
          <w:sz w:val="24"/>
          <w:szCs w:val="24"/>
        </w:rPr>
      </w:pPr>
      <w:r w:rsidRPr="00DA5B43">
        <w:rPr>
          <w:rFonts w:asciiTheme="majorHAnsi" w:hAnsiTheme="majorHAnsi" w:cs="Cambria"/>
          <w:sz w:val="24"/>
          <w:szCs w:val="24"/>
        </w:rPr>
        <w:t xml:space="preserve">While the data provided by the ECLS-K surveys allows for two unusually detailed snapshots of kindergarten in the United States, they </w:t>
      </w:r>
      <w:r w:rsidR="0001225F">
        <w:rPr>
          <w:rFonts w:asciiTheme="majorHAnsi" w:hAnsiTheme="majorHAnsi" w:cs="Cambria"/>
          <w:sz w:val="24"/>
          <w:szCs w:val="24"/>
        </w:rPr>
        <w:t>are imperfect measures of whether and</w:t>
      </w:r>
      <w:r w:rsidRPr="00DA5B43">
        <w:rPr>
          <w:rFonts w:asciiTheme="majorHAnsi" w:hAnsiTheme="majorHAnsi" w:cs="Cambria"/>
          <w:sz w:val="24"/>
          <w:szCs w:val="24"/>
        </w:rPr>
        <w:t xml:space="preserve"> to what extent th</w:t>
      </w:r>
      <w:r w:rsidR="00840466" w:rsidRPr="00DA5B43">
        <w:rPr>
          <w:rFonts w:asciiTheme="majorHAnsi" w:hAnsiTheme="majorHAnsi" w:cs="Cambria"/>
          <w:sz w:val="24"/>
          <w:szCs w:val="24"/>
        </w:rPr>
        <w:t>ese changes occurred</w:t>
      </w:r>
      <w:r w:rsidRPr="00DA5B43">
        <w:rPr>
          <w:rFonts w:asciiTheme="majorHAnsi" w:hAnsiTheme="majorHAnsi" w:cs="Cambria"/>
          <w:sz w:val="24"/>
          <w:szCs w:val="24"/>
        </w:rPr>
        <w:t xml:space="preserve"> in a way that is engaging and enriching for young children.</w:t>
      </w:r>
      <w:r w:rsidR="00DA37D3">
        <w:rPr>
          <w:rFonts w:asciiTheme="majorHAnsi" w:hAnsiTheme="majorHAnsi" w:cs="Cambria"/>
          <w:sz w:val="24"/>
          <w:szCs w:val="24"/>
        </w:rPr>
        <w:t xml:space="preserve"> They do, however, suggest a shift towards more challenging (and potentially more engaging) literacy and math content while also highlighting meaningful drops in time spent on art, music, science, and child-selected activities.  </w:t>
      </w:r>
    </w:p>
    <w:p w:rsidR="00DA5B43" w:rsidRPr="00DA5B43" w:rsidRDefault="00DA5B43">
      <w:pPr>
        <w:rPr>
          <w:rFonts w:asciiTheme="majorHAnsi" w:hAnsiTheme="majorHAnsi" w:cs="Times New Roman"/>
          <w:b/>
          <w:sz w:val="24"/>
          <w:szCs w:val="24"/>
        </w:rPr>
      </w:pPr>
      <w:r w:rsidRPr="00DA5B43">
        <w:rPr>
          <w:rFonts w:asciiTheme="majorHAnsi" w:hAnsiTheme="majorHAnsi" w:cs="Times New Roman"/>
          <w:b/>
          <w:sz w:val="24"/>
          <w:szCs w:val="24"/>
        </w:rPr>
        <w:br w:type="page"/>
      </w:r>
    </w:p>
    <w:p w:rsidR="00293D19" w:rsidRPr="009C73E0" w:rsidRDefault="00293D19" w:rsidP="00682522">
      <w:pPr>
        <w:spacing w:after="0" w:line="480" w:lineRule="auto"/>
        <w:contextualSpacing/>
        <w:jc w:val="center"/>
        <w:rPr>
          <w:rFonts w:asciiTheme="majorHAnsi" w:hAnsiTheme="majorHAnsi" w:cs="Times New Roman"/>
          <w:b/>
          <w:sz w:val="24"/>
          <w:szCs w:val="24"/>
        </w:rPr>
      </w:pPr>
      <w:r w:rsidRPr="009C73E0">
        <w:rPr>
          <w:rFonts w:asciiTheme="majorHAnsi" w:hAnsiTheme="majorHAnsi" w:cs="Times New Roman"/>
          <w:b/>
          <w:sz w:val="24"/>
          <w:szCs w:val="24"/>
        </w:rPr>
        <w:lastRenderedPageBreak/>
        <w:t>Bibliography</w:t>
      </w:r>
    </w:p>
    <w:p w:rsidR="004A3F11" w:rsidRPr="009C73E0" w:rsidRDefault="008E3910" w:rsidP="004A3F11">
      <w:pPr>
        <w:pStyle w:val="Bibliography"/>
        <w:rPr>
          <w:rFonts w:asciiTheme="majorHAnsi" w:hAnsiTheme="majorHAnsi"/>
        </w:rPr>
      </w:pPr>
      <w:r w:rsidRPr="008E3910">
        <w:rPr>
          <w:rFonts w:asciiTheme="majorHAnsi" w:hAnsiTheme="majorHAnsi"/>
        </w:rPr>
        <w:fldChar w:fldCharType="begin"/>
      </w:r>
      <w:r w:rsidR="004A3F11" w:rsidRPr="009C73E0">
        <w:rPr>
          <w:rFonts w:asciiTheme="majorHAnsi" w:hAnsiTheme="majorHAnsi"/>
        </w:rPr>
        <w:instrText xml:space="preserve"> ADDIN ZOTERO_BIBL {"custom":[]} CSL_BIBLIOGRAPHY </w:instrText>
      </w:r>
      <w:r w:rsidRPr="008E3910">
        <w:rPr>
          <w:rFonts w:asciiTheme="majorHAnsi" w:hAnsiTheme="majorHAnsi"/>
        </w:rPr>
        <w:fldChar w:fldCharType="separate"/>
      </w:r>
      <w:r w:rsidR="004A3F11" w:rsidRPr="009C73E0">
        <w:rPr>
          <w:rFonts w:asciiTheme="majorHAnsi" w:hAnsiTheme="majorHAnsi"/>
        </w:rPr>
        <w:t xml:space="preserve">Barnett, W. S. (1995). Long-term effects of early childhood programs on cognitive and school outcomes. </w:t>
      </w:r>
      <w:r w:rsidR="004A3F11" w:rsidRPr="009C73E0">
        <w:rPr>
          <w:rFonts w:asciiTheme="majorHAnsi" w:hAnsiTheme="majorHAnsi"/>
          <w:i/>
          <w:iCs/>
        </w:rPr>
        <w:t>The Future of Children</w:t>
      </w:r>
      <w:r w:rsidR="004A3F11" w:rsidRPr="009C73E0">
        <w:rPr>
          <w:rFonts w:asciiTheme="majorHAnsi" w:hAnsiTheme="majorHAnsi"/>
        </w:rPr>
        <w:t xml:space="preserve">, </w:t>
      </w:r>
      <w:r w:rsidR="004A3F11" w:rsidRPr="009C73E0">
        <w:rPr>
          <w:rFonts w:asciiTheme="majorHAnsi" w:hAnsiTheme="majorHAnsi"/>
          <w:i/>
          <w:iCs/>
        </w:rPr>
        <w:t>5</w:t>
      </w:r>
      <w:r w:rsidR="004A3F11" w:rsidRPr="009C73E0">
        <w:rPr>
          <w:rFonts w:asciiTheme="majorHAnsi" w:hAnsiTheme="majorHAnsi"/>
        </w:rPr>
        <w:t>(3), 25–50.</w:t>
      </w:r>
    </w:p>
    <w:p w:rsidR="004A3F11" w:rsidRPr="009C73E0" w:rsidRDefault="004A3F11" w:rsidP="004A3F11">
      <w:pPr>
        <w:pStyle w:val="Bibliography"/>
        <w:rPr>
          <w:rFonts w:asciiTheme="majorHAnsi" w:hAnsiTheme="majorHAnsi"/>
        </w:rPr>
      </w:pPr>
      <w:r w:rsidRPr="009C73E0">
        <w:rPr>
          <w:rFonts w:asciiTheme="majorHAnsi" w:hAnsiTheme="majorHAnsi"/>
        </w:rPr>
        <w:t xml:space="preserve">Bassok, D., Claessens, A., &amp; Engel, M. (2014, June 4). The Case for the New Kindergarten: Challenging and Playful - Education Week. </w:t>
      </w:r>
      <w:r w:rsidRPr="009C73E0">
        <w:rPr>
          <w:rFonts w:asciiTheme="majorHAnsi" w:hAnsiTheme="majorHAnsi"/>
          <w:i/>
          <w:iCs/>
        </w:rPr>
        <w:t>Education Week</w:t>
      </w:r>
      <w:r w:rsidRPr="009C73E0">
        <w:rPr>
          <w:rFonts w:asciiTheme="majorHAnsi" w:hAnsiTheme="majorHAnsi"/>
        </w:rPr>
        <w:t>. Retrieved from http://www.edweek.org/ew/articles/2014/06/04/33bassok_ep.h33.html</w:t>
      </w:r>
    </w:p>
    <w:p w:rsidR="004A3F11" w:rsidRPr="009C73E0" w:rsidRDefault="004A3F11" w:rsidP="004A3F11">
      <w:pPr>
        <w:pStyle w:val="Bibliography"/>
        <w:rPr>
          <w:rFonts w:asciiTheme="majorHAnsi" w:hAnsiTheme="majorHAnsi"/>
        </w:rPr>
      </w:pPr>
      <w:r w:rsidRPr="009C73E0">
        <w:rPr>
          <w:rFonts w:asciiTheme="majorHAnsi" w:hAnsiTheme="majorHAnsi"/>
        </w:rPr>
        <w:t xml:space="preserve">Bassok, D., &amp; Latham, S. (2014). </w:t>
      </w:r>
      <w:r w:rsidRPr="009C73E0">
        <w:rPr>
          <w:rFonts w:asciiTheme="majorHAnsi" w:hAnsiTheme="majorHAnsi"/>
          <w:i/>
          <w:iCs/>
        </w:rPr>
        <w:t>Kids Today: Changes in School Readiness in an Early Childhood Era</w:t>
      </w:r>
      <w:r w:rsidRPr="009C73E0">
        <w:rPr>
          <w:rFonts w:asciiTheme="majorHAnsi" w:hAnsiTheme="majorHAnsi"/>
        </w:rPr>
        <w:t>. Retrieved from http://curry.virginia.edu/uploads/resourceLibrary/35_Kids_Today.pdf</w:t>
      </w:r>
    </w:p>
    <w:p w:rsidR="004A3F11" w:rsidRPr="009C73E0" w:rsidRDefault="004A3F11" w:rsidP="004A3F11">
      <w:pPr>
        <w:pStyle w:val="Bibliography"/>
        <w:rPr>
          <w:rFonts w:asciiTheme="majorHAnsi" w:hAnsiTheme="majorHAnsi"/>
        </w:rPr>
      </w:pPr>
      <w:r w:rsidRPr="009C73E0">
        <w:rPr>
          <w:rFonts w:asciiTheme="majorHAnsi" w:hAnsiTheme="majorHAnsi"/>
        </w:rPr>
        <w:t xml:space="preserve">Bassok, D., Lee, R., Reardon, S. F., &amp; Waldfogel, J. (2015). Socioeconomic Gaps in Early Childhood Experiences, 1998 to 2010. </w:t>
      </w:r>
      <w:r w:rsidRPr="009C73E0">
        <w:rPr>
          <w:rFonts w:asciiTheme="majorHAnsi" w:hAnsiTheme="majorHAnsi"/>
          <w:i/>
          <w:iCs/>
        </w:rPr>
        <w:t>Working Paper</w:t>
      </w:r>
      <w:r w:rsidRPr="009C73E0">
        <w:rPr>
          <w:rFonts w:asciiTheme="majorHAnsi" w:hAnsiTheme="majorHAnsi"/>
        </w:rPr>
        <w:t>.</w:t>
      </w:r>
    </w:p>
    <w:p w:rsidR="004A3F11" w:rsidRPr="009C73E0" w:rsidRDefault="004A3F11" w:rsidP="004A3F11">
      <w:pPr>
        <w:pStyle w:val="Bibliography"/>
        <w:rPr>
          <w:rFonts w:asciiTheme="majorHAnsi" w:hAnsiTheme="majorHAnsi"/>
        </w:rPr>
      </w:pPr>
      <w:r w:rsidRPr="009C73E0">
        <w:rPr>
          <w:rFonts w:asciiTheme="majorHAnsi" w:hAnsiTheme="majorHAnsi"/>
        </w:rPr>
        <w:t xml:space="preserve">Bassok, D., &amp; Reardon, S. F. (2013). “Academic Redshirting” in Kindergarten Prevalence, Patterns, and Implications. </w:t>
      </w:r>
      <w:r w:rsidRPr="009C73E0">
        <w:rPr>
          <w:rFonts w:asciiTheme="majorHAnsi" w:hAnsiTheme="majorHAnsi"/>
          <w:i/>
          <w:iCs/>
        </w:rPr>
        <w:t>Educational Evaluation and Policy Analysis</w:t>
      </w:r>
      <w:r w:rsidRPr="009C73E0">
        <w:rPr>
          <w:rFonts w:asciiTheme="majorHAnsi" w:hAnsiTheme="majorHAnsi"/>
        </w:rPr>
        <w:t xml:space="preserve">, </w:t>
      </w:r>
      <w:r w:rsidRPr="009C73E0">
        <w:rPr>
          <w:rFonts w:asciiTheme="majorHAnsi" w:hAnsiTheme="majorHAnsi"/>
          <w:i/>
          <w:iCs/>
        </w:rPr>
        <w:t>35</w:t>
      </w:r>
      <w:r w:rsidRPr="009C73E0">
        <w:rPr>
          <w:rFonts w:asciiTheme="majorHAnsi" w:hAnsiTheme="majorHAnsi"/>
        </w:rPr>
        <w:t>(3), 283–297.</w:t>
      </w:r>
    </w:p>
    <w:p w:rsidR="004A3F11" w:rsidRPr="009C73E0" w:rsidRDefault="004A3F11" w:rsidP="004A3F11">
      <w:pPr>
        <w:pStyle w:val="Bibliography"/>
        <w:rPr>
          <w:rFonts w:asciiTheme="majorHAnsi" w:hAnsiTheme="majorHAnsi"/>
        </w:rPr>
      </w:pPr>
      <w:r w:rsidRPr="009C73E0">
        <w:rPr>
          <w:rFonts w:asciiTheme="majorHAnsi" w:hAnsiTheme="majorHAnsi"/>
        </w:rPr>
        <w:t xml:space="preserve">Booher-Jennings, J. (2005). Below the bubble:“Educational triage” and the Texas Accountability System. </w:t>
      </w:r>
      <w:r w:rsidRPr="009C73E0">
        <w:rPr>
          <w:rFonts w:asciiTheme="majorHAnsi" w:hAnsiTheme="majorHAnsi"/>
          <w:i/>
          <w:iCs/>
        </w:rPr>
        <w:t>American Educational Research Journal</w:t>
      </w:r>
      <w:r w:rsidRPr="009C73E0">
        <w:rPr>
          <w:rFonts w:asciiTheme="majorHAnsi" w:hAnsiTheme="majorHAnsi"/>
        </w:rPr>
        <w:t xml:space="preserve">, </w:t>
      </w:r>
      <w:r w:rsidRPr="009C73E0">
        <w:rPr>
          <w:rFonts w:asciiTheme="majorHAnsi" w:hAnsiTheme="majorHAnsi"/>
          <w:i/>
          <w:iCs/>
        </w:rPr>
        <w:t>42</w:t>
      </w:r>
      <w:r w:rsidRPr="009C73E0">
        <w:rPr>
          <w:rFonts w:asciiTheme="majorHAnsi" w:hAnsiTheme="majorHAnsi"/>
        </w:rPr>
        <w:t>(2), 231–268.</w:t>
      </w:r>
    </w:p>
    <w:p w:rsidR="004A3F11" w:rsidRPr="009C73E0" w:rsidRDefault="004A3F11" w:rsidP="004A3F11">
      <w:pPr>
        <w:pStyle w:val="Bibliography"/>
        <w:rPr>
          <w:rFonts w:asciiTheme="majorHAnsi" w:hAnsiTheme="majorHAnsi"/>
        </w:rPr>
      </w:pPr>
      <w:r w:rsidRPr="009C73E0">
        <w:rPr>
          <w:rFonts w:asciiTheme="majorHAnsi" w:hAnsiTheme="majorHAnsi"/>
        </w:rPr>
        <w:t xml:space="preserve">Carlsson-Paige, N., McLaughlin, G. B., &amp; Almon, J. (2015). </w:t>
      </w:r>
      <w:r w:rsidRPr="009C73E0">
        <w:rPr>
          <w:rFonts w:asciiTheme="majorHAnsi" w:hAnsiTheme="majorHAnsi"/>
          <w:i/>
          <w:iCs/>
        </w:rPr>
        <w:t>Reading instruction in kindergarten:  Little to gain and much to lose</w:t>
      </w:r>
      <w:r w:rsidRPr="009C73E0">
        <w:rPr>
          <w:rFonts w:asciiTheme="majorHAnsi" w:hAnsiTheme="majorHAnsi"/>
        </w:rPr>
        <w:t>. Defending the Early  Years/Alliance for Children.</w:t>
      </w:r>
    </w:p>
    <w:p w:rsidR="004A3F11" w:rsidRPr="009C73E0" w:rsidRDefault="004A3F11" w:rsidP="004A3F11">
      <w:pPr>
        <w:pStyle w:val="Bibliography"/>
        <w:rPr>
          <w:rFonts w:asciiTheme="majorHAnsi" w:hAnsiTheme="majorHAnsi"/>
        </w:rPr>
      </w:pPr>
      <w:r w:rsidRPr="009C73E0">
        <w:rPr>
          <w:rFonts w:asciiTheme="majorHAnsi" w:hAnsiTheme="majorHAnsi"/>
        </w:rPr>
        <w:t xml:space="preserve">Chetty, R., Friedman, J. N., Hilger, N., Saez, E., Schanzenbach, D. W., &amp; Yagan, D. (2011). How Does Your Kindergarten Classroom Affect Your Earnings? Evidence from Project Star. </w:t>
      </w:r>
      <w:r w:rsidRPr="009C73E0">
        <w:rPr>
          <w:rFonts w:asciiTheme="majorHAnsi" w:hAnsiTheme="majorHAnsi"/>
          <w:i/>
          <w:iCs/>
        </w:rPr>
        <w:t>The Quarterly Journal of Economics</w:t>
      </w:r>
      <w:r w:rsidRPr="009C73E0">
        <w:rPr>
          <w:rFonts w:asciiTheme="majorHAnsi" w:hAnsiTheme="majorHAnsi"/>
        </w:rPr>
        <w:t xml:space="preserve">, </w:t>
      </w:r>
      <w:r w:rsidRPr="009C73E0">
        <w:rPr>
          <w:rFonts w:asciiTheme="majorHAnsi" w:hAnsiTheme="majorHAnsi"/>
          <w:i/>
          <w:iCs/>
        </w:rPr>
        <w:t>126</w:t>
      </w:r>
      <w:r w:rsidRPr="009C73E0">
        <w:rPr>
          <w:rFonts w:asciiTheme="majorHAnsi" w:hAnsiTheme="majorHAnsi"/>
        </w:rPr>
        <w:t>(4), 1593–1660.</w:t>
      </w:r>
    </w:p>
    <w:p w:rsidR="004A3F11" w:rsidRPr="009C73E0" w:rsidRDefault="004A3F11" w:rsidP="004A3F11">
      <w:pPr>
        <w:pStyle w:val="Bibliography"/>
        <w:rPr>
          <w:rFonts w:asciiTheme="majorHAnsi" w:hAnsiTheme="majorHAnsi"/>
        </w:rPr>
      </w:pPr>
      <w:r w:rsidRPr="009C73E0">
        <w:rPr>
          <w:rFonts w:asciiTheme="majorHAnsi" w:hAnsiTheme="majorHAnsi"/>
        </w:rPr>
        <w:t xml:space="preserve">Claessens, A., Duncan, G. J., &amp; Engel, M. (2009). Kindergarten skills and fifth-grade achievement: Evidence from the ECLS-K. </w:t>
      </w:r>
      <w:r w:rsidRPr="009C73E0">
        <w:rPr>
          <w:rFonts w:asciiTheme="majorHAnsi" w:hAnsiTheme="majorHAnsi"/>
          <w:i/>
          <w:iCs/>
        </w:rPr>
        <w:t>Economics of Education Review</w:t>
      </w:r>
      <w:r w:rsidRPr="009C73E0">
        <w:rPr>
          <w:rFonts w:asciiTheme="majorHAnsi" w:hAnsiTheme="majorHAnsi"/>
        </w:rPr>
        <w:t xml:space="preserve">, </w:t>
      </w:r>
      <w:r w:rsidRPr="009C73E0">
        <w:rPr>
          <w:rFonts w:asciiTheme="majorHAnsi" w:hAnsiTheme="majorHAnsi"/>
          <w:i/>
          <w:iCs/>
        </w:rPr>
        <w:t>28</w:t>
      </w:r>
      <w:r w:rsidRPr="009C73E0">
        <w:rPr>
          <w:rFonts w:asciiTheme="majorHAnsi" w:hAnsiTheme="majorHAnsi"/>
        </w:rPr>
        <w:t>(4), 415–427.</w:t>
      </w:r>
    </w:p>
    <w:p w:rsidR="004A3F11" w:rsidRPr="009C73E0" w:rsidRDefault="004A3F11" w:rsidP="004A3F11">
      <w:pPr>
        <w:pStyle w:val="Bibliography"/>
        <w:rPr>
          <w:rFonts w:asciiTheme="majorHAnsi" w:hAnsiTheme="majorHAnsi"/>
        </w:rPr>
      </w:pPr>
      <w:r w:rsidRPr="009C73E0">
        <w:rPr>
          <w:rFonts w:asciiTheme="majorHAnsi" w:hAnsiTheme="majorHAnsi"/>
        </w:rPr>
        <w:t xml:space="preserve">Claessens, A., &amp; Engel, M. (2013). How important is where you start? Early mathematics knowledge and later school success. </w:t>
      </w:r>
      <w:r w:rsidRPr="009C73E0">
        <w:rPr>
          <w:rFonts w:asciiTheme="majorHAnsi" w:hAnsiTheme="majorHAnsi"/>
          <w:i/>
          <w:iCs/>
        </w:rPr>
        <w:t>Teachers College Record</w:t>
      </w:r>
      <w:r w:rsidRPr="009C73E0">
        <w:rPr>
          <w:rFonts w:asciiTheme="majorHAnsi" w:hAnsiTheme="majorHAnsi"/>
        </w:rPr>
        <w:t xml:space="preserve">, </w:t>
      </w:r>
      <w:r w:rsidRPr="009C73E0">
        <w:rPr>
          <w:rFonts w:asciiTheme="majorHAnsi" w:hAnsiTheme="majorHAnsi"/>
          <w:i/>
          <w:iCs/>
        </w:rPr>
        <w:t>115</w:t>
      </w:r>
      <w:r w:rsidRPr="009C73E0">
        <w:rPr>
          <w:rFonts w:asciiTheme="majorHAnsi" w:hAnsiTheme="majorHAnsi"/>
        </w:rPr>
        <w:t>, 1–29.</w:t>
      </w:r>
    </w:p>
    <w:p w:rsidR="004A3F11" w:rsidRPr="009C73E0" w:rsidRDefault="004A3F11" w:rsidP="004A3F11">
      <w:pPr>
        <w:pStyle w:val="Bibliography"/>
        <w:rPr>
          <w:rFonts w:asciiTheme="majorHAnsi" w:hAnsiTheme="majorHAnsi"/>
        </w:rPr>
      </w:pPr>
      <w:r w:rsidRPr="009C73E0">
        <w:rPr>
          <w:rFonts w:asciiTheme="majorHAnsi" w:hAnsiTheme="majorHAnsi"/>
        </w:rPr>
        <w:lastRenderedPageBreak/>
        <w:t xml:space="preserve">Claessens, A., Engel, M., &amp; Curran, F. C. (2014). Academic Content, Student Learning, and the Persistence of Preschool Effects. </w:t>
      </w:r>
      <w:r w:rsidRPr="009C73E0">
        <w:rPr>
          <w:rFonts w:asciiTheme="majorHAnsi" w:hAnsiTheme="majorHAnsi"/>
          <w:i/>
          <w:iCs/>
        </w:rPr>
        <w:t>American Educational Research Journal</w:t>
      </w:r>
      <w:r w:rsidRPr="009C73E0">
        <w:rPr>
          <w:rFonts w:asciiTheme="majorHAnsi" w:hAnsiTheme="majorHAnsi"/>
        </w:rPr>
        <w:t xml:space="preserve">, </w:t>
      </w:r>
      <w:r w:rsidRPr="009C73E0">
        <w:rPr>
          <w:rFonts w:asciiTheme="majorHAnsi" w:hAnsiTheme="majorHAnsi"/>
          <w:i/>
          <w:iCs/>
        </w:rPr>
        <w:t>Forthcoming.</w:t>
      </w:r>
      <w:r w:rsidRPr="009C73E0">
        <w:rPr>
          <w:rFonts w:asciiTheme="majorHAnsi" w:hAnsiTheme="majorHAnsi"/>
        </w:rPr>
        <w:t>, 1–32.</w:t>
      </w:r>
    </w:p>
    <w:p w:rsidR="004A3F11" w:rsidRPr="009C73E0" w:rsidRDefault="004A3F11" w:rsidP="004A3F11">
      <w:pPr>
        <w:pStyle w:val="Bibliography"/>
        <w:rPr>
          <w:rFonts w:asciiTheme="majorHAnsi" w:hAnsiTheme="majorHAnsi"/>
        </w:rPr>
      </w:pPr>
      <w:r w:rsidRPr="009C73E0">
        <w:rPr>
          <w:rFonts w:asciiTheme="majorHAnsi" w:hAnsiTheme="majorHAnsi"/>
        </w:rPr>
        <w:t xml:space="preserve">Clements, D. H., &amp; Sarama, J. (2011). Early childhood mathematics intervention. </w:t>
      </w:r>
      <w:r w:rsidRPr="009C73E0">
        <w:rPr>
          <w:rFonts w:asciiTheme="majorHAnsi" w:hAnsiTheme="majorHAnsi"/>
          <w:i/>
          <w:iCs/>
        </w:rPr>
        <w:t>Science</w:t>
      </w:r>
      <w:r w:rsidRPr="009C73E0">
        <w:rPr>
          <w:rFonts w:asciiTheme="majorHAnsi" w:hAnsiTheme="majorHAnsi"/>
        </w:rPr>
        <w:t xml:space="preserve">, </w:t>
      </w:r>
      <w:r w:rsidRPr="009C73E0">
        <w:rPr>
          <w:rFonts w:asciiTheme="majorHAnsi" w:hAnsiTheme="majorHAnsi"/>
          <w:i/>
          <w:iCs/>
        </w:rPr>
        <w:t>333</w:t>
      </w:r>
      <w:r w:rsidRPr="009C73E0">
        <w:rPr>
          <w:rFonts w:asciiTheme="majorHAnsi" w:hAnsiTheme="majorHAnsi"/>
        </w:rPr>
        <w:t>(6045), 968–970.</w:t>
      </w:r>
    </w:p>
    <w:p w:rsidR="004A3F11" w:rsidRPr="009C73E0" w:rsidRDefault="004A3F11" w:rsidP="004A3F11">
      <w:pPr>
        <w:pStyle w:val="Bibliography"/>
        <w:rPr>
          <w:rFonts w:asciiTheme="majorHAnsi" w:hAnsiTheme="majorHAnsi"/>
        </w:rPr>
      </w:pPr>
      <w:r w:rsidRPr="009C73E0">
        <w:rPr>
          <w:rFonts w:asciiTheme="majorHAnsi" w:hAnsiTheme="majorHAnsi"/>
        </w:rPr>
        <w:t>Clements, D. H., &amp; Sarama, J. (2014). Play, Mathematics, and False Dichotomies. Retrieved from http://preschoolmatters.org/2014/03/03/play-mathematics-and-false-dichotomies/</w:t>
      </w:r>
    </w:p>
    <w:p w:rsidR="004A3F11" w:rsidRPr="009C73E0" w:rsidRDefault="004A3F11" w:rsidP="004A3F11">
      <w:pPr>
        <w:pStyle w:val="Bibliography"/>
        <w:rPr>
          <w:rFonts w:asciiTheme="majorHAnsi" w:hAnsiTheme="majorHAnsi"/>
        </w:rPr>
      </w:pPr>
      <w:r w:rsidRPr="009C73E0">
        <w:rPr>
          <w:rFonts w:asciiTheme="majorHAnsi" w:hAnsiTheme="majorHAnsi"/>
        </w:rPr>
        <w:t xml:space="preserve">Cuban, L. (1992). Why some reforms last: The case of the kindergarten. </w:t>
      </w:r>
      <w:r w:rsidRPr="009C73E0">
        <w:rPr>
          <w:rFonts w:asciiTheme="majorHAnsi" w:hAnsiTheme="majorHAnsi"/>
          <w:i/>
          <w:iCs/>
        </w:rPr>
        <w:t>American Journal of Education</w:t>
      </w:r>
      <w:r w:rsidRPr="009C73E0">
        <w:rPr>
          <w:rFonts w:asciiTheme="majorHAnsi" w:hAnsiTheme="majorHAnsi"/>
        </w:rPr>
        <w:t xml:space="preserve">, </w:t>
      </w:r>
      <w:r w:rsidRPr="009C73E0">
        <w:rPr>
          <w:rFonts w:asciiTheme="majorHAnsi" w:hAnsiTheme="majorHAnsi"/>
          <w:i/>
          <w:iCs/>
        </w:rPr>
        <w:t>100</w:t>
      </w:r>
      <w:r w:rsidRPr="009C73E0">
        <w:rPr>
          <w:rFonts w:asciiTheme="majorHAnsi" w:hAnsiTheme="majorHAnsi"/>
        </w:rPr>
        <w:t>(2), 166–194.</w:t>
      </w:r>
    </w:p>
    <w:p w:rsidR="004A3F11" w:rsidRPr="009C73E0" w:rsidRDefault="004A3F11" w:rsidP="004A3F11">
      <w:pPr>
        <w:pStyle w:val="Bibliography"/>
        <w:rPr>
          <w:rFonts w:asciiTheme="majorHAnsi" w:hAnsiTheme="majorHAnsi"/>
        </w:rPr>
      </w:pPr>
      <w:r w:rsidRPr="009C73E0">
        <w:rPr>
          <w:rFonts w:asciiTheme="majorHAnsi" w:hAnsiTheme="majorHAnsi"/>
        </w:rPr>
        <w:t>Current Population Survey. (2015). School Enrollment of the Population 3 Years Old and Over, by Level and Control of School, Race, and Hispanic Origin 1995 to 2013. United States Census Bureau. Retrieved from http://www.census.gov/hhes/school/data/cps/historical/</w:t>
      </w:r>
    </w:p>
    <w:p w:rsidR="004A3F11" w:rsidRPr="009C73E0" w:rsidRDefault="004A3F11" w:rsidP="004A3F11">
      <w:pPr>
        <w:pStyle w:val="Bibliography"/>
        <w:rPr>
          <w:rFonts w:asciiTheme="majorHAnsi" w:hAnsiTheme="majorHAnsi"/>
        </w:rPr>
      </w:pPr>
      <w:r w:rsidRPr="009C73E0">
        <w:rPr>
          <w:rFonts w:asciiTheme="majorHAnsi" w:hAnsiTheme="majorHAnsi"/>
        </w:rPr>
        <w:t xml:space="preserve">Datar, A., &amp; Sturm, R. (2004). Physical Education in Elementary School and Body Mass Index: Evidence from the Early Childhood Longitudinal Study. </w:t>
      </w:r>
      <w:r w:rsidRPr="009C73E0">
        <w:rPr>
          <w:rFonts w:asciiTheme="majorHAnsi" w:hAnsiTheme="majorHAnsi"/>
          <w:i/>
          <w:iCs/>
        </w:rPr>
        <w:t>American Journal of Public Health</w:t>
      </w:r>
      <w:r w:rsidRPr="009C73E0">
        <w:rPr>
          <w:rFonts w:asciiTheme="majorHAnsi" w:hAnsiTheme="majorHAnsi"/>
        </w:rPr>
        <w:t xml:space="preserve">, </w:t>
      </w:r>
      <w:r w:rsidRPr="009C73E0">
        <w:rPr>
          <w:rFonts w:asciiTheme="majorHAnsi" w:hAnsiTheme="majorHAnsi"/>
          <w:i/>
          <w:iCs/>
        </w:rPr>
        <w:t>94</w:t>
      </w:r>
      <w:r w:rsidRPr="009C73E0">
        <w:rPr>
          <w:rFonts w:asciiTheme="majorHAnsi" w:hAnsiTheme="majorHAnsi"/>
        </w:rPr>
        <w:t>(9), 1501–1506. http://doi.org/10.2105/AJPH.94.9.1501</w:t>
      </w:r>
    </w:p>
    <w:p w:rsidR="004A3F11" w:rsidRPr="009C73E0" w:rsidRDefault="004A3F11" w:rsidP="004A3F11">
      <w:pPr>
        <w:pStyle w:val="Bibliography"/>
        <w:rPr>
          <w:rFonts w:asciiTheme="majorHAnsi" w:hAnsiTheme="majorHAnsi"/>
        </w:rPr>
      </w:pPr>
      <w:r w:rsidRPr="009C73E0">
        <w:rPr>
          <w:rFonts w:asciiTheme="majorHAnsi" w:hAnsiTheme="majorHAnsi"/>
        </w:rPr>
        <w:t xml:space="preserve">Dombkowski, K. (2001). Will the real kindergarten please stand up?: defining and redefining the twentieth-century US kindergarten. </w:t>
      </w:r>
      <w:r w:rsidRPr="009C73E0">
        <w:rPr>
          <w:rFonts w:asciiTheme="majorHAnsi" w:hAnsiTheme="majorHAnsi"/>
          <w:i/>
          <w:iCs/>
        </w:rPr>
        <w:t>History of Education</w:t>
      </w:r>
      <w:r w:rsidRPr="009C73E0">
        <w:rPr>
          <w:rFonts w:asciiTheme="majorHAnsi" w:hAnsiTheme="majorHAnsi"/>
        </w:rPr>
        <w:t xml:space="preserve">, </w:t>
      </w:r>
      <w:r w:rsidRPr="009C73E0">
        <w:rPr>
          <w:rFonts w:asciiTheme="majorHAnsi" w:hAnsiTheme="majorHAnsi"/>
          <w:i/>
          <w:iCs/>
        </w:rPr>
        <w:t>30</w:t>
      </w:r>
      <w:r w:rsidRPr="009C73E0">
        <w:rPr>
          <w:rFonts w:asciiTheme="majorHAnsi" w:hAnsiTheme="majorHAnsi"/>
        </w:rPr>
        <w:t>(6), 527–545. http://doi.org/10.1080/00467600110064762</w:t>
      </w:r>
    </w:p>
    <w:p w:rsidR="004A3F11" w:rsidRPr="009C73E0" w:rsidRDefault="004A3F11" w:rsidP="004A3F11">
      <w:pPr>
        <w:pStyle w:val="Bibliography"/>
        <w:rPr>
          <w:rFonts w:asciiTheme="majorHAnsi" w:hAnsiTheme="majorHAnsi"/>
        </w:rPr>
      </w:pPr>
      <w:r w:rsidRPr="009C73E0">
        <w:rPr>
          <w:rFonts w:asciiTheme="majorHAnsi" w:hAnsiTheme="majorHAnsi"/>
        </w:rPr>
        <w:t xml:space="preserve">Duncan, G. J. (2011). The Importance of Kindergarten-Entry Academic Skills. In E. F. Zigler, W. S. Gilliam, &amp; W. S. Barnett (Eds.), </w:t>
      </w:r>
      <w:r w:rsidRPr="009C73E0">
        <w:rPr>
          <w:rFonts w:asciiTheme="majorHAnsi" w:hAnsiTheme="majorHAnsi"/>
          <w:i/>
          <w:iCs/>
        </w:rPr>
        <w:t>The Pre-K Debates: Current Controversies and Issues</w:t>
      </w:r>
      <w:r w:rsidRPr="009C73E0">
        <w:rPr>
          <w:rFonts w:asciiTheme="majorHAnsi" w:hAnsiTheme="majorHAnsi"/>
        </w:rPr>
        <w:t>. Baltimore, MD: Brookes Publishing Co.</w:t>
      </w:r>
    </w:p>
    <w:p w:rsidR="004A3F11" w:rsidRPr="009C73E0" w:rsidRDefault="004A3F11" w:rsidP="004A3F11">
      <w:pPr>
        <w:pStyle w:val="Bibliography"/>
        <w:rPr>
          <w:rFonts w:asciiTheme="majorHAnsi" w:hAnsiTheme="majorHAnsi"/>
        </w:rPr>
      </w:pPr>
      <w:r w:rsidRPr="009C73E0">
        <w:rPr>
          <w:rFonts w:asciiTheme="majorHAnsi" w:hAnsiTheme="majorHAnsi"/>
        </w:rPr>
        <w:t xml:space="preserve">Duncan, G. J., Dowsett, C. J., Claessens, A., Magnuson, K. A., Huston, A. C., Klebanov, P., … Brooks-Gunn, J. (2007). School readiness and later achievement. </w:t>
      </w:r>
      <w:r w:rsidRPr="009C73E0">
        <w:rPr>
          <w:rFonts w:asciiTheme="majorHAnsi" w:hAnsiTheme="majorHAnsi"/>
          <w:i/>
          <w:iCs/>
        </w:rPr>
        <w:t>Developmental Psychology</w:t>
      </w:r>
      <w:r w:rsidRPr="009C73E0">
        <w:rPr>
          <w:rFonts w:asciiTheme="majorHAnsi" w:hAnsiTheme="majorHAnsi"/>
        </w:rPr>
        <w:t xml:space="preserve">, </w:t>
      </w:r>
      <w:r w:rsidRPr="009C73E0">
        <w:rPr>
          <w:rFonts w:asciiTheme="majorHAnsi" w:hAnsiTheme="majorHAnsi"/>
          <w:i/>
          <w:iCs/>
        </w:rPr>
        <w:t>43</w:t>
      </w:r>
      <w:r w:rsidRPr="009C73E0">
        <w:rPr>
          <w:rFonts w:asciiTheme="majorHAnsi" w:hAnsiTheme="majorHAnsi"/>
        </w:rPr>
        <w:t>(6), 1428–1446.</w:t>
      </w:r>
    </w:p>
    <w:p w:rsidR="004A3F11" w:rsidRPr="009C73E0" w:rsidRDefault="004A3F11" w:rsidP="004A3F11">
      <w:pPr>
        <w:pStyle w:val="Bibliography"/>
        <w:rPr>
          <w:rFonts w:asciiTheme="majorHAnsi" w:hAnsiTheme="majorHAnsi"/>
        </w:rPr>
      </w:pPr>
      <w:r w:rsidRPr="009C73E0">
        <w:rPr>
          <w:rFonts w:asciiTheme="majorHAnsi" w:hAnsiTheme="majorHAnsi"/>
        </w:rPr>
        <w:lastRenderedPageBreak/>
        <w:t xml:space="preserve">Elkind, D., &amp; Whitehurst, G. (2001). Young Einsteins : Should Head Start emphasize academic skills? </w:t>
      </w:r>
      <w:r w:rsidRPr="009C73E0">
        <w:rPr>
          <w:rFonts w:asciiTheme="majorHAnsi" w:hAnsiTheme="majorHAnsi"/>
          <w:i/>
          <w:iCs/>
        </w:rPr>
        <w:t>EducationNext</w:t>
      </w:r>
      <w:r w:rsidRPr="009C73E0">
        <w:rPr>
          <w:rFonts w:asciiTheme="majorHAnsi" w:hAnsiTheme="majorHAnsi"/>
        </w:rPr>
        <w:t xml:space="preserve">, </w:t>
      </w:r>
      <w:r w:rsidRPr="009C73E0">
        <w:rPr>
          <w:rFonts w:asciiTheme="majorHAnsi" w:hAnsiTheme="majorHAnsi"/>
          <w:i/>
          <w:iCs/>
        </w:rPr>
        <w:t>1</w:t>
      </w:r>
      <w:r w:rsidRPr="009C73E0">
        <w:rPr>
          <w:rFonts w:asciiTheme="majorHAnsi" w:hAnsiTheme="majorHAnsi"/>
        </w:rPr>
        <w:t>(2). Retrieved from http://educationnext.org/young-einsteins/</w:t>
      </w:r>
    </w:p>
    <w:p w:rsidR="004A3F11" w:rsidRPr="009C73E0" w:rsidRDefault="004A3F11" w:rsidP="004A3F11">
      <w:pPr>
        <w:pStyle w:val="Bibliography"/>
        <w:rPr>
          <w:rFonts w:asciiTheme="majorHAnsi" w:hAnsiTheme="majorHAnsi"/>
        </w:rPr>
      </w:pPr>
      <w:r w:rsidRPr="009C73E0">
        <w:rPr>
          <w:rFonts w:asciiTheme="majorHAnsi" w:hAnsiTheme="majorHAnsi"/>
        </w:rPr>
        <w:t xml:space="preserve">Engel, M., Claessens, A., Watts, T. W., &amp; Farkas, G. (2015). The Misalignment of Kindergarten Mathematics Content. </w:t>
      </w:r>
      <w:r w:rsidRPr="009C73E0">
        <w:rPr>
          <w:rFonts w:asciiTheme="majorHAnsi" w:hAnsiTheme="majorHAnsi"/>
          <w:i/>
          <w:iCs/>
        </w:rPr>
        <w:t>Working Paper Presented at the American Education Research Association Annual Meeting</w:t>
      </w:r>
      <w:r w:rsidRPr="009C73E0">
        <w:rPr>
          <w:rFonts w:asciiTheme="majorHAnsi" w:hAnsiTheme="majorHAnsi"/>
        </w:rPr>
        <w:t>.</w:t>
      </w:r>
    </w:p>
    <w:p w:rsidR="004A3F11" w:rsidRPr="009C73E0" w:rsidRDefault="004A3F11" w:rsidP="004A3F11">
      <w:pPr>
        <w:pStyle w:val="Bibliography"/>
        <w:rPr>
          <w:rFonts w:asciiTheme="majorHAnsi" w:hAnsiTheme="majorHAnsi"/>
        </w:rPr>
      </w:pPr>
      <w:r w:rsidRPr="009C73E0">
        <w:rPr>
          <w:rFonts w:asciiTheme="majorHAnsi" w:hAnsiTheme="majorHAnsi"/>
        </w:rPr>
        <w:t xml:space="preserve">Fuller, S. C., &amp; Ladd, H. F. (2013). School-Based Accountability and the Distribution of Teacher Quality Across Grades in Elementary School. </w:t>
      </w:r>
      <w:r w:rsidRPr="009C73E0">
        <w:rPr>
          <w:rFonts w:asciiTheme="majorHAnsi" w:hAnsiTheme="majorHAnsi"/>
          <w:i/>
          <w:iCs/>
        </w:rPr>
        <w:t>Education Finance and Policy</w:t>
      </w:r>
      <w:r w:rsidRPr="009C73E0">
        <w:rPr>
          <w:rFonts w:asciiTheme="majorHAnsi" w:hAnsiTheme="majorHAnsi"/>
        </w:rPr>
        <w:t xml:space="preserve">, </w:t>
      </w:r>
      <w:r w:rsidRPr="009C73E0">
        <w:rPr>
          <w:rFonts w:asciiTheme="majorHAnsi" w:hAnsiTheme="majorHAnsi"/>
          <w:i/>
          <w:iCs/>
        </w:rPr>
        <w:t>8</w:t>
      </w:r>
      <w:r w:rsidRPr="009C73E0">
        <w:rPr>
          <w:rFonts w:asciiTheme="majorHAnsi" w:hAnsiTheme="majorHAnsi"/>
        </w:rPr>
        <w:t>(4), 528–559. http://doi.org/10.1162/EDFP_a_00112</w:t>
      </w:r>
    </w:p>
    <w:p w:rsidR="004A3F11" w:rsidRPr="009C73E0" w:rsidRDefault="004A3F11" w:rsidP="004A3F11">
      <w:pPr>
        <w:pStyle w:val="Bibliography"/>
        <w:rPr>
          <w:rFonts w:asciiTheme="majorHAnsi" w:hAnsiTheme="majorHAnsi"/>
        </w:rPr>
      </w:pPr>
      <w:r w:rsidRPr="009C73E0">
        <w:rPr>
          <w:rFonts w:asciiTheme="majorHAnsi" w:hAnsiTheme="majorHAnsi"/>
        </w:rPr>
        <w:t xml:space="preserve">Gao, H. (2005, April 11). Kindergarten or `kindergrind’?  School getting tougher for kids. </w:t>
      </w:r>
      <w:r w:rsidRPr="009C73E0">
        <w:rPr>
          <w:rFonts w:asciiTheme="majorHAnsi" w:hAnsiTheme="majorHAnsi"/>
          <w:i/>
          <w:iCs/>
        </w:rPr>
        <w:t>Union-Tribune San Diego</w:t>
      </w:r>
      <w:r w:rsidRPr="009C73E0">
        <w:rPr>
          <w:rFonts w:asciiTheme="majorHAnsi" w:hAnsiTheme="majorHAnsi"/>
        </w:rPr>
        <w:t>. Retrieved from http://legacy.utsandiego.com/news/education/20050411-9999-1n11kinder.html</w:t>
      </w:r>
    </w:p>
    <w:p w:rsidR="004A3F11" w:rsidRPr="009C73E0" w:rsidRDefault="004A3F11" w:rsidP="004A3F11">
      <w:pPr>
        <w:pStyle w:val="Bibliography"/>
        <w:rPr>
          <w:rFonts w:asciiTheme="majorHAnsi" w:hAnsiTheme="majorHAnsi"/>
        </w:rPr>
      </w:pPr>
      <w:r w:rsidRPr="009C73E0">
        <w:rPr>
          <w:rFonts w:asciiTheme="majorHAnsi" w:hAnsiTheme="majorHAnsi"/>
        </w:rPr>
        <w:t xml:space="preserve">Goldstein, L. S. (2007). Beyond the DAP versus standards dilemma: Examining the unforgiving complexity of kindergarten teaching in the United States. </w:t>
      </w:r>
      <w:r w:rsidRPr="009C73E0">
        <w:rPr>
          <w:rFonts w:asciiTheme="majorHAnsi" w:hAnsiTheme="majorHAnsi"/>
          <w:i/>
          <w:iCs/>
        </w:rPr>
        <w:t>Early Childhood Research Quarterly</w:t>
      </w:r>
      <w:r w:rsidRPr="009C73E0">
        <w:rPr>
          <w:rFonts w:asciiTheme="majorHAnsi" w:hAnsiTheme="majorHAnsi"/>
        </w:rPr>
        <w:t xml:space="preserve">, </w:t>
      </w:r>
      <w:r w:rsidRPr="009C73E0">
        <w:rPr>
          <w:rFonts w:asciiTheme="majorHAnsi" w:hAnsiTheme="majorHAnsi"/>
          <w:i/>
          <w:iCs/>
        </w:rPr>
        <w:t>22</w:t>
      </w:r>
      <w:r w:rsidRPr="009C73E0">
        <w:rPr>
          <w:rFonts w:asciiTheme="majorHAnsi" w:hAnsiTheme="majorHAnsi"/>
        </w:rPr>
        <w:t>(1), 39–54.</w:t>
      </w:r>
    </w:p>
    <w:p w:rsidR="004A3F11" w:rsidRPr="009C73E0" w:rsidRDefault="004A3F11" w:rsidP="004A3F11">
      <w:pPr>
        <w:pStyle w:val="Bibliography"/>
        <w:rPr>
          <w:rFonts w:asciiTheme="majorHAnsi" w:hAnsiTheme="majorHAnsi"/>
        </w:rPr>
      </w:pPr>
      <w:r w:rsidRPr="009C73E0">
        <w:rPr>
          <w:rFonts w:asciiTheme="majorHAnsi" w:hAnsiTheme="majorHAnsi"/>
        </w:rPr>
        <w:t xml:space="preserve">Graue, E. (2009). Reimagining Kindergarten: Restoring a Developmental Approach when Accountability Demands Are Pushing Formal Instruction on the Youngest Learners. </w:t>
      </w:r>
      <w:r w:rsidRPr="009C73E0">
        <w:rPr>
          <w:rFonts w:asciiTheme="majorHAnsi" w:hAnsiTheme="majorHAnsi"/>
          <w:i/>
          <w:iCs/>
        </w:rPr>
        <w:t>School Administrator</w:t>
      </w:r>
      <w:r w:rsidRPr="009C73E0">
        <w:rPr>
          <w:rFonts w:asciiTheme="majorHAnsi" w:hAnsiTheme="majorHAnsi"/>
        </w:rPr>
        <w:t xml:space="preserve">, </w:t>
      </w:r>
      <w:r w:rsidRPr="009C73E0">
        <w:rPr>
          <w:rFonts w:asciiTheme="majorHAnsi" w:hAnsiTheme="majorHAnsi"/>
          <w:i/>
          <w:iCs/>
        </w:rPr>
        <w:t>66</w:t>
      </w:r>
      <w:r w:rsidRPr="009C73E0">
        <w:rPr>
          <w:rFonts w:asciiTheme="majorHAnsi" w:hAnsiTheme="majorHAnsi"/>
        </w:rPr>
        <w:t>(10), 10–15.</w:t>
      </w:r>
    </w:p>
    <w:p w:rsidR="004A3F11" w:rsidRPr="009C73E0" w:rsidRDefault="004A3F11" w:rsidP="004A3F11">
      <w:pPr>
        <w:pStyle w:val="Bibliography"/>
        <w:rPr>
          <w:rFonts w:asciiTheme="majorHAnsi" w:hAnsiTheme="majorHAnsi"/>
        </w:rPr>
      </w:pPr>
      <w:r w:rsidRPr="009C73E0">
        <w:rPr>
          <w:rFonts w:asciiTheme="majorHAnsi" w:hAnsiTheme="majorHAnsi"/>
        </w:rPr>
        <w:t xml:space="preserve">Grissom, J., Kalogrides, D., &amp; Loeb, S. (2014). Strategic staffing: How accountability pressures affect the distribution of teachers within schools and resulting student achievement. </w:t>
      </w:r>
      <w:r w:rsidRPr="009C73E0">
        <w:rPr>
          <w:rFonts w:asciiTheme="majorHAnsi" w:hAnsiTheme="majorHAnsi"/>
          <w:i/>
          <w:iCs/>
        </w:rPr>
        <w:t>Vanderbilt University Working Paper</w:t>
      </w:r>
      <w:r w:rsidRPr="009C73E0">
        <w:rPr>
          <w:rFonts w:asciiTheme="majorHAnsi" w:hAnsiTheme="majorHAnsi"/>
        </w:rPr>
        <w:t>.</w:t>
      </w:r>
    </w:p>
    <w:p w:rsidR="004A3F11" w:rsidRPr="009C73E0" w:rsidRDefault="004A3F11" w:rsidP="004A3F11">
      <w:pPr>
        <w:pStyle w:val="Bibliography"/>
        <w:rPr>
          <w:rFonts w:asciiTheme="majorHAnsi" w:hAnsiTheme="majorHAnsi"/>
        </w:rPr>
      </w:pPr>
      <w:r w:rsidRPr="009C73E0">
        <w:rPr>
          <w:rFonts w:asciiTheme="majorHAnsi" w:hAnsiTheme="majorHAnsi"/>
        </w:rPr>
        <w:t xml:space="preserve">Hatch, J. A. (2002). Accountability shovedown: Resisting the standards movement in early childhood education. </w:t>
      </w:r>
      <w:r w:rsidRPr="009C73E0">
        <w:rPr>
          <w:rFonts w:asciiTheme="majorHAnsi" w:hAnsiTheme="majorHAnsi"/>
          <w:i/>
          <w:iCs/>
        </w:rPr>
        <w:t>Phi Delta Kappa</w:t>
      </w:r>
      <w:r w:rsidRPr="009C73E0">
        <w:rPr>
          <w:rFonts w:asciiTheme="majorHAnsi" w:hAnsiTheme="majorHAnsi"/>
        </w:rPr>
        <w:t xml:space="preserve">, </w:t>
      </w:r>
      <w:r w:rsidRPr="009C73E0">
        <w:rPr>
          <w:rFonts w:asciiTheme="majorHAnsi" w:hAnsiTheme="majorHAnsi"/>
          <w:i/>
          <w:iCs/>
        </w:rPr>
        <w:t>83</w:t>
      </w:r>
      <w:r w:rsidRPr="009C73E0">
        <w:rPr>
          <w:rFonts w:asciiTheme="majorHAnsi" w:hAnsiTheme="majorHAnsi"/>
        </w:rPr>
        <w:t>(6), 457–462.</w:t>
      </w:r>
    </w:p>
    <w:p w:rsidR="004A3F11" w:rsidRPr="009C73E0" w:rsidRDefault="004A3F11" w:rsidP="004A3F11">
      <w:pPr>
        <w:pStyle w:val="Bibliography"/>
        <w:rPr>
          <w:rFonts w:asciiTheme="majorHAnsi" w:hAnsiTheme="majorHAnsi"/>
        </w:rPr>
      </w:pPr>
      <w:r w:rsidRPr="009C73E0">
        <w:rPr>
          <w:rFonts w:asciiTheme="majorHAnsi" w:hAnsiTheme="majorHAnsi"/>
        </w:rPr>
        <w:t xml:space="preserve">Heckman, J. J. J., Krueger, A. B., &amp; Friedman, B. M. (2004). </w:t>
      </w:r>
      <w:r w:rsidRPr="009C73E0">
        <w:rPr>
          <w:rFonts w:asciiTheme="majorHAnsi" w:hAnsiTheme="majorHAnsi"/>
          <w:i/>
          <w:iCs/>
        </w:rPr>
        <w:t>Inequality in America</w:t>
      </w:r>
      <w:r w:rsidRPr="009C73E0">
        <w:rPr>
          <w:rFonts w:asciiTheme="majorHAnsi" w:hAnsiTheme="majorHAnsi"/>
        </w:rPr>
        <w:t>. MIT Press Cambridge, MA.</w:t>
      </w:r>
    </w:p>
    <w:p w:rsidR="004A3F11" w:rsidRPr="009C73E0" w:rsidRDefault="004A3F11" w:rsidP="004A3F11">
      <w:pPr>
        <w:pStyle w:val="Bibliography"/>
        <w:rPr>
          <w:rFonts w:asciiTheme="majorHAnsi" w:hAnsiTheme="majorHAnsi"/>
        </w:rPr>
      </w:pPr>
      <w:r w:rsidRPr="009C73E0">
        <w:rPr>
          <w:rFonts w:asciiTheme="majorHAnsi" w:hAnsiTheme="majorHAnsi"/>
        </w:rPr>
        <w:lastRenderedPageBreak/>
        <w:t xml:space="preserve">Huffman, L. R., &amp; Speer, P. W. (2000). Academic performance among at-risk children: The role of developmentally appropriate practices. </w:t>
      </w:r>
      <w:r w:rsidRPr="009C73E0">
        <w:rPr>
          <w:rFonts w:asciiTheme="majorHAnsi" w:hAnsiTheme="majorHAnsi"/>
          <w:i/>
          <w:iCs/>
        </w:rPr>
        <w:t>Early Childhood Research Quarterly</w:t>
      </w:r>
      <w:r w:rsidRPr="009C73E0">
        <w:rPr>
          <w:rFonts w:asciiTheme="majorHAnsi" w:hAnsiTheme="majorHAnsi"/>
        </w:rPr>
        <w:t xml:space="preserve">, </w:t>
      </w:r>
      <w:r w:rsidRPr="009C73E0">
        <w:rPr>
          <w:rFonts w:asciiTheme="majorHAnsi" w:hAnsiTheme="majorHAnsi"/>
          <w:i/>
          <w:iCs/>
        </w:rPr>
        <w:t>15</w:t>
      </w:r>
      <w:r w:rsidRPr="009C73E0">
        <w:rPr>
          <w:rFonts w:asciiTheme="majorHAnsi" w:hAnsiTheme="majorHAnsi"/>
        </w:rPr>
        <w:t>(2), 167–184. http://doi.org/10.1016/S0885-2006(00)00048-X</w:t>
      </w:r>
    </w:p>
    <w:p w:rsidR="004A3F11" w:rsidRPr="009C73E0" w:rsidRDefault="004A3F11" w:rsidP="004A3F11">
      <w:pPr>
        <w:pStyle w:val="Bibliography"/>
        <w:rPr>
          <w:rFonts w:asciiTheme="majorHAnsi" w:hAnsiTheme="majorHAnsi"/>
        </w:rPr>
      </w:pPr>
      <w:r w:rsidRPr="009C73E0">
        <w:rPr>
          <w:rFonts w:asciiTheme="majorHAnsi" w:hAnsiTheme="majorHAnsi"/>
        </w:rPr>
        <w:t xml:space="preserve">Jacob, B. A. (2005). Accountability, incentives and behavior: The impact of high-stakes testing in the Chicago Public Schools. </w:t>
      </w:r>
      <w:r w:rsidRPr="009C73E0">
        <w:rPr>
          <w:rFonts w:asciiTheme="majorHAnsi" w:hAnsiTheme="majorHAnsi"/>
          <w:i/>
          <w:iCs/>
        </w:rPr>
        <w:t>Journal of Public Economics</w:t>
      </w:r>
      <w:r w:rsidRPr="009C73E0">
        <w:rPr>
          <w:rFonts w:asciiTheme="majorHAnsi" w:hAnsiTheme="majorHAnsi"/>
        </w:rPr>
        <w:t xml:space="preserve">, </w:t>
      </w:r>
      <w:r w:rsidRPr="009C73E0">
        <w:rPr>
          <w:rFonts w:asciiTheme="majorHAnsi" w:hAnsiTheme="majorHAnsi"/>
          <w:i/>
          <w:iCs/>
        </w:rPr>
        <w:t>89</w:t>
      </w:r>
      <w:r w:rsidRPr="009C73E0">
        <w:rPr>
          <w:rFonts w:asciiTheme="majorHAnsi" w:hAnsiTheme="majorHAnsi"/>
        </w:rPr>
        <w:t>(5-6), 761–796.</w:t>
      </w:r>
    </w:p>
    <w:p w:rsidR="004A3F11" w:rsidRPr="009C73E0" w:rsidRDefault="004A3F11" w:rsidP="004A3F11">
      <w:pPr>
        <w:pStyle w:val="Bibliography"/>
        <w:rPr>
          <w:rFonts w:asciiTheme="majorHAnsi" w:hAnsiTheme="majorHAnsi"/>
        </w:rPr>
      </w:pPr>
      <w:r w:rsidRPr="009C73E0">
        <w:rPr>
          <w:rFonts w:asciiTheme="majorHAnsi" w:hAnsiTheme="majorHAnsi"/>
        </w:rPr>
        <w:t>Kagan, S. L., &amp; Kauerz, K. (2007). Reaching for the whole: Integration and alignment in early education policy.</w:t>
      </w:r>
    </w:p>
    <w:p w:rsidR="004A3F11" w:rsidRPr="009C73E0" w:rsidRDefault="004A3F11" w:rsidP="004A3F11">
      <w:pPr>
        <w:pStyle w:val="Bibliography"/>
        <w:rPr>
          <w:rFonts w:asciiTheme="majorHAnsi" w:hAnsiTheme="majorHAnsi"/>
        </w:rPr>
      </w:pPr>
      <w:r w:rsidRPr="009C73E0">
        <w:rPr>
          <w:rFonts w:asciiTheme="majorHAnsi" w:hAnsiTheme="majorHAnsi"/>
        </w:rPr>
        <w:t xml:space="preserve">Katz, L. (2015). </w:t>
      </w:r>
      <w:r w:rsidRPr="009C73E0">
        <w:rPr>
          <w:rFonts w:asciiTheme="majorHAnsi" w:hAnsiTheme="majorHAnsi"/>
          <w:i/>
          <w:iCs/>
        </w:rPr>
        <w:t>Lively Minds: Distinctions between academic versus intellectual goals for young children</w:t>
      </w:r>
      <w:r w:rsidRPr="009C73E0">
        <w:rPr>
          <w:rFonts w:asciiTheme="majorHAnsi" w:hAnsiTheme="majorHAnsi"/>
        </w:rPr>
        <w:t>. Retrieved from http://deyproject.org/2015/04/09/lively-minds-distinctions-between-academic-versus-intellectual-goals-for-young-children/</w:t>
      </w:r>
    </w:p>
    <w:p w:rsidR="004A3F11" w:rsidRPr="009C73E0" w:rsidRDefault="004A3F11" w:rsidP="004A3F11">
      <w:pPr>
        <w:pStyle w:val="Bibliography"/>
        <w:rPr>
          <w:rFonts w:asciiTheme="majorHAnsi" w:hAnsiTheme="majorHAnsi"/>
        </w:rPr>
      </w:pPr>
      <w:r w:rsidRPr="009C73E0">
        <w:rPr>
          <w:rFonts w:asciiTheme="majorHAnsi" w:hAnsiTheme="majorHAnsi"/>
        </w:rPr>
        <w:t xml:space="preserve">Kornrich, S., &amp; Furstenberg, F. (2013). Investing in Children: Changes in Parental Spending on Children, 1972–2007. </w:t>
      </w:r>
      <w:r w:rsidRPr="009C73E0">
        <w:rPr>
          <w:rFonts w:asciiTheme="majorHAnsi" w:hAnsiTheme="majorHAnsi"/>
          <w:i/>
          <w:iCs/>
        </w:rPr>
        <w:t>Demography</w:t>
      </w:r>
      <w:r w:rsidRPr="009C73E0">
        <w:rPr>
          <w:rFonts w:asciiTheme="majorHAnsi" w:hAnsiTheme="majorHAnsi"/>
        </w:rPr>
        <w:t xml:space="preserve">, </w:t>
      </w:r>
      <w:r w:rsidRPr="009C73E0">
        <w:rPr>
          <w:rFonts w:asciiTheme="majorHAnsi" w:hAnsiTheme="majorHAnsi"/>
          <w:i/>
          <w:iCs/>
        </w:rPr>
        <w:t>50</w:t>
      </w:r>
      <w:r w:rsidRPr="009C73E0">
        <w:rPr>
          <w:rFonts w:asciiTheme="majorHAnsi" w:hAnsiTheme="majorHAnsi"/>
        </w:rPr>
        <w:t>(1), 1–23.</w:t>
      </w:r>
    </w:p>
    <w:p w:rsidR="004A3F11" w:rsidRPr="009C73E0" w:rsidRDefault="004A3F11" w:rsidP="004A3F11">
      <w:pPr>
        <w:pStyle w:val="Bibliography"/>
        <w:rPr>
          <w:rFonts w:asciiTheme="majorHAnsi" w:hAnsiTheme="majorHAnsi"/>
        </w:rPr>
      </w:pPr>
      <w:r w:rsidRPr="009C73E0">
        <w:rPr>
          <w:rFonts w:asciiTheme="majorHAnsi" w:hAnsiTheme="majorHAnsi"/>
        </w:rPr>
        <w:t xml:space="preserve">Magnuson, K. A., Ruhm, C., &amp; Waldfogel, J. (2007). The persistence of preschool effects: Do subsequent classroom experiences matter? </w:t>
      </w:r>
      <w:r w:rsidRPr="009C73E0">
        <w:rPr>
          <w:rFonts w:asciiTheme="majorHAnsi" w:hAnsiTheme="majorHAnsi"/>
          <w:i/>
          <w:iCs/>
        </w:rPr>
        <w:t>Early Childhood Research Quarterly</w:t>
      </w:r>
      <w:r w:rsidRPr="009C73E0">
        <w:rPr>
          <w:rFonts w:asciiTheme="majorHAnsi" w:hAnsiTheme="majorHAnsi"/>
        </w:rPr>
        <w:t xml:space="preserve">, </w:t>
      </w:r>
      <w:r w:rsidRPr="009C73E0">
        <w:rPr>
          <w:rFonts w:asciiTheme="majorHAnsi" w:hAnsiTheme="majorHAnsi"/>
          <w:i/>
          <w:iCs/>
        </w:rPr>
        <w:t>22</w:t>
      </w:r>
      <w:r w:rsidRPr="009C73E0">
        <w:rPr>
          <w:rFonts w:asciiTheme="majorHAnsi" w:hAnsiTheme="majorHAnsi"/>
        </w:rPr>
        <w:t>(1), 18–38.</w:t>
      </w:r>
    </w:p>
    <w:p w:rsidR="004A3F11" w:rsidRPr="009C73E0" w:rsidRDefault="004A3F11" w:rsidP="004A3F11">
      <w:pPr>
        <w:pStyle w:val="Bibliography"/>
        <w:rPr>
          <w:rFonts w:asciiTheme="majorHAnsi" w:hAnsiTheme="majorHAnsi"/>
        </w:rPr>
      </w:pPr>
      <w:r w:rsidRPr="009C73E0">
        <w:rPr>
          <w:rFonts w:asciiTheme="majorHAnsi" w:hAnsiTheme="majorHAnsi"/>
        </w:rPr>
        <w:t xml:space="preserve">Marcon, R. A. (1999). Differential impact of preschool models on development and early learning of inner-city children: A three-cohort study. </w:t>
      </w:r>
      <w:r w:rsidRPr="009C73E0">
        <w:rPr>
          <w:rFonts w:asciiTheme="majorHAnsi" w:hAnsiTheme="majorHAnsi"/>
          <w:i/>
          <w:iCs/>
        </w:rPr>
        <w:t>Developmental Psychology</w:t>
      </w:r>
      <w:r w:rsidRPr="009C73E0">
        <w:rPr>
          <w:rFonts w:asciiTheme="majorHAnsi" w:hAnsiTheme="majorHAnsi"/>
        </w:rPr>
        <w:t xml:space="preserve">, </w:t>
      </w:r>
      <w:r w:rsidRPr="009C73E0">
        <w:rPr>
          <w:rFonts w:asciiTheme="majorHAnsi" w:hAnsiTheme="majorHAnsi"/>
          <w:i/>
          <w:iCs/>
        </w:rPr>
        <w:t>35</w:t>
      </w:r>
      <w:r w:rsidRPr="009C73E0">
        <w:rPr>
          <w:rFonts w:asciiTheme="majorHAnsi" w:hAnsiTheme="majorHAnsi"/>
        </w:rPr>
        <w:t>(2), 358–375.</w:t>
      </w:r>
    </w:p>
    <w:p w:rsidR="004A3F11" w:rsidRPr="009C73E0" w:rsidRDefault="004A3F11" w:rsidP="004A3F11">
      <w:pPr>
        <w:pStyle w:val="Bibliography"/>
        <w:rPr>
          <w:rFonts w:asciiTheme="majorHAnsi" w:hAnsiTheme="majorHAnsi"/>
        </w:rPr>
      </w:pPr>
      <w:r w:rsidRPr="009C73E0">
        <w:rPr>
          <w:rFonts w:asciiTheme="majorHAnsi" w:hAnsiTheme="majorHAnsi"/>
        </w:rPr>
        <w:t xml:space="preserve">Miller, E., &amp; Almon, J. (2009). </w:t>
      </w:r>
      <w:r w:rsidRPr="009C73E0">
        <w:rPr>
          <w:rFonts w:asciiTheme="majorHAnsi" w:hAnsiTheme="majorHAnsi"/>
          <w:i/>
          <w:iCs/>
        </w:rPr>
        <w:t>Crisis in the Kindergarten:  Why Children Need to Play in School</w:t>
      </w:r>
      <w:r w:rsidRPr="009C73E0">
        <w:rPr>
          <w:rFonts w:asciiTheme="majorHAnsi" w:hAnsiTheme="majorHAnsi"/>
        </w:rPr>
        <w:t>. Alliance for Childhood.</w:t>
      </w:r>
    </w:p>
    <w:p w:rsidR="004A3F11" w:rsidRPr="009C73E0" w:rsidRDefault="004A3F11" w:rsidP="004A3F11">
      <w:pPr>
        <w:pStyle w:val="Bibliography"/>
        <w:rPr>
          <w:rFonts w:asciiTheme="majorHAnsi" w:hAnsiTheme="majorHAnsi"/>
        </w:rPr>
      </w:pPr>
      <w:r w:rsidRPr="009C73E0">
        <w:rPr>
          <w:rFonts w:asciiTheme="majorHAnsi" w:hAnsiTheme="majorHAnsi"/>
        </w:rPr>
        <w:t xml:space="preserve">Orenstein, P. (2009, April 29). Kindergarten Cram. </w:t>
      </w:r>
      <w:r w:rsidRPr="009C73E0">
        <w:rPr>
          <w:rFonts w:asciiTheme="majorHAnsi" w:hAnsiTheme="majorHAnsi"/>
          <w:i/>
          <w:iCs/>
        </w:rPr>
        <w:t>New York Times</w:t>
      </w:r>
      <w:r w:rsidRPr="009C73E0">
        <w:rPr>
          <w:rFonts w:asciiTheme="majorHAnsi" w:hAnsiTheme="majorHAnsi"/>
        </w:rPr>
        <w:t>. Retrieved from http://www.nytimes.com/2009/05/03/magazine/03wwln-lede-t.html?_r=0</w:t>
      </w:r>
    </w:p>
    <w:p w:rsidR="004A3F11" w:rsidRPr="009C73E0" w:rsidRDefault="004A3F11" w:rsidP="004A3F11">
      <w:pPr>
        <w:pStyle w:val="Bibliography"/>
        <w:rPr>
          <w:rFonts w:asciiTheme="majorHAnsi" w:hAnsiTheme="majorHAnsi"/>
        </w:rPr>
      </w:pPr>
      <w:r w:rsidRPr="009C73E0">
        <w:rPr>
          <w:rFonts w:asciiTheme="majorHAnsi" w:hAnsiTheme="majorHAnsi"/>
        </w:rPr>
        <w:t xml:space="preserve">Otterman, S. (2009, November 21). Tips for the Admissions Test ... to Kindergarten. </w:t>
      </w:r>
      <w:r w:rsidRPr="009C73E0">
        <w:rPr>
          <w:rFonts w:asciiTheme="majorHAnsi" w:hAnsiTheme="majorHAnsi"/>
          <w:i/>
          <w:iCs/>
        </w:rPr>
        <w:t>The New York Times</w:t>
      </w:r>
      <w:r w:rsidRPr="009C73E0">
        <w:rPr>
          <w:rFonts w:asciiTheme="majorHAnsi" w:hAnsiTheme="majorHAnsi"/>
        </w:rPr>
        <w:t>. Retrieved from http://www.nytimes.com/2009/11/21/nyregion/21testprep.html</w:t>
      </w:r>
    </w:p>
    <w:p w:rsidR="004A3F11" w:rsidRPr="009C73E0" w:rsidRDefault="004A3F11" w:rsidP="004A3F11">
      <w:pPr>
        <w:pStyle w:val="Bibliography"/>
        <w:rPr>
          <w:rFonts w:asciiTheme="majorHAnsi" w:hAnsiTheme="majorHAnsi"/>
        </w:rPr>
      </w:pPr>
      <w:r w:rsidRPr="009C73E0">
        <w:rPr>
          <w:rFonts w:asciiTheme="majorHAnsi" w:hAnsiTheme="majorHAnsi"/>
        </w:rPr>
        <w:t xml:space="preserve">Pianta, R. C., Cox, M. J., &amp; Snow, K. L. (2007). School Readiness and the Transition to Kindergarten in the Era of Accountability. </w:t>
      </w:r>
      <w:r w:rsidRPr="009C73E0">
        <w:rPr>
          <w:rFonts w:asciiTheme="majorHAnsi" w:hAnsiTheme="majorHAnsi"/>
          <w:i/>
          <w:iCs/>
        </w:rPr>
        <w:t>Brookes Publishing Company</w:t>
      </w:r>
      <w:r w:rsidRPr="009C73E0">
        <w:rPr>
          <w:rFonts w:asciiTheme="majorHAnsi" w:hAnsiTheme="majorHAnsi"/>
        </w:rPr>
        <w:t>, 384.</w:t>
      </w:r>
    </w:p>
    <w:p w:rsidR="004A3F11" w:rsidRPr="009C73E0" w:rsidRDefault="004A3F11" w:rsidP="004A3F11">
      <w:pPr>
        <w:pStyle w:val="Bibliography"/>
        <w:rPr>
          <w:rFonts w:asciiTheme="majorHAnsi" w:hAnsiTheme="majorHAnsi"/>
        </w:rPr>
      </w:pPr>
      <w:r w:rsidRPr="009C73E0">
        <w:rPr>
          <w:rFonts w:asciiTheme="majorHAnsi" w:hAnsiTheme="majorHAnsi"/>
        </w:rPr>
        <w:lastRenderedPageBreak/>
        <w:t xml:space="preserve">Pianta, R. C., La Paro, K., Payne, C., Cox, M. J., &amp; Bradley, R. (2002). The Relation of Kindergarten Classroom Environment to Teacher, Family, and School Characteristics and Child Outcomes. </w:t>
      </w:r>
      <w:r w:rsidRPr="009C73E0">
        <w:rPr>
          <w:rFonts w:asciiTheme="majorHAnsi" w:hAnsiTheme="majorHAnsi"/>
          <w:i/>
          <w:iCs/>
        </w:rPr>
        <w:t>The Elementary School Journal</w:t>
      </w:r>
      <w:r w:rsidRPr="009C73E0">
        <w:rPr>
          <w:rFonts w:asciiTheme="majorHAnsi" w:hAnsiTheme="majorHAnsi"/>
        </w:rPr>
        <w:t xml:space="preserve">, </w:t>
      </w:r>
      <w:r w:rsidRPr="009C73E0">
        <w:rPr>
          <w:rFonts w:asciiTheme="majorHAnsi" w:hAnsiTheme="majorHAnsi"/>
          <w:i/>
          <w:iCs/>
        </w:rPr>
        <w:t>102</w:t>
      </w:r>
      <w:r w:rsidRPr="009C73E0">
        <w:rPr>
          <w:rFonts w:asciiTheme="majorHAnsi" w:hAnsiTheme="majorHAnsi"/>
        </w:rPr>
        <w:t>(3), 225–238.</w:t>
      </w:r>
    </w:p>
    <w:p w:rsidR="004A3F11" w:rsidRPr="009C73E0" w:rsidRDefault="004A3F11" w:rsidP="004A3F11">
      <w:pPr>
        <w:pStyle w:val="Bibliography"/>
        <w:rPr>
          <w:rFonts w:asciiTheme="majorHAnsi" w:hAnsiTheme="majorHAnsi"/>
        </w:rPr>
      </w:pPr>
      <w:r w:rsidRPr="009C73E0">
        <w:rPr>
          <w:rFonts w:asciiTheme="majorHAnsi" w:hAnsiTheme="majorHAnsi"/>
        </w:rPr>
        <w:t>Pondiscio, R. (2015). Is Common Core too hard for Kindergarten? Retrieved from http://edexcellence.net/articles/is-common-core-too-hard-for-kindergarten</w:t>
      </w:r>
    </w:p>
    <w:p w:rsidR="004A3F11" w:rsidRPr="009C73E0" w:rsidRDefault="004A3F11" w:rsidP="004A3F11">
      <w:pPr>
        <w:pStyle w:val="Bibliography"/>
        <w:rPr>
          <w:rFonts w:asciiTheme="majorHAnsi" w:hAnsiTheme="majorHAnsi"/>
        </w:rPr>
      </w:pPr>
      <w:r w:rsidRPr="009C73E0">
        <w:rPr>
          <w:rFonts w:asciiTheme="majorHAnsi" w:hAnsiTheme="majorHAnsi"/>
        </w:rPr>
        <w:t xml:space="preserve">Ramey, &amp; Ramey. (2010). The Rug Rat Race. </w:t>
      </w:r>
      <w:r w:rsidRPr="009C73E0">
        <w:rPr>
          <w:rFonts w:asciiTheme="majorHAnsi" w:hAnsiTheme="majorHAnsi"/>
          <w:i/>
          <w:iCs/>
        </w:rPr>
        <w:t>Brookings Papers on Economic Activity</w:t>
      </w:r>
      <w:r w:rsidRPr="009C73E0">
        <w:rPr>
          <w:rFonts w:asciiTheme="majorHAnsi" w:hAnsiTheme="majorHAnsi"/>
        </w:rPr>
        <w:t xml:space="preserve">, </w:t>
      </w:r>
      <w:r w:rsidRPr="009C73E0">
        <w:rPr>
          <w:rFonts w:asciiTheme="majorHAnsi" w:hAnsiTheme="majorHAnsi"/>
          <w:i/>
          <w:iCs/>
        </w:rPr>
        <w:t>2010</w:t>
      </w:r>
      <w:r w:rsidRPr="009C73E0">
        <w:rPr>
          <w:rFonts w:asciiTheme="majorHAnsi" w:hAnsiTheme="majorHAnsi"/>
        </w:rPr>
        <w:t>(1), 129–176.</w:t>
      </w:r>
    </w:p>
    <w:p w:rsidR="004A3F11" w:rsidRPr="009C73E0" w:rsidRDefault="004A3F11" w:rsidP="004A3F11">
      <w:pPr>
        <w:pStyle w:val="Bibliography"/>
        <w:rPr>
          <w:rFonts w:asciiTheme="majorHAnsi" w:hAnsiTheme="majorHAnsi"/>
        </w:rPr>
      </w:pPr>
      <w:r w:rsidRPr="009C73E0">
        <w:rPr>
          <w:rFonts w:asciiTheme="majorHAnsi" w:hAnsiTheme="majorHAnsi"/>
        </w:rPr>
        <w:t>Raver, C. C., &amp; Knitzer, J. (2002). Ready to Enter: What Research Tells Policymakers About Strategies to Promote Social and Emotional School Readiness Among Three- and Four-Year-Old Children. Retrieved from http://academiccommons.columbia.edu/catalog/ac:127551</w:t>
      </w:r>
    </w:p>
    <w:p w:rsidR="004A3F11" w:rsidRPr="009C73E0" w:rsidRDefault="004A3F11" w:rsidP="004A3F11">
      <w:pPr>
        <w:pStyle w:val="Bibliography"/>
        <w:rPr>
          <w:rFonts w:asciiTheme="majorHAnsi" w:hAnsiTheme="majorHAnsi"/>
        </w:rPr>
      </w:pPr>
      <w:r w:rsidRPr="009C73E0">
        <w:rPr>
          <w:rFonts w:asciiTheme="majorHAnsi" w:hAnsiTheme="majorHAnsi"/>
        </w:rPr>
        <w:t xml:space="preserve">Reardon, S. F. (2011). The widening academic achievement gap between the rich and the poor: New evidence and possible explanations. In G. J. Duncan &amp; R. J. Murnane (Eds.), </w:t>
      </w:r>
      <w:r w:rsidRPr="009C73E0">
        <w:rPr>
          <w:rFonts w:asciiTheme="majorHAnsi" w:hAnsiTheme="majorHAnsi"/>
          <w:i/>
          <w:iCs/>
        </w:rPr>
        <w:t>Whither opportunity? Rising inequality, schools and children’s life chances</w:t>
      </w:r>
      <w:r w:rsidRPr="009C73E0">
        <w:rPr>
          <w:rFonts w:asciiTheme="majorHAnsi" w:hAnsiTheme="majorHAnsi"/>
        </w:rPr>
        <w:t xml:space="preserve"> (pp. 91–116). New York, NY: Russell Sage Foundation.</w:t>
      </w:r>
    </w:p>
    <w:p w:rsidR="004A3F11" w:rsidRPr="009C73E0" w:rsidRDefault="004A3F11" w:rsidP="004A3F11">
      <w:pPr>
        <w:pStyle w:val="Bibliography"/>
        <w:rPr>
          <w:rFonts w:asciiTheme="majorHAnsi" w:hAnsiTheme="majorHAnsi"/>
        </w:rPr>
      </w:pPr>
      <w:r w:rsidRPr="009C73E0">
        <w:rPr>
          <w:rFonts w:asciiTheme="majorHAnsi" w:hAnsiTheme="majorHAnsi"/>
        </w:rPr>
        <w:t xml:space="preserve">Russell. (2011). From Child’s Garden to Academic Press: The Role of Shifting Institutional Logics in Redefining Kindergarten Education. </w:t>
      </w:r>
      <w:r w:rsidRPr="009C73E0">
        <w:rPr>
          <w:rFonts w:asciiTheme="majorHAnsi" w:hAnsiTheme="majorHAnsi"/>
          <w:i/>
          <w:iCs/>
        </w:rPr>
        <w:t>American Educational Research Journal</w:t>
      </w:r>
      <w:r w:rsidRPr="009C73E0">
        <w:rPr>
          <w:rFonts w:asciiTheme="majorHAnsi" w:hAnsiTheme="majorHAnsi"/>
        </w:rPr>
        <w:t>. http://doi.org/10.3102/0002831210372135</w:t>
      </w:r>
    </w:p>
    <w:p w:rsidR="004A3F11" w:rsidRPr="009C73E0" w:rsidRDefault="004A3F11" w:rsidP="004A3F11">
      <w:pPr>
        <w:pStyle w:val="Bibliography"/>
        <w:rPr>
          <w:rFonts w:asciiTheme="majorHAnsi" w:hAnsiTheme="majorHAnsi"/>
        </w:rPr>
      </w:pPr>
      <w:r w:rsidRPr="009C73E0">
        <w:rPr>
          <w:rFonts w:asciiTheme="majorHAnsi" w:hAnsiTheme="majorHAnsi"/>
        </w:rPr>
        <w:t xml:space="preserve">Russell, J. L. (2007). </w:t>
      </w:r>
      <w:r w:rsidRPr="009C73E0">
        <w:rPr>
          <w:rFonts w:asciiTheme="majorHAnsi" w:hAnsiTheme="majorHAnsi"/>
          <w:i/>
          <w:iCs/>
        </w:rPr>
        <w:t>Not kid stuff anymore? Institutional change in kindergarten education</w:t>
      </w:r>
      <w:r w:rsidRPr="009C73E0">
        <w:rPr>
          <w:rFonts w:asciiTheme="majorHAnsi" w:hAnsiTheme="majorHAnsi"/>
        </w:rPr>
        <w:t>. University of California, Berkeley.</w:t>
      </w:r>
    </w:p>
    <w:p w:rsidR="004A3F11" w:rsidRPr="009C73E0" w:rsidRDefault="004A3F11" w:rsidP="004A3F11">
      <w:pPr>
        <w:pStyle w:val="Bibliography"/>
        <w:rPr>
          <w:rFonts w:asciiTheme="majorHAnsi" w:hAnsiTheme="majorHAnsi"/>
        </w:rPr>
      </w:pPr>
      <w:r w:rsidRPr="009C73E0">
        <w:rPr>
          <w:rFonts w:asciiTheme="majorHAnsi" w:hAnsiTheme="majorHAnsi"/>
        </w:rPr>
        <w:t xml:space="preserve">Shonkoff, J. P., &amp; Phillips, D. (2000). </w:t>
      </w:r>
      <w:r w:rsidRPr="009C73E0">
        <w:rPr>
          <w:rFonts w:asciiTheme="majorHAnsi" w:hAnsiTheme="majorHAnsi"/>
          <w:i/>
          <w:iCs/>
        </w:rPr>
        <w:t>From neurons to neighborhoods: The science of early childhood development</w:t>
      </w:r>
      <w:r w:rsidRPr="009C73E0">
        <w:rPr>
          <w:rFonts w:asciiTheme="majorHAnsi" w:hAnsiTheme="majorHAnsi"/>
        </w:rPr>
        <w:t>. Washington, DC: National Academy Press.</w:t>
      </w:r>
    </w:p>
    <w:p w:rsidR="004A3F11" w:rsidRPr="009C73E0" w:rsidRDefault="004A3F11" w:rsidP="004A3F11">
      <w:pPr>
        <w:pStyle w:val="Bibliography"/>
        <w:rPr>
          <w:rFonts w:asciiTheme="majorHAnsi" w:hAnsiTheme="majorHAnsi"/>
        </w:rPr>
      </w:pPr>
      <w:r w:rsidRPr="009C73E0">
        <w:rPr>
          <w:rFonts w:asciiTheme="majorHAnsi" w:hAnsiTheme="majorHAnsi"/>
        </w:rPr>
        <w:t>Snow, K. L., &amp; Pizzolongo, P. (2014). Not Yesterday’s Kindergarten. Retrieved from http://www.naeyc.org/blogs/gclarke/2014/02/not-yesterday%E2%80%99s-kindergarten</w:t>
      </w:r>
    </w:p>
    <w:p w:rsidR="004A3F11" w:rsidRPr="009C73E0" w:rsidRDefault="004A3F11" w:rsidP="004A3F11">
      <w:pPr>
        <w:pStyle w:val="Bibliography"/>
        <w:rPr>
          <w:rFonts w:asciiTheme="majorHAnsi" w:hAnsiTheme="majorHAnsi"/>
        </w:rPr>
      </w:pPr>
      <w:r w:rsidRPr="009C73E0">
        <w:rPr>
          <w:rFonts w:asciiTheme="majorHAnsi" w:hAnsiTheme="majorHAnsi"/>
        </w:rPr>
        <w:lastRenderedPageBreak/>
        <w:t xml:space="preserve">Stenson, J. (2010, July 30). Tutoring tots?  Some kids prep for kindergarten. </w:t>
      </w:r>
      <w:r w:rsidRPr="009C73E0">
        <w:rPr>
          <w:rFonts w:asciiTheme="majorHAnsi" w:hAnsiTheme="majorHAnsi"/>
          <w:i/>
          <w:iCs/>
        </w:rPr>
        <w:t>MSNBC</w:t>
      </w:r>
      <w:r w:rsidRPr="009C73E0">
        <w:rPr>
          <w:rFonts w:asciiTheme="majorHAnsi" w:hAnsiTheme="majorHAnsi"/>
        </w:rPr>
        <w:t>. Retrieved from http://www.nbcnews.com/id/32404017/ns/health-childrens_health/t/tutoring-tots-some-kids-prep-kindergarten/#.Ut20RLROlpg</w:t>
      </w:r>
    </w:p>
    <w:p w:rsidR="004A3F11" w:rsidRPr="009C73E0" w:rsidRDefault="004A3F11" w:rsidP="004A3F11">
      <w:pPr>
        <w:pStyle w:val="Bibliography"/>
        <w:rPr>
          <w:rFonts w:asciiTheme="majorHAnsi" w:hAnsiTheme="majorHAnsi"/>
        </w:rPr>
      </w:pPr>
      <w:r w:rsidRPr="009C73E0">
        <w:rPr>
          <w:rFonts w:asciiTheme="majorHAnsi" w:hAnsiTheme="majorHAnsi"/>
        </w:rPr>
        <w:t xml:space="preserve">Stipek, D. (2006). No child left behind comes to preschool. </w:t>
      </w:r>
      <w:r w:rsidRPr="009C73E0">
        <w:rPr>
          <w:rFonts w:asciiTheme="majorHAnsi" w:hAnsiTheme="majorHAnsi"/>
          <w:i/>
          <w:iCs/>
        </w:rPr>
        <w:t>The Elementary School Journal</w:t>
      </w:r>
      <w:r w:rsidRPr="009C73E0">
        <w:rPr>
          <w:rFonts w:asciiTheme="majorHAnsi" w:hAnsiTheme="majorHAnsi"/>
        </w:rPr>
        <w:t xml:space="preserve">, </w:t>
      </w:r>
      <w:r w:rsidRPr="009C73E0">
        <w:rPr>
          <w:rFonts w:asciiTheme="majorHAnsi" w:hAnsiTheme="majorHAnsi"/>
          <w:i/>
          <w:iCs/>
        </w:rPr>
        <w:t>106</w:t>
      </w:r>
      <w:r w:rsidRPr="009C73E0">
        <w:rPr>
          <w:rFonts w:asciiTheme="majorHAnsi" w:hAnsiTheme="majorHAnsi"/>
        </w:rPr>
        <w:t>(5), 455–466.</w:t>
      </w:r>
    </w:p>
    <w:p w:rsidR="004A3F11" w:rsidRPr="009C73E0" w:rsidRDefault="004A3F11" w:rsidP="004A3F11">
      <w:pPr>
        <w:pStyle w:val="Bibliography"/>
        <w:rPr>
          <w:rFonts w:asciiTheme="majorHAnsi" w:hAnsiTheme="majorHAnsi"/>
        </w:rPr>
      </w:pPr>
      <w:r w:rsidRPr="009C73E0">
        <w:rPr>
          <w:rFonts w:asciiTheme="majorHAnsi" w:hAnsiTheme="majorHAnsi"/>
        </w:rPr>
        <w:t xml:space="preserve">Stipek, D., Feiler, R., Daniels, D., &amp; Milburn, S. (1995). Effects of Different Instructional Approaches on Young Children’s Achievement and Motivation. </w:t>
      </w:r>
      <w:r w:rsidRPr="009C73E0">
        <w:rPr>
          <w:rFonts w:asciiTheme="majorHAnsi" w:hAnsiTheme="majorHAnsi"/>
          <w:i/>
          <w:iCs/>
        </w:rPr>
        <w:t>Child Development</w:t>
      </w:r>
      <w:r w:rsidRPr="009C73E0">
        <w:rPr>
          <w:rFonts w:asciiTheme="majorHAnsi" w:hAnsiTheme="majorHAnsi"/>
        </w:rPr>
        <w:t xml:space="preserve">, </w:t>
      </w:r>
      <w:r w:rsidRPr="009C73E0">
        <w:rPr>
          <w:rFonts w:asciiTheme="majorHAnsi" w:hAnsiTheme="majorHAnsi"/>
          <w:i/>
          <w:iCs/>
        </w:rPr>
        <w:t>66</w:t>
      </w:r>
      <w:r w:rsidRPr="009C73E0">
        <w:rPr>
          <w:rFonts w:asciiTheme="majorHAnsi" w:hAnsiTheme="majorHAnsi"/>
        </w:rPr>
        <w:t>(1), 209–223. http://doi.org/10.1111/j.1467-8624.1995.tb00866.x</w:t>
      </w:r>
    </w:p>
    <w:p w:rsidR="004A3F11" w:rsidRPr="009C73E0" w:rsidRDefault="004A3F11" w:rsidP="004A3F11">
      <w:pPr>
        <w:pStyle w:val="Bibliography"/>
        <w:rPr>
          <w:rFonts w:asciiTheme="majorHAnsi" w:hAnsiTheme="majorHAnsi"/>
        </w:rPr>
      </w:pPr>
      <w:r w:rsidRPr="009C73E0">
        <w:rPr>
          <w:rFonts w:asciiTheme="majorHAnsi" w:hAnsiTheme="majorHAnsi"/>
        </w:rPr>
        <w:t xml:space="preserve">Tyre, P. (2006, September 10). The New First Grade:  Too Much Too Soon. </w:t>
      </w:r>
      <w:r w:rsidRPr="009C73E0">
        <w:rPr>
          <w:rFonts w:asciiTheme="majorHAnsi" w:hAnsiTheme="majorHAnsi"/>
          <w:i/>
          <w:iCs/>
        </w:rPr>
        <w:t>Newsweek</w:t>
      </w:r>
      <w:r w:rsidRPr="009C73E0">
        <w:rPr>
          <w:rFonts w:asciiTheme="majorHAnsi" w:hAnsiTheme="majorHAnsi"/>
        </w:rPr>
        <w:t>. Retrieved from http://www.newsweek.com/new-first-grade-too-much-too-soon-109667</w:t>
      </w:r>
    </w:p>
    <w:p w:rsidR="004A3F11" w:rsidRPr="009C73E0" w:rsidRDefault="004A3F11" w:rsidP="004A3F11">
      <w:pPr>
        <w:pStyle w:val="Bibliography"/>
        <w:rPr>
          <w:rFonts w:asciiTheme="majorHAnsi" w:hAnsiTheme="majorHAnsi"/>
        </w:rPr>
      </w:pPr>
      <w:r w:rsidRPr="009C73E0">
        <w:rPr>
          <w:rFonts w:asciiTheme="majorHAnsi" w:hAnsiTheme="majorHAnsi"/>
        </w:rPr>
        <w:t xml:space="preserve">Vise, D. de. (2007, May 23). More Work, Less Play in Kindergarten. </w:t>
      </w:r>
      <w:r w:rsidRPr="009C73E0">
        <w:rPr>
          <w:rFonts w:asciiTheme="majorHAnsi" w:hAnsiTheme="majorHAnsi"/>
          <w:i/>
          <w:iCs/>
        </w:rPr>
        <w:t>The Washington Post</w:t>
      </w:r>
      <w:r w:rsidRPr="009C73E0">
        <w:rPr>
          <w:rFonts w:asciiTheme="majorHAnsi" w:hAnsiTheme="majorHAnsi"/>
        </w:rPr>
        <w:t>. Retrieved from http://www.washingtonpost.com/wp-dyn/content/article/2007/05/22/AR2007052201696.html</w:t>
      </w:r>
    </w:p>
    <w:p w:rsidR="004A3F11" w:rsidRPr="009C73E0" w:rsidRDefault="004A3F11" w:rsidP="004A3F11">
      <w:pPr>
        <w:pStyle w:val="Bibliography"/>
        <w:rPr>
          <w:rFonts w:asciiTheme="majorHAnsi" w:hAnsiTheme="majorHAnsi"/>
        </w:rPr>
      </w:pPr>
      <w:r w:rsidRPr="009C73E0">
        <w:rPr>
          <w:rFonts w:asciiTheme="majorHAnsi" w:hAnsiTheme="majorHAnsi"/>
        </w:rPr>
        <w:t xml:space="preserve">Watts, T. W., Duncan, G. J., Siegler, R. S., &amp; Davis-Kean, P. E. (2014). What’s Past Is Prologue Relations Between Early Mathematics Knowledge and High School Achievement. </w:t>
      </w:r>
      <w:r w:rsidRPr="009C73E0">
        <w:rPr>
          <w:rFonts w:asciiTheme="majorHAnsi" w:hAnsiTheme="majorHAnsi"/>
          <w:i/>
          <w:iCs/>
        </w:rPr>
        <w:t>Educational Researcher</w:t>
      </w:r>
      <w:r w:rsidRPr="009C73E0">
        <w:rPr>
          <w:rFonts w:asciiTheme="majorHAnsi" w:hAnsiTheme="majorHAnsi"/>
        </w:rPr>
        <w:t xml:space="preserve">, </w:t>
      </w:r>
      <w:r w:rsidRPr="009C73E0">
        <w:rPr>
          <w:rFonts w:asciiTheme="majorHAnsi" w:hAnsiTheme="majorHAnsi"/>
          <w:i/>
          <w:iCs/>
        </w:rPr>
        <w:t>43</w:t>
      </w:r>
      <w:r w:rsidRPr="009C73E0">
        <w:rPr>
          <w:rFonts w:asciiTheme="majorHAnsi" w:hAnsiTheme="majorHAnsi"/>
        </w:rPr>
        <w:t>(7), 352–360.</w:t>
      </w:r>
    </w:p>
    <w:p w:rsidR="004A3F11" w:rsidRPr="009C73E0" w:rsidRDefault="004A3F11" w:rsidP="004A3F11">
      <w:pPr>
        <w:pStyle w:val="Bibliography"/>
        <w:rPr>
          <w:rFonts w:asciiTheme="majorHAnsi" w:hAnsiTheme="majorHAnsi"/>
        </w:rPr>
      </w:pPr>
      <w:r w:rsidRPr="009C73E0">
        <w:rPr>
          <w:rFonts w:asciiTheme="majorHAnsi" w:hAnsiTheme="majorHAnsi"/>
        </w:rPr>
        <w:t>Yoshikawa, H., Weiland, C., Brooks-Gunn, J., Burchinal, M., Espinosa, L. M., Gormley, W. T., … Zaslow, M. J. (2013). Investing in Our Future: The Evidence Base on Preschool Education.</w:t>
      </w:r>
    </w:p>
    <w:p w:rsidR="004A3F11" w:rsidRPr="009C73E0" w:rsidRDefault="004A3F11" w:rsidP="004A3F11">
      <w:pPr>
        <w:pStyle w:val="Bibliography"/>
        <w:rPr>
          <w:rFonts w:asciiTheme="majorHAnsi" w:hAnsiTheme="majorHAnsi"/>
        </w:rPr>
      </w:pPr>
      <w:r w:rsidRPr="009C73E0">
        <w:rPr>
          <w:rFonts w:asciiTheme="majorHAnsi" w:hAnsiTheme="majorHAnsi"/>
        </w:rPr>
        <w:t xml:space="preserve">Zigler, E. F. (1987). Formal schooling for four-year-olds? No. </w:t>
      </w:r>
      <w:r w:rsidRPr="009C73E0">
        <w:rPr>
          <w:rFonts w:asciiTheme="majorHAnsi" w:hAnsiTheme="majorHAnsi"/>
          <w:i/>
          <w:iCs/>
        </w:rPr>
        <w:t>American Psychologist</w:t>
      </w:r>
      <w:r w:rsidRPr="009C73E0">
        <w:rPr>
          <w:rFonts w:asciiTheme="majorHAnsi" w:hAnsiTheme="majorHAnsi"/>
        </w:rPr>
        <w:t xml:space="preserve">, </w:t>
      </w:r>
      <w:r w:rsidRPr="009C73E0">
        <w:rPr>
          <w:rFonts w:asciiTheme="majorHAnsi" w:hAnsiTheme="majorHAnsi"/>
          <w:i/>
          <w:iCs/>
        </w:rPr>
        <w:t>42</w:t>
      </w:r>
      <w:r w:rsidRPr="009C73E0">
        <w:rPr>
          <w:rFonts w:asciiTheme="majorHAnsi" w:hAnsiTheme="majorHAnsi"/>
        </w:rPr>
        <w:t>(3), 254–260. http://doi.org/10.1037/0003-066X.42.3.254</w:t>
      </w:r>
    </w:p>
    <w:p w:rsidR="004A3F11" w:rsidRPr="009C73E0" w:rsidRDefault="004A3F11" w:rsidP="004A3F11">
      <w:pPr>
        <w:pStyle w:val="Bibliography"/>
        <w:rPr>
          <w:rFonts w:asciiTheme="majorHAnsi" w:hAnsiTheme="majorHAnsi"/>
        </w:rPr>
      </w:pPr>
      <w:r w:rsidRPr="009C73E0">
        <w:rPr>
          <w:rFonts w:asciiTheme="majorHAnsi" w:hAnsiTheme="majorHAnsi"/>
        </w:rPr>
        <w:t xml:space="preserve">Zigler, E. F., &amp; Bishop-Josef, S. J. (2006). The cognitive child versus the whole child: Lessons from 40 years of Head Start. </w:t>
      </w:r>
      <w:r w:rsidRPr="009C73E0">
        <w:rPr>
          <w:rFonts w:asciiTheme="majorHAnsi" w:hAnsiTheme="majorHAnsi"/>
          <w:i/>
          <w:iCs/>
        </w:rPr>
        <w:t>Play= Learning: How Play Motivates and Enhances Children’s Cognitive and Social-Emotional Growth</w:t>
      </w:r>
      <w:r w:rsidRPr="009C73E0">
        <w:rPr>
          <w:rFonts w:asciiTheme="majorHAnsi" w:hAnsiTheme="majorHAnsi"/>
        </w:rPr>
        <w:t>, 15–35.</w:t>
      </w:r>
    </w:p>
    <w:p w:rsidR="00672789" w:rsidRDefault="008E3910" w:rsidP="00162B54">
      <w:pPr>
        <w:pStyle w:val="Bibliography"/>
        <w:ind w:left="0"/>
        <w:rPr>
          <w:rFonts w:asciiTheme="majorHAnsi" w:hAnsiTheme="majorHAnsi"/>
          <w:sz w:val="24"/>
          <w:szCs w:val="24"/>
        </w:rPr>
      </w:pPr>
      <w:r w:rsidRPr="009C73E0">
        <w:rPr>
          <w:rFonts w:asciiTheme="majorHAnsi" w:hAnsiTheme="majorHAnsi"/>
          <w:sz w:val="24"/>
          <w:szCs w:val="24"/>
        </w:rPr>
        <w:fldChar w:fldCharType="end"/>
      </w:r>
    </w:p>
    <w:p w:rsidR="009C73E0" w:rsidRPr="009C73E0" w:rsidRDefault="009C73E0" w:rsidP="009C73E0"/>
    <w:p w:rsidR="00BE2857" w:rsidRPr="00DA5B43" w:rsidRDefault="001A1081" w:rsidP="00672789">
      <w:pPr>
        <w:rPr>
          <w:rFonts w:asciiTheme="majorHAnsi" w:hAnsiTheme="majorHAnsi"/>
          <w:b/>
          <w:sz w:val="24"/>
          <w:szCs w:val="24"/>
        </w:rPr>
      </w:pPr>
      <w:ins w:id="8" w:author="Author">
        <w:r>
          <w:rPr>
            <w:rFonts w:asciiTheme="majorHAnsi" w:hAnsiTheme="majorHAnsi"/>
            <w:b/>
            <w:noProof/>
            <w:sz w:val="24"/>
            <w:szCs w:val="24"/>
            <w:rPrChange w:id="9">
              <w:rPr>
                <w:noProof/>
              </w:rPr>
            </w:rPrChange>
          </w:rPr>
          <w:lastRenderedPageBreak/>
          <w:drawing>
            <wp:anchor distT="0" distB="0" distL="114300" distR="114300" simplePos="0" relativeHeight="251659264" behindDoc="0" locked="0" layoutInCell="1" allowOverlap="1">
              <wp:simplePos x="0" y="0"/>
              <wp:positionH relativeFrom="column">
                <wp:posOffset>145510</wp:posOffset>
              </wp:positionH>
              <wp:positionV relativeFrom="paragraph">
                <wp:posOffset>223736</wp:posOffset>
              </wp:positionV>
              <wp:extent cx="4623151" cy="3453319"/>
              <wp:effectExtent l="19050" t="0" r="5999" b="0"/>
              <wp:wrapNone/>
              <wp:docPr id="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l="54521" t="9615" r="10861" b="1255"/>
                      <a:stretch>
                        <a:fillRect/>
                      </a:stretch>
                    </pic:blipFill>
                    <pic:spPr bwMode="auto">
                      <a:xfrm>
                        <a:off x="0" y="0"/>
                        <a:ext cx="4623151" cy="3453319"/>
                      </a:xfrm>
                      <a:prstGeom prst="rect">
                        <a:avLst/>
                      </a:prstGeom>
                      <a:noFill/>
                      <a:ln w="9525">
                        <a:noFill/>
                        <a:miter lim="800000"/>
                        <a:headEnd/>
                        <a:tailEnd/>
                      </a:ln>
                    </pic:spPr>
                  </pic:pic>
                </a:graphicData>
              </a:graphic>
            </wp:anchor>
          </w:drawing>
        </w:r>
      </w:ins>
      <w:r w:rsidR="00BE2857" w:rsidRPr="00DA5B43">
        <w:rPr>
          <w:rFonts w:asciiTheme="majorHAnsi" w:hAnsiTheme="majorHAnsi"/>
          <w:b/>
          <w:sz w:val="24"/>
          <w:szCs w:val="24"/>
        </w:rPr>
        <w:t>Figure 1</w:t>
      </w:r>
    </w:p>
    <w:p w:rsidR="00390EE7" w:rsidRDefault="00390EE7" w:rsidP="00672789">
      <w:pPr>
        <w:rPr>
          <w:rFonts w:asciiTheme="majorHAnsi" w:hAnsiTheme="majorHAnsi"/>
          <w:b/>
          <w:sz w:val="24"/>
          <w:szCs w:val="24"/>
        </w:rPr>
      </w:pPr>
    </w:p>
    <w:p w:rsidR="00390EE7" w:rsidRDefault="00390EE7" w:rsidP="00672789">
      <w:pPr>
        <w:rPr>
          <w:rFonts w:asciiTheme="majorHAnsi" w:hAnsiTheme="majorHAnsi"/>
          <w:b/>
          <w:sz w:val="24"/>
          <w:szCs w:val="24"/>
        </w:rPr>
      </w:pPr>
    </w:p>
    <w:p w:rsidR="00390EE7" w:rsidRDefault="00390EE7" w:rsidP="00672789">
      <w:pPr>
        <w:rPr>
          <w:rFonts w:asciiTheme="majorHAnsi" w:hAnsiTheme="majorHAnsi"/>
          <w:b/>
          <w:sz w:val="24"/>
          <w:szCs w:val="24"/>
        </w:rPr>
      </w:pPr>
    </w:p>
    <w:p w:rsidR="00390EE7" w:rsidRDefault="00390EE7" w:rsidP="00672789">
      <w:pPr>
        <w:rPr>
          <w:rFonts w:asciiTheme="majorHAnsi" w:hAnsiTheme="majorHAnsi"/>
          <w:b/>
          <w:sz w:val="24"/>
          <w:szCs w:val="24"/>
        </w:rPr>
      </w:pPr>
    </w:p>
    <w:p w:rsidR="00390EE7" w:rsidRDefault="00390EE7" w:rsidP="00672789">
      <w:pPr>
        <w:rPr>
          <w:rFonts w:asciiTheme="majorHAnsi" w:hAnsiTheme="majorHAnsi"/>
          <w:b/>
          <w:sz w:val="24"/>
          <w:szCs w:val="24"/>
        </w:rPr>
      </w:pPr>
    </w:p>
    <w:p w:rsidR="00390EE7" w:rsidRDefault="00390EE7" w:rsidP="00672789">
      <w:pPr>
        <w:rPr>
          <w:rFonts w:asciiTheme="majorHAnsi" w:hAnsiTheme="majorHAnsi"/>
          <w:b/>
          <w:sz w:val="24"/>
          <w:szCs w:val="24"/>
        </w:rPr>
      </w:pPr>
    </w:p>
    <w:p w:rsidR="00390EE7" w:rsidRDefault="00390EE7" w:rsidP="00672789">
      <w:pPr>
        <w:rPr>
          <w:rFonts w:asciiTheme="majorHAnsi" w:hAnsiTheme="majorHAnsi"/>
          <w:b/>
          <w:sz w:val="24"/>
          <w:szCs w:val="24"/>
        </w:rPr>
      </w:pPr>
    </w:p>
    <w:p w:rsidR="00390EE7" w:rsidRDefault="00390EE7" w:rsidP="00672789">
      <w:pPr>
        <w:rPr>
          <w:rFonts w:asciiTheme="majorHAnsi" w:hAnsiTheme="majorHAnsi"/>
          <w:b/>
          <w:sz w:val="24"/>
          <w:szCs w:val="24"/>
        </w:rPr>
      </w:pPr>
    </w:p>
    <w:p w:rsidR="00390EE7" w:rsidRDefault="00390EE7" w:rsidP="00672789">
      <w:pPr>
        <w:rPr>
          <w:rFonts w:asciiTheme="majorHAnsi" w:hAnsiTheme="majorHAnsi"/>
          <w:b/>
          <w:sz w:val="24"/>
          <w:szCs w:val="24"/>
        </w:rPr>
      </w:pPr>
    </w:p>
    <w:p w:rsidR="00390EE7" w:rsidRDefault="00390EE7" w:rsidP="00672789">
      <w:pPr>
        <w:rPr>
          <w:rFonts w:asciiTheme="majorHAnsi" w:hAnsiTheme="majorHAnsi"/>
          <w:b/>
          <w:sz w:val="24"/>
          <w:szCs w:val="24"/>
        </w:rPr>
      </w:pPr>
    </w:p>
    <w:p w:rsidR="00390EE7" w:rsidRDefault="00390EE7" w:rsidP="00672789">
      <w:pPr>
        <w:rPr>
          <w:rFonts w:asciiTheme="majorHAnsi" w:hAnsiTheme="majorHAnsi"/>
          <w:b/>
          <w:sz w:val="24"/>
          <w:szCs w:val="24"/>
        </w:rPr>
      </w:pPr>
    </w:p>
    <w:p w:rsidR="00BE2857" w:rsidRPr="00DA5B43" w:rsidRDefault="00BE2857" w:rsidP="00672789">
      <w:pPr>
        <w:rPr>
          <w:rFonts w:asciiTheme="majorHAnsi" w:hAnsiTheme="majorHAnsi"/>
          <w:b/>
          <w:sz w:val="24"/>
          <w:szCs w:val="24"/>
        </w:rPr>
      </w:pPr>
    </w:p>
    <w:p w:rsidR="00BE2857" w:rsidRPr="00DA5B43" w:rsidRDefault="00BE2857" w:rsidP="00672789">
      <w:pPr>
        <w:rPr>
          <w:rFonts w:asciiTheme="majorHAnsi" w:hAnsiTheme="majorHAnsi"/>
          <w:b/>
          <w:sz w:val="24"/>
          <w:szCs w:val="24"/>
        </w:rPr>
      </w:pPr>
      <w:r w:rsidRPr="00DA5B43">
        <w:rPr>
          <w:rFonts w:asciiTheme="majorHAnsi" w:hAnsiTheme="majorHAnsi"/>
          <w:b/>
          <w:sz w:val="24"/>
          <w:szCs w:val="24"/>
        </w:rPr>
        <w:t>Figure 2</w:t>
      </w:r>
    </w:p>
    <w:p w:rsidR="00672789" w:rsidRPr="00DA5B43" w:rsidRDefault="001A1081" w:rsidP="00BE2857">
      <w:pPr>
        <w:rPr>
          <w:rFonts w:asciiTheme="majorHAnsi" w:hAnsiTheme="majorHAnsi"/>
        </w:rPr>
      </w:pPr>
      <w:ins w:id="10" w:author="Author">
        <w:r>
          <w:rPr>
            <w:rFonts w:asciiTheme="majorHAnsi" w:hAnsiTheme="majorHAnsi"/>
            <w:noProof/>
            <w:rPrChange w:id="11">
              <w:rPr>
                <w:noProof/>
              </w:rPr>
            </w:rPrChange>
          </w:rPr>
          <w:drawing>
            <wp:anchor distT="0" distB="0" distL="114300" distR="114300" simplePos="0" relativeHeight="251660288" behindDoc="0" locked="0" layoutInCell="1" allowOverlap="1">
              <wp:simplePos x="0" y="0"/>
              <wp:positionH relativeFrom="column">
                <wp:posOffset>48233</wp:posOffset>
              </wp:positionH>
              <wp:positionV relativeFrom="paragraph">
                <wp:posOffset>4999</wp:posOffset>
              </wp:positionV>
              <wp:extent cx="4582335" cy="3482502"/>
              <wp:effectExtent l="19050" t="0" r="8715"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l="54839" t="10683" r="10892" b="990"/>
                      <a:stretch>
                        <a:fillRect/>
                      </a:stretch>
                    </pic:blipFill>
                    <pic:spPr bwMode="auto">
                      <a:xfrm>
                        <a:off x="0" y="0"/>
                        <a:ext cx="4582335" cy="3482502"/>
                      </a:xfrm>
                      <a:prstGeom prst="rect">
                        <a:avLst/>
                      </a:prstGeom>
                      <a:noFill/>
                      <a:ln w="9525">
                        <a:noFill/>
                        <a:miter lim="800000"/>
                        <a:headEnd/>
                        <a:tailEnd/>
                      </a:ln>
                    </pic:spPr>
                  </pic:pic>
                </a:graphicData>
              </a:graphic>
            </wp:anchor>
          </w:drawing>
        </w:r>
      </w:ins>
      <w:r w:rsidR="00672789" w:rsidRPr="00DA5B43">
        <w:rPr>
          <w:rFonts w:asciiTheme="majorHAnsi" w:hAnsiTheme="majorHAnsi"/>
        </w:rPr>
        <w:br w:type="page"/>
      </w:r>
    </w:p>
    <w:tbl>
      <w:tblPr>
        <w:tblW w:w="8295" w:type="dxa"/>
        <w:tblInd w:w="93" w:type="dxa"/>
        <w:tblLook w:val="04A0"/>
      </w:tblPr>
      <w:tblGrid>
        <w:gridCol w:w="5787"/>
        <w:gridCol w:w="690"/>
        <w:gridCol w:w="690"/>
        <w:gridCol w:w="1222"/>
      </w:tblGrid>
      <w:tr w:rsidR="002D6917" w:rsidRPr="00F412B1" w:rsidTr="00151000">
        <w:trPr>
          <w:trHeight w:val="561"/>
        </w:trPr>
        <w:tc>
          <w:tcPr>
            <w:tcW w:w="8294" w:type="dxa"/>
            <w:gridSpan w:val="4"/>
            <w:tcBorders>
              <w:top w:val="nil"/>
              <w:left w:val="nil"/>
              <w:bottom w:val="single" w:sz="12" w:space="0" w:color="auto"/>
              <w:right w:val="nil"/>
            </w:tcBorders>
            <w:shd w:val="clear" w:color="000000" w:fill="FFFFFF"/>
            <w:vAlign w:val="bottom"/>
            <w:hideMark/>
          </w:tcPr>
          <w:p w:rsidR="002D6917" w:rsidRPr="00F412B1" w:rsidRDefault="002D6917" w:rsidP="002D6917">
            <w:pPr>
              <w:spacing w:after="0" w:line="240" w:lineRule="auto"/>
              <w:rPr>
                <w:rFonts w:asciiTheme="majorHAnsi" w:eastAsia="Times New Roman" w:hAnsiTheme="majorHAnsi" w:cs="Arial"/>
                <w:b/>
                <w:bCs/>
                <w:sz w:val="20"/>
                <w:szCs w:val="20"/>
              </w:rPr>
            </w:pPr>
            <w:r w:rsidRPr="00F412B1">
              <w:rPr>
                <w:rFonts w:asciiTheme="majorHAnsi" w:eastAsia="Times New Roman" w:hAnsiTheme="majorHAnsi" w:cs="Arial"/>
                <w:b/>
                <w:bCs/>
                <w:sz w:val="20"/>
                <w:szCs w:val="20"/>
              </w:rPr>
              <w:lastRenderedPageBreak/>
              <w:t>Table 1. Kindergarten teachers' beliefs about school readiness and kindergarten learning,  1998 and 2010</w:t>
            </w:r>
          </w:p>
        </w:tc>
      </w:tr>
      <w:tr w:rsidR="002D6917" w:rsidRPr="00F412B1" w:rsidTr="00151000">
        <w:trPr>
          <w:trHeight w:val="676"/>
        </w:trPr>
        <w:tc>
          <w:tcPr>
            <w:tcW w:w="5787" w:type="dxa"/>
            <w:tcBorders>
              <w:top w:val="single" w:sz="12" w:space="0" w:color="auto"/>
              <w:left w:val="nil"/>
              <w:bottom w:val="nil"/>
              <w:right w:val="nil"/>
            </w:tcBorders>
            <w:shd w:val="clear" w:color="000000" w:fill="FFFFFF"/>
            <w:vAlign w:val="bottom"/>
            <w:hideMark/>
          </w:tcPr>
          <w:p w:rsidR="002D6917" w:rsidRPr="00F412B1" w:rsidRDefault="002D6917" w:rsidP="002D6917">
            <w:pPr>
              <w:spacing w:after="0" w:line="240" w:lineRule="auto"/>
              <w:rPr>
                <w:rFonts w:asciiTheme="majorHAnsi" w:eastAsia="Times New Roman" w:hAnsiTheme="majorHAnsi" w:cs="Arial"/>
                <w:b/>
                <w:bCs/>
                <w:sz w:val="20"/>
                <w:szCs w:val="20"/>
              </w:rPr>
            </w:pPr>
            <w:r w:rsidRPr="00F412B1">
              <w:rPr>
                <w:rFonts w:asciiTheme="majorHAnsi" w:eastAsia="Times New Roman" w:hAnsiTheme="majorHAnsi" w:cs="Arial"/>
                <w:b/>
                <w:bCs/>
                <w:sz w:val="20"/>
                <w:szCs w:val="20"/>
              </w:rPr>
              <w:t xml:space="preserve">Readiness beliefs (percentage indicating they </w:t>
            </w:r>
            <w:r w:rsidRPr="00F412B1">
              <w:rPr>
                <w:rFonts w:asciiTheme="majorHAnsi" w:eastAsia="Times New Roman" w:hAnsiTheme="majorHAnsi" w:cs="Arial"/>
                <w:b/>
                <w:bCs/>
                <w:sz w:val="20"/>
                <w:szCs w:val="20"/>
              </w:rPr>
              <w:br/>
              <w:t>agree or strongly agree)</w:t>
            </w:r>
          </w:p>
        </w:tc>
        <w:tc>
          <w:tcPr>
            <w:tcW w:w="643" w:type="dxa"/>
            <w:tcBorders>
              <w:top w:val="single" w:sz="12" w:space="0" w:color="auto"/>
              <w:left w:val="nil"/>
              <w:bottom w:val="nil"/>
              <w:right w:val="nil"/>
            </w:tcBorders>
            <w:shd w:val="clear" w:color="000000" w:fill="FFFFFF"/>
            <w:noWrap/>
            <w:vAlign w:val="bottom"/>
            <w:hideMark/>
          </w:tcPr>
          <w:p w:rsidR="002D6917" w:rsidRPr="00F412B1" w:rsidRDefault="002D6917" w:rsidP="002D6917">
            <w:pPr>
              <w:spacing w:after="0" w:line="240" w:lineRule="auto"/>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1998</w:t>
            </w:r>
          </w:p>
        </w:tc>
        <w:tc>
          <w:tcPr>
            <w:tcW w:w="643" w:type="dxa"/>
            <w:tcBorders>
              <w:top w:val="single" w:sz="12" w:space="0" w:color="auto"/>
              <w:left w:val="nil"/>
              <w:bottom w:val="nil"/>
              <w:right w:val="nil"/>
            </w:tcBorders>
            <w:shd w:val="clear" w:color="000000" w:fill="FFFFFF"/>
            <w:noWrap/>
            <w:vAlign w:val="bottom"/>
            <w:hideMark/>
          </w:tcPr>
          <w:p w:rsidR="002D6917" w:rsidRPr="00F412B1" w:rsidRDefault="002D6917" w:rsidP="002D6917">
            <w:pPr>
              <w:spacing w:after="0" w:line="240" w:lineRule="auto"/>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2010</w:t>
            </w:r>
          </w:p>
        </w:tc>
        <w:tc>
          <w:tcPr>
            <w:tcW w:w="1222" w:type="dxa"/>
            <w:tcBorders>
              <w:top w:val="single" w:sz="12" w:space="0" w:color="auto"/>
              <w:left w:val="nil"/>
              <w:bottom w:val="nil"/>
              <w:right w:val="nil"/>
            </w:tcBorders>
            <w:shd w:val="clear" w:color="000000" w:fill="FFFFFF"/>
            <w:noWrap/>
            <w:vAlign w:val="bottom"/>
            <w:hideMark/>
          </w:tcPr>
          <w:p w:rsidR="002D6917" w:rsidRPr="00F412B1" w:rsidRDefault="002D6917" w:rsidP="002D6917">
            <w:pPr>
              <w:spacing w:after="0" w:line="240" w:lineRule="auto"/>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Difference</w:t>
            </w:r>
          </w:p>
        </w:tc>
      </w:tr>
      <w:tr w:rsidR="002D6917" w:rsidRPr="00F412B1" w:rsidTr="009C73E0">
        <w:trPr>
          <w:trHeight w:val="548"/>
        </w:trPr>
        <w:tc>
          <w:tcPr>
            <w:tcW w:w="5787" w:type="dxa"/>
            <w:tcBorders>
              <w:top w:val="nil"/>
              <w:left w:val="nil"/>
              <w:bottom w:val="nil"/>
              <w:right w:val="nil"/>
            </w:tcBorders>
            <w:shd w:val="clear" w:color="000000" w:fill="FFFFFF"/>
            <w:vAlign w:val="bottom"/>
            <w:hideMark/>
          </w:tcPr>
          <w:p w:rsidR="006C0A55" w:rsidRPr="00F412B1" w:rsidRDefault="006C0A55" w:rsidP="006C0A55">
            <w:pPr>
              <w:spacing w:after="0" w:line="240" w:lineRule="auto"/>
              <w:ind w:leftChars="132" w:left="536" w:hangingChars="123" w:hanging="246"/>
              <w:rPr>
                <w:rFonts w:asciiTheme="majorHAnsi" w:eastAsia="Times New Roman" w:hAnsiTheme="majorHAnsi" w:cs="Arial"/>
                <w:sz w:val="20"/>
                <w:szCs w:val="20"/>
              </w:rPr>
            </w:pPr>
            <w:r w:rsidRPr="00F412B1">
              <w:rPr>
                <w:rFonts w:asciiTheme="majorHAnsi" w:eastAsia="Times New Roman" w:hAnsiTheme="majorHAnsi" w:cs="Arial"/>
                <w:sz w:val="20"/>
                <w:szCs w:val="20"/>
              </w:rPr>
              <w:t xml:space="preserve">Most children should learn </w:t>
            </w:r>
            <w:r w:rsidR="002D6917" w:rsidRPr="00F412B1">
              <w:rPr>
                <w:rFonts w:asciiTheme="majorHAnsi" w:eastAsia="Times New Roman" w:hAnsiTheme="majorHAnsi" w:cs="Arial"/>
                <w:sz w:val="20"/>
                <w:szCs w:val="20"/>
              </w:rPr>
              <w:t xml:space="preserve">to read </w:t>
            </w:r>
          </w:p>
          <w:p w:rsidR="002D6917" w:rsidRPr="00F412B1" w:rsidRDefault="006C0A55" w:rsidP="006C0A55">
            <w:pPr>
              <w:spacing w:after="0" w:line="240" w:lineRule="auto"/>
              <w:ind w:leftChars="132" w:left="536" w:hangingChars="123" w:hanging="246"/>
              <w:rPr>
                <w:rFonts w:asciiTheme="majorHAnsi" w:eastAsia="Times New Roman" w:hAnsiTheme="majorHAnsi" w:cs="Arial"/>
                <w:sz w:val="20"/>
                <w:szCs w:val="20"/>
              </w:rPr>
            </w:pPr>
            <w:r w:rsidRPr="00F412B1">
              <w:rPr>
                <w:rFonts w:asciiTheme="majorHAnsi" w:eastAsia="Times New Roman" w:hAnsiTheme="majorHAnsi" w:cs="Arial"/>
                <w:sz w:val="20"/>
                <w:szCs w:val="20"/>
              </w:rPr>
              <w:t xml:space="preserve">      </w:t>
            </w:r>
            <w:r w:rsidR="002D6917" w:rsidRPr="00F412B1">
              <w:rPr>
                <w:rFonts w:asciiTheme="majorHAnsi" w:eastAsia="Times New Roman" w:hAnsiTheme="majorHAnsi" w:cs="Arial"/>
                <w:sz w:val="20"/>
                <w:szCs w:val="20"/>
              </w:rPr>
              <w:t>in kindergarten</w:t>
            </w:r>
          </w:p>
        </w:tc>
        <w:tc>
          <w:tcPr>
            <w:tcW w:w="643" w:type="dxa"/>
            <w:tcBorders>
              <w:top w:val="nil"/>
              <w:left w:val="nil"/>
              <w:bottom w:val="nil"/>
              <w:right w:val="nil"/>
            </w:tcBorders>
            <w:shd w:val="clear" w:color="000000" w:fill="FFFFFF"/>
            <w:noWrap/>
            <w:vAlign w:val="center"/>
          </w:tcPr>
          <w:p w:rsidR="002D6917" w:rsidRPr="00F412B1" w:rsidRDefault="0056759E"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31</w:t>
            </w:r>
          </w:p>
        </w:tc>
        <w:tc>
          <w:tcPr>
            <w:tcW w:w="643" w:type="dxa"/>
            <w:tcBorders>
              <w:top w:val="nil"/>
              <w:left w:val="nil"/>
              <w:bottom w:val="nil"/>
              <w:right w:val="nil"/>
            </w:tcBorders>
            <w:shd w:val="clear" w:color="000000" w:fill="FFFFFF"/>
            <w:noWrap/>
            <w:vAlign w:val="center"/>
          </w:tcPr>
          <w:p w:rsidR="002D6917" w:rsidRPr="00F412B1" w:rsidRDefault="0056759E"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80</w:t>
            </w:r>
          </w:p>
        </w:tc>
        <w:tc>
          <w:tcPr>
            <w:tcW w:w="1222" w:type="dxa"/>
            <w:tcBorders>
              <w:top w:val="nil"/>
              <w:left w:val="nil"/>
              <w:bottom w:val="nil"/>
              <w:right w:val="nil"/>
            </w:tcBorders>
            <w:shd w:val="clear" w:color="000000" w:fill="FFFFFF"/>
            <w:noWrap/>
            <w:vAlign w:val="center"/>
          </w:tcPr>
          <w:p w:rsidR="002D6917" w:rsidRPr="00F412B1" w:rsidRDefault="0056759E"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49***</w:t>
            </w:r>
          </w:p>
        </w:tc>
      </w:tr>
      <w:tr w:rsidR="002D6917" w:rsidRPr="00F412B1" w:rsidTr="009C73E0">
        <w:trPr>
          <w:trHeight w:val="536"/>
        </w:trPr>
        <w:tc>
          <w:tcPr>
            <w:tcW w:w="5787" w:type="dxa"/>
            <w:tcBorders>
              <w:top w:val="nil"/>
              <w:left w:val="nil"/>
              <w:bottom w:val="nil"/>
              <w:right w:val="nil"/>
            </w:tcBorders>
            <w:shd w:val="clear" w:color="000000" w:fill="FFFFFF"/>
            <w:vAlign w:val="bottom"/>
            <w:hideMark/>
          </w:tcPr>
          <w:p w:rsidR="002D6917" w:rsidRPr="00F412B1" w:rsidRDefault="002D6917" w:rsidP="006C0A55">
            <w:pPr>
              <w:spacing w:after="0" w:line="240" w:lineRule="auto"/>
              <w:ind w:leftChars="132" w:left="536" w:hangingChars="123" w:hanging="246"/>
              <w:rPr>
                <w:rFonts w:asciiTheme="majorHAnsi" w:eastAsia="Times New Roman" w:hAnsiTheme="majorHAnsi" w:cs="Arial"/>
                <w:sz w:val="20"/>
                <w:szCs w:val="20"/>
              </w:rPr>
            </w:pPr>
            <w:r w:rsidRPr="00F412B1">
              <w:rPr>
                <w:rFonts w:asciiTheme="majorHAnsi" w:eastAsia="Times New Roman" w:hAnsiTheme="majorHAnsi" w:cs="Arial"/>
                <w:sz w:val="20"/>
                <w:szCs w:val="20"/>
              </w:rPr>
              <w:t>Parents should make sure thei</w:t>
            </w:r>
            <w:r w:rsidR="006C0A55" w:rsidRPr="00F412B1">
              <w:rPr>
                <w:rFonts w:asciiTheme="majorHAnsi" w:eastAsia="Times New Roman" w:hAnsiTheme="majorHAnsi" w:cs="Arial"/>
                <w:sz w:val="20"/>
                <w:szCs w:val="20"/>
              </w:rPr>
              <w:t>r kids know the alphabet before t</w:t>
            </w:r>
            <w:r w:rsidRPr="00F412B1">
              <w:rPr>
                <w:rFonts w:asciiTheme="majorHAnsi" w:eastAsia="Times New Roman" w:hAnsiTheme="majorHAnsi" w:cs="Arial"/>
                <w:sz w:val="20"/>
                <w:szCs w:val="20"/>
              </w:rPr>
              <w:t>hey start kindergarten</w:t>
            </w:r>
          </w:p>
        </w:tc>
        <w:tc>
          <w:tcPr>
            <w:tcW w:w="643" w:type="dxa"/>
            <w:tcBorders>
              <w:top w:val="nil"/>
              <w:left w:val="nil"/>
              <w:bottom w:val="nil"/>
              <w:right w:val="nil"/>
            </w:tcBorders>
            <w:shd w:val="clear" w:color="000000" w:fill="FFFFFF"/>
            <w:noWrap/>
            <w:vAlign w:val="center"/>
          </w:tcPr>
          <w:p w:rsidR="002D6917" w:rsidRPr="00F412B1" w:rsidRDefault="0056759E"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29</w:t>
            </w:r>
          </w:p>
        </w:tc>
        <w:tc>
          <w:tcPr>
            <w:tcW w:w="643" w:type="dxa"/>
            <w:tcBorders>
              <w:top w:val="nil"/>
              <w:left w:val="nil"/>
              <w:bottom w:val="nil"/>
              <w:right w:val="nil"/>
            </w:tcBorders>
            <w:shd w:val="clear" w:color="000000" w:fill="FFFFFF"/>
            <w:noWrap/>
            <w:vAlign w:val="center"/>
          </w:tcPr>
          <w:p w:rsidR="002D6917" w:rsidRPr="00F412B1" w:rsidRDefault="0056759E"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62</w:t>
            </w:r>
          </w:p>
        </w:tc>
        <w:tc>
          <w:tcPr>
            <w:tcW w:w="1222" w:type="dxa"/>
            <w:tcBorders>
              <w:top w:val="nil"/>
              <w:left w:val="nil"/>
              <w:bottom w:val="nil"/>
              <w:right w:val="nil"/>
            </w:tcBorders>
            <w:shd w:val="clear" w:color="000000" w:fill="FFFFFF"/>
            <w:noWrap/>
            <w:vAlign w:val="center"/>
          </w:tcPr>
          <w:p w:rsidR="002D6917" w:rsidRPr="00F412B1" w:rsidRDefault="0056759E"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33***</w:t>
            </w:r>
          </w:p>
        </w:tc>
      </w:tr>
      <w:tr w:rsidR="002D6917" w:rsidRPr="00F412B1" w:rsidTr="009C73E0">
        <w:trPr>
          <w:trHeight w:val="714"/>
        </w:trPr>
        <w:tc>
          <w:tcPr>
            <w:tcW w:w="5787" w:type="dxa"/>
            <w:tcBorders>
              <w:top w:val="nil"/>
              <w:left w:val="nil"/>
              <w:bottom w:val="nil"/>
              <w:right w:val="nil"/>
            </w:tcBorders>
            <w:shd w:val="clear" w:color="000000" w:fill="FFFFFF"/>
            <w:vAlign w:val="bottom"/>
            <w:hideMark/>
          </w:tcPr>
          <w:p w:rsidR="002D6917" w:rsidRPr="00F412B1" w:rsidRDefault="002D6917" w:rsidP="006C0A55">
            <w:pPr>
              <w:spacing w:after="0" w:line="240" w:lineRule="auto"/>
              <w:ind w:leftChars="132" w:left="536" w:hangingChars="123" w:hanging="246"/>
              <w:rPr>
                <w:rFonts w:asciiTheme="majorHAnsi" w:eastAsia="Times New Roman" w:hAnsiTheme="majorHAnsi" w:cs="Arial"/>
                <w:sz w:val="20"/>
                <w:szCs w:val="20"/>
              </w:rPr>
            </w:pPr>
            <w:r w:rsidRPr="00F412B1">
              <w:rPr>
                <w:rFonts w:asciiTheme="majorHAnsi" w:eastAsia="Times New Roman" w:hAnsiTheme="majorHAnsi" w:cs="Arial"/>
                <w:sz w:val="20"/>
                <w:szCs w:val="20"/>
              </w:rPr>
              <w:t xml:space="preserve">Children who begin formal reading and math instruction in </w:t>
            </w:r>
            <w:r w:rsidR="006C0A55" w:rsidRPr="00F412B1">
              <w:rPr>
                <w:rFonts w:asciiTheme="majorHAnsi" w:eastAsia="Times New Roman" w:hAnsiTheme="majorHAnsi" w:cs="Arial"/>
                <w:sz w:val="20"/>
                <w:szCs w:val="20"/>
              </w:rPr>
              <w:t xml:space="preserve"> </w:t>
            </w:r>
            <w:r w:rsidRPr="00F412B1">
              <w:rPr>
                <w:rFonts w:asciiTheme="majorHAnsi" w:eastAsia="Times New Roman" w:hAnsiTheme="majorHAnsi" w:cs="Arial"/>
                <w:sz w:val="20"/>
                <w:szCs w:val="20"/>
              </w:rPr>
              <w:t>preschool will do better in elementary school</w:t>
            </w:r>
          </w:p>
        </w:tc>
        <w:tc>
          <w:tcPr>
            <w:tcW w:w="643" w:type="dxa"/>
            <w:tcBorders>
              <w:top w:val="nil"/>
              <w:left w:val="nil"/>
              <w:bottom w:val="nil"/>
              <w:right w:val="nil"/>
            </w:tcBorders>
            <w:shd w:val="clear" w:color="000000" w:fill="FFFFFF"/>
            <w:noWrap/>
            <w:vAlign w:val="center"/>
          </w:tcPr>
          <w:p w:rsidR="002D6917" w:rsidRPr="00F412B1" w:rsidRDefault="0056759E"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34</w:t>
            </w:r>
          </w:p>
        </w:tc>
        <w:tc>
          <w:tcPr>
            <w:tcW w:w="643" w:type="dxa"/>
            <w:tcBorders>
              <w:top w:val="nil"/>
              <w:left w:val="nil"/>
              <w:bottom w:val="nil"/>
              <w:right w:val="nil"/>
            </w:tcBorders>
            <w:shd w:val="clear" w:color="000000" w:fill="FFFFFF"/>
            <w:noWrap/>
            <w:vAlign w:val="center"/>
          </w:tcPr>
          <w:p w:rsidR="002D6917" w:rsidRPr="00F412B1" w:rsidRDefault="0056759E"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64</w:t>
            </w:r>
          </w:p>
        </w:tc>
        <w:tc>
          <w:tcPr>
            <w:tcW w:w="1222" w:type="dxa"/>
            <w:tcBorders>
              <w:top w:val="nil"/>
              <w:left w:val="nil"/>
              <w:bottom w:val="nil"/>
              <w:right w:val="nil"/>
            </w:tcBorders>
            <w:shd w:val="clear" w:color="000000" w:fill="FFFFFF"/>
            <w:noWrap/>
            <w:vAlign w:val="center"/>
          </w:tcPr>
          <w:p w:rsidR="002D6917" w:rsidRPr="00F412B1" w:rsidRDefault="0056759E"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30***</w:t>
            </w:r>
          </w:p>
        </w:tc>
      </w:tr>
      <w:tr w:rsidR="002D6917" w:rsidRPr="00F412B1" w:rsidTr="009C73E0">
        <w:trPr>
          <w:trHeight w:val="523"/>
        </w:trPr>
        <w:tc>
          <w:tcPr>
            <w:tcW w:w="5787" w:type="dxa"/>
            <w:tcBorders>
              <w:top w:val="nil"/>
              <w:left w:val="nil"/>
              <w:bottom w:val="nil"/>
              <w:right w:val="nil"/>
            </w:tcBorders>
            <w:shd w:val="clear" w:color="000000" w:fill="FFFFFF"/>
            <w:vAlign w:val="bottom"/>
            <w:hideMark/>
          </w:tcPr>
          <w:p w:rsidR="002D6917" w:rsidRPr="00F412B1" w:rsidRDefault="002D6917" w:rsidP="006C0A55">
            <w:pPr>
              <w:spacing w:after="0" w:line="240" w:lineRule="auto"/>
              <w:ind w:leftChars="132" w:left="536" w:hangingChars="123" w:hanging="246"/>
              <w:rPr>
                <w:rFonts w:asciiTheme="majorHAnsi" w:eastAsia="Times New Roman" w:hAnsiTheme="majorHAnsi" w:cs="Arial"/>
                <w:sz w:val="20"/>
                <w:szCs w:val="20"/>
              </w:rPr>
            </w:pPr>
            <w:r w:rsidRPr="00F412B1">
              <w:rPr>
                <w:rFonts w:asciiTheme="majorHAnsi" w:eastAsia="Times New Roman" w:hAnsiTheme="majorHAnsi" w:cs="Arial"/>
                <w:sz w:val="20"/>
                <w:szCs w:val="20"/>
              </w:rPr>
              <w:t>Attending preschool is very important for</w:t>
            </w:r>
            <w:r w:rsidRPr="00F412B1">
              <w:rPr>
                <w:rFonts w:asciiTheme="majorHAnsi" w:eastAsia="Times New Roman" w:hAnsiTheme="majorHAnsi" w:cs="Arial"/>
                <w:sz w:val="20"/>
                <w:szCs w:val="20"/>
              </w:rPr>
              <w:br/>
              <w:t>success in kindergarten</w:t>
            </w:r>
          </w:p>
        </w:tc>
        <w:tc>
          <w:tcPr>
            <w:tcW w:w="643" w:type="dxa"/>
            <w:tcBorders>
              <w:top w:val="nil"/>
              <w:left w:val="nil"/>
              <w:bottom w:val="nil"/>
              <w:right w:val="nil"/>
            </w:tcBorders>
            <w:shd w:val="clear" w:color="000000" w:fill="FFFFFF"/>
            <w:noWrap/>
            <w:vAlign w:val="center"/>
          </w:tcPr>
          <w:p w:rsidR="002D6917" w:rsidRPr="00F412B1" w:rsidRDefault="0056759E"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63</w:t>
            </w:r>
          </w:p>
        </w:tc>
        <w:tc>
          <w:tcPr>
            <w:tcW w:w="643" w:type="dxa"/>
            <w:tcBorders>
              <w:top w:val="nil"/>
              <w:left w:val="nil"/>
              <w:bottom w:val="nil"/>
              <w:right w:val="nil"/>
            </w:tcBorders>
            <w:shd w:val="clear" w:color="000000" w:fill="FFFFFF"/>
            <w:noWrap/>
            <w:vAlign w:val="center"/>
          </w:tcPr>
          <w:p w:rsidR="002D6917" w:rsidRPr="00F412B1" w:rsidRDefault="0056759E"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83</w:t>
            </w:r>
          </w:p>
        </w:tc>
        <w:tc>
          <w:tcPr>
            <w:tcW w:w="1222" w:type="dxa"/>
            <w:tcBorders>
              <w:top w:val="nil"/>
              <w:left w:val="nil"/>
              <w:bottom w:val="nil"/>
              <w:right w:val="nil"/>
            </w:tcBorders>
            <w:shd w:val="clear" w:color="000000" w:fill="FFFFFF"/>
            <w:noWrap/>
            <w:vAlign w:val="center"/>
          </w:tcPr>
          <w:p w:rsidR="002D6917" w:rsidRPr="00F412B1" w:rsidRDefault="0056759E"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20***</w:t>
            </w:r>
          </w:p>
        </w:tc>
      </w:tr>
      <w:tr w:rsidR="002D6917" w:rsidRPr="00F412B1" w:rsidTr="009C73E0">
        <w:trPr>
          <w:trHeight w:val="510"/>
        </w:trPr>
        <w:tc>
          <w:tcPr>
            <w:tcW w:w="5787" w:type="dxa"/>
            <w:tcBorders>
              <w:top w:val="nil"/>
              <w:left w:val="nil"/>
              <w:bottom w:val="nil"/>
              <w:right w:val="nil"/>
            </w:tcBorders>
            <w:shd w:val="clear" w:color="000000" w:fill="FFFFFF"/>
            <w:vAlign w:val="bottom"/>
            <w:hideMark/>
          </w:tcPr>
          <w:p w:rsidR="002D6917" w:rsidRPr="00F412B1" w:rsidRDefault="002D6917" w:rsidP="006C0A55">
            <w:pPr>
              <w:spacing w:after="0" w:line="240" w:lineRule="auto"/>
              <w:ind w:leftChars="132" w:left="536" w:hangingChars="123" w:hanging="246"/>
              <w:rPr>
                <w:rFonts w:asciiTheme="majorHAnsi" w:eastAsia="Times New Roman" w:hAnsiTheme="majorHAnsi" w:cs="Arial"/>
                <w:sz w:val="20"/>
                <w:szCs w:val="20"/>
              </w:rPr>
            </w:pPr>
            <w:r w:rsidRPr="00F412B1">
              <w:rPr>
                <w:rFonts w:asciiTheme="majorHAnsi" w:eastAsia="Times New Roman" w:hAnsiTheme="majorHAnsi" w:cs="Arial"/>
                <w:sz w:val="20"/>
                <w:szCs w:val="20"/>
              </w:rPr>
              <w:t>Homework should be given to kindergarten</w:t>
            </w:r>
            <w:r w:rsidRPr="00F412B1">
              <w:rPr>
                <w:rFonts w:asciiTheme="majorHAnsi" w:eastAsia="Times New Roman" w:hAnsiTheme="majorHAnsi" w:cs="Arial"/>
                <w:sz w:val="20"/>
                <w:szCs w:val="20"/>
              </w:rPr>
              <w:br/>
              <w:t>children almost every day</w:t>
            </w:r>
          </w:p>
        </w:tc>
        <w:tc>
          <w:tcPr>
            <w:tcW w:w="643" w:type="dxa"/>
            <w:tcBorders>
              <w:top w:val="nil"/>
              <w:left w:val="nil"/>
              <w:bottom w:val="nil"/>
              <w:right w:val="nil"/>
            </w:tcBorders>
            <w:shd w:val="clear" w:color="000000" w:fill="FFFFFF"/>
            <w:noWrap/>
            <w:vAlign w:val="center"/>
          </w:tcPr>
          <w:p w:rsidR="002D6917" w:rsidRPr="00F412B1" w:rsidRDefault="0056759E"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35</w:t>
            </w:r>
          </w:p>
        </w:tc>
        <w:tc>
          <w:tcPr>
            <w:tcW w:w="643" w:type="dxa"/>
            <w:tcBorders>
              <w:top w:val="nil"/>
              <w:left w:val="nil"/>
              <w:bottom w:val="nil"/>
              <w:right w:val="nil"/>
            </w:tcBorders>
            <w:shd w:val="clear" w:color="000000" w:fill="FFFFFF"/>
            <w:noWrap/>
            <w:vAlign w:val="center"/>
          </w:tcPr>
          <w:p w:rsidR="002D6917" w:rsidRPr="00F412B1" w:rsidRDefault="0056759E"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40</w:t>
            </w:r>
          </w:p>
        </w:tc>
        <w:tc>
          <w:tcPr>
            <w:tcW w:w="1222" w:type="dxa"/>
            <w:tcBorders>
              <w:top w:val="nil"/>
              <w:left w:val="nil"/>
              <w:bottom w:val="nil"/>
              <w:right w:val="nil"/>
            </w:tcBorders>
            <w:shd w:val="clear" w:color="000000" w:fill="FFFFFF"/>
            <w:noWrap/>
            <w:vAlign w:val="center"/>
          </w:tcPr>
          <w:p w:rsidR="002D6917" w:rsidRPr="00F412B1" w:rsidRDefault="0056759E"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5</w:t>
            </w:r>
          </w:p>
        </w:tc>
      </w:tr>
      <w:tr w:rsidR="002D6917" w:rsidRPr="00F412B1" w:rsidTr="002D6917">
        <w:trPr>
          <w:trHeight w:val="217"/>
        </w:trPr>
        <w:tc>
          <w:tcPr>
            <w:tcW w:w="5787" w:type="dxa"/>
            <w:tcBorders>
              <w:top w:val="nil"/>
              <w:left w:val="nil"/>
              <w:bottom w:val="nil"/>
              <w:right w:val="nil"/>
            </w:tcBorders>
            <w:shd w:val="clear" w:color="000000" w:fill="FFFFFF"/>
            <w:noWrap/>
            <w:vAlign w:val="bottom"/>
            <w:hideMark/>
          </w:tcPr>
          <w:p w:rsidR="002D6917" w:rsidRPr="00F412B1" w:rsidRDefault="002D6917"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643" w:type="dxa"/>
            <w:tcBorders>
              <w:top w:val="nil"/>
              <w:left w:val="nil"/>
              <w:bottom w:val="nil"/>
              <w:right w:val="nil"/>
            </w:tcBorders>
            <w:shd w:val="clear" w:color="000000" w:fill="FFFFFF"/>
            <w:noWrap/>
            <w:vAlign w:val="bottom"/>
            <w:hideMark/>
          </w:tcPr>
          <w:p w:rsidR="002D6917" w:rsidRPr="00F412B1" w:rsidRDefault="002D6917"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643" w:type="dxa"/>
            <w:tcBorders>
              <w:top w:val="nil"/>
              <w:left w:val="nil"/>
              <w:bottom w:val="nil"/>
              <w:right w:val="nil"/>
            </w:tcBorders>
            <w:shd w:val="clear" w:color="000000" w:fill="FFFFFF"/>
            <w:noWrap/>
            <w:vAlign w:val="bottom"/>
            <w:hideMark/>
          </w:tcPr>
          <w:p w:rsidR="002D6917" w:rsidRPr="00F412B1" w:rsidRDefault="002D6917"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1222" w:type="dxa"/>
            <w:tcBorders>
              <w:top w:val="nil"/>
              <w:left w:val="nil"/>
              <w:bottom w:val="nil"/>
              <w:right w:val="nil"/>
            </w:tcBorders>
            <w:shd w:val="clear" w:color="000000" w:fill="FFFFFF"/>
            <w:noWrap/>
            <w:vAlign w:val="bottom"/>
            <w:hideMark/>
          </w:tcPr>
          <w:p w:rsidR="002D6917" w:rsidRPr="00F412B1" w:rsidRDefault="002D6917"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r>
      <w:tr w:rsidR="002D6917" w:rsidRPr="00F412B1" w:rsidTr="002D6917">
        <w:trPr>
          <w:trHeight w:val="969"/>
        </w:trPr>
        <w:tc>
          <w:tcPr>
            <w:tcW w:w="5787" w:type="dxa"/>
            <w:tcBorders>
              <w:top w:val="nil"/>
              <w:left w:val="nil"/>
              <w:bottom w:val="nil"/>
              <w:right w:val="nil"/>
            </w:tcBorders>
            <w:shd w:val="clear" w:color="000000" w:fill="FFFFFF"/>
            <w:vAlign w:val="bottom"/>
            <w:hideMark/>
          </w:tcPr>
          <w:p w:rsidR="002D6917" w:rsidRPr="00F412B1" w:rsidRDefault="002D6917" w:rsidP="002D6917">
            <w:pPr>
              <w:spacing w:after="0" w:line="240" w:lineRule="auto"/>
              <w:rPr>
                <w:rFonts w:asciiTheme="majorHAnsi" w:eastAsia="Times New Roman" w:hAnsiTheme="majorHAnsi" w:cs="Arial"/>
                <w:b/>
                <w:bCs/>
                <w:sz w:val="20"/>
                <w:szCs w:val="20"/>
              </w:rPr>
            </w:pPr>
            <w:r w:rsidRPr="00F412B1">
              <w:rPr>
                <w:rFonts w:asciiTheme="majorHAnsi" w:eastAsia="Times New Roman" w:hAnsiTheme="majorHAnsi" w:cs="Arial"/>
                <w:b/>
                <w:bCs/>
                <w:sz w:val="20"/>
                <w:szCs w:val="20"/>
              </w:rPr>
              <w:t>How important do you believe the following characteristics are for a child to be ready for kindergarten? (percentage indicating skill is very important or essential)</w:t>
            </w:r>
          </w:p>
        </w:tc>
        <w:tc>
          <w:tcPr>
            <w:tcW w:w="643" w:type="dxa"/>
            <w:tcBorders>
              <w:top w:val="nil"/>
              <w:left w:val="nil"/>
              <w:bottom w:val="nil"/>
              <w:right w:val="nil"/>
            </w:tcBorders>
            <w:shd w:val="clear" w:color="000000" w:fill="FFFFFF"/>
            <w:noWrap/>
            <w:vAlign w:val="bottom"/>
            <w:hideMark/>
          </w:tcPr>
          <w:p w:rsidR="002D6917" w:rsidRPr="00F412B1" w:rsidRDefault="002D6917"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643" w:type="dxa"/>
            <w:tcBorders>
              <w:top w:val="nil"/>
              <w:left w:val="nil"/>
              <w:bottom w:val="nil"/>
              <w:right w:val="nil"/>
            </w:tcBorders>
            <w:shd w:val="clear" w:color="000000" w:fill="FFFFFF"/>
            <w:noWrap/>
            <w:vAlign w:val="bottom"/>
            <w:hideMark/>
          </w:tcPr>
          <w:p w:rsidR="002D6917" w:rsidRPr="00F412B1" w:rsidRDefault="002D6917"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1222" w:type="dxa"/>
            <w:tcBorders>
              <w:top w:val="nil"/>
              <w:left w:val="nil"/>
              <w:bottom w:val="nil"/>
              <w:right w:val="nil"/>
            </w:tcBorders>
            <w:shd w:val="clear" w:color="000000" w:fill="FFFFFF"/>
            <w:noWrap/>
            <w:vAlign w:val="bottom"/>
            <w:hideMark/>
          </w:tcPr>
          <w:p w:rsidR="002D6917" w:rsidRPr="00F412B1" w:rsidRDefault="002D6917"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r>
      <w:tr w:rsidR="002D6917" w:rsidRPr="00F412B1" w:rsidTr="002D6917">
        <w:trPr>
          <w:trHeight w:val="408"/>
        </w:trPr>
        <w:tc>
          <w:tcPr>
            <w:tcW w:w="5787" w:type="dxa"/>
            <w:tcBorders>
              <w:top w:val="nil"/>
              <w:left w:val="nil"/>
              <w:bottom w:val="nil"/>
              <w:right w:val="nil"/>
            </w:tcBorders>
            <w:shd w:val="clear" w:color="000000" w:fill="FFFFFF"/>
            <w:vAlign w:val="bottom"/>
            <w:hideMark/>
          </w:tcPr>
          <w:p w:rsidR="002D6917" w:rsidRPr="00F412B1" w:rsidRDefault="002D6917" w:rsidP="002D6917">
            <w:pPr>
              <w:spacing w:after="0" w:line="240" w:lineRule="auto"/>
              <w:rPr>
                <w:rFonts w:asciiTheme="majorHAnsi" w:eastAsia="Times New Roman" w:hAnsiTheme="majorHAnsi" w:cs="Arial"/>
                <w:b/>
                <w:bCs/>
                <w:sz w:val="20"/>
                <w:szCs w:val="20"/>
              </w:rPr>
            </w:pPr>
            <w:r w:rsidRPr="00F412B1">
              <w:rPr>
                <w:rFonts w:asciiTheme="majorHAnsi" w:eastAsia="Times New Roman" w:hAnsiTheme="majorHAnsi" w:cs="Arial"/>
                <w:b/>
                <w:bCs/>
                <w:sz w:val="20"/>
                <w:szCs w:val="20"/>
              </w:rPr>
              <w:t>Academic skills</w:t>
            </w:r>
          </w:p>
        </w:tc>
        <w:tc>
          <w:tcPr>
            <w:tcW w:w="643" w:type="dxa"/>
            <w:tcBorders>
              <w:top w:val="nil"/>
              <w:left w:val="nil"/>
              <w:bottom w:val="nil"/>
              <w:right w:val="nil"/>
            </w:tcBorders>
            <w:shd w:val="clear" w:color="000000" w:fill="FFFFFF"/>
            <w:noWrap/>
            <w:vAlign w:val="bottom"/>
            <w:hideMark/>
          </w:tcPr>
          <w:p w:rsidR="002D6917" w:rsidRPr="00F412B1" w:rsidRDefault="002D6917"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643" w:type="dxa"/>
            <w:tcBorders>
              <w:top w:val="nil"/>
              <w:left w:val="nil"/>
              <w:bottom w:val="nil"/>
              <w:right w:val="nil"/>
            </w:tcBorders>
            <w:shd w:val="clear" w:color="000000" w:fill="FFFFFF"/>
            <w:noWrap/>
            <w:vAlign w:val="bottom"/>
            <w:hideMark/>
          </w:tcPr>
          <w:p w:rsidR="002D6917" w:rsidRPr="00F412B1" w:rsidRDefault="002D6917"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1222" w:type="dxa"/>
            <w:tcBorders>
              <w:top w:val="nil"/>
              <w:left w:val="nil"/>
              <w:bottom w:val="nil"/>
              <w:right w:val="nil"/>
            </w:tcBorders>
            <w:shd w:val="clear" w:color="000000" w:fill="FFFFFF"/>
            <w:noWrap/>
            <w:vAlign w:val="bottom"/>
            <w:hideMark/>
          </w:tcPr>
          <w:p w:rsidR="002D6917" w:rsidRPr="00F412B1" w:rsidRDefault="002D6917"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r>
      <w:tr w:rsidR="002D6917" w:rsidRPr="00F412B1" w:rsidTr="009C73E0">
        <w:trPr>
          <w:trHeight w:val="255"/>
        </w:trPr>
        <w:tc>
          <w:tcPr>
            <w:tcW w:w="5787" w:type="dxa"/>
            <w:tcBorders>
              <w:top w:val="nil"/>
              <w:left w:val="nil"/>
              <w:bottom w:val="nil"/>
              <w:right w:val="nil"/>
            </w:tcBorders>
            <w:shd w:val="clear" w:color="000000" w:fill="FFFFFF"/>
            <w:noWrap/>
            <w:vAlign w:val="bottom"/>
            <w:hideMark/>
          </w:tcPr>
          <w:p w:rsidR="002D6917" w:rsidRPr="00F412B1" w:rsidRDefault="002D6917" w:rsidP="002D6917">
            <w:pPr>
              <w:spacing w:after="0" w:line="240" w:lineRule="auto"/>
              <w:ind w:firstLineChars="100" w:firstLine="200"/>
              <w:rPr>
                <w:rFonts w:asciiTheme="majorHAnsi" w:eastAsia="Times New Roman" w:hAnsiTheme="majorHAnsi" w:cs="Arial"/>
                <w:sz w:val="20"/>
                <w:szCs w:val="20"/>
              </w:rPr>
            </w:pPr>
            <w:r w:rsidRPr="00F412B1">
              <w:rPr>
                <w:rFonts w:asciiTheme="majorHAnsi" w:eastAsia="Times New Roman" w:hAnsiTheme="majorHAnsi" w:cs="Arial"/>
                <w:sz w:val="20"/>
                <w:szCs w:val="20"/>
              </w:rPr>
              <w:t>Knows most letters</w:t>
            </w:r>
          </w:p>
        </w:tc>
        <w:tc>
          <w:tcPr>
            <w:tcW w:w="643" w:type="dxa"/>
            <w:tcBorders>
              <w:top w:val="nil"/>
              <w:left w:val="nil"/>
              <w:bottom w:val="nil"/>
              <w:right w:val="nil"/>
            </w:tcBorders>
            <w:shd w:val="clear" w:color="000000" w:fill="FFFFFF"/>
            <w:noWrap/>
            <w:vAlign w:val="bottom"/>
          </w:tcPr>
          <w:p w:rsidR="002D6917" w:rsidRPr="00F412B1" w:rsidRDefault="0056759E"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19</w:t>
            </w:r>
          </w:p>
        </w:tc>
        <w:tc>
          <w:tcPr>
            <w:tcW w:w="643" w:type="dxa"/>
            <w:tcBorders>
              <w:top w:val="nil"/>
              <w:left w:val="nil"/>
              <w:bottom w:val="nil"/>
              <w:right w:val="nil"/>
            </w:tcBorders>
            <w:shd w:val="clear" w:color="000000" w:fill="FFFFFF"/>
            <w:noWrap/>
            <w:vAlign w:val="bottom"/>
          </w:tcPr>
          <w:p w:rsidR="002D6917" w:rsidRPr="00F412B1" w:rsidRDefault="0056759E"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48</w:t>
            </w:r>
          </w:p>
        </w:tc>
        <w:tc>
          <w:tcPr>
            <w:tcW w:w="1222" w:type="dxa"/>
            <w:tcBorders>
              <w:top w:val="nil"/>
              <w:left w:val="nil"/>
              <w:bottom w:val="nil"/>
              <w:right w:val="nil"/>
            </w:tcBorders>
            <w:shd w:val="clear" w:color="000000" w:fill="FFFFFF"/>
            <w:noWrap/>
            <w:vAlign w:val="bottom"/>
          </w:tcPr>
          <w:p w:rsidR="002D6917" w:rsidRPr="00F412B1" w:rsidRDefault="0056759E"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29***</w:t>
            </w:r>
          </w:p>
        </w:tc>
      </w:tr>
      <w:tr w:rsidR="002D6917" w:rsidRPr="00F412B1" w:rsidTr="009C73E0">
        <w:trPr>
          <w:trHeight w:val="255"/>
        </w:trPr>
        <w:tc>
          <w:tcPr>
            <w:tcW w:w="5787" w:type="dxa"/>
            <w:tcBorders>
              <w:top w:val="nil"/>
              <w:left w:val="nil"/>
              <w:bottom w:val="nil"/>
              <w:right w:val="nil"/>
            </w:tcBorders>
            <w:shd w:val="clear" w:color="000000" w:fill="FFFFFF"/>
            <w:noWrap/>
            <w:vAlign w:val="bottom"/>
            <w:hideMark/>
          </w:tcPr>
          <w:p w:rsidR="002D6917" w:rsidRPr="00F412B1" w:rsidRDefault="002D6917" w:rsidP="002D6917">
            <w:pPr>
              <w:spacing w:after="0" w:line="240" w:lineRule="auto"/>
              <w:ind w:firstLineChars="100" w:firstLine="200"/>
              <w:rPr>
                <w:rFonts w:asciiTheme="majorHAnsi" w:eastAsia="Times New Roman" w:hAnsiTheme="majorHAnsi" w:cs="Arial"/>
                <w:sz w:val="20"/>
                <w:szCs w:val="20"/>
              </w:rPr>
            </w:pPr>
            <w:r w:rsidRPr="00F412B1">
              <w:rPr>
                <w:rFonts w:asciiTheme="majorHAnsi" w:eastAsia="Times New Roman" w:hAnsiTheme="majorHAnsi" w:cs="Arial"/>
                <w:sz w:val="20"/>
                <w:szCs w:val="20"/>
              </w:rPr>
              <w:t>Identifies primary colors and shapes</w:t>
            </w:r>
          </w:p>
        </w:tc>
        <w:tc>
          <w:tcPr>
            <w:tcW w:w="643" w:type="dxa"/>
            <w:tcBorders>
              <w:top w:val="nil"/>
              <w:left w:val="nil"/>
              <w:bottom w:val="nil"/>
              <w:right w:val="nil"/>
            </w:tcBorders>
            <w:shd w:val="clear" w:color="000000" w:fill="FFFFFF"/>
            <w:noWrap/>
            <w:vAlign w:val="bottom"/>
          </w:tcPr>
          <w:p w:rsidR="002D6917" w:rsidRPr="00F412B1" w:rsidRDefault="0056759E"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31</w:t>
            </w:r>
          </w:p>
        </w:tc>
        <w:tc>
          <w:tcPr>
            <w:tcW w:w="643" w:type="dxa"/>
            <w:tcBorders>
              <w:top w:val="nil"/>
              <w:left w:val="nil"/>
              <w:bottom w:val="nil"/>
              <w:right w:val="nil"/>
            </w:tcBorders>
            <w:shd w:val="clear" w:color="000000" w:fill="FFFFFF"/>
            <w:noWrap/>
            <w:vAlign w:val="bottom"/>
          </w:tcPr>
          <w:p w:rsidR="002D6917" w:rsidRPr="00F412B1" w:rsidRDefault="0056759E"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59</w:t>
            </w:r>
          </w:p>
        </w:tc>
        <w:tc>
          <w:tcPr>
            <w:tcW w:w="1222" w:type="dxa"/>
            <w:tcBorders>
              <w:top w:val="nil"/>
              <w:left w:val="nil"/>
              <w:bottom w:val="nil"/>
              <w:right w:val="nil"/>
            </w:tcBorders>
            <w:shd w:val="clear" w:color="000000" w:fill="FFFFFF"/>
            <w:noWrap/>
            <w:vAlign w:val="bottom"/>
          </w:tcPr>
          <w:p w:rsidR="002D6917" w:rsidRPr="00F412B1" w:rsidRDefault="0056759E"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28***</w:t>
            </w:r>
          </w:p>
        </w:tc>
      </w:tr>
      <w:tr w:rsidR="002D6917" w:rsidRPr="00F412B1" w:rsidTr="009C73E0">
        <w:trPr>
          <w:trHeight w:val="255"/>
        </w:trPr>
        <w:tc>
          <w:tcPr>
            <w:tcW w:w="5787" w:type="dxa"/>
            <w:tcBorders>
              <w:top w:val="nil"/>
              <w:left w:val="nil"/>
              <w:bottom w:val="nil"/>
              <w:right w:val="nil"/>
            </w:tcBorders>
            <w:shd w:val="clear" w:color="000000" w:fill="FFFFFF"/>
            <w:noWrap/>
            <w:vAlign w:val="bottom"/>
            <w:hideMark/>
          </w:tcPr>
          <w:p w:rsidR="002D6917" w:rsidRPr="00F412B1" w:rsidRDefault="002D6917" w:rsidP="002D6917">
            <w:pPr>
              <w:spacing w:after="0" w:line="240" w:lineRule="auto"/>
              <w:ind w:firstLineChars="100" w:firstLine="200"/>
              <w:rPr>
                <w:rFonts w:asciiTheme="majorHAnsi" w:eastAsia="Times New Roman" w:hAnsiTheme="majorHAnsi" w:cs="Arial"/>
                <w:sz w:val="20"/>
                <w:szCs w:val="20"/>
              </w:rPr>
            </w:pPr>
            <w:r w:rsidRPr="00F412B1">
              <w:rPr>
                <w:rFonts w:asciiTheme="majorHAnsi" w:eastAsia="Times New Roman" w:hAnsiTheme="majorHAnsi" w:cs="Arial"/>
                <w:sz w:val="20"/>
                <w:szCs w:val="20"/>
              </w:rPr>
              <w:t>Can count to 20</w:t>
            </w:r>
          </w:p>
        </w:tc>
        <w:tc>
          <w:tcPr>
            <w:tcW w:w="643" w:type="dxa"/>
            <w:tcBorders>
              <w:top w:val="nil"/>
              <w:left w:val="nil"/>
              <w:bottom w:val="nil"/>
              <w:right w:val="nil"/>
            </w:tcBorders>
            <w:shd w:val="clear" w:color="000000" w:fill="FFFFFF"/>
            <w:noWrap/>
            <w:vAlign w:val="bottom"/>
          </w:tcPr>
          <w:p w:rsidR="002D6917" w:rsidRPr="00F412B1" w:rsidRDefault="0056759E"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13</w:t>
            </w:r>
          </w:p>
        </w:tc>
        <w:tc>
          <w:tcPr>
            <w:tcW w:w="643" w:type="dxa"/>
            <w:tcBorders>
              <w:top w:val="nil"/>
              <w:left w:val="nil"/>
              <w:bottom w:val="nil"/>
              <w:right w:val="nil"/>
            </w:tcBorders>
            <w:shd w:val="clear" w:color="000000" w:fill="FFFFFF"/>
            <w:noWrap/>
            <w:vAlign w:val="bottom"/>
          </w:tcPr>
          <w:p w:rsidR="002D6917" w:rsidRPr="00F412B1" w:rsidRDefault="0056759E"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35</w:t>
            </w:r>
          </w:p>
        </w:tc>
        <w:tc>
          <w:tcPr>
            <w:tcW w:w="1222" w:type="dxa"/>
            <w:tcBorders>
              <w:top w:val="nil"/>
              <w:left w:val="nil"/>
              <w:bottom w:val="nil"/>
              <w:right w:val="nil"/>
            </w:tcBorders>
            <w:shd w:val="clear" w:color="000000" w:fill="FFFFFF"/>
            <w:noWrap/>
            <w:vAlign w:val="bottom"/>
          </w:tcPr>
          <w:p w:rsidR="002D6917" w:rsidRPr="00F412B1" w:rsidRDefault="0056759E"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22***</w:t>
            </w:r>
          </w:p>
        </w:tc>
      </w:tr>
      <w:tr w:rsidR="002D6917" w:rsidRPr="00F412B1" w:rsidTr="009C73E0">
        <w:trPr>
          <w:trHeight w:val="204"/>
        </w:trPr>
        <w:tc>
          <w:tcPr>
            <w:tcW w:w="5787" w:type="dxa"/>
            <w:tcBorders>
              <w:top w:val="nil"/>
              <w:left w:val="nil"/>
              <w:bottom w:val="nil"/>
              <w:right w:val="nil"/>
            </w:tcBorders>
            <w:shd w:val="clear" w:color="000000" w:fill="FFFFFF"/>
            <w:noWrap/>
            <w:vAlign w:val="bottom"/>
            <w:hideMark/>
          </w:tcPr>
          <w:p w:rsidR="002D6917" w:rsidRPr="00F412B1" w:rsidRDefault="002D6917" w:rsidP="002D6917">
            <w:pPr>
              <w:spacing w:after="0" w:line="240" w:lineRule="auto"/>
              <w:ind w:firstLineChars="100" w:firstLine="200"/>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643" w:type="dxa"/>
            <w:tcBorders>
              <w:top w:val="nil"/>
              <w:left w:val="nil"/>
              <w:bottom w:val="nil"/>
              <w:right w:val="nil"/>
            </w:tcBorders>
            <w:shd w:val="clear" w:color="000000" w:fill="FFFFFF"/>
            <w:noWrap/>
            <w:vAlign w:val="bottom"/>
          </w:tcPr>
          <w:p w:rsidR="002D6917" w:rsidRPr="00F412B1" w:rsidRDefault="002D6917" w:rsidP="002D6917">
            <w:pPr>
              <w:spacing w:after="0" w:line="240" w:lineRule="auto"/>
              <w:rPr>
                <w:rFonts w:asciiTheme="majorHAnsi" w:eastAsia="Times New Roman" w:hAnsiTheme="majorHAnsi" w:cs="Arial"/>
                <w:sz w:val="20"/>
                <w:szCs w:val="20"/>
              </w:rPr>
            </w:pPr>
          </w:p>
        </w:tc>
        <w:tc>
          <w:tcPr>
            <w:tcW w:w="643" w:type="dxa"/>
            <w:tcBorders>
              <w:top w:val="nil"/>
              <w:left w:val="nil"/>
              <w:bottom w:val="nil"/>
              <w:right w:val="nil"/>
            </w:tcBorders>
            <w:shd w:val="clear" w:color="000000" w:fill="FFFFFF"/>
            <w:noWrap/>
            <w:vAlign w:val="bottom"/>
          </w:tcPr>
          <w:p w:rsidR="002D6917" w:rsidRPr="00F412B1" w:rsidRDefault="002D6917" w:rsidP="002D6917">
            <w:pPr>
              <w:spacing w:after="0" w:line="240" w:lineRule="auto"/>
              <w:rPr>
                <w:rFonts w:asciiTheme="majorHAnsi" w:eastAsia="Times New Roman" w:hAnsiTheme="majorHAnsi" w:cs="Arial"/>
                <w:sz w:val="20"/>
                <w:szCs w:val="20"/>
              </w:rPr>
            </w:pPr>
          </w:p>
        </w:tc>
        <w:tc>
          <w:tcPr>
            <w:tcW w:w="1222" w:type="dxa"/>
            <w:tcBorders>
              <w:top w:val="nil"/>
              <w:left w:val="nil"/>
              <w:bottom w:val="nil"/>
              <w:right w:val="nil"/>
            </w:tcBorders>
            <w:shd w:val="clear" w:color="000000" w:fill="FFFFFF"/>
            <w:noWrap/>
            <w:vAlign w:val="bottom"/>
          </w:tcPr>
          <w:p w:rsidR="002D6917" w:rsidRPr="00F412B1" w:rsidRDefault="002D6917" w:rsidP="002D6917">
            <w:pPr>
              <w:spacing w:after="0" w:line="240" w:lineRule="auto"/>
              <w:rPr>
                <w:rFonts w:asciiTheme="majorHAnsi" w:eastAsia="Times New Roman" w:hAnsiTheme="majorHAnsi" w:cs="Arial"/>
                <w:sz w:val="20"/>
                <w:szCs w:val="20"/>
              </w:rPr>
            </w:pPr>
          </w:p>
        </w:tc>
      </w:tr>
      <w:tr w:rsidR="002D6917" w:rsidRPr="00F412B1" w:rsidTr="009C73E0">
        <w:trPr>
          <w:trHeight w:val="293"/>
        </w:trPr>
        <w:tc>
          <w:tcPr>
            <w:tcW w:w="5787" w:type="dxa"/>
            <w:tcBorders>
              <w:top w:val="nil"/>
              <w:left w:val="nil"/>
              <w:bottom w:val="nil"/>
              <w:right w:val="nil"/>
            </w:tcBorders>
            <w:shd w:val="clear" w:color="000000" w:fill="FFFFFF"/>
            <w:noWrap/>
            <w:vAlign w:val="bottom"/>
            <w:hideMark/>
          </w:tcPr>
          <w:p w:rsidR="002D6917" w:rsidRPr="00F412B1" w:rsidRDefault="002D6917" w:rsidP="002D6917">
            <w:pPr>
              <w:spacing w:after="0" w:line="240" w:lineRule="auto"/>
              <w:rPr>
                <w:rFonts w:asciiTheme="majorHAnsi" w:eastAsia="Times New Roman" w:hAnsiTheme="majorHAnsi" w:cs="Arial"/>
                <w:b/>
                <w:bCs/>
                <w:sz w:val="20"/>
                <w:szCs w:val="20"/>
              </w:rPr>
            </w:pPr>
            <w:r w:rsidRPr="00F412B1">
              <w:rPr>
                <w:rFonts w:asciiTheme="majorHAnsi" w:eastAsia="Times New Roman" w:hAnsiTheme="majorHAnsi" w:cs="Arial"/>
                <w:b/>
                <w:bCs/>
                <w:sz w:val="20"/>
                <w:szCs w:val="20"/>
              </w:rPr>
              <w:t>Self regulation</w:t>
            </w:r>
          </w:p>
        </w:tc>
        <w:tc>
          <w:tcPr>
            <w:tcW w:w="643" w:type="dxa"/>
            <w:tcBorders>
              <w:top w:val="nil"/>
              <w:left w:val="nil"/>
              <w:bottom w:val="nil"/>
              <w:right w:val="nil"/>
            </w:tcBorders>
            <w:shd w:val="clear" w:color="000000" w:fill="FFFFFF"/>
            <w:noWrap/>
            <w:vAlign w:val="bottom"/>
          </w:tcPr>
          <w:p w:rsidR="002D6917" w:rsidRPr="00F412B1" w:rsidRDefault="002D6917" w:rsidP="002D6917">
            <w:pPr>
              <w:spacing w:after="0" w:line="240" w:lineRule="auto"/>
              <w:rPr>
                <w:rFonts w:asciiTheme="majorHAnsi" w:eastAsia="Times New Roman" w:hAnsiTheme="majorHAnsi" w:cs="Arial"/>
                <w:sz w:val="20"/>
                <w:szCs w:val="20"/>
              </w:rPr>
            </w:pPr>
          </w:p>
        </w:tc>
        <w:tc>
          <w:tcPr>
            <w:tcW w:w="643" w:type="dxa"/>
            <w:tcBorders>
              <w:top w:val="nil"/>
              <w:left w:val="nil"/>
              <w:bottom w:val="nil"/>
              <w:right w:val="nil"/>
            </w:tcBorders>
            <w:shd w:val="clear" w:color="000000" w:fill="FFFFFF"/>
            <w:noWrap/>
            <w:vAlign w:val="bottom"/>
          </w:tcPr>
          <w:p w:rsidR="002D6917" w:rsidRPr="00F412B1" w:rsidRDefault="002D6917" w:rsidP="002D6917">
            <w:pPr>
              <w:spacing w:after="0" w:line="240" w:lineRule="auto"/>
              <w:rPr>
                <w:rFonts w:asciiTheme="majorHAnsi" w:eastAsia="Times New Roman" w:hAnsiTheme="majorHAnsi" w:cs="Arial"/>
                <w:sz w:val="20"/>
                <w:szCs w:val="20"/>
              </w:rPr>
            </w:pPr>
          </w:p>
        </w:tc>
        <w:tc>
          <w:tcPr>
            <w:tcW w:w="1222" w:type="dxa"/>
            <w:tcBorders>
              <w:top w:val="nil"/>
              <w:left w:val="nil"/>
              <w:bottom w:val="nil"/>
              <w:right w:val="nil"/>
            </w:tcBorders>
            <w:shd w:val="clear" w:color="000000" w:fill="FFFFFF"/>
            <w:noWrap/>
            <w:vAlign w:val="bottom"/>
          </w:tcPr>
          <w:p w:rsidR="002D6917" w:rsidRPr="00F412B1" w:rsidRDefault="002D6917" w:rsidP="002D6917">
            <w:pPr>
              <w:spacing w:after="0" w:line="240" w:lineRule="auto"/>
              <w:rPr>
                <w:rFonts w:asciiTheme="majorHAnsi" w:eastAsia="Times New Roman" w:hAnsiTheme="majorHAnsi" w:cs="Arial"/>
                <w:sz w:val="20"/>
                <w:szCs w:val="20"/>
              </w:rPr>
            </w:pPr>
          </w:p>
        </w:tc>
      </w:tr>
      <w:tr w:rsidR="002D6917" w:rsidRPr="00F412B1" w:rsidTr="009C73E0">
        <w:trPr>
          <w:trHeight w:val="255"/>
        </w:trPr>
        <w:tc>
          <w:tcPr>
            <w:tcW w:w="5787" w:type="dxa"/>
            <w:tcBorders>
              <w:top w:val="nil"/>
              <w:left w:val="nil"/>
              <w:bottom w:val="nil"/>
              <w:right w:val="nil"/>
            </w:tcBorders>
            <w:shd w:val="clear" w:color="000000" w:fill="FFFFFF"/>
            <w:noWrap/>
            <w:vAlign w:val="bottom"/>
            <w:hideMark/>
          </w:tcPr>
          <w:p w:rsidR="002D6917" w:rsidRPr="00F412B1" w:rsidRDefault="002D6917" w:rsidP="002D6917">
            <w:pPr>
              <w:spacing w:after="0" w:line="240" w:lineRule="auto"/>
              <w:ind w:firstLineChars="100" w:firstLine="200"/>
              <w:rPr>
                <w:rFonts w:asciiTheme="majorHAnsi" w:eastAsia="Times New Roman" w:hAnsiTheme="majorHAnsi" w:cs="Arial"/>
                <w:sz w:val="20"/>
                <w:szCs w:val="20"/>
              </w:rPr>
            </w:pPr>
            <w:r w:rsidRPr="00F412B1">
              <w:rPr>
                <w:rFonts w:asciiTheme="majorHAnsi" w:eastAsia="Times New Roman" w:hAnsiTheme="majorHAnsi" w:cs="Arial"/>
                <w:sz w:val="20"/>
                <w:szCs w:val="20"/>
              </w:rPr>
              <w:t>Can follow directions</w:t>
            </w:r>
          </w:p>
        </w:tc>
        <w:tc>
          <w:tcPr>
            <w:tcW w:w="643" w:type="dxa"/>
            <w:tcBorders>
              <w:top w:val="nil"/>
              <w:left w:val="nil"/>
              <w:bottom w:val="nil"/>
              <w:right w:val="nil"/>
            </w:tcBorders>
            <w:shd w:val="clear" w:color="000000" w:fill="FFFFFF"/>
            <w:noWrap/>
            <w:vAlign w:val="bottom"/>
          </w:tcPr>
          <w:p w:rsidR="002D6917" w:rsidRPr="00F412B1" w:rsidRDefault="0056759E"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78</w:t>
            </w:r>
          </w:p>
        </w:tc>
        <w:tc>
          <w:tcPr>
            <w:tcW w:w="643" w:type="dxa"/>
            <w:tcBorders>
              <w:top w:val="nil"/>
              <w:left w:val="nil"/>
              <w:bottom w:val="nil"/>
              <w:right w:val="nil"/>
            </w:tcBorders>
            <w:shd w:val="clear" w:color="000000" w:fill="FFFFFF"/>
            <w:noWrap/>
            <w:vAlign w:val="bottom"/>
          </w:tcPr>
          <w:p w:rsidR="002D6917" w:rsidRPr="00F412B1" w:rsidRDefault="0056759E"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91</w:t>
            </w:r>
          </w:p>
        </w:tc>
        <w:tc>
          <w:tcPr>
            <w:tcW w:w="1222" w:type="dxa"/>
            <w:tcBorders>
              <w:top w:val="nil"/>
              <w:left w:val="nil"/>
              <w:bottom w:val="nil"/>
              <w:right w:val="nil"/>
            </w:tcBorders>
            <w:shd w:val="clear" w:color="000000" w:fill="FFFFFF"/>
            <w:noWrap/>
            <w:vAlign w:val="bottom"/>
          </w:tcPr>
          <w:p w:rsidR="002D6917" w:rsidRPr="00F412B1" w:rsidRDefault="0056759E"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13***</w:t>
            </w:r>
          </w:p>
        </w:tc>
      </w:tr>
      <w:tr w:rsidR="002D6917" w:rsidRPr="00F412B1" w:rsidTr="009C73E0">
        <w:trPr>
          <w:trHeight w:val="255"/>
        </w:trPr>
        <w:tc>
          <w:tcPr>
            <w:tcW w:w="5787" w:type="dxa"/>
            <w:tcBorders>
              <w:top w:val="nil"/>
              <w:left w:val="nil"/>
              <w:bottom w:val="nil"/>
              <w:right w:val="nil"/>
            </w:tcBorders>
            <w:shd w:val="clear" w:color="000000" w:fill="FFFFFF"/>
            <w:noWrap/>
            <w:vAlign w:val="bottom"/>
            <w:hideMark/>
          </w:tcPr>
          <w:p w:rsidR="002D6917" w:rsidRPr="00F412B1" w:rsidRDefault="002D6917" w:rsidP="002D6917">
            <w:pPr>
              <w:spacing w:after="0" w:line="240" w:lineRule="auto"/>
              <w:ind w:firstLineChars="100" w:firstLine="200"/>
              <w:rPr>
                <w:rFonts w:asciiTheme="majorHAnsi" w:eastAsia="Times New Roman" w:hAnsiTheme="majorHAnsi" w:cs="Arial"/>
                <w:sz w:val="20"/>
                <w:szCs w:val="20"/>
              </w:rPr>
            </w:pPr>
            <w:r w:rsidRPr="00F412B1">
              <w:rPr>
                <w:rFonts w:asciiTheme="majorHAnsi" w:eastAsia="Times New Roman" w:hAnsiTheme="majorHAnsi" w:cs="Arial"/>
                <w:sz w:val="20"/>
                <w:szCs w:val="20"/>
              </w:rPr>
              <w:t>Sits still and pays attention</w:t>
            </w:r>
          </w:p>
        </w:tc>
        <w:tc>
          <w:tcPr>
            <w:tcW w:w="643" w:type="dxa"/>
            <w:tcBorders>
              <w:top w:val="nil"/>
              <w:left w:val="nil"/>
              <w:bottom w:val="nil"/>
              <w:right w:val="nil"/>
            </w:tcBorders>
            <w:shd w:val="clear" w:color="000000" w:fill="FFFFFF"/>
            <w:noWrap/>
            <w:vAlign w:val="bottom"/>
          </w:tcPr>
          <w:p w:rsidR="002D6917" w:rsidRPr="00F412B1" w:rsidRDefault="0056759E"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61</w:t>
            </w:r>
          </w:p>
        </w:tc>
        <w:tc>
          <w:tcPr>
            <w:tcW w:w="643" w:type="dxa"/>
            <w:tcBorders>
              <w:top w:val="nil"/>
              <w:left w:val="nil"/>
              <w:bottom w:val="nil"/>
              <w:right w:val="nil"/>
            </w:tcBorders>
            <w:shd w:val="clear" w:color="000000" w:fill="FFFFFF"/>
            <w:noWrap/>
            <w:vAlign w:val="bottom"/>
          </w:tcPr>
          <w:p w:rsidR="002D6917" w:rsidRPr="00F412B1" w:rsidRDefault="0056759E"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77</w:t>
            </w:r>
          </w:p>
        </w:tc>
        <w:tc>
          <w:tcPr>
            <w:tcW w:w="1222" w:type="dxa"/>
            <w:tcBorders>
              <w:top w:val="nil"/>
              <w:left w:val="nil"/>
              <w:bottom w:val="nil"/>
              <w:right w:val="nil"/>
            </w:tcBorders>
            <w:shd w:val="clear" w:color="000000" w:fill="FFFFFF"/>
            <w:noWrap/>
            <w:vAlign w:val="bottom"/>
          </w:tcPr>
          <w:p w:rsidR="002D6917" w:rsidRPr="00F412B1" w:rsidRDefault="0056759E"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16***</w:t>
            </w:r>
          </w:p>
        </w:tc>
      </w:tr>
      <w:tr w:rsidR="002D6917" w:rsidRPr="00F412B1" w:rsidTr="009C73E0">
        <w:trPr>
          <w:trHeight w:val="255"/>
        </w:trPr>
        <w:tc>
          <w:tcPr>
            <w:tcW w:w="5787" w:type="dxa"/>
            <w:tcBorders>
              <w:top w:val="nil"/>
              <w:left w:val="nil"/>
              <w:bottom w:val="nil"/>
              <w:right w:val="nil"/>
            </w:tcBorders>
            <w:shd w:val="clear" w:color="000000" w:fill="FFFFFF"/>
            <w:noWrap/>
            <w:vAlign w:val="bottom"/>
            <w:hideMark/>
          </w:tcPr>
          <w:p w:rsidR="002D6917" w:rsidRPr="00F412B1" w:rsidRDefault="002D6917" w:rsidP="002D6917">
            <w:pPr>
              <w:spacing w:after="0" w:line="240" w:lineRule="auto"/>
              <w:ind w:firstLineChars="100" w:firstLine="200"/>
              <w:rPr>
                <w:rFonts w:asciiTheme="majorHAnsi" w:eastAsia="Times New Roman" w:hAnsiTheme="majorHAnsi" w:cs="Arial"/>
                <w:sz w:val="20"/>
                <w:szCs w:val="20"/>
              </w:rPr>
            </w:pPr>
            <w:r w:rsidRPr="00F412B1">
              <w:rPr>
                <w:rFonts w:asciiTheme="majorHAnsi" w:eastAsia="Times New Roman" w:hAnsiTheme="majorHAnsi" w:cs="Arial"/>
                <w:sz w:val="20"/>
                <w:szCs w:val="20"/>
              </w:rPr>
              <w:t>Finishes tasks</w:t>
            </w:r>
          </w:p>
        </w:tc>
        <w:tc>
          <w:tcPr>
            <w:tcW w:w="643" w:type="dxa"/>
            <w:tcBorders>
              <w:top w:val="nil"/>
              <w:left w:val="nil"/>
              <w:bottom w:val="nil"/>
              <w:right w:val="nil"/>
            </w:tcBorders>
            <w:shd w:val="clear" w:color="000000" w:fill="FFFFFF"/>
            <w:noWrap/>
            <w:vAlign w:val="bottom"/>
          </w:tcPr>
          <w:p w:rsidR="002D6917" w:rsidRPr="00F412B1" w:rsidRDefault="0056759E"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54</w:t>
            </w:r>
          </w:p>
        </w:tc>
        <w:tc>
          <w:tcPr>
            <w:tcW w:w="643" w:type="dxa"/>
            <w:tcBorders>
              <w:top w:val="nil"/>
              <w:left w:val="nil"/>
              <w:bottom w:val="nil"/>
              <w:right w:val="nil"/>
            </w:tcBorders>
            <w:shd w:val="clear" w:color="000000" w:fill="FFFFFF"/>
            <w:noWrap/>
            <w:vAlign w:val="bottom"/>
          </w:tcPr>
          <w:p w:rsidR="002D6917" w:rsidRPr="00F412B1" w:rsidRDefault="0056759E"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65</w:t>
            </w:r>
          </w:p>
        </w:tc>
        <w:tc>
          <w:tcPr>
            <w:tcW w:w="1222" w:type="dxa"/>
            <w:tcBorders>
              <w:top w:val="nil"/>
              <w:left w:val="nil"/>
              <w:bottom w:val="nil"/>
              <w:right w:val="nil"/>
            </w:tcBorders>
            <w:shd w:val="clear" w:color="000000" w:fill="FFFFFF"/>
            <w:noWrap/>
            <w:vAlign w:val="bottom"/>
          </w:tcPr>
          <w:p w:rsidR="002D6917" w:rsidRPr="00F412B1" w:rsidRDefault="0056759E"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11***</w:t>
            </w:r>
          </w:p>
        </w:tc>
      </w:tr>
      <w:tr w:rsidR="002D6917" w:rsidRPr="00F412B1" w:rsidTr="009C73E0">
        <w:trPr>
          <w:trHeight w:val="255"/>
        </w:trPr>
        <w:tc>
          <w:tcPr>
            <w:tcW w:w="5787" w:type="dxa"/>
            <w:tcBorders>
              <w:top w:val="nil"/>
              <w:left w:val="nil"/>
              <w:bottom w:val="nil"/>
              <w:right w:val="nil"/>
            </w:tcBorders>
            <w:shd w:val="clear" w:color="000000" w:fill="FFFFFF"/>
            <w:noWrap/>
            <w:vAlign w:val="bottom"/>
            <w:hideMark/>
          </w:tcPr>
          <w:p w:rsidR="002D6917" w:rsidRPr="00F412B1" w:rsidRDefault="002D6917" w:rsidP="002D6917">
            <w:pPr>
              <w:spacing w:after="0" w:line="240" w:lineRule="auto"/>
              <w:ind w:firstLineChars="100" w:firstLine="200"/>
              <w:rPr>
                <w:rFonts w:asciiTheme="majorHAnsi" w:eastAsia="Times New Roman" w:hAnsiTheme="majorHAnsi" w:cs="Arial"/>
                <w:sz w:val="20"/>
                <w:szCs w:val="20"/>
              </w:rPr>
            </w:pPr>
            <w:r w:rsidRPr="00F412B1">
              <w:rPr>
                <w:rFonts w:asciiTheme="majorHAnsi" w:eastAsia="Times New Roman" w:hAnsiTheme="majorHAnsi" w:cs="Arial"/>
                <w:sz w:val="20"/>
                <w:szCs w:val="20"/>
              </w:rPr>
              <w:t>Is not disruptive</w:t>
            </w:r>
          </w:p>
        </w:tc>
        <w:tc>
          <w:tcPr>
            <w:tcW w:w="643" w:type="dxa"/>
            <w:tcBorders>
              <w:top w:val="nil"/>
              <w:left w:val="nil"/>
              <w:bottom w:val="nil"/>
              <w:right w:val="nil"/>
            </w:tcBorders>
            <w:shd w:val="clear" w:color="000000" w:fill="FFFFFF"/>
            <w:noWrap/>
            <w:vAlign w:val="bottom"/>
          </w:tcPr>
          <w:p w:rsidR="002D6917" w:rsidRPr="00F412B1" w:rsidRDefault="0056759E"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79</w:t>
            </w:r>
          </w:p>
        </w:tc>
        <w:tc>
          <w:tcPr>
            <w:tcW w:w="643" w:type="dxa"/>
            <w:tcBorders>
              <w:top w:val="nil"/>
              <w:left w:val="nil"/>
              <w:bottom w:val="nil"/>
              <w:right w:val="nil"/>
            </w:tcBorders>
            <w:shd w:val="clear" w:color="000000" w:fill="FFFFFF"/>
            <w:noWrap/>
            <w:vAlign w:val="bottom"/>
          </w:tcPr>
          <w:p w:rsidR="002D6917" w:rsidRPr="00F412B1" w:rsidRDefault="0056759E"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89</w:t>
            </w:r>
          </w:p>
        </w:tc>
        <w:tc>
          <w:tcPr>
            <w:tcW w:w="1222" w:type="dxa"/>
            <w:tcBorders>
              <w:top w:val="nil"/>
              <w:left w:val="nil"/>
              <w:bottom w:val="nil"/>
              <w:right w:val="nil"/>
            </w:tcBorders>
            <w:shd w:val="clear" w:color="000000" w:fill="FFFFFF"/>
            <w:noWrap/>
            <w:vAlign w:val="bottom"/>
          </w:tcPr>
          <w:p w:rsidR="002D6917" w:rsidRPr="00F412B1" w:rsidRDefault="0056759E"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10***</w:t>
            </w:r>
          </w:p>
        </w:tc>
      </w:tr>
      <w:tr w:rsidR="002D6917" w:rsidRPr="00F412B1" w:rsidTr="009C73E0">
        <w:trPr>
          <w:trHeight w:val="191"/>
        </w:trPr>
        <w:tc>
          <w:tcPr>
            <w:tcW w:w="5787" w:type="dxa"/>
            <w:tcBorders>
              <w:top w:val="nil"/>
              <w:left w:val="nil"/>
              <w:bottom w:val="nil"/>
              <w:right w:val="nil"/>
            </w:tcBorders>
            <w:shd w:val="clear" w:color="000000" w:fill="FFFFFF"/>
            <w:noWrap/>
            <w:vAlign w:val="bottom"/>
            <w:hideMark/>
          </w:tcPr>
          <w:p w:rsidR="002D6917" w:rsidRPr="00F412B1" w:rsidRDefault="002D6917" w:rsidP="002D6917">
            <w:pPr>
              <w:spacing w:after="0" w:line="240" w:lineRule="auto"/>
              <w:ind w:firstLineChars="100" w:firstLine="200"/>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643" w:type="dxa"/>
            <w:tcBorders>
              <w:top w:val="nil"/>
              <w:left w:val="nil"/>
              <w:bottom w:val="nil"/>
              <w:right w:val="nil"/>
            </w:tcBorders>
            <w:shd w:val="clear" w:color="000000" w:fill="FFFFFF"/>
            <w:noWrap/>
            <w:vAlign w:val="bottom"/>
          </w:tcPr>
          <w:p w:rsidR="002D6917" w:rsidRPr="00F412B1" w:rsidRDefault="002D6917" w:rsidP="002D6917">
            <w:pPr>
              <w:spacing w:after="0" w:line="240" w:lineRule="auto"/>
              <w:rPr>
                <w:rFonts w:asciiTheme="majorHAnsi" w:eastAsia="Times New Roman" w:hAnsiTheme="majorHAnsi" w:cs="Arial"/>
                <w:sz w:val="20"/>
                <w:szCs w:val="20"/>
              </w:rPr>
            </w:pPr>
          </w:p>
        </w:tc>
        <w:tc>
          <w:tcPr>
            <w:tcW w:w="643" w:type="dxa"/>
            <w:tcBorders>
              <w:top w:val="nil"/>
              <w:left w:val="nil"/>
              <w:bottom w:val="nil"/>
              <w:right w:val="nil"/>
            </w:tcBorders>
            <w:shd w:val="clear" w:color="000000" w:fill="FFFFFF"/>
            <w:noWrap/>
            <w:vAlign w:val="bottom"/>
          </w:tcPr>
          <w:p w:rsidR="002D6917" w:rsidRPr="00F412B1" w:rsidRDefault="002D6917" w:rsidP="002D6917">
            <w:pPr>
              <w:spacing w:after="0" w:line="240" w:lineRule="auto"/>
              <w:rPr>
                <w:rFonts w:asciiTheme="majorHAnsi" w:eastAsia="Times New Roman" w:hAnsiTheme="majorHAnsi" w:cs="Arial"/>
                <w:sz w:val="20"/>
                <w:szCs w:val="20"/>
              </w:rPr>
            </w:pPr>
          </w:p>
        </w:tc>
        <w:tc>
          <w:tcPr>
            <w:tcW w:w="1222" w:type="dxa"/>
            <w:tcBorders>
              <w:top w:val="nil"/>
              <w:left w:val="nil"/>
              <w:bottom w:val="nil"/>
              <w:right w:val="nil"/>
            </w:tcBorders>
            <w:shd w:val="clear" w:color="000000" w:fill="FFFFFF"/>
            <w:noWrap/>
            <w:vAlign w:val="bottom"/>
          </w:tcPr>
          <w:p w:rsidR="002D6917" w:rsidRPr="00F412B1" w:rsidRDefault="002D6917" w:rsidP="002D6917">
            <w:pPr>
              <w:spacing w:after="0" w:line="240" w:lineRule="auto"/>
              <w:rPr>
                <w:rFonts w:asciiTheme="majorHAnsi" w:eastAsia="Times New Roman" w:hAnsiTheme="majorHAnsi" w:cs="Arial"/>
                <w:sz w:val="20"/>
                <w:szCs w:val="20"/>
              </w:rPr>
            </w:pPr>
          </w:p>
        </w:tc>
      </w:tr>
      <w:tr w:rsidR="002D6917" w:rsidRPr="00F412B1" w:rsidTr="009C73E0">
        <w:trPr>
          <w:trHeight w:val="255"/>
        </w:trPr>
        <w:tc>
          <w:tcPr>
            <w:tcW w:w="5787" w:type="dxa"/>
            <w:tcBorders>
              <w:top w:val="nil"/>
              <w:left w:val="nil"/>
              <w:bottom w:val="nil"/>
              <w:right w:val="nil"/>
            </w:tcBorders>
            <w:shd w:val="clear" w:color="000000" w:fill="FFFFFF"/>
            <w:noWrap/>
            <w:vAlign w:val="bottom"/>
            <w:hideMark/>
          </w:tcPr>
          <w:p w:rsidR="002D6917" w:rsidRPr="00F412B1" w:rsidRDefault="002D6917" w:rsidP="002D6917">
            <w:pPr>
              <w:spacing w:after="0" w:line="240" w:lineRule="auto"/>
              <w:rPr>
                <w:rFonts w:asciiTheme="majorHAnsi" w:eastAsia="Times New Roman" w:hAnsiTheme="majorHAnsi" w:cs="Arial"/>
                <w:b/>
                <w:bCs/>
                <w:sz w:val="20"/>
                <w:szCs w:val="20"/>
              </w:rPr>
            </w:pPr>
            <w:r w:rsidRPr="00F412B1">
              <w:rPr>
                <w:rFonts w:asciiTheme="majorHAnsi" w:eastAsia="Times New Roman" w:hAnsiTheme="majorHAnsi" w:cs="Arial"/>
                <w:b/>
                <w:bCs/>
                <w:sz w:val="20"/>
                <w:szCs w:val="20"/>
              </w:rPr>
              <w:t>Social skills</w:t>
            </w:r>
          </w:p>
        </w:tc>
        <w:tc>
          <w:tcPr>
            <w:tcW w:w="643" w:type="dxa"/>
            <w:tcBorders>
              <w:top w:val="nil"/>
              <w:left w:val="nil"/>
              <w:bottom w:val="nil"/>
              <w:right w:val="nil"/>
            </w:tcBorders>
            <w:shd w:val="clear" w:color="000000" w:fill="FFFFFF"/>
            <w:noWrap/>
            <w:vAlign w:val="bottom"/>
          </w:tcPr>
          <w:p w:rsidR="002D6917" w:rsidRPr="00F412B1" w:rsidRDefault="002D6917" w:rsidP="002D6917">
            <w:pPr>
              <w:spacing w:after="0" w:line="240" w:lineRule="auto"/>
              <w:rPr>
                <w:rFonts w:asciiTheme="majorHAnsi" w:eastAsia="Times New Roman" w:hAnsiTheme="majorHAnsi" w:cs="Arial"/>
                <w:sz w:val="20"/>
                <w:szCs w:val="20"/>
              </w:rPr>
            </w:pPr>
          </w:p>
        </w:tc>
        <w:tc>
          <w:tcPr>
            <w:tcW w:w="643" w:type="dxa"/>
            <w:tcBorders>
              <w:top w:val="nil"/>
              <w:left w:val="nil"/>
              <w:bottom w:val="nil"/>
              <w:right w:val="nil"/>
            </w:tcBorders>
            <w:shd w:val="clear" w:color="000000" w:fill="FFFFFF"/>
            <w:noWrap/>
            <w:vAlign w:val="bottom"/>
          </w:tcPr>
          <w:p w:rsidR="002D6917" w:rsidRPr="00F412B1" w:rsidRDefault="002D6917" w:rsidP="002D6917">
            <w:pPr>
              <w:spacing w:after="0" w:line="240" w:lineRule="auto"/>
              <w:rPr>
                <w:rFonts w:asciiTheme="majorHAnsi" w:eastAsia="Times New Roman" w:hAnsiTheme="majorHAnsi" w:cs="Arial"/>
                <w:sz w:val="20"/>
                <w:szCs w:val="20"/>
              </w:rPr>
            </w:pPr>
          </w:p>
        </w:tc>
        <w:tc>
          <w:tcPr>
            <w:tcW w:w="1222" w:type="dxa"/>
            <w:tcBorders>
              <w:top w:val="nil"/>
              <w:left w:val="nil"/>
              <w:bottom w:val="nil"/>
              <w:right w:val="nil"/>
            </w:tcBorders>
            <w:shd w:val="clear" w:color="000000" w:fill="FFFFFF"/>
            <w:noWrap/>
            <w:vAlign w:val="bottom"/>
          </w:tcPr>
          <w:p w:rsidR="002D6917" w:rsidRPr="00F412B1" w:rsidRDefault="002D6917" w:rsidP="002D6917">
            <w:pPr>
              <w:spacing w:after="0" w:line="240" w:lineRule="auto"/>
              <w:rPr>
                <w:rFonts w:asciiTheme="majorHAnsi" w:eastAsia="Times New Roman" w:hAnsiTheme="majorHAnsi" w:cs="Arial"/>
                <w:sz w:val="20"/>
                <w:szCs w:val="20"/>
              </w:rPr>
            </w:pPr>
          </w:p>
        </w:tc>
      </w:tr>
      <w:tr w:rsidR="002D6917" w:rsidRPr="00F412B1" w:rsidTr="009C73E0">
        <w:trPr>
          <w:trHeight w:val="255"/>
        </w:trPr>
        <w:tc>
          <w:tcPr>
            <w:tcW w:w="5787" w:type="dxa"/>
            <w:tcBorders>
              <w:top w:val="nil"/>
              <w:left w:val="nil"/>
              <w:bottom w:val="nil"/>
              <w:right w:val="nil"/>
            </w:tcBorders>
            <w:shd w:val="clear" w:color="000000" w:fill="FFFFFF"/>
            <w:noWrap/>
            <w:vAlign w:val="bottom"/>
            <w:hideMark/>
          </w:tcPr>
          <w:p w:rsidR="002D6917" w:rsidRPr="00F412B1" w:rsidRDefault="002D6917" w:rsidP="002D6917">
            <w:pPr>
              <w:spacing w:after="0" w:line="240" w:lineRule="auto"/>
              <w:ind w:firstLineChars="100" w:firstLine="200"/>
              <w:rPr>
                <w:rFonts w:asciiTheme="majorHAnsi" w:eastAsia="Times New Roman" w:hAnsiTheme="majorHAnsi" w:cs="Arial"/>
                <w:sz w:val="20"/>
                <w:szCs w:val="20"/>
              </w:rPr>
            </w:pPr>
            <w:r w:rsidRPr="00F412B1">
              <w:rPr>
                <w:rFonts w:asciiTheme="majorHAnsi" w:eastAsia="Times New Roman" w:hAnsiTheme="majorHAnsi" w:cs="Arial"/>
                <w:sz w:val="20"/>
                <w:szCs w:val="20"/>
              </w:rPr>
              <w:t>Takes turns and shares</w:t>
            </w:r>
          </w:p>
        </w:tc>
        <w:tc>
          <w:tcPr>
            <w:tcW w:w="643" w:type="dxa"/>
            <w:tcBorders>
              <w:top w:val="nil"/>
              <w:left w:val="nil"/>
              <w:bottom w:val="nil"/>
              <w:right w:val="nil"/>
            </w:tcBorders>
            <w:shd w:val="clear" w:color="000000" w:fill="FFFFFF"/>
            <w:noWrap/>
            <w:vAlign w:val="bottom"/>
          </w:tcPr>
          <w:p w:rsidR="002D6917" w:rsidRPr="00F412B1" w:rsidRDefault="000B1AB3"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73</w:t>
            </w:r>
          </w:p>
        </w:tc>
        <w:tc>
          <w:tcPr>
            <w:tcW w:w="643" w:type="dxa"/>
            <w:tcBorders>
              <w:top w:val="nil"/>
              <w:left w:val="nil"/>
              <w:bottom w:val="nil"/>
              <w:right w:val="nil"/>
            </w:tcBorders>
            <w:shd w:val="clear" w:color="000000" w:fill="FFFFFF"/>
            <w:noWrap/>
            <w:vAlign w:val="bottom"/>
          </w:tcPr>
          <w:p w:rsidR="002D6917" w:rsidRPr="00F412B1" w:rsidRDefault="000B1AB3"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87</w:t>
            </w:r>
          </w:p>
        </w:tc>
        <w:tc>
          <w:tcPr>
            <w:tcW w:w="1222" w:type="dxa"/>
            <w:tcBorders>
              <w:top w:val="nil"/>
              <w:left w:val="nil"/>
              <w:bottom w:val="nil"/>
              <w:right w:val="nil"/>
            </w:tcBorders>
            <w:shd w:val="clear" w:color="000000" w:fill="FFFFFF"/>
            <w:noWrap/>
            <w:vAlign w:val="bottom"/>
          </w:tcPr>
          <w:p w:rsidR="002D6917" w:rsidRPr="00F412B1" w:rsidRDefault="000B1AB3"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14***</w:t>
            </w:r>
          </w:p>
        </w:tc>
      </w:tr>
      <w:tr w:rsidR="002D6917" w:rsidRPr="00F412B1" w:rsidTr="009C73E0">
        <w:trPr>
          <w:trHeight w:val="255"/>
        </w:trPr>
        <w:tc>
          <w:tcPr>
            <w:tcW w:w="5787" w:type="dxa"/>
            <w:tcBorders>
              <w:top w:val="nil"/>
              <w:left w:val="nil"/>
              <w:bottom w:val="nil"/>
              <w:right w:val="nil"/>
            </w:tcBorders>
            <w:shd w:val="clear" w:color="000000" w:fill="FFFFFF"/>
            <w:noWrap/>
            <w:vAlign w:val="bottom"/>
            <w:hideMark/>
          </w:tcPr>
          <w:p w:rsidR="002D6917" w:rsidRPr="00F412B1" w:rsidRDefault="002D6917" w:rsidP="002D6917">
            <w:pPr>
              <w:spacing w:after="0" w:line="240" w:lineRule="auto"/>
              <w:ind w:firstLineChars="100" w:firstLine="200"/>
              <w:rPr>
                <w:rFonts w:asciiTheme="majorHAnsi" w:eastAsia="Times New Roman" w:hAnsiTheme="majorHAnsi" w:cs="Arial"/>
                <w:sz w:val="20"/>
                <w:szCs w:val="20"/>
              </w:rPr>
            </w:pPr>
            <w:r w:rsidRPr="00F412B1">
              <w:rPr>
                <w:rFonts w:asciiTheme="majorHAnsi" w:eastAsia="Times New Roman" w:hAnsiTheme="majorHAnsi" w:cs="Arial"/>
                <w:sz w:val="20"/>
                <w:szCs w:val="20"/>
              </w:rPr>
              <w:t>Is sensitive to others' feelings</w:t>
            </w:r>
          </w:p>
        </w:tc>
        <w:tc>
          <w:tcPr>
            <w:tcW w:w="643" w:type="dxa"/>
            <w:tcBorders>
              <w:top w:val="nil"/>
              <w:left w:val="nil"/>
              <w:bottom w:val="nil"/>
              <w:right w:val="nil"/>
            </w:tcBorders>
            <w:shd w:val="clear" w:color="000000" w:fill="FFFFFF"/>
            <w:noWrap/>
            <w:vAlign w:val="bottom"/>
          </w:tcPr>
          <w:p w:rsidR="002D6917" w:rsidRPr="00F412B1" w:rsidRDefault="000B1AB3"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62</w:t>
            </w:r>
          </w:p>
        </w:tc>
        <w:tc>
          <w:tcPr>
            <w:tcW w:w="643" w:type="dxa"/>
            <w:tcBorders>
              <w:top w:val="nil"/>
              <w:left w:val="nil"/>
              <w:bottom w:val="nil"/>
              <w:right w:val="nil"/>
            </w:tcBorders>
            <w:shd w:val="clear" w:color="000000" w:fill="FFFFFF"/>
            <w:noWrap/>
            <w:vAlign w:val="bottom"/>
          </w:tcPr>
          <w:p w:rsidR="002D6917" w:rsidRPr="00F412B1" w:rsidRDefault="000B1AB3"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72</w:t>
            </w:r>
          </w:p>
        </w:tc>
        <w:tc>
          <w:tcPr>
            <w:tcW w:w="1222" w:type="dxa"/>
            <w:tcBorders>
              <w:top w:val="nil"/>
              <w:left w:val="nil"/>
              <w:bottom w:val="nil"/>
              <w:right w:val="nil"/>
            </w:tcBorders>
            <w:shd w:val="clear" w:color="000000" w:fill="FFFFFF"/>
            <w:noWrap/>
            <w:vAlign w:val="bottom"/>
          </w:tcPr>
          <w:p w:rsidR="002D6917" w:rsidRPr="00F412B1" w:rsidRDefault="000B1AB3"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10***</w:t>
            </w:r>
          </w:p>
        </w:tc>
      </w:tr>
      <w:tr w:rsidR="002D6917" w:rsidRPr="00F412B1" w:rsidTr="009C73E0">
        <w:trPr>
          <w:trHeight w:val="166"/>
        </w:trPr>
        <w:tc>
          <w:tcPr>
            <w:tcW w:w="5787" w:type="dxa"/>
            <w:tcBorders>
              <w:top w:val="nil"/>
              <w:left w:val="nil"/>
              <w:bottom w:val="nil"/>
              <w:right w:val="nil"/>
            </w:tcBorders>
            <w:shd w:val="clear" w:color="000000" w:fill="FFFFFF"/>
            <w:noWrap/>
            <w:vAlign w:val="bottom"/>
            <w:hideMark/>
          </w:tcPr>
          <w:p w:rsidR="002D6917" w:rsidRPr="00F412B1" w:rsidRDefault="002D6917"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643" w:type="dxa"/>
            <w:tcBorders>
              <w:top w:val="nil"/>
              <w:left w:val="nil"/>
              <w:bottom w:val="nil"/>
              <w:right w:val="nil"/>
            </w:tcBorders>
            <w:shd w:val="clear" w:color="000000" w:fill="FFFFFF"/>
            <w:noWrap/>
            <w:vAlign w:val="bottom"/>
          </w:tcPr>
          <w:p w:rsidR="002D6917" w:rsidRPr="00F412B1" w:rsidRDefault="002D6917" w:rsidP="002D6917">
            <w:pPr>
              <w:spacing w:after="0" w:line="240" w:lineRule="auto"/>
              <w:rPr>
                <w:rFonts w:asciiTheme="majorHAnsi" w:eastAsia="Times New Roman" w:hAnsiTheme="majorHAnsi" w:cs="Arial"/>
                <w:sz w:val="20"/>
                <w:szCs w:val="20"/>
              </w:rPr>
            </w:pPr>
          </w:p>
        </w:tc>
        <w:tc>
          <w:tcPr>
            <w:tcW w:w="643" w:type="dxa"/>
            <w:tcBorders>
              <w:top w:val="nil"/>
              <w:left w:val="nil"/>
              <w:bottom w:val="nil"/>
              <w:right w:val="nil"/>
            </w:tcBorders>
            <w:shd w:val="clear" w:color="000000" w:fill="FFFFFF"/>
            <w:noWrap/>
            <w:vAlign w:val="bottom"/>
          </w:tcPr>
          <w:p w:rsidR="002D6917" w:rsidRPr="00F412B1" w:rsidRDefault="002D6917" w:rsidP="002D6917">
            <w:pPr>
              <w:spacing w:after="0" w:line="240" w:lineRule="auto"/>
              <w:rPr>
                <w:rFonts w:asciiTheme="majorHAnsi" w:eastAsia="Times New Roman" w:hAnsiTheme="majorHAnsi" w:cs="Arial"/>
                <w:sz w:val="20"/>
                <w:szCs w:val="20"/>
              </w:rPr>
            </w:pPr>
          </w:p>
        </w:tc>
        <w:tc>
          <w:tcPr>
            <w:tcW w:w="1222" w:type="dxa"/>
            <w:tcBorders>
              <w:top w:val="nil"/>
              <w:left w:val="nil"/>
              <w:bottom w:val="nil"/>
              <w:right w:val="nil"/>
            </w:tcBorders>
            <w:shd w:val="clear" w:color="000000" w:fill="FFFFFF"/>
            <w:noWrap/>
            <w:vAlign w:val="bottom"/>
          </w:tcPr>
          <w:p w:rsidR="002D6917" w:rsidRPr="00F412B1" w:rsidRDefault="002D6917" w:rsidP="002D6917">
            <w:pPr>
              <w:spacing w:after="0" w:line="240" w:lineRule="auto"/>
              <w:rPr>
                <w:rFonts w:asciiTheme="majorHAnsi" w:eastAsia="Times New Roman" w:hAnsiTheme="majorHAnsi" w:cs="Arial"/>
                <w:sz w:val="20"/>
                <w:szCs w:val="20"/>
              </w:rPr>
            </w:pPr>
          </w:p>
        </w:tc>
      </w:tr>
      <w:tr w:rsidR="002D6917" w:rsidRPr="00F412B1" w:rsidTr="009C73E0">
        <w:trPr>
          <w:trHeight w:val="255"/>
        </w:trPr>
        <w:tc>
          <w:tcPr>
            <w:tcW w:w="5787" w:type="dxa"/>
            <w:tcBorders>
              <w:top w:val="nil"/>
              <w:left w:val="nil"/>
              <w:bottom w:val="nil"/>
              <w:right w:val="nil"/>
            </w:tcBorders>
            <w:shd w:val="clear" w:color="000000" w:fill="FFFFFF"/>
            <w:noWrap/>
            <w:vAlign w:val="bottom"/>
            <w:hideMark/>
          </w:tcPr>
          <w:p w:rsidR="002D6917" w:rsidRPr="00F412B1" w:rsidRDefault="002D6917" w:rsidP="002D6917">
            <w:pPr>
              <w:spacing w:after="0" w:line="240" w:lineRule="auto"/>
              <w:rPr>
                <w:rFonts w:asciiTheme="majorHAnsi" w:eastAsia="Times New Roman" w:hAnsiTheme="majorHAnsi" w:cs="Arial"/>
                <w:b/>
                <w:bCs/>
                <w:sz w:val="20"/>
                <w:szCs w:val="20"/>
              </w:rPr>
            </w:pPr>
            <w:r w:rsidRPr="00F412B1">
              <w:rPr>
                <w:rFonts w:asciiTheme="majorHAnsi" w:eastAsia="Times New Roman" w:hAnsiTheme="majorHAnsi" w:cs="Arial"/>
                <w:b/>
                <w:bCs/>
                <w:sz w:val="20"/>
                <w:szCs w:val="20"/>
              </w:rPr>
              <w:t>Other skills</w:t>
            </w:r>
          </w:p>
        </w:tc>
        <w:tc>
          <w:tcPr>
            <w:tcW w:w="643" w:type="dxa"/>
            <w:tcBorders>
              <w:top w:val="nil"/>
              <w:left w:val="nil"/>
              <w:bottom w:val="nil"/>
              <w:right w:val="nil"/>
            </w:tcBorders>
            <w:shd w:val="clear" w:color="000000" w:fill="FFFFFF"/>
            <w:noWrap/>
            <w:vAlign w:val="bottom"/>
          </w:tcPr>
          <w:p w:rsidR="002D6917" w:rsidRPr="00F412B1" w:rsidRDefault="002D6917" w:rsidP="002D6917">
            <w:pPr>
              <w:spacing w:after="0" w:line="240" w:lineRule="auto"/>
              <w:rPr>
                <w:rFonts w:asciiTheme="majorHAnsi" w:eastAsia="Times New Roman" w:hAnsiTheme="majorHAnsi" w:cs="Arial"/>
                <w:sz w:val="20"/>
                <w:szCs w:val="20"/>
              </w:rPr>
            </w:pPr>
          </w:p>
        </w:tc>
        <w:tc>
          <w:tcPr>
            <w:tcW w:w="643" w:type="dxa"/>
            <w:tcBorders>
              <w:top w:val="nil"/>
              <w:left w:val="nil"/>
              <w:bottom w:val="nil"/>
              <w:right w:val="nil"/>
            </w:tcBorders>
            <w:shd w:val="clear" w:color="000000" w:fill="FFFFFF"/>
            <w:noWrap/>
            <w:vAlign w:val="bottom"/>
          </w:tcPr>
          <w:p w:rsidR="002D6917" w:rsidRPr="00F412B1" w:rsidRDefault="002D6917" w:rsidP="002D6917">
            <w:pPr>
              <w:spacing w:after="0" w:line="240" w:lineRule="auto"/>
              <w:rPr>
                <w:rFonts w:asciiTheme="majorHAnsi" w:eastAsia="Times New Roman" w:hAnsiTheme="majorHAnsi" w:cs="Arial"/>
                <w:sz w:val="20"/>
                <w:szCs w:val="20"/>
              </w:rPr>
            </w:pPr>
          </w:p>
        </w:tc>
        <w:tc>
          <w:tcPr>
            <w:tcW w:w="1222" w:type="dxa"/>
            <w:tcBorders>
              <w:top w:val="nil"/>
              <w:left w:val="nil"/>
              <w:bottom w:val="nil"/>
              <w:right w:val="nil"/>
            </w:tcBorders>
            <w:shd w:val="clear" w:color="000000" w:fill="FFFFFF"/>
            <w:noWrap/>
            <w:vAlign w:val="bottom"/>
          </w:tcPr>
          <w:p w:rsidR="002D6917" w:rsidRPr="00F412B1" w:rsidRDefault="002D6917" w:rsidP="002D6917">
            <w:pPr>
              <w:spacing w:after="0" w:line="240" w:lineRule="auto"/>
              <w:rPr>
                <w:rFonts w:asciiTheme="majorHAnsi" w:eastAsia="Times New Roman" w:hAnsiTheme="majorHAnsi" w:cs="Arial"/>
                <w:sz w:val="20"/>
                <w:szCs w:val="20"/>
              </w:rPr>
            </w:pPr>
          </w:p>
        </w:tc>
      </w:tr>
      <w:tr w:rsidR="002D6917" w:rsidRPr="00F412B1" w:rsidTr="009C73E0">
        <w:trPr>
          <w:trHeight w:val="255"/>
        </w:trPr>
        <w:tc>
          <w:tcPr>
            <w:tcW w:w="5787" w:type="dxa"/>
            <w:tcBorders>
              <w:top w:val="nil"/>
              <w:left w:val="nil"/>
              <w:bottom w:val="nil"/>
              <w:right w:val="nil"/>
            </w:tcBorders>
            <w:shd w:val="clear" w:color="000000" w:fill="FFFFFF"/>
            <w:noWrap/>
            <w:vAlign w:val="bottom"/>
            <w:hideMark/>
          </w:tcPr>
          <w:p w:rsidR="002D6917" w:rsidRPr="00F412B1" w:rsidRDefault="002D6917" w:rsidP="002D6917">
            <w:pPr>
              <w:spacing w:after="0" w:line="240" w:lineRule="auto"/>
              <w:ind w:firstLineChars="100" w:firstLine="200"/>
              <w:rPr>
                <w:rFonts w:asciiTheme="majorHAnsi" w:eastAsia="Times New Roman" w:hAnsiTheme="majorHAnsi" w:cs="Arial"/>
                <w:sz w:val="20"/>
                <w:szCs w:val="20"/>
              </w:rPr>
            </w:pPr>
            <w:r w:rsidRPr="00F412B1">
              <w:rPr>
                <w:rFonts w:asciiTheme="majorHAnsi" w:eastAsia="Times New Roman" w:hAnsiTheme="majorHAnsi" w:cs="Arial"/>
                <w:sz w:val="20"/>
                <w:szCs w:val="20"/>
              </w:rPr>
              <w:t>Good problem-solving skills</w:t>
            </w:r>
          </w:p>
        </w:tc>
        <w:tc>
          <w:tcPr>
            <w:tcW w:w="643" w:type="dxa"/>
            <w:tcBorders>
              <w:top w:val="nil"/>
              <w:left w:val="nil"/>
              <w:bottom w:val="nil"/>
              <w:right w:val="nil"/>
            </w:tcBorders>
            <w:shd w:val="clear" w:color="000000" w:fill="FFFFFF"/>
            <w:noWrap/>
            <w:vAlign w:val="bottom"/>
          </w:tcPr>
          <w:p w:rsidR="002D6917" w:rsidRPr="00F412B1" w:rsidRDefault="000B1AB3"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36</w:t>
            </w:r>
          </w:p>
        </w:tc>
        <w:tc>
          <w:tcPr>
            <w:tcW w:w="643" w:type="dxa"/>
            <w:tcBorders>
              <w:top w:val="nil"/>
              <w:left w:val="nil"/>
              <w:bottom w:val="nil"/>
              <w:right w:val="nil"/>
            </w:tcBorders>
            <w:shd w:val="clear" w:color="000000" w:fill="FFFFFF"/>
            <w:noWrap/>
            <w:vAlign w:val="bottom"/>
          </w:tcPr>
          <w:p w:rsidR="002D6917" w:rsidRPr="00F412B1" w:rsidRDefault="000B1AB3"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49</w:t>
            </w:r>
          </w:p>
        </w:tc>
        <w:tc>
          <w:tcPr>
            <w:tcW w:w="1222" w:type="dxa"/>
            <w:tcBorders>
              <w:top w:val="nil"/>
              <w:left w:val="nil"/>
              <w:bottom w:val="nil"/>
              <w:right w:val="nil"/>
            </w:tcBorders>
            <w:shd w:val="clear" w:color="000000" w:fill="FFFFFF"/>
            <w:noWrap/>
            <w:vAlign w:val="bottom"/>
          </w:tcPr>
          <w:p w:rsidR="002D6917" w:rsidRPr="00F412B1" w:rsidRDefault="000B1AB3"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13***</w:t>
            </w:r>
          </w:p>
        </w:tc>
      </w:tr>
      <w:tr w:rsidR="002D6917" w:rsidRPr="00F412B1" w:rsidTr="009C73E0">
        <w:trPr>
          <w:trHeight w:val="255"/>
        </w:trPr>
        <w:tc>
          <w:tcPr>
            <w:tcW w:w="5787" w:type="dxa"/>
            <w:tcBorders>
              <w:top w:val="nil"/>
              <w:left w:val="nil"/>
              <w:bottom w:val="nil"/>
              <w:right w:val="nil"/>
            </w:tcBorders>
            <w:shd w:val="clear" w:color="000000" w:fill="FFFFFF"/>
            <w:noWrap/>
            <w:vAlign w:val="bottom"/>
            <w:hideMark/>
          </w:tcPr>
          <w:p w:rsidR="002D6917" w:rsidRPr="00F412B1" w:rsidRDefault="002D6917" w:rsidP="002D6917">
            <w:pPr>
              <w:spacing w:after="0" w:line="240" w:lineRule="auto"/>
              <w:ind w:firstLineChars="100" w:firstLine="200"/>
              <w:rPr>
                <w:rFonts w:asciiTheme="majorHAnsi" w:eastAsia="Times New Roman" w:hAnsiTheme="majorHAnsi" w:cs="Arial"/>
                <w:sz w:val="20"/>
                <w:szCs w:val="20"/>
              </w:rPr>
            </w:pPr>
            <w:r w:rsidRPr="00F412B1">
              <w:rPr>
                <w:rFonts w:asciiTheme="majorHAnsi" w:eastAsia="Times New Roman" w:hAnsiTheme="majorHAnsi" w:cs="Arial"/>
                <w:sz w:val="20"/>
                <w:szCs w:val="20"/>
              </w:rPr>
              <w:t>Able to use pencil and paint brush</w:t>
            </w:r>
          </w:p>
        </w:tc>
        <w:tc>
          <w:tcPr>
            <w:tcW w:w="643" w:type="dxa"/>
            <w:tcBorders>
              <w:top w:val="nil"/>
              <w:left w:val="nil"/>
              <w:bottom w:val="nil"/>
              <w:right w:val="nil"/>
            </w:tcBorders>
            <w:shd w:val="clear" w:color="000000" w:fill="FFFFFF"/>
            <w:noWrap/>
            <w:vAlign w:val="bottom"/>
          </w:tcPr>
          <w:p w:rsidR="002D6917" w:rsidRPr="00F412B1" w:rsidRDefault="000B1AB3"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35</w:t>
            </w:r>
          </w:p>
        </w:tc>
        <w:tc>
          <w:tcPr>
            <w:tcW w:w="643" w:type="dxa"/>
            <w:tcBorders>
              <w:top w:val="nil"/>
              <w:left w:val="nil"/>
              <w:bottom w:val="nil"/>
              <w:right w:val="nil"/>
            </w:tcBorders>
            <w:shd w:val="clear" w:color="000000" w:fill="FFFFFF"/>
            <w:noWrap/>
            <w:vAlign w:val="bottom"/>
          </w:tcPr>
          <w:p w:rsidR="002D6917" w:rsidRPr="00F412B1" w:rsidRDefault="000B1AB3"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68</w:t>
            </w:r>
          </w:p>
        </w:tc>
        <w:tc>
          <w:tcPr>
            <w:tcW w:w="1222" w:type="dxa"/>
            <w:tcBorders>
              <w:top w:val="nil"/>
              <w:left w:val="nil"/>
              <w:bottom w:val="nil"/>
              <w:right w:val="nil"/>
            </w:tcBorders>
            <w:shd w:val="clear" w:color="000000" w:fill="FFFFFF"/>
            <w:noWrap/>
            <w:vAlign w:val="bottom"/>
          </w:tcPr>
          <w:p w:rsidR="002D6917" w:rsidRPr="00F412B1" w:rsidRDefault="000B1AB3"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33***</w:t>
            </w:r>
          </w:p>
        </w:tc>
      </w:tr>
      <w:tr w:rsidR="002D6917" w:rsidRPr="00F412B1" w:rsidTr="009C73E0">
        <w:trPr>
          <w:trHeight w:val="255"/>
        </w:trPr>
        <w:tc>
          <w:tcPr>
            <w:tcW w:w="5787" w:type="dxa"/>
            <w:tcBorders>
              <w:top w:val="nil"/>
              <w:left w:val="nil"/>
              <w:right w:val="nil"/>
            </w:tcBorders>
            <w:shd w:val="clear" w:color="000000" w:fill="FFFFFF"/>
            <w:noWrap/>
            <w:vAlign w:val="bottom"/>
            <w:hideMark/>
          </w:tcPr>
          <w:p w:rsidR="002D6917" w:rsidRPr="00F412B1" w:rsidRDefault="002D6917" w:rsidP="002D6917">
            <w:pPr>
              <w:spacing w:after="0" w:line="240" w:lineRule="auto"/>
              <w:ind w:firstLineChars="100" w:firstLine="200"/>
              <w:rPr>
                <w:rFonts w:asciiTheme="majorHAnsi" w:eastAsia="Times New Roman" w:hAnsiTheme="majorHAnsi" w:cs="Arial"/>
                <w:sz w:val="20"/>
                <w:szCs w:val="20"/>
              </w:rPr>
            </w:pPr>
            <w:r w:rsidRPr="00F412B1">
              <w:rPr>
                <w:rFonts w:asciiTheme="majorHAnsi" w:eastAsia="Times New Roman" w:hAnsiTheme="majorHAnsi" w:cs="Arial"/>
                <w:sz w:val="20"/>
                <w:szCs w:val="20"/>
              </w:rPr>
              <w:t>Communicates verbally</w:t>
            </w:r>
          </w:p>
        </w:tc>
        <w:tc>
          <w:tcPr>
            <w:tcW w:w="643" w:type="dxa"/>
            <w:tcBorders>
              <w:top w:val="nil"/>
              <w:left w:val="nil"/>
              <w:right w:val="nil"/>
            </w:tcBorders>
            <w:shd w:val="clear" w:color="000000" w:fill="FFFFFF"/>
            <w:noWrap/>
            <w:vAlign w:val="bottom"/>
          </w:tcPr>
          <w:p w:rsidR="002D6917" w:rsidRPr="00F412B1" w:rsidRDefault="000B1AB3"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85</w:t>
            </w:r>
          </w:p>
        </w:tc>
        <w:tc>
          <w:tcPr>
            <w:tcW w:w="643" w:type="dxa"/>
            <w:tcBorders>
              <w:top w:val="nil"/>
              <w:left w:val="nil"/>
              <w:right w:val="nil"/>
            </w:tcBorders>
            <w:shd w:val="clear" w:color="000000" w:fill="FFFFFF"/>
            <w:noWrap/>
            <w:vAlign w:val="bottom"/>
          </w:tcPr>
          <w:p w:rsidR="002D6917" w:rsidRPr="00F412B1" w:rsidRDefault="000B1AB3"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92</w:t>
            </w:r>
          </w:p>
        </w:tc>
        <w:tc>
          <w:tcPr>
            <w:tcW w:w="1222" w:type="dxa"/>
            <w:tcBorders>
              <w:top w:val="nil"/>
              <w:left w:val="nil"/>
              <w:right w:val="nil"/>
            </w:tcBorders>
            <w:shd w:val="clear" w:color="000000" w:fill="FFFFFF"/>
            <w:noWrap/>
            <w:vAlign w:val="bottom"/>
          </w:tcPr>
          <w:p w:rsidR="002D6917" w:rsidRPr="00F412B1" w:rsidRDefault="000B1AB3"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7***</w:t>
            </w:r>
          </w:p>
        </w:tc>
      </w:tr>
      <w:tr w:rsidR="002D6917" w:rsidRPr="00F412B1" w:rsidTr="009C73E0">
        <w:trPr>
          <w:trHeight w:val="255"/>
        </w:trPr>
        <w:tc>
          <w:tcPr>
            <w:tcW w:w="5787" w:type="dxa"/>
            <w:tcBorders>
              <w:top w:val="nil"/>
              <w:left w:val="nil"/>
              <w:bottom w:val="single" w:sz="12" w:space="0" w:color="auto"/>
              <w:right w:val="nil"/>
            </w:tcBorders>
            <w:shd w:val="clear" w:color="000000" w:fill="FFFFFF"/>
            <w:noWrap/>
            <w:vAlign w:val="bottom"/>
            <w:hideMark/>
          </w:tcPr>
          <w:p w:rsidR="002D6917" w:rsidRPr="00F412B1" w:rsidRDefault="002D6917" w:rsidP="002D6917">
            <w:pPr>
              <w:spacing w:after="0" w:line="240" w:lineRule="auto"/>
              <w:ind w:firstLineChars="100" w:firstLine="200"/>
              <w:rPr>
                <w:rFonts w:asciiTheme="majorHAnsi" w:eastAsia="Times New Roman" w:hAnsiTheme="majorHAnsi" w:cs="Arial"/>
                <w:sz w:val="20"/>
                <w:szCs w:val="20"/>
              </w:rPr>
            </w:pPr>
            <w:r w:rsidRPr="00F412B1">
              <w:rPr>
                <w:rFonts w:asciiTheme="majorHAnsi" w:eastAsia="Times New Roman" w:hAnsiTheme="majorHAnsi" w:cs="Arial"/>
                <w:sz w:val="20"/>
                <w:szCs w:val="20"/>
              </w:rPr>
              <w:t>Knows the English language</w:t>
            </w:r>
          </w:p>
        </w:tc>
        <w:tc>
          <w:tcPr>
            <w:tcW w:w="643" w:type="dxa"/>
            <w:tcBorders>
              <w:top w:val="nil"/>
              <w:left w:val="nil"/>
              <w:bottom w:val="single" w:sz="12" w:space="0" w:color="auto"/>
              <w:right w:val="nil"/>
            </w:tcBorders>
            <w:shd w:val="clear" w:color="000000" w:fill="FFFFFF"/>
            <w:noWrap/>
            <w:vAlign w:val="bottom"/>
          </w:tcPr>
          <w:p w:rsidR="002D6917" w:rsidRPr="00F412B1" w:rsidRDefault="000B1AB3"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47</w:t>
            </w:r>
          </w:p>
        </w:tc>
        <w:tc>
          <w:tcPr>
            <w:tcW w:w="643" w:type="dxa"/>
            <w:tcBorders>
              <w:top w:val="nil"/>
              <w:left w:val="nil"/>
              <w:bottom w:val="single" w:sz="12" w:space="0" w:color="auto"/>
              <w:right w:val="nil"/>
            </w:tcBorders>
            <w:shd w:val="clear" w:color="000000" w:fill="FFFFFF"/>
            <w:noWrap/>
            <w:vAlign w:val="bottom"/>
          </w:tcPr>
          <w:p w:rsidR="002D6917" w:rsidRPr="00F412B1" w:rsidRDefault="000B1AB3"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59</w:t>
            </w:r>
          </w:p>
        </w:tc>
        <w:tc>
          <w:tcPr>
            <w:tcW w:w="1222" w:type="dxa"/>
            <w:tcBorders>
              <w:top w:val="nil"/>
              <w:left w:val="nil"/>
              <w:bottom w:val="single" w:sz="12" w:space="0" w:color="auto"/>
              <w:right w:val="nil"/>
            </w:tcBorders>
            <w:shd w:val="clear" w:color="000000" w:fill="FFFFFF"/>
            <w:noWrap/>
            <w:vAlign w:val="bottom"/>
          </w:tcPr>
          <w:p w:rsidR="002D6917" w:rsidRPr="00F412B1" w:rsidRDefault="000B1AB3"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12***</w:t>
            </w:r>
          </w:p>
        </w:tc>
      </w:tr>
      <w:tr w:rsidR="002D6917" w:rsidRPr="00F412B1" w:rsidTr="00151000">
        <w:trPr>
          <w:trHeight w:val="982"/>
        </w:trPr>
        <w:tc>
          <w:tcPr>
            <w:tcW w:w="8294" w:type="dxa"/>
            <w:gridSpan w:val="4"/>
            <w:tcBorders>
              <w:top w:val="single" w:sz="12" w:space="0" w:color="auto"/>
              <w:left w:val="nil"/>
              <w:bottom w:val="nil"/>
              <w:right w:val="nil"/>
            </w:tcBorders>
            <w:shd w:val="clear" w:color="000000" w:fill="FFFFFF"/>
            <w:vAlign w:val="bottom"/>
            <w:hideMark/>
          </w:tcPr>
          <w:p w:rsidR="002D6917" w:rsidRPr="00F412B1" w:rsidRDefault="002D6917" w:rsidP="002D6917">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Note: Samples limited to kindergarten teachers in public schools. All means are</w:t>
            </w:r>
            <w:r w:rsidRPr="00F412B1">
              <w:rPr>
                <w:rFonts w:asciiTheme="majorHAnsi" w:eastAsia="Times New Roman" w:hAnsiTheme="majorHAnsi" w:cs="Arial"/>
                <w:sz w:val="20"/>
                <w:szCs w:val="20"/>
              </w:rPr>
              <w:br/>
              <w:t>weighted at the teacher level using appropriate sampling weights. Figures shown are percentages rounded to closest percentage point. Differences in means are designated as follows: * p&lt;.05  ** p&lt;.01  *** p&lt;.001.</w:t>
            </w:r>
          </w:p>
        </w:tc>
      </w:tr>
    </w:tbl>
    <w:p w:rsidR="00363E70" w:rsidRPr="00F412B1" w:rsidRDefault="00363E70" w:rsidP="00162B54">
      <w:pPr>
        <w:rPr>
          <w:rFonts w:asciiTheme="majorHAnsi" w:hAnsiTheme="majorHAnsi"/>
          <w:sz w:val="24"/>
          <w:szCs w:val="24"/>
        </w:rPr>
        <w:sectPr w:rsidR="00363E70" w:rsidRPr="00F412B1" w:rsidSect="00B71751">
          <w:headerReference w:type="default" r:id="rId13"/>
          <w:footerReference w:type="default" r:id="rId14"/>
          <w:pgSz w:w="12240" w:h="15840"/>
          <w:pgMar w:top="1440" w:right="1440" w:bottom="1440" w:left="1440" w:header="720" w:footer="720" w:gutter="0"/>
          <w:cols w:space="720"/>
          <w:docGrid w:linePitch="360"/>
        </w:sectPr>
      </w:pPr>
    </w:p>
    <w:tbl>
      <w:tblPr>
        <w:tblW w:w="0" w:type="auto"/>
        <w:tblInd w:w="93" w:type="dxa"/>
        <w:tblLook w:val="04A0"/>
      </w:tblPr>
      <w:tblGrid>
        <w:gridCol w:w="3257"/>
        <w:gridCol w:w="862"/>
        <w:gridCol w:w="863"/>
        <w:gridCol w:w="744"/>
        <w:gridCol w:w="698"/>
        <w:gridCol w:w="976"/>
        <w:gridCol w:w="976"/>
        <w:gridCol w:w="841"/>
        <w:gridCol w:w="698"/>
        <w:gridCol w:w="863"/>
        <w:gridCol w:w="863"/>
        <w:gridCol w:w="693"/>
        <w:gridCol w:w="749"/>
      </w:tblGrid>
      <w:tr w:rsidR="00363E70" w:rsidRPr="00F412B1" w:rsidTr="00151000">
        <w:trPr>
          <w:trHeight w:val="270"/>
        </w:trPr>
        <w:tc>
          <w:tcPr>
            <w:tcW w:w="0" w:type="auto"/>
            <w:gridSpan w:val="13"/>
            <w:tcBorders>
              <w:top w:val="nil"/>
              <w:left w:val="nil"/>
              <w:bottom w:val="single" w:sz="12" w:space="0" w:color="auto"/>
              <w:right w:val="nil"/>
            </w:tcBorders>
            <w:shd w:val="clear" w:color="000000" w:fill="FFFFFF"/>
            <w:noWrap/>
            <w:vAlign w:val="center"/>
            <w:hideMark/>
          </w:tcPr>
          <w:p w:rsidR="00363E70" w:rsidRPr="00F412B1" w:rsidRDefault="00363E70" w:rsidP="00363E70">
            <w:pPr>
              <w:spacing w:after="0" w:line="240" w:lineRule="auto"/>
              <w:rPr>
                <w:rFonts w:asciiTheme="majorHAnsi" w:eastAsia="Times New Roman" w:hAnsiTheme="majorHAnsi" w:cs="Arial"/>
                <w:b/>
                <w:bCs/>
                <w:sz w:val="20"/>
                <w:szCs w:val="20"/>
              </w:rPr>
            </w:pPr>
            <w:r w:rsidRPr="00F412B1">
              <w:rPr>
                <w:rFonts w:asciiTheme="majorHAnsi" w:eastAsia="Times New Roman" w:hAnsiTheme="majorHAnsi" w:cs="Arial"/>
                <w:b/>
                <w:bCs/>
                <w:sz w:val="20"/>
                <w:szCs w:val="20"/>
              </w:rPr>
              <w:lastRenderedPageBreak/>
              <w:t xml:space="preserve">Table 2:  Frequency of </w:t>
            </w:r>
            <w:ins w:id="12" w:author="Author">
              <w:r w:rsidR="0051408E">
                <w:rPr>
                  <w:rFonts w:asciiTheme="majorHAnsi" w:eastAsia="Times New Roman" w:hAnsiTheme="majorHAnsi" w:cs="Arial"/>
                  <w:b/>
                  <w:bCs/>
                  <w:sz w:val="20"/>
                  <w:szCs w:val="20"/>
                </w:rPr>
                <w:t>s</w:t>
              </w:r>
            </w:ins>
            <w:del w:id="13" w:author="Author">
              <w:r w:rsidRPr="00F412B1" w:rsidDel="0051408E">
                <w:rPr>
                  <w:rFonts w:asciiTheme="majorHAnsi" w:eastAsia="Times New Roman" w:hAnsiTheme="majorHAnsi" w:cs="Arial"/>
                  <w:b/>
                  <w:bCs/>
                  <w:sz w:val="20"/>
                  <w:szCs w:val="20"/>
                </w:rPr>
                <w:delText>S</w:delText>
              </w:r>
            </w:del>
            <w:r w:rsidRPr="00F412B1">
              <w:rPr>
                <w:rFonts w:asciiTheme="majorHAnsi" w:eastAsia="Times New Roman" w:hAnsiTheme="majorHAnsi" w:cs="Arial"/>
                <w:b/>
                <w:bCs/>
                <w:sz w:val="20"/>
                <w:szCs w:val="20"/>
              </w:rPr>
              <w:t>ubject Instruction in Kindergarten &amp; First Grade,  1998 and 2010</w:t>
            </w:r>
          </w:p>
        </w:tc>
      </w:tr>
      <w:tr w:rsidR="00363E70" w:rsidRPr="00F412B1" w:rsidTr="00151000">
        <w:trPr>
          <w:trHeight w:val="450"/>
        </w:trPr>
        <w:tc>
          <w:tcPr>
            <w:tcW w:w="0" w:type="auto"/>
            <w:tcBorders>
              <w:top w:val="single" w:sz="12" w:space="0" w:color="auto"/>
              <w:left w:val="nil"/>
              <w:bottom w:val="nil"/>
              <w:right w:val="nil"/>
            </w:tcBorders>
            <w:shd w:val="clear" w:color="000000" w:fill="FFFFFF"/>
            <w:noWrap/>
            <w:vAlign w:val="center"/>
            <w:hideMark/>
          </w:tcPr>
          <w:p w:rsidR="00363E70" w:rsidRPr="00F412B1" w:rsidRDefault="00363E70" w:rsidP="00363E70">
            <w:pPr>
              <w:spacing w:after="0" w:line="240" w:lineRule="auto"/>
              <w:jc w:val="center"/>
              <w:rPr>
                <w:rFonts w:asciiTheme="majorHAnsi" w:eastAsia="Times New Roman" w:hAnsiTheme="majorHAnsi" w:cs="Arial"/>
                <w:b/>
                <w:bCs/>
                <w:sz w:val="20"/>
                <w:szCs w:val="20"/>
              </w:rPr>
            </w:pPr>
            <w:r w:rsidRPr="00F412B1">
              <w:rPr>
                <w:rFonts w:asciiTheme="majorHAnsi" w:eastAsia="Times New Roman" w:hAnsiTheme="majorHAnsi" w:cs="Arial"/>
                <w:b/>
                <w:bCs/>
                <w:sz w:val="20"/>
                <w:szCs w:val="20"/>
              </w:rPr>
              <w:t> </w:t>
            </w:r>
          </w:p>
        </w:tc>
        <w:tc>
          <w:tcPr>
            <w:tcW w:w="0" w:type="auto"/>
            <w:tcBorders>
              <w:top w:val="single" w:sz="12" w:space="0" w:color="auto"/>
              <w:left w:val="nil"/>
              <w:bottom w:val="nil"/>
              <w:right w:val="nil"/>
            </w:tcBorders>
            <w:shd w:val="clear" w:color="000000" w:fill="FFFFFF"/>
            <w:noWrap/>
            <w:vAlign w:val="center"/>
            <w:hideMark/>
          </w:tcPr>
          <w:p w:rsidR="00363E70" w:rsidRPr="00F412B1" w:rsidRDefault="00363E70" w:rsidP="00363E70">
            <w:pPr>
              <w:spacing w:after="0" w:line="240" w:lineRule="auto"/>
              <w:jc w:val="center"/>
              <w:rPr>
                <w:rFonts w:asciiTheme="majorHAnsi" w:eastAsia="Times New Roman" w:hAnsiTheme="majorHAnsi" w:cs="Arial"/>
                <w:b/>
                <w:bCs/>
                <w:sz w:val="20"/>
                <w:szCs w:val="20"/>
              </w:rPr>
            </w:pPr>
            <w:r w:rsidRPr="00F412B1">
              <w:rPr>
                <w:rFonts w:asciiTheme="majorHAnsi" w:eastAsia="Times New Roman" w:hAnsiTheme="majorHAnsi" w:cs="Arial"/>
                <w:b/>
                <w:bCs/>
                <w:sz w:val="20"/>
                <w:szCs w:val="20"/>
              </w:rPr>
              <w:t> </w:t>
            </w:r>
          </w:p>
        </w:tc>
        <w:tc>
          <w:tcPr>
            <w:tcW w:w="0" w:type="auto"/>
            <w:gridSpan w:val="11"/>
            <w:tcBorders>
              <w:top w:val="single" w:sz="12" w:space="0" w:color="auto"/>
              <w:left w:val="nil"/>
              <w:bottom w:val="nil"/>
              <w:right w:val="nil"/>
            </w:tcBorders>
            <w:shd w:val="clear" w:color="000000" w:fill="FFFFFF"/>
            <w:noWrap/>
            <w:hideMark/>
          </w:tcPr>
          <w:p w:rsidR="00363E70" w:rsidRPr="00F412B1" w:rsidRDefault="00363E70" w:rsidP="0051408E">
            <w:pPr>
              <w:spacing w:after="0" w:line="240" w:lineRule="auto"/>
              <w:jc w:val="center"/>
              <w:rPr>
                <w:rFonts w:asciiTheme="majorHAnsi" w:eastAsia="Times New Roman" w:hAnsiTheme="majorHAnsi" w:cs="Arial"/>
                <w:b/>
                <w:bCs/>
                <w:sz w:val="20"/>
                <w:szCs w:val="20"/>
              </w:rPr>
            </w:pPr>
            <w:r w:rsidRPr="00F412B1">
              <w:rPr>
                <w:rFonts w:asciiTheme="majorHAnsi" w:eastAsia="Times New Roman" w:hAnsiTheme="majorHAnsi" w:cs="Arial"/>
                <w:b/>
                <w:bCs/>
                <w:sz w:val="20"/>
                <w:szCs w:val="20"/>
              </w:rPr>
              <w:t xml:space="preserve">Teacher-reported time use in </w:t>
            </w:r>
            <w:del w:id="14" w:author="Author">
              <w:r w:rsidRPr="00F412B1" w:rsidDel="0051408E">
                <w:rPr>
                  <w:rFonts w:asciiTheme="majorHAnsi" w:eastAsia="Times New Roman" w:hAnsiTheme="majorHAnsi" w:cs="Arial"/>
                  <w:b/>
                  <w:bCs/>
                  <w:sz w:val="20"/>
                  <w:szCs w:val="20"/>
                </w:rPr>
                <w:delText>Kindergarten</w:delText>
              </w:r>
            </w:del>
            <w:ins w:id="15" w:author="Author">
              <w:r w:rsidR="0051408E">
                <w:rPr>
                  <w:rFonts w:asciiTheme="majorHAnsi" w:eastAsia="Times New Roman" w:hAnsiTheme="majorHAnsi" w:cs="Arial"/>
                  <w:b/>
                  <w:bCs/>
                  <w:sz w:val="20"/>
                  <w:szCs w:val="20"/>
                </w:rPr>
                <w:t>k</w:t>
              </w:r>
              <w:r w:rsidR="0051408E" w:rsidRPr="00F412B1">
                <w:rPr>
                  <w:rFonts w:asciiTheme="majorHAnsi" w:eastAsia="Times New Roman" w:hAnsiTheme="majorHAnsi" w:cs="Arial"/>
                  <w:b/>
                  <w:bCs/>
                  <w:sz w:val="20"/>
                  <w:szCs w:val="20"/>
                </w:rPr>
                <w:t>indergarten</w:t>
              </w:r>
            </w:ins>
          </w:p>
        </w:tc>
      </w:tr>
      <w:tr w:rsidR="0072330A" w:rsidRPr="00F412B1" w:rsidTr="00363E70">
        <w:trPr>
          <w:trHeight w:val="255"/>
        </w:trPr>
        <w:tc>
          <w:tcPr>
            <w:tcW w:w="0" w:type="auto"/>
            <w:tcBorders>
              <w:top w:val="nil"/>
              <w:left w:val="nil"/>
              <w:bottom w:val="nil"/>
              <w:right w:val="nil"/>
            </w:tcBorders>
            <w:shd w:val="clear" w:color="000000" w:fill="FFFFFF"/>
            <w:noWrap/>
            <w:vAlign w:val="bottom"/>
            <w:hideMark/>
          </w:tcPr>
          <w:p w:rsidR="00363E70" w:rsidRPr="00F412B1" w:rsidRDefault="00363E70"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0" w:type="auto"/>
            <w:gridSpan w:val="4"/>
            <w:tcBorders>
              <w:top w:val="nil"/>
              <w:left w:val="nil"/>
              <w:bottom w:val="nil"/>
              <w:right w:val="nil"/>
            </w:tcBorders>
            <w:shd w:val="clear" w:color="000000" w:fill="FFFFFF"/>
            <w:noWrap/>
            <w:vAlign w:val="bottom"/>
            <w:hideMark/>
          </w:tcPr>
          <w:p w:rsidR="00363E70" w:rsidRPr="00F412B1" w:rsidRDefault="00363E70" w:rsidP="00363E70">
            <w:pPr>
              <w:spacing w:after="0" w:line="240" w:lineRule="auto"/>
              <w:jc w:val="center"/>
              <w:rPr>
                <w:rFonts w:asciiTheme="majorHAnsi" w:eastAsia="Times New Roman" w:hAnsiTheme="majorHAnsi" w:cs="Arial"/>
                <w:sz w:val="20"/>
                <w:szCs w:val="20"/>
                <w:u w:val="single"/>
              </w:rPr>
            </w:pPr>
            <w:r w:rsidRPr="00F412B1">
              <w:rPr>
                <w:rFonts w:asciiTheme="majorHAnsi" w:eastAsia="Times New Roman" w:hAnsiTheme="majorHAnsi" w:cs="Arial"/>
                <w:sz w:val="20"/>
                <w:szCs w:val="20"/>
                <w:u w:val="single"/>
              </w:rPr>
              <w:t>Taught daily</w:t>
            </w:r>
          </w:p>
        </w:tc>
        <w:tc>
          <w:tcPr>
            <w:tcW w:w="0" w:type="auto"/>
            <w:gridSpan w:val="4"/>
            <w:tcBorders>
              <w:top w:val="nil"/>
              <w:left w:val="nil"/>
              <w:bottom w:val="nil"/>
              <w:right w:val="nil"/>
            </w:tcBorders>
            <w:shd w:val="clear" w:color="000000" w:fill="FFFFFF"/>
            <w:noWrap/>
            <w:vAlign w:val="bottom"/>
            <w:hideMark/>
          </w:tcPr>
          <w:p w:rsidR="00363E70" w:rsidRPr="00F412B1" w:rsidRDefault="00363E70" w:rsidP="00363E70">
            <w:pPr>
              <w:spacing w:after="0" w:line="240" w:lineRule="auto"/>
              <w:jc w:val="center"/>
              <w:rPr>
                <w:rFonts w:asciiTheme="majorHAnsi" w:eastAsia="Times New Roman" w:hAnsiTheme="majorHAnsi" w:cs="Arial"/>
                <w:sz w:val="20"/>
                <w:szCs w:val="20"/>
                <w:u w:val="single"/>
              </w:rPr>
            </w:pPr>
            <w:r w:rsidRPr="00F412B1">
              <w:rPr>
                <w:rFonts w:asciiTheme="majorHAnsi" w:eastAsia="Times New Roman" w:hAnsiTheme="majorHAnsi" w:cs="Arial"/>
                <w:sz w:val="20"/>
                <w:szCs w:val="20"/>
                <w:u w:val="single"/>
              </w:rPr>
              <w:t>Taught at least weekly</w:t>
            </w:r>
          </w:p>
        </w:tc>
        <w:tc>
          <w:tcPr>
            <w:tcW w:w="0" w:type="auto"/>
            <w:gridSpan w:val="4"/>
            <w:tcBorders>
              <w:top w:val="nil"/>
              <w:left w:val="nil"/>
              <w:bottom w:val="nil"/>
              <w:right w:val="nil"/>
            </w:tcBorders>
            <w:shd w:val="clear" w:color="000000" w:fill="FFFFFF"/>
            <w:noWrap/>
            <w:vAlign w:val="bottom"/>
            <w:hideMark/>
          </w:tcPr>
          <w:p w:rsidR="00363E70" w:rsidRPr="00F412B1" w:rsidRDefault="00363E70" w:rsidP="00363E70">
            <w:pPr>
              <w:spacing w:after="0" w:line="240" w:lineRule="auto"/>
              <w:jc w:val="center"/>
              <w:rPr>
                <w:rFonts w:asciiTheme="majorHAnsi" w:eastAsia="Times New Roman" w:hAnsiTheme="majorHAnsi" w:cs="Arial"/>
                <w:sz w:val="20"/>
                <w:szCs w:val="20"/>
                <w:u w:val="single"/>
              </w:rPr>
            </w:pPr>
            <w:r w:rsidRPr="00F412B1">
              <w:rPr>
                <w:rFonts w:asciiTheme="majorHAnsi" w:eastAsia="Times New Roman" w:hAnsiTheme="majorHAnsi" w:cs="Arial"/>
                <w:sz w:val="20"/>
                <w:szCs w:val="20"/>
                <w:u w:val="single"/>
              </w:rPr>
              <w:t>Never taught</w:t>
            </w:r>
          </w:p>
        </w:tc>
      </w:tr>
      <w:tr w:rsidR="0072330A" w:rsidRPr="00F412B1" w:rsidTr="00363E70">
        <w:trPr>
          <w:trHeight w:val="255"/>
        </w:trPr>
        <w:tc>
          <w:tcPr>
            <w:tcW w:w="0" w:type="auto"/>
            <w:tcBorders>
              <w:top w:val="nil"/>
              <w:left w:val="nil"/>
              <w:bottom w:val="single" w:sz="4" w:space="0" w:color="auto"/>
              <w:right w:val="nil"/>
            </w:tcBorders>
            <w:shd w:val="clear" w:color="000000" w:fill="FFFFFF"/>
            <w:noWrap/>
            <w:vAlign w:val="bottom"/>
            <w:hideMark/>
          </w:tcPr>
          <w:p w:rsidR="00363E70" w:rsidRPr="00F412B1" w:rsidRDefault="00363E70"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0" w:type="auto"/>
            <w:tcBorders>
              <w:top w:val="nil"/>
              <w:left w:val="nil"/>
              <w:bottom w:val="single" w:sz="4" w:space="0" w:color="auto"/>
              <w:right w:val="nil"/>
            </w:tcBorders>
            <w:shd w:val="clear" w:color="000000" w:fill="FFFFFF"/>
            <w:noWrap/>
            <w:vAlign w:val="bottom"/>
            <w:hideMark/>
          </w:tcPr>
          <w:p w:rsidR="00363E70" w:rsidRPr="00F412B1" w:rsidRDefault="00363E70" w:rsidP="00363E7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1998</w:t>
            </w:r>
          </w:p>
        </w:tc>
        <w:tc>
          <w:tcPr>
            <w:tcW w:w="0" w:type="auto"/>
            <w:tcBorders>
              <w:top w:val="nil"/>
              <w:left w:val="nil"/>
              <w:bottom w:val="single" w:sz="4" w:space="0" w:color="auto"/>
              <w:right w:val="nil"/>
            </w:tcBorders>
            <w:shd w:val="clear" w:color="000000" w:fill="FFFFFF"/>
            <w:noWrap/>
            <w:vAlign w:val="bottom"/>
            <w:hideMark/>
          </w:tcPr>
          <w:p w:rsidR="00363E70" w:rsidRPr="00F412B1" w:rsidRDefault="00363E70" w:rsidP="00363E7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2010</w:t>
            </w:r>
          </w:p>
        </w:tc>
        <w:tc>
          <w:tcPr>
            <w:tcW w:w="0" w:type="auto"/>
            <w:gridSpan w:val="2"/>
            <w:tcBorders>
              <w:top w:val="nil"/>
              <w:left w:val="nil"/>
              <w:bottom w:val="single" w:sz="4" w:space="0" w:color="auto"/>
              <w:right w:val="nil"/>
            </w:tcBorders>
            <w:shd w:val="clear" w:color="000000" w:fill="FFFFFF"/>
            <w:noWrap/>
            <w:vAlign w:val="bottom"/>
            <w:hideMark/>
          </w:tcPr>
          <w:p w:rsidR="00363E70" w:rsidRPr="00F412B1" w:rsidRDefault="00363E70" w:rsidP="00363E7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Diff</w:t>
            </w:r>
            <w:r w:rsidR="0072330A">
              <w:rPr>
                <w:rFonts w:asciiTheme="majorHAnsi" w:eastAsia="Times New Roman" w:hAnsiTheme="majorHAnsi" w:cs="Arial"/>
                <w:sz w:val="20"/>
                <w:szCs w:val="20"/>
              </w:rPr>
              <w:t>erence</w:t>
            </w:r>
          </w:p>
        </w:tc>
        <w:tc>
          <w:tcPr>
            <w:tcW w:w="0" w:type="auto"/>
            <w:tcBorders>
              <w:top w:val="nil"/>
              <w:left w:val="nil"/>
              <w:bottom w:val="single" w:sz="4" w:space="0" w:color="auto"/>
              <w:right w:val="nil"/>
            </w:tcBorders>
            <w:shd w:val="clear" w:color="000000" w:fill="FFFFFF"/>
            <w:noWrap/>
            <w:vAlign w:val="bottom"/>
            <w:hideMark/>
          </w:tcPr>
          <w:p w:rsidR="00363E70" w:rsidRPr="00F412B1" w:rsidRDefault="00363E70" w:rsidP="00363E7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1998</w:t>
            </w:r>
          </w:p>
        </w:tc>
        <w:tc>
          <w:tcPr>
            <w:tcW w:w="0" w:type="auto"/>
            <w:tcBorders>
              <w:top w:val="nil"/>
              <w:left w:val="nil"/>
              <w:bottom w:val="single" w:sz="4" w:space="0" w:color="auto"/>
              <w:right w:val="nil"/>
            </w:tcBorders>
            <w:shd w:val="clear" w:color="000000" w:fill="FFFFFF"/>
            <w:noWrap/>
            <w:vAlign w:val="bottom"/>
            <w:hideMark/>
          </w:tcPr>
          <w:p w:rsidR="00363E70" w:rsidRPr="00F412B1" w:rsidRDefault="00363E70" w:rsidP="00363E7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2010</w:t>
            </w:r>
          </w:p>
        </w:tc>
        <w:tc>
          <w:tcPr>
            <w:tcW w:w="0" w:type="auto"/>
            <w:gridSpan w:val="2"/>
            <w:tcBorders>
              <w:top w:val="nil"/>
              <w:left w:val="nil"/>
              <w:bottom w:val="single" w:sz="4" w:space="0" w:color="auto"/>
              <w:right w:val="nil"/>
            </w:tcBorders>
            <w:shd w:val="clear" w:color="000000" w:fill="FFFFFF"/>
            <w:noWrap/>
            <w:vAlign w:val="bottom"/>
            <w:hideMark/>
          </w:tcPr>
          <w:p w:rsidR="00363E70" w:rsidRPr="00F412B1" w:rsidRDefault="00363E70" w:rsidP="00363E7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Diff</w:t>
            </w:r>
            <w:r w:rsidR="0072330A">
              <w:rPr>
                <w:rFonts w:asciiTheme="majorHAnsi" w:eastAsia="Times New Roman" w:hAnsiTheme="majorHAnsi" w:cs="Arial"/>
                <w:sz w:val="20"/>
                <w:szCs w:val="20"/>
              </w:rPr>
              <w:t>erence</w:t>
            </w:r>
          </w:p>
        </w:tc>
        <w:tc>
          <w:tcPr>
            <w:tcW w:w="0" w:type="auto"/>
            <w:tcBorders>
              <w:top w:val="nil"/>
              <w:left w:val="nil"/>
              <w:bottom w:val="single" w:sz="4" w:space="0" w:color="auto"/>
              <w:right w:val="nil"/>
            </w:tcBorders>
            <w:shd w:val="clear" w:color="000000" w:fill="FFFFFF"/>
            <w:noWrap/>
            <w:vAlign w:val="bottom"/>
            <w:hideMark/>
          </w:tcPr>
          <w:p w:rsidR="00363E70" w:rsidRPr="00F412B1" w:rsidRDefault="00363E70" w:rsidP="00363E7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1998</w:t>
            </w:r>
          </w:p>
        </w:tc>
        <w:tc>
          <w:tcPr>
            <w:tcW w:w="0" w:type="auto"/>
            <w:tcBorders>
              <w:top w:val="nil"/>
              <w:left w:val="nil"/>
              <w:bottom w:val="single" w:sz="4" w:space="0" w:color="auto"/>
              <w:right w:val="nil"/>
            </w:tcBorders>
            <w:shd w:val="clear" w:color="000000" w:fill="FFFFFF"/>
            <w:noWrap/>
            <w:vAlign w:val="bottom"/>
            <w:hideMark/>
          </w:tcPr>
          <w:p w:rsidR="00363E70" w:rsidRPr="00F412B1" w:rsidRDefault="00363E70" w:rsidP="00363E7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2010</w:t>
            </w:r>
          </w:p>
        </w:tc>
        <w:tc>
          <w:tcPr>
            <w:tcW w:w="0" w:type="auto"/>
            <w:gridSpan w:val="2"/>
            <w:tcBorders>
              <w:top w:val="nil"/>
              <w:left w:val="nil"/>
              <w:bottom w:val="single" w:sz="4" w:space="0" w:color="auto"/>
              <w:right w:val="nil"/>
            </w:tcBorders>
            <w:shd w:val="clear" w:color="000000" w:fill="FFFFFF"/>
            <w:noWrap/>
            <w:vAlign w:val="bottom"/>
            <w:hideMark/>
          </w:tcPr>
          <w:p w:rsidR="00363E70" w:rsidRPr="00F412B1" w:rsidRDefault="00363E70" w:rsidP="00363E7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Diff</w:t>
            </w:r>
            <w:r w:rsidR="0072330A">
              <w:rPr>
                <w:rFonts w:asciiTheme="majorHAnsi" w:eastAsia="Times New Roman" w:hAnsiTheme="majorHAnsi" w:cs="Arial"/>
                <w:sz w:val="20"/>
                <w:szCs w:val="20"/>
              </w:rPr>
              <w:t>erence</w:t>
            </w:r>
          </w:p>
        </w:tc>
      </w:tr>
      <w:tr w:rsidR="0072330A" w:rsidRPr="00F412B1" w:rsidTr="009C73E0">
        <w:trPr>
          <w:trHeight w:val="255"/>
        </w:trPr>
        <w:tc>
          <w:tcPr>
            <w:tcW w:w="0" w:type="auto"/>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Reading/language arts</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96</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97</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100</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100</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r>
      <w:tr w:rsidR="0072330A" w:rsidRPr="00F412B1" w:rsidTr="009C73E0">
        <w:trPr>
          <w:trHeight w:val="255"/>
        </w:trPr>
        <w:tc>
          <w:tcPr>
            <w:tcW w:w="0" w:type="auto"/>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Math</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83</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91</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8</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100</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99</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r>
      <w:tr w:rsidR="0072330A" w:rsidRPr="00F412B1" w:rsidTr="009C73E0">
        <w:trPr>
          <w:trHeight w:val="255"/>
        </w:trPr>
        <w:tc>
          <w:tcPr>
            <w:tcW w:w="0" w:type="auto"/>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Social studies</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25</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24</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93</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94</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72330A" w:rsidRPr="00F412B1" w:rsidTr="009C73E0">
        <w:trPr>
          <w:trHeight w:val="255"/>
        </w:trPr>
        <w:tc>
          <w:tcPr>
            <w:tcW w:w="0" w:type="auto"/>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Science</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18</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20</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2</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92</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94</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2</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72330A" w:rsidRPr="00F412B1" w:rsidTr="009C73E0">
        <w:trPr>
          <w:trHeight w:val="255"/>
        </w:trPr>
        <w:tc>
          <w:tcPr>
            <w:tcW w:w="0" w:type="auto"/>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Music</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34</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16</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-18</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93</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89</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-4</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4</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3</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72330A" w:rsidRPr="00F412B1" w:rsidTr="009C73E0">
        <w:trPr>
          <w:trHeight w:val="255"/>
        </w:trPr>
        <w:tc>
          <w:tcPr>
            <w:tcW w:w="0" w:type="auto"/>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Art</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27</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11</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-16</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95</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87</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-8</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3</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3</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72330A" w:rsidRPr="00F412B1" w:rsidTr="009C73E0">
        <w:trPr>
          <w:trHeight w:val="255"/>
        </w:trPr>
        <w:tc>
          <w:tcPr>
            <w:tcW w:w="0" w:type="auto"/>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Dance/creative movement</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12</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12</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58</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43</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-15</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11</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37</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26</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72330A" w:rsidRPr="00F412B1" w:rsidTr="009C73E0">
        <w:trPr>
          <w:trHeight w:val="255"/>
        </w:trPr>
        <w:tc>
          <w:tcPr>
            <w:tcW w:w="0" w:type="auto"/>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Theater</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5</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-3</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39</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22</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-17</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18</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50</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32</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72330A" w:rsidRPr="00F412B1" w:rsidTr="009C73E0">
        <w:trPr>
          <w:trHeight w:val="255"/>
        </w:trPr>
        <w:tc>
          <w:tcPr>
            <w:tcW w:w="0" w:type="auto"/>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Foreign language</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8</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4</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-4</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18</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10</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-8</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65</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83</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18</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72330A" w:rsidRPr="00F412B1" w:rsidTr="00363E70">
        <w:trPr>
          <w:trHeight w:val="255"/>
        </w:trPr>
        <w:tc>
          <w:tcPr>
            <w:tcW w:w="0" w:type="auto"/>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0" w:type="auto"/>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0" w:type="auto"/>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0" w:type="auto"/>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0" w:type="auto"/>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0" w:type="auto"/>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0" w:type="auto"/>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0" w:type="auto"/>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0" w:type="auto"/>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0" w:type="auto"/>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0" w:type="auto"/>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0" w:type="auto"/>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0" w:type="auto"/>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r>
      <w:tr w:rsidR="000B1AB3" w:rsidRPr="00F412B1" w:rsidTr="00363E70">
        <w:trPr>
          <w:trHeight w:val="420"/>
        </w:trPr>
        <w:tc>
          <w:tcPr>
            <w:tcW w:w="0" w:type="auto"/>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0" w:type="auto"/>
            <w:gridSpan w:val="12"/>
            <w:tcBorders>
              <w:top w:val="nil"/>
              <w:left w:val="nil"/>
              <w:bottom w:val="nil"/>
              <w:right w:val="nil"/>
            </w:tcBorders>
            <w:shd w:val="clear" w:color="000000" w:fill="FFFFFF"/>
            <w:noWrap/>
            <w:hideMark/>
          </w:tcPr>
          <w:p w:rsidR="000B1AB3" w:rsidRPr="00F412B1" w:rsidRDefault="000B1AB3" w:rsidP="00363E70">
            <w:pPr>
              <w:spacing w:after="0" w:line="240" w:lineRule="auto"/>
              <w:jc w:val="center"/>
              <w:rPr>
                <w:rFonts w:asciiTheme="majorHAnsi" w:eastAsia="Times New Roman" w:hAnsiTheme="majorHAnsi" w:cs="Arial"/>
                <w:b/>
                <w:bCs/>
                <w:sz w:val="20"/>
                <w:szCs w:val="20"/>
              </w:rPr>
            </w:pPr>
            <w:r w:rsidRPr="00F412B1">
              <w:rPr>
                <w:rFonts w:asciiTheme="majorHAnsi" w:eastAsia="Times New Roman" w:hAnsiTheme="majorHAnsi" w:cs="Arial"/>
                <w:b/>
                <w:bCs/>
                <w:sz w:val="20"/>
                <w:szCs w:val="20"/>
              </w:rPr>
              <w:t>Teacher-reported time use in First Grade</w:t>
            </w:r>
          </w:p>
        </w:tc>
      </w:tr>
      <w:tr w:rsidR="0072330A" w:rsidRPr="00F412B1" w:rsidTr="00151000">
        <w:trPr>
          <w:trHeight w:val="255"/>
        </w:trPr>
        <w:tc>
          <w:tcPr>
            <w:tcW w:w="0" w:type="auto"/>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0" w:type="auto"/>
            <w:gridSpan w:val="3"/>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jc w:val="center"/>
              <w:rPr>
                <w:rFonts w:asciiTheme="majorHAnsi" w:eastAsia="Times New Roman" w:hAnsiTheme="majorHAnsi" w:cs="Arial"/>
                <w:sz w:val="20"/>
                <w:szCs w:val="20"/>
                <w:u w:val="single"/>
              </w:rPr>
            </w:pPr>
            <w:r w:rsidRPr="00F412B1">
              <w:rPr>
                <w:rFonts w:asciiTheme="majorHAnsi" w:eastAsia="Times New Roman" w:hAnsiTheme="majorHAnsi" w:cs="Arial"/>
                <w:sz w:val="20"/>
                <w:szCs w:val="20"/>
                <w:u w:val="single"/>
              </w:rPr>
              <w:t>Taught daily</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u w:val="single"/>
              </w:rPr>
            </w:pPr>
          </w:p>
        </w:tc>
        <w:tc>
          <w:tcPr>
            <w:tcW w:w="0" w:type="auto"/>
            <w:gridSpan w:val="3"/>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jc w:val="center"/>
              <w:rPr>
                <w:rFonts w:asciiTheme="majorHAnsi" w:eastAsia="Times New Roman" w:hAnsiTheme="majorHAnsi" w:cs="Arial"/>
                <w:sz w:val="20"/>
                <w:szCs w:val="20"/>
                <w:u w:val="single"/>
              </w:rPr>
            </w:pPr>
            <w:r w:rsidRPr="00F412B1">
              <w:rPr>
                <w:rFonts w:asciiTheme="majorHAnsi" w:eastAsia="Times New Roman" w:hAnsiTheme="majorHAnsi" w:cs="Arial"/>
                <w:sz w:val="20"/>
                <w:szCs w:val="20"/>
                <w:u w:val="single"/>
              </w:rPr>
              <w:t>Taught at least weekly</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u w:val="single"/>
              </w:rPr>
            </w:pPr>
          </w:p>
        </w:tc>
        <w:tc>
          <w:tcPr>
            <w:tcW w:w="0" w:type="auto"/>
            <w:gridSpan w:val="4"/>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jc w:val="center"/>
              <w:rPr>
                <w:rFonts w:asciiTheme="majorHAnsi" w:eastAsia="Times New Roman" w:hAnsiTheme="majorHAnsi" w:cs="Arial"/>
                <w:sz w:val="20"/>
                <w:szCs w:val="20"/>
                <w:u w:val="single"/>
              </w:rPr>
            </w:pPr>
            <w:r w:rsidRPr="00F412B1">
              <w:rPr>
                <w:rFonts w:asciiTheme="majorHAnsi" w:eastAsia="Times New Roman" w:hAnsiTheme="majorHAnsi" w:cs="Arial"/>
                <w:sz w:val="20"/>
                <w:szCs w:val="20"/>
                <w:u w:val="single"/>
              </w:rPr>
              <w:t>Never taught</w:t>
            </w:r>
          </w:p>
        </w:tc>
      </w:tr>
      <w:tr w:rsidR="0072330A" w:rsidRPr="00F412B1" w:rsidTr="007A4C27">
        <w:trPr>
          <w:trHeight w:val="255"/>
        </w:trPr>
        <w:tc>
          <w:tcPr>
            <w:tcW w:w="0" w:type="auto"/>
            <w:tcBorders>
              <w:top w:val="nil"/>
              <w:left w:val="nil"/>
              <w:bottom w:val="single" w:sz="4" w:space="0" w:color="auto"/>
              <w:right w:val="nil"/>
            </w:tcBorders>
            <w:shd w:val="clear" w:color="000000" w:fill="FFFFFF"/>
            <w:noWrap/>
            <w:vAlign w:val="bottom"/>
            <w:hideMark/>
          </w:tcPr>
          <w:p w:rsidR="0072330A" w:rsidRPr="00F412B1" w:rsidRDefault="0072330A"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0" w:type="auto"/>
            <w:tcBorders>
              <w:top w:val="nil"/>
              <w:left w:val="nil"/>
              <w:bottom w:val="single" w:sz="4" w:space="0" w:color="auto"/>
              <w:right w:val="nil"/>
            </w:tcBorders>
            <w:shd w:val="clear" w:color="000000" w:fill="FFFFFF"/>
            <w:noWrap/>
            <w:vAlign w:val="bottom"/>
            <w:hideMark/>
          </w:tcPr>
          <w:p w:rsidR="0072330A" w:rsidRPr="00F412B1" w:rsidRDefault="0072330A" w:rsidP="00363E7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1999</w:t>
            </w:r>
          </w:p>
        </w:tc>
        <w:tc>
          <w:tcPr>
            <w:tcW w:w="0" w:type="auto"/>
            <w:tcBorders>
              <w:top w:val="nil"/>
              <w:left w:val="nil"/>
              <w:bottom w:val="single" w:sz="4" w:space="0" w:color="auto"/>
              <w:right w:val="nil"/>
            </w:tcBorders>
            <w:shd w:val="clear" w:color="000000" w:fill="FFFFFF"/>
            <w:noWrap/>
            <w:vAlign w:val="bottom"/>
            <w:hideMark/>
          </w:tcPr>
          <w:p w:rsidR="0072330A" w:rsidRPr="00F412B1" w:rsidRDefault="0072330A" w:rsidP="00363E7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2011</w:t>
            </w:r>
          </w:p>
        </w:tc>
        <w:tc>
          <w:tcPr>
            <w:tcW w:w="0" w:type="auto"/>
            <w:gridSpan w:val="2"/>
            <w:tcBorders>
              <w:top w:val="nil"/>
              <w:left w:val="nil"/>
              <w:bottom w:val="single" w:sz="4" w:space="0" w:color="auto"/>
              <w:right w:val="nil"/>
            </w:tcBorders>
            <w:shd w:val="clear" w:color="000000" w:fill="FFFFFF"/>
            <w:noWrap/>
            <w:vAlign w:val="bottom"/>
            <w:hideMark/>
          </w:tcPr>
          <w:p w:rsidR="0072330A" w:rsidRPr="00F412B1" w:rsidRDefault="0072330A" w:rsidP="00363E7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Diff</w:t>
            </w:r>
            <w:r>
              <w:rPr>
                <w:rFonts w:asciiTheme="majorHAnsi" w:eastAsia="Times New Roman" w:hAnsiTheme="majorHAnsi" w:cs="Arial"/>
                <w:sz w:val="20"/>
                <w:szCs w:val="20"/>
              </w:rPr>
              <w:t>erence</w:t>
            </w:r>
          </w:p>
        </w:tc>
        <w:tc>
          <w:tcPr>
            <w:tcW w:w="0" w:type="auto"/>
            <w:tcBorders>
              <w:top w:val="nil"/>
              <w:left w:val="nil"/>
              <w:bottom w:val="single" w:sz="4" w:space="0" w:color="auto"/>
              <w:right w:val="nil"/>
            </w:tcBorders>
            <w:shd w:val="clear" w:color="000000" w:fill="FFFFFF"/>
            <w:noWrap/>
            <w:vAlign w:val="bottom"/>
            <w:hideMark/>
          </w:tcPr>
          <w:p w:rsidR="0072330A" w:rsidRPr="00F412B1" w:rsidRDefault="0072330A" w:rsidP="00363E7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1999</w:t>
            </w:r>
          </w:p>
        </w:tc>
        <w:tc>
          <w:tcPr>
            <w:tcW w:w="0" w:type="auto"/>
            <w:tcBorders>
              <w:top w:val="nil"/>
              <w:left w:val="nil"/>
              <w:bottom w:val="single" w:sz="4" w:space="0" w:color="auto"/>
              <w:right w:val="nil"/>
            </w:tcBorders>
            <w:shd w:val="clear" w:color="000000" w:fill="FFFFFF"/>
            <w:noWrap/>
            <w:vAlign w:val="bottom"/>
            <w:hideMark/>
          </w:tcPr>
          <w:p w:rsidR="0072330A" w:rsidRPr="00F412B1" w:rsidRDefault="0072330A" w:rsidP="00363E7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2011</w:t>
            </w:r>
          </w:p>
        </w:tc>
        <w:tc>
          <w:tcPr>
            <w:tcW w:w="0" w:type="auto"/>
            <w:gridSpan w:val="2"/>
            <w:tcBorders>
              <w:top w:val="nil"/>
              <w:left w:val="nil"/>
              <w:bottom w:val="single" w:sz="4" w:space="0" w:color="auto"/>
              <w:right w:val="nil"/>
            </w:tcBorders>
            <w:shd w:val="clear" w:color="000000" w:fill="FFFFFF"/>
            <w:noWrap/>
            <w:vAlign w:val="bottom"/>
            <w:hideMark/>
          </w:tcPr>
          <w:p w:rsidR="0072330A" w:rsidRPr="00F412B1" w:rsidRDefault="0072330A" w:rsidP="00363E7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Diff</w:t>
            </w:r>
            <w:r>
              <w:rPr>
                <w:rFonts w:asciiTheme="majorHAnsi" w:eastAsia="Times New Roman" w:hAnsiTheme="majorHAnsi" w:cs="Arial"/>
                <w:sz w:val="20"/>
                <w:szCs w:val="20"/>
              </w:rPr>
              <w:t>erence</w:t>
            </w:r>
          </w:p>
        </w:tc>
        <w:tc>
          <w:tcPr>
            <w:tcW w:w="0" w:type="auto"/>
            <w:tcBorders>
              <w:top w:val="nil"/>
              <w:left w:val="nil"/>
              <w:bottom w:val="single" w:sz="4" w:space="0" w:color="auto"/>
              <w:right w:val="nil"/>
            </w:tcBorders>
            <w:shd w:val="clear" w:color="000000" w:fill="FFFFFF"/>
            <w:noWrap/>
            <w:vAlign w:val="bottom"/>
            <w:hideMark/>
          </w:tcPr>
          <w:p w:rsidR="0072330A" w:rsidRPr="00F412B1" w:rsidRDefault="0072330A" w:rsidP="00363E7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1999</w:t>
            </w:r>
          </w:p>
        </w:tc>
        <w:tc>
          <w:tcPr>
            <w:tcW w:w="0" w:type="auto"/>
            <w:tcBorders>
              <w:top w:val="nil"/>
              <w:left w:val="nil"/>
              <w:bottom w:val="single" w:sz="4" w:space="0" w:color="auto"/>
              <w:right w:val="nil"/>
            </w:tcBorders>
            <w:shd w:val="clear" w:color="000000" w:fill="FFFFFF"/>
            <w:noWrap/>
            <w:vAlign w:val="bottom"/>
            <w:hideMark/>
          </w:tcPr>
          <w:p w:rsidR="0072330A" w:rsidRPr="00F412B1" w:rsidRDefault="0072330A" w:rsidP="00363E7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2011</w:t>
            </w:r>
          </w:p>
        </w:tc>
        <w:tc>
          <w:tcPr>
            <w:tcW w:w="0" w:type="auto"/>
            <w:gridSpan w:val="2"/>
            <w:tcBorders>
              <w:top w:val="nil"/>
              <w:left w:val="nil"/>
              <w:bottom w:val="single" w:sz="4" w:space="0" w:color="auto"/>
              <w:right w:val="nil"/>
            </w:tcBorders>
            <w:shd w:val="clear" w:color="000000" w:fill="FFFFFF"/>
            <w:noWrap/>
            <w:vAlign w:val="bottom"/>
            <w:hideMark/>
          </w:tcPr>
          <w:p w:rsidR="0072330A" w:rsidRPr="00F412B1" w:rsidRDefault="0072330A" w:rsidP="00363E7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Diff</w:t>
            </w:r>
            <w:r>
              <w:rPr>
                <w:rFonts w:asciiTheme="majorHAnsi" w:eastAsia="Times New Roman" w:hAnsiTheme="majorHAnsi" w:cs="Arial"/>
                <w:sz w:val="20"/>
                <w:szCs w:val="20"/>
              </w:rPr>
              <w:t>erence</w:t>
            </w:r>
          </w:p>
        </w:tc>
      </w:tr>
      <w:tr w:rsidR="0072330A" w:rsidRPr="00F412B1" w:rsidTr="009C73E0">
        <w:trPr>
          <w:trHeight w:val="255"/>
        </w:trPr>
        <w:tc>
          <w:tcPr>
            <w:tcW w:w="0" w:type="auto"/>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Reading/language arts</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98</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94</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-4</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100</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100</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r>
      <w:tr w:rsidR="0072330A" w:rsidRPr="00F412B1" w:rsidTr="009C73E0">
        <w:trPr>
          <w:trHeight w:val="255"/>
        </w:trPr>
        <w:tc>
          <w:tcPr>
            <w:tcW w:w="0" w:type="auto"/>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Math</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95</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93</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-2</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100</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99</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72330A" w:rsidRPr="00F412B1" w:rsidTr="009C73E0">
        <w:trPr>
          <w:trHeight w:val="255"/>
        </w:trPr>
        <w:tc>
          <w:tcPr>
            <w:tcW w:w="0" w:type="auto"/>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Social studies</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17</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17</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94</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93</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r>
      <w:tr w:rsidR="0072330A" w:rsidRPr="00F412B1" w:rsidTr="009C73E0">
        <w:trPr>
          <w:trHeight w:val="255"/>
        </w:trPr>
        <w:tc>
          <w:tcPr>
            <w:tcW w:w="0" w:type="auto"/>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Science</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15</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17</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2</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94</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94</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r>
      <w:tr w:rsidR="0072330A" w:rsidRPr="00F412B1" w:rsidTr="009C73E0">
        <w:trPr>
          <w:trHeight w:val="255"/>
        </w:trPr>
        <w:tc>
          <w:tcPr>
            <w:tcW w:w="0" w:type="auto"/>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Music</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7</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4</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-3</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86</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85</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6</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4</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72330A" w:rsidRPr="00F412B1" w:rsidTr="009C73E0">
        <w:trPr>
          <w:trHeight w:val="255"/>
        </w:trPr>
        <w:tc>
          <w:tcPr>
            <w:tcW w:w="0" w:type="auto"/>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Art</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4</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-2</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86</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81</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-5</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4</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3</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72330A" w:rsidRPr="00F412B1" w:rsidTr="009C73E0">
        <w:trPr>
          <w:trHeight w:val="255"/>
        </w:trPr>
        <w:tc>
          <w:tcPr>
            <w:tcW w:w="0" w:type="auto"/>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Dance/creative movement</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3</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3</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0</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25</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22</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-3</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37</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52</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15</w:t>
            </w:r>
          </w:p>
        </w:tc>
        <w:tc>
          <w:tcPr>
            <w:tcW w:w="0" w:type="auto"/>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72330A" w:rsidRPr="00F412B1" w:rsidTr="009C73E0">
        <w:trPr>
          <w:trHeight w:val="255"/>
        </w:trPr>
        <w:tc>
          <w:tcPr>
            <w:tcW w:w="0" w:type="auto"/>
            <w:tcBorders>
              <w:top w:val="nil"/>
              <w:left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Theater</w:t>
            </w:r>
          </w:p>
        </w:tc>
        <w:tc>
          <w:tcPr>
            <w:tcW w:w="0" w:type="auto"/>
            <w:tcBorders>
              <w:top w:val="nil"/>
              <w:left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w:t>
            </w:r>
          </w:p>
        </w:tc>
        <w:tc>
          <w:tcPr>
            <w:tcW w:w="0" w:type="auto"/>
            <w:tcBorders>
              <w:top w:val="nil"/>
              <w:left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w:t>
            </w:r>
          </w:p>
        </w:tc>
        <w:tc>
          <w:tcPr>
            <w:tcW w:w="0" w:type="auto"/>
            <w:tcBorders>
              <w:top w:val="nil"/>
              <w:left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0</w:t>
            </w:r>
          </w:p>
        </w:tc>
        <w:tc>
          <w:tcPr>
            <w:tcW w:w="0" w:type="auto"/>
            <w:tcBorders>
              <w:top w:val="nil"/>
              <w:left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0" w:type="auto"/>
            <w:tcBorders>
              <w:top w:val="nil"/>
              <w:left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11</w:t>
            </w:r>
          </w:p>
        </w:tc>
        <w:tc>
          <w:tcPr>
            <w:tcW w:w="0" w:type="auto"/>
            <w:tcBorders>
              <w:top w:val="nil"/>
              <w:left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11</w:t>
            </w:r>
          </w:p>
        </w:tc>
        <w:tc>
          <w:tcPr>
            <w:tcW w:w="0" w:type="auto"/>
            <w:tcBorders>
              <w:top w:val="nil"/>
              <w:left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0</w:t>
            </w:r>
          </w:p>
        </w:tc>
        <w:tc>
          <w:tcPr>
            <w:tcW w:w="0" w:type="auto"/>
            <w:tcBorders>
              <w:top w:val="nil"/>
              <w:left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0" w:type="auto"/>
            <w:tcBorders>
              <w:top w:val="nil"/>
              <w:left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41</w:t>
            </w:r>
          </w:p>
        </w:tc>
        <w:tc>
          <w:tcPr>
            <w:tcW w:w="0" w:type="auto"/>
            <w:tcBorders>
              <w:top w:val="nil"/>
              <w:left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59</w:t>
            </w:r>
          </w:p>
        </w:tc>
        <w:tc>
          <w:tcPr>
            <w:tcW w:w="0" w:type="auto"/>
            <w:tcBorders>
              <w:top w:val="nil"/>
              <w:left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18</w:t>
            </w:r>
          </w:p>
        </w:tc>
        <w:tc>
          <w:tcPr>
            <w:tcW w:w="0" w:type="auto"/>
            <w:tcBorders>
              <w:top w:val="nil"/>
              <w:left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72330A" w:rsidRPr="00F412B1" w:rsidTr="009C73E0">
        <w:trPr>
          <w:trHeight w:val="270"/>
        </w:trPr>
        <w:tc>
          <w:tcPr>
            <w:tcW w:w="0" w:type="auto"/>
            <w:tcBorders>
              <w:top w:val="nil"/>
              <w:left w:val="nil"/>
              <w:bottom w:val="single" w:sz="12" w:space="0" w:color="auto"/>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Foreign language</w:t>
            </w:r>
          </w:p>
        </w:tc>
        <w:tc>
          <w:tcPr>
            <w:tcW w:w="0" w:type="auto"/>
            <w:tcBorders>
              <w:top w:val="nil"/>
              <w:left w:val="nil"/>
              <w:bottom w:val="single" w:sz="12" w:space="0" w:color="auto"/>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3</w:t>
            </w:r>
          </w:p>
        </w:tc>
        <w:tc>
          <w:tcPr>
            <w:tcW w:w="0" w:type="auto"/>
            <w:tcBorders>
              <w:top w:val="nil"/>
              <w:left w:val="nil"/>
              <w:bottom w:val="single" w:sz="12" w:space="0" w:color="auto"/>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3</w:t>
            </w:r>
          </w:p>
        </w:tc>
        <w:tc>
          <w:tcPr>
            <w:tcW w:w="0" w:type="auto"/>
            <w:tcBorders>
              <w:top w:val="nil"/>
              <w:left w:val="nil"/>
              <w:bottom w:val="single" w:sz="12" w:space="0" w:color="auto"/>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0</w:t>
            </w:r>
          </w:p>
        </w:tc>
        <w:tc>
          <w:tcPr>
            <w:tcW w:w="0" w:type="auto"/>
            <w:tcBorders>
              <w:top w:val="nil"/>
              <w:left w:val="nil"/>
              <w:bottom w:val="single" w:sz="12" w:space="0" w:color="auto"/>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0" w:type="auto"/>
            <w:tcBorders>
              <w:top w:val="nil"/>
              <w:left w:val="nil"/>
              <w:bottom w:val="single" w:sz="12" w:space="0" w:color="auto"/>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12</w:t>
            </w:r>
          </w:p>
        </w:tc>
        <w:tc>
          <w:tcPr>
            <w:tcW w:w="0" w:type="auto"/>
            <w:tcBorders>
              <w:top w:val="nil"/>
              <w:left w:val="nil"/>
              <w:bottom w:val="single" w:sz="12" w:space="0" w:color="auto"/>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10</w:t>
            </w:r>
          </w:p>
        </w:tc>
        <w:tc>
          <w:tcPr>
            <w:tcW w:w="0" w:type="auto"/>
            <w:tcBorders>
              <w:top w:val="nil"/>
              <w:left w:val="nil"/>
              <w:bottom w:val="single" w:sz="12" w:space="0" w:color="auto"/>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-2</w:t>
            </w:r>
          </w:p>
        </w:tc>
        <w:tc>
          <w:tcPr>
            <w:tcW w:w="0" w:type="auto"/>
            <w:tcBorders>
              <w:top w:val="nil"/>
              <w:left w:val="nil"/>
              <w:bottom w:val="single" w:sz="12" w:space="0" w:color="auto"/>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0" w:type="auto"/>
            <w:tcBorders>
              <w:top w:val="nil"/>
              <w:left w:val="nil"/>
              <w:bottom w:val="single" w:sz="12" w:space="0" w:color="auto"/>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78</w:t>
            </w:r>
          </w:p>
        </w:tc>
        <w:tc>
          <w:tcPr>
            <w:tcW w:w="0" w:type="auto"/>
            <w:tcBorders>
              <w:top w:val="nil"/>
              <w:left w:val="nil"/>
              <w:bottom w:val="single" w:sz="12" w:space="0" w:color="auto"/>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84</w:t>
            </w:r>
          </w:p>
        </w:tc>
        <w:tc>
          <w:tcPr>
            <w:tcW w:w="0" w:type="auto"/>
            <w:tcBorders>
              <w:top w:val="nil"/>
              <w:left w:val="nil"/>
              <w:bottom w:val="single" w:sz="12" w:space="0" w:color="auto"/>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6</w:t>
            </w:r>
          </w:p>
        </w:tc>
        <w:tc>
          <w:tcPr>
            <w:tcW w:w="0" w:type="auto"/>
            <w:tcBorders>
              <w:top w:val="nil"/>
              <w:left w:val="nil"/>
              <w:bottom w:val="single" w:sz="12" w:space="0" w:color="auto"/>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0B1AB3" w:rsidRPr="00F412B1" w:rsidTr="00151000">
        <w:trPr>
          <w:trHeight w:val="432"/>
        </w:trPr>
        <w:tc>
          <w:tcPr>
            <w:tcW w:w="0" w:type="auto"/>
            <w:gridSpan w:val="13"/>
            <w:tcBorders>
              <w:top w:val="single" w:sz="12" w:space="0" w:color="auto"/>
              <w:left w:val="nil"/>
              <w:bottom w:val="nil"/>
              <w:right w:val="nil"/>
            </w:tcBorders>
            <w:shd w:val="clear" w:color="auto" w:fill="auto"/>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xml:space="preserve">Note: Samples limited to kindergarten and first grade teachers in public schools. Figures shown are percentages rounded to closest percentage point. All figures are weighted at the teacher level using appropriate sampling weights. * p&lt;.05  ** p&lt;.01  *** p&lt;.001. </w:t>
            </w:r>
          </w:p>
        </w:tc>
      </w:tr>
    </w:tbl>
    <w:p w:rsidR="00363E70" w:rsidRPr="00F412B1" w:rsidRDefault="00363E70" w:rsidP="00162B54">
      <w:pPr>
        <w:rPr>
          <w:rFonts w:asciiTheme="majorHAnsi" w:hAnsiTheme="majorHAnsi"/>
          <w:sz w:val="24"/>
          <w:szCs w:val="24"/>
        </w:rPr>
      </w:pPr>
    </w:p>
    <w:p w:rsidR="00363E70" w:rsidRPr="00F412B1" w:rsidRDefault="00363E70">
      <w:pPr>
        <w:rPr>
          <w:rFonts w:asciiTheme="majorHAnsi" w:hAnsiTheme="majorHAnsi"/>
          <w:sz w:val="24"/>
          <w:szCs w:val="24"/>
        </w:rPr>
      </w:pPr>
      <w:r w:rsidRPr="00F412B1">
        <w:rPr>
          <w:rFonts w:asciiTheme="majorHAnsi" w:hAnsiTheme="majorHAnsi"/>
          <w:sz w:val="24"/>
          <w:szCs w:val="24"/>
        </w:rPr>
        <w:br w:type="page"/>
      </w:r>
    </w:p>
    <w:tbl>
      <w:tblPr>
        <w:tblW w:w="13060" w:type="dxa"/>
        <w:tblInd w:w="93" w:type="dxa"/>
        <w:tblLook w:val="04A0"/>
      </w:tblPr>
      <w:tblGrid>
        <w:gridCol w:w="4515"/>
        <w:gridCol w:w="844"/>
        <w:gridCol w:w="844"/>
        <w:gridCol w:w="600"/>
        <w:gridCol w:w="565"/>
        <w:gridCol w:w="66"/>
        <w:gridCol w:w="778"/>
        <w:gridCol w:w="776"/>
        <w:gridCol w:w="600"/>
        <w:gridCol w:w="568"/>
        <w:gridCol w:w="69"/>
        <w:gridCol w:w="775"/>
        <w:gridCol w:w="755"/>
        <w:gridCol w:w="89"/>
        <w:gridCol w:w="600"/>
        <w:gridCol w:w="616"/>
        <w:tblGridChange w:id="16">
          <w:tblGrid>
            <w:gridCol w:w="93"/>
            <w:gridCol w:w="4422"/>
            <w:gridCol w:w="93"/>
            <w:gridCol w:w="751"/>
            <w:gridCol w:w="93"/>
            <w:gridCol w:w="751"/>
            <w:gridCol w:w="93"/>
            <w:gridCol w:w="507"/>
            <w:gridCol w:w="93"/>
            <w:gridCol w:w="472"/>
            <w:gridCol w:w="93"/>
            <w:gridCol w:w="66"/>
            <w:gridCol w:w="685"/>
            <w:gridCol w:w="93"/>
            <w:gridCol w:w="683"/>
            <w:gridCol w:w="93"/>
            <w:gridCol w:w="507"/>
            <w:gridCol w:w="93"/>
            <w:gridCol w:w="475"/>
            <w:gridCol w:w="93"/>
            <w:gridCol w:w="69"/>
            <w:gridCol w:w="682"/>
            <w:gridCol w:w="93"/>
            <w:gridCol w:w="751"/>
            <w:gridCol w:w="4"/>
            <w:gridCol w:w="89"/>
            <w:gridCol w:w="507"/>
            <w:gridCol w:w="93"/>
            <w:gridCol w:w="523"/>
            <w:gridCol w:w="93"/>
          </w:tblGrid>
        </w:tblGridChange>
      </w:tblGrid>
      <w:tr w:rsidR="00363E70" w:rsidRPr="00F412B1" w:rsidTr="003C0D98">
        <w:trPr>
          <w:trHeight w:val="600"/>
        </w:trPr>
        <w:tc>
          <w:tcPr>
            <w:tcW w:w="13060" w:type="dxa"/>
            <w:gridSpan w:val="16"/>
            <w:tcBorders>
              <w:top w:val="nil"/>
              <w:left w:val="nil"/>
              <w:bottom w:val="single" w:sz="12" w:space="0" w:color="auto"/>
              <w:right w:val="nil"/>
            </w:tcBorders>
            <w:shd w:val="clear" w:color="auto" w:fill="auto"/>
            <w:noWrap/>
            <w:vAlign w:val="bottom"/>
            <w:hideMark/>
          </w:tcPr>
          <w:p w:rsidR="00363E70" w:rsidRPr="00F412B1" w:rsidRDefault="00363E70" w:rsidP="00363E70">
            <w:pPr>
              <w:spacing w:after="0" w:line="240" w:lineRule="auto"/>
              <w:rPr>
                <w:rFonts w:asciiTheme="majorHAnsi" w:eastAsia="Times New Roman" w:hAnsiTheme="majorHAnsi" w:cs="Arial"/>
                <w:b/>
                <w:bCs/>
                <w:sz w:val="20"/>
                <w:szCs w:val="20"/>
              </w:rPr>
            </w:pPr>
            <w:r w:rsidRPr="00F412B1">
              <w:rPr>
                <w:rFonts w:asciiTheme="majorHAnsi" w:eastAsia="Times New Roman" w:hAnsiTheme="majorHAnsi" w:cs="Arial"/>
                <w:b/>
                <w:bCs/>
                <w:sz w:val="20"/>
                <w:szCs w:val="20"/>
              </w:rPr>
              <w:lastRenderedPageBreak/>
              <w:t>Table 3: Classroom organization and materials</w:t>
            </w:r>
          </w:p>
        </w:tc>
      </w:tr>
      <w:tr w:rsidR="00363E70" w:rsidRPr="00F412B1" w:rsidTr="003C0D98">
        <w:trPr>
          <w:trHeight w:val="510"/>
        </w:trPr>
        <w:tc>
          <w:tcPr>
            <w:tcW w:w="13060" w:type="dxa"/>
            <w:gridSpan w:val="16"/>
            <w:tcBorders>
              <w:top w:val="single" w:sz="12" w:space="0" w:color="auto"/>
              <w:left w:val="nil"/>
              <w:bottom w:val="nil"/>
              <w:right w:val="nil"/>
            </w:tcBorders>
            <w:shd w:val="clear" w:color="000000" w:fill="FFFFFF"/>
            <w:vAlign w:val="bottom"/>
            <w:hideMark/>
          </w:tcPr>
          <w:p w:rsidR="00363E70" w:rsidRPr="00F412B1" w:rsidRDefault="00363E70" w:rsidP="00363E70">
            <w:pPr>
              <w:spacing w:after="0" w:line="240" w:lineRule="auto"/>
              <w:rPr>
                <w:rFonts w:asciiTheme="majorHAnsi" w:eastAsia="Times New Roman" w:hAnsiTheme="majorHAnsi" w:cs="Arial"/>
                <w:b/>
                <w:bCs/>
                <w:sz w:val="20"/>
                <w:szCs w:val="20"/>
              </w:rPr>
            </w:pPr>
            <w:r w:rsidRPr="00F412B1">
              <w:rPr>
                <w:rFonts w:asciiTheme="majorHAnsi" w:eastAsia="Times New Roman" w:hAnsiTheme="majorHAnsi" w:cs="Arial"/>
                <w:b/>
                <w:bCs/>
                <w:sz w:val="20"/>
                <w:szCs w:val="20"/>
                <w:u w:val="single"/>
              </w:rPr>
              <w:t>Kindergarten Teachers:</w:t>
            </w:r>
            <w:r w:rsidRPr="00F412B1">
              <w:rPr>
                <w:rFonts w:asciiTheme="majorHAnsi" w:eastAsia="Times New Roman" w:hAnsiTheme="majorHAnsi" w:cs="Arial"/>
                <w:b/>
                <w:bCs/>
                <w:sz w:val="20"/>
                <w:szCs w:val="20"/>
              </w:rPr>
              <w:t xml:space="preserve">  </w:t>
            </w:r>
            <w:r w:rsidRPr="00F412B1">
              <w:rPr>
                <w:rFonts w:asciiTheme="majorHAnsi" w:eastAsia="Times New Roman" w:hAnsiTheme="majorHAnsi" w:cs="Arial"/>
                <w:b/>
                <w:bCs/>
                <w:i/>
                <w:iCs/>
                <w:sz w:val="20"/>
                <w:szCs w:val="20"/>
              </w:rPr>
              <w:t>Does your classroom have the following interest areas or centers for activities</w:t>
            </w:r>
            <w:r w:rsidR="00760E0D" w:rsidRPr="00F412B1">
              <w:rPr>
                <w:rFonts w:asciiTheme="majorHAnsi" w:eastAsia="Times New Roman" w:hAnsiTheme="majorHAnsi" w:cs="Arial"/>
                <w:b/>
                <w:bCs/>
                <w:i/>
                <w:iCs/>
                <w:sz w:val="20"/>
                <w:szCs w:val="20"/>
              </w:rPr>
              <w:t>?</w:t>
            </w:r>
          </w:p>
        </w:tc>
      </w:tr>
      <w:tr w:rsidR="00363E70" w:rsidRPr="00F412B1" w:rsidTr="003C0D98">
        <w:trPr>
          <w:trHeight w:val="300"/>
        </w:trPr>
        <w:tc>
          <w:tcPr>
            <w:tcW w:w="4515" w:type="dxa"/>
            <w:tcBorders>
              <w:top w:val="nil"/>
              <w:left w:val="nil"/>
              <w:bottom w:val="nil"/>
              <w:right w:val="nil"/>
            </w:tcBorders>
            <w:shd w:val="clear" w:color="000000" w:fill="FFFFFF"/>
            <w:vAlign w:val="bottom"/>
            <w:hideMark/>
          </w:tcPr>
          <w:p w:rsidR="00363E70" w:rsidRPr="00F412B1" w:rsidRDefault="00363E70" w:rsidP="00363E70">
            <w:pPr>
              <w:spacing w:after="0" w:line="240" w:lineRule="auto"/>
              <w:rPr>
                <w:rFonts w:asciiTheme="majorHAnsi" w:eastAsia="Times New Roman" w:hAnsiTheme="majorHAnsi" w:cs="Arial"/>
                <w:b/>
                <w:bCs/>
                <w:sz w:val="20"/>
                <w:szCs w:val="20"/>
              </w:rPr>
            </w:pPr>
            <w:r w:rsidRPr="00F412B1">
              <w:rPr>
                <w:rFonts w:asciiTheme="majorHAnsi" w:eastAsia="Times New Roman" w:hAnsiTheme="majorHAnsi" w:cs="Arial"/>
                <w:b/>
                <w:bCs/>
                <w:sz w:val="20"/>
                <w:szCs w:val="20"/>
              </w:rPr>
              <w:t> </w:t>
            </w:r>
          </w:p>
        </w:tc>
        <w:tc>
          <w:tcPr>
            <w:tcW w:w="2919" w:type="dxa"/>
            <w:gridSpan w:val="5"/>
            <w:tcBorders>
              <w:top w:val="nil"/>
              <w:left w:val="nil"/>
              <w:bottom w:val="nil"/>
              <w:right w:val="nil"/>
            </w:tcBorders>
            <w:shd w:val="clear" w:color="000000" w:fill="FFFFFF"/>
            <w:vAlign w:val="bottom"/>
            <w:hideMark/>
          </w:tcPr>
          <w:p w:rsidR="00363E70" w:rsidRPr="00F412B1" w:rsidRDefault="00363E70" w:rsidP="00363E70">
            <w:pPr>
              <w:spacing w:after="0" w:line="240" w:lineRule="auto"/>
              <w:jc w:val="center"/>
              <w:rPr>
                <w:rFonts w:asciiTheme="majorHAnsi" w:eastAsia="Times New Roman" w:hAnsiTheme="majorHAnsi" w:cs="Arial"/>
                <w:sz w:val="20"/>
                <w:szCs w:val="20"/>
                <w:u w:val="single"/>
              </w:rPr>
            </w:pPr>
            <w:r w:rsidRPr="00F412B1">
              <w:rPr>
                <w:rFonts w:asciiTheme="majorHAnsi" w:eastAsia="Times New Roman" w:hAnsiTheme="majorHAnsi" w:cs="Arial"/>
                <w:sz w:val="20"/>
                <w:szCs w:val="20"/>
                <w:u w:val="single"/>
              </w:rPr>
              <w:t>All students</w:t>
            </w:r>
          </w:p>
        </w:tc>
        <w:tc>
          <w:tcPr>
            <w:tcW w:w="2791" w:type="dxa"/>
            <w:gridSpan w:val="5"/>
            <w:tcBorders>
              <w:top w:val="nil"/>
              <w:left w:val="nil"/>
              <w:bottom w:val="nil"/>
              <w:right w:val="nil"/>
            </w:tcBorders>
            <w:shd w:val="clear" w:color="auto" w:fill="auto"/>
            <w:vAlign w:val="bottom"/>
            <w:hideMark/>
          </w:tcPr>
          <w:p w:rsidR="00363E70" w:rsidRPr="00F412B1" w:rsidRDefault="00363E70" w:rsidP="00363E70">
            <w:pPr>
              <w:spacing w:after="0" w:line="240" w:lineRule="auto"/>
              <w:jc w:val="center"/>
              <w:rPr>
                <w:rFonts w:asciiTheme="majorHAnsi" w:eastAsia="Times New Roman" w:hAnsiTheme="majorHAnsi" w:cs="Arial"/>
                <w:sz w:val="20"/>
                <w:szCs w:val="20"/>
                <w:u w:val="single"/>
              </w:rPr>
            </w:pPr>
            <w:r w:rsidRPr="00F412B1">
              <w:rPr>
                <w:rFonts w:asciiTheme="majorHAnsi" w:eastAsia="Times New Roman" w:hAnsiTheme="majorHAnsi" w:cs="Arial"/>
                <w:sz w:val="20"/>
                <w:szCs w:val="20"/>
                <w:u w:val="single"/>
              </w:rPr>
              <w:t>Half day</w:t>
            </w:r>
          </w:p>
        </w:tc>
        <w:tc>
          <w:tcPr>
            <w:tcW w:w="2835" w:type="dxa"/>
            <w:gridSpan w:val="5"/>
            <w:tcBorders>
              <w:top w:val="nil"/>
              <w:left w:val="nil"/>
              <w:bottom w:val="nil"/>
              <w:right w:val="nil"/>
            </w:tcBorders>
            <w:shd w:val="clear" w:color="auto" w:fill="auto"/>
            <w:vAlign w:val="bottom"/>
            <w:hideMark/>
          </w:tcPr>
          <w:p w:rsidR="00363E70" w:rsidRPr="00F412B1" w:rsidRDefault="00363E70" w:rsidP="00363E70">
            <w:pPr>
              <w:spacing w:after="0" w:line="240" w:lineRule="auto"/>
              <w:jc w:val="center"/>
              <w:rPr>
                <w:rFonts w:asciiTheme="majorHAnsi" w:eastAsia="Times New Roman" w:hAnsiTheme="majorHAnsi" w:cs="Arial"/>
                <w:sz w:val="20"/>
                <w:szCs w:val="20"/>
                <w:u w:val="single"/>
              </w:rPr>
            </w:pPr>
            <w:r w:rsidRPr="00F412B1">
              <w:rPr>
                <w:rFonts w:asciiTheme="majorHAnsi" w:eastAsia="Times New Roman" w:hAnsiTheme="majorHAnsi" w:cs="Arial"/>
                <w:sz w:val="20"/>
                <w:szCs w:val="20"/>
                <w:u w:val="single"/>
              </w:rPr>
              <w:t>Full day</w:t>
            </w:r>
          </w:p>
        </w:tc>
      </w:tr>
      <w:tr w:rsidR="00363E70" w:rsidRPr="00F412B1" w:rsidTr="003C0D98">
        <w:trPr>
          <w:trHeight w:val="270"/>
        </w:trPr>
        <w:tc>
          <w:tcPr>
            <w:tcW w:w="4515" w:type="dxa"/>
            <w:tcBorders>
              <w:top w:val="nil"/>
              <w:left w:val="nil"/>
              <w:bottom w:val="single" w:sz="4" w:space="0" w:color="auto"/>
              <w:right w:val="nil"/>
            </w:tcBorders>
            <w:shd w:val="clear" w:color="000000" w:fill="FFFFFF"/>
            <w:noWrap/>
            <w:vAlign w:val="bottom"/>
            <w:hideMark/>
          </w:tcPr>
          <w:p w:rsidR="00363E70" w:rsidRPr="00F412B1" w:rsidRDefault="00363E70" w:rsidP="00363E7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844" w:type="dxa"/>
            <w:tcBorders>
              <w:top w:val="nil"/>
              <w:left w:val="nil"/>
              <w:bottom w:val="single" w:sz="4" w:space="0" w:color="auto"/>
              <w:right w:val="nil"/>
            </w:tcBorders>
            <w:shd w:val="clear" w:color="000000" w:fill="FFFFFF"/>
            <w:noWrap/>
            <w:vAlign w:val="bottom"/>
            <w:hideMark/>
          </w:tcPr>
          <w:p w:rsidR="00363E70" w:rsidRPr="00F412B1" w:rsidRDefault="00363E70" w:rsidP="00363E7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1998</w:t>
            </w:r>
          </w:p>
        </w:tc>
        <w:tc>
          <w:tcPr>
            <w:tcW w:w="844" w:type="dxa"/>
            <w:tcBorders>
              <w:top w:val="nil"/>
              <w:left w:val="nil"/>
              <w:bottom w:val="single" w:sz="4" w:space="0" w:color="auto"/>
              <w:right w:val="nil"/>
            </w:tcBorders>
            <w:shd w:val="clear" w:color="000000" w:fill="FFFFFF"/>
            <w:noWrap/>
            <w:vAlign w:val="bottom"/>
            <w:hideMark/>
          </w:tcPr>
          <w:p w:rsidR="00363E70" w:rsidRPr="00F412B1" w:rsidRDefault="00363E70" w:rsidP="00363E7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2010</w:t>
            </w:r>
          </w:p>
        </w:tc>
        <w:tc>
          <w:tcPr>
            <w:tcW w:w="1231" w:type="dxa"/>
            <w:gridSpan w:val="3"/>
            <w:tcBorders>
              <w:top w:val="nil"/>
              <w:left w:val="nil"/>
              <w:bottom w:val="single" w:sz="4" w:space="0" w:color="auto"/>
              <w:right w:val="nil"/>
            </w:tcBorders>
            <w:shd w:val="clear" w:color="000000" w:fill="FFFFFF"/>
            <w:noWrap/>
            <w:vAlign w:val="bottom"/>
            <w:hideMark/>
          </w:tcPr>
          <w:p w:rsidR="00363E70" w:rsidRPr="00F412B1" w:rsidRDefault="00363E70" w:rsidP="00363E7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Difference</w:t>
            </w:r>
          </w:p>
        </w:tc>
        <w:tc>
          <w:tcPr>
            <w:tcW w:w="778" w:type="dxa"/>
            <w:tcBorders>
              <w:top w:val="nil"/>
              <w:left w:val="nil"/>
              <w:bottom w:val="single" w:sz="4" w:space="0" w:color="auto"/>
              <w:right w:val="nil"/>
            </w:tcBorders>
            <w:shd w:val="clear" w:color="auto" w:fill="auto"/>
            <w:noWrap/>
            <w:vAlign w:val="bottom"/>
            <w:hideMark/>
          </w:tcPr>
          <w:p w:rsidR="00363E70" w:rsidRPr="00F412B1" w:rsidRDefault="00363E70" w:rsidP="00363E7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1998</w:t>
            </w:r>
          </w:p>
        </w:tc>
        <w:tc>
          <w:tcPr>
            <w:tcW w:w="776" w:type="dxa"/>
            <w:tcBorders>
              <w:top w:val="nil"/>
              <w:left w:val="nil"/>
              <w:bottom w:val="single" w:sz="4" w:space="0" w:color="auto"/>
              <w:right w:val="nil"/>
            </w:tcBorders>
            <w:shd w:val="clear" w:color="auto" w:fill="auto"/>
            <w:noWrap/>
            <w:vAlign w:val="bottom"/>
            <w:hideMark/>
          </w:tcPr>
          <w:p w:rsidR="00363E70" w:rsidRPr="00F412B1" w:rsidRDefault="00363E70" w:rsidP="00363E7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2010</w:t>
            </w:r>
          </w:p>
        </w:tc>
        <w:tc>
          <w:tcPr>
            <w:tcW w:w="1237" w:type="dxa"/>
            <w:gridSpan w:val="3"/>
            <w:tcBorders>
              <w:top w:val="nil"/>
              <w:left w:val="nil"/>
              <w:bottom w:val="single" w:sz="4" w:space="0" w:color="auto"/>
              <w:right w:val="nil"/>
            </w:tcBorders>
            <w:shd w:val="clear" w:color="auto" w:fill="auto"/>
            <w:noWrap/>
            <w:vAlign w:val="bottom"/>
            <w:hideMark/>
          </w:tcPr>
          <w:p w:rsidR="00363E70" w:rsidRPr="00F412B1" w:rsidRDefault="00363E70" w:rsidP="00363E7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Difference</w:t>
            </w:r>
          </w:p>
        </w:tc>
        <w:tc>
          <w:tcPr>
            <w:tcW w:w="775" w:type="dxa"/>
            <w:tcBorders>
              <w:top w:val="nil"/>
              <w:left w:val="nil"/>
              <w:bottom w:val="single" w:sz="4" w:space="0" w:color="auto"/>
              <w:right w:val="nil"/>
            </w:tcBorders>
            <w:shd w:val="clear" w:color="auto" w:fill="auto"/>
            <w:noWrap/>
            <w:vAlign w:val="bottom"/>
            <w:hideMark/>
          </w:tcPr>
          <w:p w:rsidR="00363E70" w:rsidRPr="00F412B1" w:rsidRDefault="00363E70" w:rsidP="00363E7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1998</w:t>
            </w:r>
          </w:p>
        </w:tc>
        <w:tc>
          <w:tcPr>
            <w:tcW w:w="755" w:type="dxa"/>
            <w:tcBorders>
              <w:top w:val="nil"/>
              <w:left w:val="nil"/>
              <w:bottom w:val="single" w:sz="4" w:space="0" w:color="auto"/>
              <w:right w:val="nil"/>
            </w:tcBorders>
            <w:shd w:val="clear" w:color="auto" w:fill="auto"/>
            <w:noWrap/>
            <w:vAlign w:val="bottom"/>
            <w:hideMark/>
          </w:tcPr>
          <w:p w:rsidR="00363E70" w:rsidRPr="00F412B1" w:rsidRDefault="00363E70" w:rsidP="00363E7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2010</w:t>
            </w:r>
          </w:p>
        </w:tc>
        <w:tc>
          <w:tcPr>
            <w:tcW w:w="1305" w:type="dxa"/>
            <w:gridSpan w:val="3"/>
            <w:tcBorders>
              <w:top w:val="nil"/>
              <w:left w:val="nil"/>
              <w:bottom w:val="single" w:sz="4" w:space="0" w:color="auto"/>
              <w:right w:val="nil"/>
            </w:tcBorders>
            <w:shd w:val="clear" w:color="auto" w:fill="auto"/>
            <w:noWrap/>
            <w:vAlign w:val="bottom"/>
            <w:hideMark/>
          </w:tcPr>
          <w:p w:rsidR="00363E70" w:rsidRPr="00F412B1" w:rsidRDefault="00363E70" w:rsidP="00363E7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Difference</w:t>
            </w:r>
          </w:p>
        </w:tc>
      </w:tr>
      <w:tr w:rsidR="000B1AB3" w:rsidRPr="00F412B1" w:rsidTr="003C0D98">
        <w:trPr>
          <w:trHeight w:val="255"/>
        </w:trPr>
        <w:tc>
          <w:tcPr>
            <w:tcW w:w="4515" w:type="dxa"/>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Reading area with books</w:t>
            </w:r>
          </w:p>
        </w:tc>
        <w:tc>
          <w:tcPr>
            <w:tcW w:w="844"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100</w:t>
            </w:r>
          </w:p>
        </w:tc>
        <w:tc>
          <w:tcPr>
            <w:tcW w:w="844"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99</w:t>
            </w:r>
          </w:p>
        </w:tc>
        <w:tc>
          <w:tcPr>
            <w:tcW w:w="600"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w:t>
            </w:r>
          </w:p>
        </w:tc>
        <w:tc>
          <w:tcPr>
            <w:tcW w:w="631" w:type="dxa"/>
            <w:gridSpan w:val="2"/>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778"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100</w:t>
            </w:r>
          </w:p>
        </w:tc>
        <w:tc>
          <w:tcPr>
            <w:tcW w:w="776"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99</w:t>
            </w:r>
          </w:p>
        </w:tc>
        <w:tc>
          <w:tcPr>
            <w:tcW w:w="600"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w:t>
            </w:r>
          </w:p>
        </w:tc>
        <w:tc>
          <w:tcPr>
            <w:tcW w:w="637" w:type="dxa"/>
            <w:gridSpan w:val="2"/>
            <w:tcBorders>
              <w:top w:val="nil"/>
              <w:left w:val="nil"/>
              <w:bottom w:val="nil"/>
              <w:right w:val="nil"/>
            </w:tcBorders>
            <w:shd w:val="clear" w:color="auto" w:fill="auto"/>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775"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100</w:t>
            </w:r>
          </w:p>
        </w:tc>
        <w:tc>
          <w:tcPr>
            <w:tcW w:w="755"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100</w:t>
            </w:r>
          </w:p>
        </w:tc>
        <w:tc>
          <w:tcPr>
            <w:tcW w:w="689" w:type="dxa"/>
            <w:gridSpan w:val="2"/>
            <w:tcBorders>
              <w:top w:val="nil"/>
              <w:left w:val="nil"/>
              <w:bottom w:val="nil"/>
              <w:right w:val="nil"/>
            </w:tcBorders>
            <w:shd w:val="clear" w:color="auto" w:fill="auto"/>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0</w:t>
            </w:r>
          </w:p>
        </w:tc>
        <w:tc>
          <w:tcPr>
            <w:tcW w:w="616" w:type="dxa"/>
            <w:tcBorders>
              <w:top w:val="nil"/>
              <w:left w:val="nil"/>
              <w:bottom w:val="nil"/>
              <w:right w:val="nil"/>
            </w:tcBorders>
            <w:shd w:val="clear" w:color="auto" w:fill="auto"/>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r>
      <w:tr w:rsidR="000B1AB3" w:rsidRPr="00F412B1" w:rsidTr="003C0D98">
        <w:trPr>
          <w:trHeight w:val="255"/>
        </w:trPr>
        <w:tc>
          <w:tcPr>
            <w:tcW w:w="4515" w:type="dxa"/>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Listening center</w:t>
            </w:r>
          </w:p>
        </w:tc>
        <w:tc>
          <w:tcPr>
            <w:tcW w:w="844"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86</w:t>
            </w:r>
          </w:p>
        </w:tc>
        <w:tc>
          <w:tcPr>
            <w:tcW w:w="844"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80</w:t>
            </w:r>
          </w:p>
        </w:tc>
        <w:tc>
          <w:tcPr>
            <w:tcW w:w="600"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-6</w:t>
            </w:r>
          </w:p>
        </w:tc>
        <w:tc>
          <w:tcPr>
            <w:tcW w:w="631" w:type="dxa"/>
            <w:gridSpan w:val="2"/>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78"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87</w:t>
            </w:r>
          </w:p>
        </w:tc>
        <w:tc>
          <w:tcPr>
            <w:tcW w:w="776"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81</w:t>
            </w:r>
          </w:p>
        </w:tc>
        <w:tc>
          <w:tcPr>
            <w:tcW w:w="600"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-6</w:t>
            </w:r>
          </w:p>
        </w:tc>
        <w:tc>
          <w:tcPr>
            <w:tcW w:w="637" w:type="dxa"/>
            <w:gridSpan w:val="2"/>
            <w:tcBorders>
              <w:top w:val="nil"/>
              <w:left w:val="nil"/>
              <w:bottom w:val="nil"/>
              <w:right w:val="nil"/>
            </w:tcBorders>
            <w:shd w:val="clear" w:color="auto" w:fill="auto"/>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75"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84</w:t>
            </w:r>
          </w:p>
        </w:tc>
        <w:tc>
          <w:tcPr>
            <w:tcW w:w="755"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77</w:t>
            </w:r>
          </w:p>
        </w:tc>
        <w:tc>
          <w:tcPr>
            <w:tcW w:w="689" w:type="dxa"/>
            <w:gridSpan w:val="2"/>
            <w:tcBorders>
              <w:top w:val="nil"/>
              <w:left w:val="nil"/>
              <w:bottom w:val="nil"/>
              <w:right w:val="nil"/>
            </w:tcBorders>
            <w:shd w:val="clear" w:color="auto" w:fill="auto"/>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-7</w:t>
            </w:r>
          </w:p>
        </w:tc>
        <w:tc>
          <w:tcPr>
            <w:tcW w:w="616" w:type="dxa"/>
            <w:tcBorders>
              <w:top w:val="nil"/>
              <w:left w:val="nil"/>
              <w:bottom w:val="nil"/>
              <w:right w:val="nil"/>
            </w:tcBorders>
            <w:shd w:val="clear" w:color="auto" w:fill="auto"/>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0B1AB3" w:rsidRPr="00F412B1" w:rsidTr="003C0D98">
        <w:trPr>
          <w:trHeight w:val="255"/>
        </w:trPr>
        <w:tc>
          <w:tcPr>
            <w:tcW w:w="4515" w:type="dxa"/>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Writing center</w:t>
            </w:r>
          </w:p>
        </w:tc>
        <w:tc>
          <w:tcPr>
            <w:tcW w:w="844"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91</w:t>
            </w:r>
          </w:p>
        </w:tc>
        <w:tc>
          <w:tcPr>
            <w:tcW w:w="844"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90</w:t>
            </w:r>
          </w:p>
        </w:tc>
        <w:tc>
          <w:tcPr>
            <w:tcW w:w="600"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w:t>
            </w:r>
          </w:p>
        </w:tc>
        <w:tc>
          <w:tcPr>
            <w:tcW w:w="631" w:type="dxa"/>
            <w:gridSpan w:val="2"/>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778"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92</w:t>
            </w:r>
          </w:p>
        </w:tc>
        <w:tc>
          <w:tcPr>
            <w:tcW w:w="776"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90</w:t>
            </w:r>
          </w:p>
        </w:tc>
        <w:tc>
          <w:tcPr>
            <w:tcW w:w="600"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-2</w:t>
            </w:r>
          </w:p>
        </w:tc>
        <w:tc>
          <w:tcPr>
            <w:tcW w:w="637" w:type="dxa"/>
            <w:gridSpan w:val="2"/>
            <w:tcBorders>
              <w:top w:val="nil"/>
              <w:left w:val="nil"/>
              <w:bottom w:val="nil"/>
              <w:right w:val="nil"/>
            </w:tcBorders>
            <w:shd w:val="clear" w:color="auto" w:fill="auto"/>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775"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88</w:t>
            </w:r>
          </w:p>
        </w:tc>
        <w:tc>
          <w:tcPr>
            <w:tcW w:w="755"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89</w:t>
            </w:r>
          </w:p>
        </w:tc>
        <w:tc>
          <w:tcPr>
            <w:tcW w:w="689" w:type="dxa"/>
            <w:gridSpan w:val="2"/>
            <w:tcBorders>
              <w:top w:val="nil"/>
              <w:left w:val="nil"/>
              <w:bottom w:val="nil"/>
              <w:right w:val="nil"/>
            </w:tcBorders>
            <w:shd w:val="clear" w:color="auto" w:fill="auto"/>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w:t>
            </w:r>
          </w:p>
        </w:tc>
        <w:tc>
          <w:tcPr>
            <w:tcW w:w="616" w:type="dxa"/>
            <w:tcBorders>
              <w:top w:val="nil"/>
              <w:left w:val="nil"/>
              <w:bottom w:val="nil"/>
              <w:right w:val="nil"/>
            </w:tcBorders>
            <w:shd w:val="clear" w:color="auto" w:fill="auto"/>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r>
      <w:tr w:rsidR="000B1AB3" w:rsidRPr="00F412B1" w:rsidTr="003C0D98">
        <w:trPr>
          <w:trHeight w:val="255"/>
        </w:trPr>
        <w:tc>
          <w:tcPr>
            <w:tcW w:w="4515" w:type="dxa"/>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Math area with manipulatives</w:t>
            </w:r>
          </w:p>
        </w:tc>
        <w:tc>
          <w:tcPr>
            <w:tcW w:w="844"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97</w:t>
            </w:r>
          </w:p>
        </w:tc>
        <w:tc>
          <w:tcPr>
            <w:tcW w:w="844"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95</w:t>
            </w:r>
          </w:p>
        </w:tc>
        <w:tc>
          <w:tcPr>
            <w:tcW w:w="600"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-2</w:t>
            </w:r>
          </w:p>
        </w:tc>
        <w:tc>
          <w:tcPr>
            <w:tcW w:w="631" w:type="dxa"/>
            <w:gridSpan w:val="2"/>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78"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98</w:t>
            </w:r>
          </w:p>
        </w:tc>
        <w:tc>
          <w:tcPr>
            <w:tcW w:w="776"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95</w:t>
            </w:r>
          </w:p>
        </w:tc>
        <w:tc>
          <w:tcPr>
            <w:tcW w:w="600"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-3</w:t>
            </w:r>
          </w:p>
        </w:tc>
        <w:tc>
          <w:tcPr>
            <w:tcW w:w="637" w:type="dxa"/>
            <w:gridSpan w:val="2"/>
            <w:tcBorders>
              <w:top w:val="nil"/>
              <w:left w:val="nil"/>
              <w:bottom w:val="nil"/>
              <w:right w:val="nil"/>
            </w:tcBorders>
            <w:shd w:val="clear" w:color="auto" w:fill="auto"/>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75"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95</w:t>
            </w:r>
          </w:p>
        </w:tc>
        <w:tc>
          <w:tcPr>
            <w:tcW w:w="755"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95</w:t>
            </w:r>
          </w:p>
        </w:tc>
        <w:tc>
          <w:tcPr>
            <w:tcW w:w="689" w:type="dxa"/>
            <w:gridSpan w:val="2"/>
            <w:tcBorders>
              <w:top w:val="nil"/>
              <w:left w:val="nil"/>
              <w:bottom w:val="nil"/>
              <w:right w:val="nil"/>
            </w:tcBorders>
            <w:shd w:val="clear" w:color="auto" w:fill="auto"/>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0</w:t>
            </w:r>
          </w:p>
        </w:tc>
        <w:tc>
          <w:tcPr>
            <w:tcW w:w="616" w:type="dxa"/>
            <w:tcBorders>
              <w:top w:val="nil"/>
              <w:left w:val="nil"/>
              <w:bottom w:val="nil"/>
              <w:right w:val="nil"/>
            </w:tcBorders>
            <w:shd w:val="clear" w:color="auto" w:fill="auto"/>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r>
      <w:tr w:rsidR="000B1AB3" w:rsidRPr="00F412B1" w:rsidTr="003C0D98">
        <w:trPr>
          <w:trHeight w:val="255"/>
        </w:trPr>
        <w:tc>
          <w:tcPr>
            <w:tcW w:w="4515" w:type="dxa"/>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Puzzle or block area</w:t>
            </w:r>
          </w:p>
        </w:tc>
        <w:tc>
          <w:tcPr>
            <w:tcW w:w="844"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99</w:t>
            </w:r>
          </w:p>
        </w:tc>
        <w:tc>
          <w:tcPr>
            <w:tcW w:w="844"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93</w:t>
            </w:r>
          </w:p>
        </w:tc>
        <w:tc>
          <w:tcPr>
            <w:tcW w:w="600"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-6</w:t>
            </w:r>
          </w:p>
        </w:tc>
        <w:tc>
          <w:tcPr>
            <w:tcW w:w="631" w:type="dxa"/>
            <w:gridSpan w:val="2"/>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78"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99</w:t>
            </w:r>
          </w:p>
        </w:tc>
        <w:tc>
          <w:tcPr>
            <w:tcW w:w="776"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93</w:t>
            </w:r>
          </w:p>
        </w:tc>
        <w:tc>
          <w:tcPr>
            <w:tcW w:w="600"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-6</w:t>
            </w:r>
          </w:p>
        </w:tc>
        <w:tc>
          <w:tcPr>
            <w:tcW w:w="637" w:type="dxa"/>
            <w:gridSpan w:val="2"/>
            <w:tcBorders>
              <w:top w:val="nil"/>
              <w:left w:val="nil"/>
              <w:bottom w:val="nil"/>
              <w:right w:val="nil"/>
            </w:tcBorders>
            <w:shd w:val="clear" w:color="auto" w:fill="auto"/>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75"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100</w:t>
            </w:r>
          </w:p>
        </w:tc>
        <w:tc>
          <w:tcPr>
            <w:tcW w:w="755"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96</w:t>
            </w:r>
          </w:p>
        </w:tc>
        <w:tc>
          <w:tcPr>
            <w:tcW w:w="689" w:type="dxa"/>
            <w:gridSpan w:val="2"/>
            <w:tcBorders>
              <w:top w:val="nil"/>
              <w:left w:val="nil"/>
              <w:bottom w:val="nil"/>
              <w:right w:val="nil"/>
            </w:tcBorders>
            <w:shd w:val="clear" w:color="auto" w:fill="auto"/>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-4</w:t>
            </w:r>
          </w:p>
        </w:tc>
        <w:tc>
          <w:tcPr>
            <w:tcW w:w="616" w:type="dxa"/>
            <w:tcBorders>
              <w:top w:val="nil"/>
              <w:left w:val="nil"/>
              <w:bottom w:val="nil"/>
              <w:right w:val="nil"/>
            </w:tcBorders>
            <w:shd w:val="clear" w:color="auto" w:fill="auto"/>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0B1AB3" w:rsidRPr="00F412B1" w:rsidTr="003C0D98">
        <w:trPr>
          <w:trHeight w:val="255"/>
        </w:trPr>
        <w:tc>
          <w:tcPr>
            <w:tcW w:w="4515" w:type="dxa"/>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Water or sand table</w:t>
            </w:r>
          </w:p>
        </w:tc>
        <w:tc>
          <w:tcPr>
            <w:tcW w:w="844"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49</w:t>
            </w:r>
          </w:p>
        </w:tc>
        <w:tc>
          <w:tcPr>
            <w:tcW w:w="844"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24</w:t>
            </w:r>
          </w:p>
        </w:tc>
        <w:tc>
          <w:tcPr>
            <w:tcW w:w="600"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-25</w:t>
            </w:r>
          </w:p>
        </w:tc>
        <w:tc>
          <w:tcPr>
            <w:tcW w:w="631" w:type="dxa"/>
            <w:gridSpan w:val="2"/>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78"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50</w:t>
            </w:r>
          </w:p>
        </w:tc>
        <w:tc>
          <w:tcPr>
            <w:tcW w:w="776"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23</w:t>
            </w:r>
          </w:p>
        </w:tc>
        <w:tc>
          <w:tcPr>
            <w:tcW w:w="600"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-27</w:t>
            </w:r>
          </w:p>
        </w:tc>
        <w:tc>
          <w:tcPr>
            <w:tcW w:w="637" w:type="dxa"/>
            <w:gridSpan w:val="2"/>
            <w:tcBorders>
              <w:top w:val="nil"/>
              <w:left w:val="nil"/>
              <w:bottom w:val="nil"/>
              <w:right w:val="nil"/>
            </w:tcBorders>
            <w:shd w:val="clear" w:color="auto" w:fill="auto"/>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75"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46</w:t>
            </w:r>
          </w:p>
        </w:tc>
        <w:tc>
          <w:tcPr>
            <w:tcW w:w="755"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29</w:t>
            </w:r>
          </w:p>
        </w:tc>
        <w:tc>
          <w:tcPr>
            <w:tcW w:w="689" w:type="dxa"/>
            <w:gridSpan w:val="2"/>
            <w:tcBorders>
              <w:top w:val="nil"/>
              <w:left w:val="nil"/>
              <w:bottom w:val="nil"/>
              <w:right w:val="nil"/>
            </w:tcBorders>
            <w:shd w:val="clear" w:color="auto" w:fill="auto"/>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-17</w:t>
            </w:r>
          </w:p>
        </w:tc>
        <w:tc>
          <w:tcPr>
            <w:tcW w:w="616" w:type="dxa"/>
            <w:tcBorders>
              <w:top w:val="nil"/>
              <w:left w:val="nil"/>
              <w:bottom w:val="nil"/>
              <w:right w:val="nil"/>
            </w:tcBorders>
            <w:shd w:val="clear" w:color="auto" w:fill="auto"/>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0B1AB3" w:rsidRPr="00F412B1" w:rsidTr="003C0D98">
        <w:trPr>
          <w:trHeight w:val="255"/>
        </w:trPr>
        <w:tc>
          <w:tcPr>
            <w:tcW w:w="4515" w:type="dxa"/>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Computer area</w:t>
            </w:r>
          </w:p>
        </w:tc>
        <w:tc>
          <w:tcPr>
            <w:tcW w:w="844"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86</w:t>
            </w:r>
          </w:p>
        </w:tc>
        <w:tc>
          <w:tcPr>
            <w:tcW w:w="844"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84</w:t>
            </w:r>
          </w:p>
        </w:tc>
        <w:tc>
          <w:tcPr>
            <w:tcW w:w="600"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-2</w:t>
            </w:r>
          </w:p>
        </w:tc>
        <w:tc>
          <w:tcPr>
            <w:tcW w:w="631" w:type="dxa"/>
            <w:gridSpan w:val="2"/>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778"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89</w:t>
            </w:r>
          </w:p>
        </w:tc>
        <w:tc>
          <w:tcPr>
            <w:tcW w:w="776"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86</w:t>
            </w:r>
          </w:p>
        </w:tc>
        <w:tc>
          <w:tcPr>
            <w:tcW w:w="600"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-3</w:t>
            </w:r>
          </w:p>
        </w:tc>
        <w:tc>
          <w:tcPr>
            <w:tcW w:w="637" w:type="dxa"/>
            <w:gridSpan w:val="2"/>
            <w:tcBorders>
              <w:top w:val="nil"/>
              <w:left w:val="nil"/>
              <w:bottom w:val="nil"/>
              <w:right w:val="nil"/>
            </w:tcBorders>
            <w:shd w:val="clear" w:color="auto" w:fill="auto"/>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775"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81</w:t>
            </w:r>
          </w:p>
        </w:tc>
        <w:tc>
          <w:tcPr>
            <w:tcW w:w="755"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72</w:t>
            </w:r>
          </w:p>
        </w:tc>
        <w:tc>
          <w:tcPr>
            <w:tcW w:w="689" w:type="dxa"/>
            <w:gridSpan w:val="2"/>
            <w:tcBorders>
              <w:top w:val="nil"/>
              <w:left w:val="nil"/>
              <w:bottom w:val="nil"/>
              <w:right w:val="nil"/>
            </w:tcBorders>
            <w:shd w:val="clear" w:color="auto" w:fill="auto"/>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-9</w:t>
            </w:r>
          </w:p>
        </w:tc>
        <w:tc>
          <w:tcPr>
            <w:tcW w:w="616" w:type="dxa"/>
            <w:tcBorders>
              <w:top w:val="nil"/>
              <w:left w:val="nil"/>
              <w:bottom w:val="nil"/>
              <w:right w:val="nil"/>
            </w:tcBorders>
            <w:shd w:val="clear" w:color="auto" w:fill="auto"/>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0B1AB3" w:rsidRPr="00F412B1" w:rsidTr="003C0D98">
        <w:trPr>
          <w:trHeight w:val="255"/>
        </w:trPr>
        <w:tc>
          <w:tcPr>
            <w:tcW w:w="4515" w:type="dxa"/>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Science or nature area</w:t>
            </w:r>
          </w:p>
        </w:tc>
        <w:tc>
          <w:tcPr>
            <w:tcW w:w="844"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64</w:t>
            </w:r>
          </w:p>
        </w:tc>
        <w:tc>
          <w:tcPr>
            <w:tcW w:w="844"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42</w:t>
            </w:r>
          </w:p>
        </w:tc>
        <w:tc>
          <w:tcPr>
            <w:tcW w:w="600"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-22</w:t>
            </w:r>
          </w:p>
        </w:tc>
        <w:tc>
          <w:tcPr>
            <w:tcW w:w="631" w:type="dxa"/>
            <w:gridSpan w:val="2"/>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78"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68</w:t>
            </w:r>
          </w:p>
        </w:tc>
        <w:tc>
          <w:tcPr>
            <w:tcW w:w="776"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42</w:t>
            </w:r>
          </w:p>
        </w:tc>
        <w:tc>
          <w:tcPr>
            <w:tcW w:w="600"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-26</w:t>
            </w:r>
          </w:p>
        </w:tc>
        <w:tc>
          <w:tcPr>
            <w:tcW w:w="637" w:type="dxa"/>
            <w:gridSpan w:val="2"/>
            <w:tcBorders>
              <w:top w:val="nil"/>
              <w:left w:val="nil"/>
              <w:bottom w:val="nil"/>
              <w:right w:val="nil"/>
            </w:tcBorders>
            <w:shd w:val="clear" w:color="auto" w:fill="auto"/>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75"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58</w:t>
            </w:r>
          </w:p>
        </w:tc>
        <w:tc>
          <w:tcPr>
            <w:tcW w:w="755"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45</w:t>
            </w:r>
          </w:p>
        </w:tc>
        <w:tc>
          <w:tcPr>
            <w:tcW w:w="689" w:type="dxa"/>
            <w:gridSpan w:val="2"/>
            <w:tcBorders>
              <w:top w:val="nil"/>
              <w:left w:val="nil"/>
              <w:bottom w:val="nil"/>
              <w:right w:val="nil"/>
            </w:tcBorders>
            <w:shd w:val="clear" w:color="auto" w:fill="auto"/>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-13</w:t>
            </w:r>
          </w:p>
        </w:tc>
        <w:tc>
          <w:tcPr>
            <w:tcW w:w="616" w:type="dxa"/>
            <w:tcBorders>
              <w:top w:val="nil"/>
              <w:left w:val="nil"/>
              <w:bottom w:val="nil"/>
              <w:right w:val="nil"/>
            </w:tcBorders>
            <w:shd w:val="clear" w:color="auto" w:fill="auto"/>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0B1AB3" w:rsidRPr="00F412B1" w:rsidTr="003C0D98">
        <w:trPr>
          <w:trHeight w:val="255"/>
        </w:trPr>
        <w:tc>
          <w:tcPr>
            <w:tcW w:w="4515" w:type="dxa"/>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Dramatic play area</w:t>
            </w:r>
          </w:p>
        </w:tc>
        <w:tc>
          <w:tcPr>
            <w:tcW w:w="844"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87</w:t>
            </w:r>
          </w:p>
        </w:tc>
        <w:tc>
          <w:tcPr>
            <w:tcW w:w="844"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58</w:t>
            </w:r>
          </w:p>
        </w:tc>
        <w:tc>
          <w:tcPr>
            <w:tcW w:w="600"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-29</w:t>
            </w:r>
          </w:p>
        </w:tc>
        <w:tc>
          <w:tcPr>
            <w:tcW w:w="631" w:type="dxa"/>
            <w:gridSpan w:val="2"/>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78"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88</w:t>
            </w:r>
          </w:p>
        </w:tc>
        <w:tc>
          <w:tcPr>
            <w:tcW w:w="776"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57</w:t>
            </w:r>
          </w:p>
        </w:tc>
        <w:tc>
          <w:tcPr>
            <w:tcW w:w="600"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-31</w:t>
            </w:r>
          </w:p>
        </w:tc>
        <w:tc>
          <w:tcPr>
            <w:tcW w:w="637" w:type="dxa"/>
            <w:gridSpan w:val="2"/>
            <w:tcBorders>
              <w:top w:val="nil"/>
              <w:left w:val="nil"/>
              <w:bottom w:val="nil"/>
              <w:right w:val="nil"/>
            </w:tcBorders>
            <w:shd w:val="clear" w:color="auto" w:fill="auto"/>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75"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86</w:t>
            </w:r>
          </w:p>
        </w:tc>
        <w:tc>
          <w:tcPr>
            <w:tcW w:w="755"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60</w:t>
            </w:r>
          </w:p>
        </w:tc>
        <w:tc>
          <w:tcPr>
            <w:tcW w:w="689" w:type="dxa"/>
            <w:gridSpan w:val="2"/>
            <w:tcBorders>
              <w:top w:val="nil"/>
              <w:left w:val="nil"/>
              <w:bottom w:val="nil"/>
              <w:right w:val="nil"/>
            </w:tcBorders>
            <w:shd w:val="clear" w:color="auto" w:fill="auto"/>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-26</w:t>
            </w:r>
          </w:p>
        </w:tc>
        <w:tc>
          <w:tcPr>
            <w:tcW w:w="616" w:type="dxa"/>
            <w:tcBorders>
              <w:top w:val="nil"/>
              <w:left w:val="nil"/>
              <w:bottom w:val="nil"/>
              <w:right w:val="nil"/>
            </w:tcBorders>
            <w:shd w:val="clear" w:color="auto" w:fill="auto"/>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0B1AB3" w:rsidRPr="00F412B1" w:rsidTr="003C0D98">
        <w:trPr>
          <w:trHeight w:val="255"/>
        </w:trPr>
        <w:tc>
          <w:tcPr>
            <w:tcW w:w="4515" w:type="dxa"/>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Art area</w:t>
            </w:r>
          </w:p>
        </w:tc>
        <w:tc>
          <w:tcPr>
            <w:tcW w:w="844"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92</w:t>
            </w:r>
          </w:p>
        </w:tc>
        <w:tc>
          <w:tcPr>
            <w:tcW w:w="844"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71</w:t>
            </w:r>
          </w:p>
        </w:tc>
        <w:tc>
          <w:tcPr>
            <w:tcW w:w="600"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-21</w:t>
            </w:r>
          </w:p>
        </w:tc>
        <w:tc>
          <w:tcPr>
            <w:tcW w:w="631" w:type="dxa"/>
            <w:gridSpan w:val="2"/>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78"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93</w:t>
            </w:r>
          </w:p>
        </w:tc>
        <w:tc>
          <w:tcPr>
            <w:tcW w:w="776"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69</w:t>
            </w:r>
          </w:p>
        </w:tc>
        <w:tc>
          <w:tcPr>
            <w:tcW w:w="600"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-24</w:t>
            </w:r>
          </w:p>
        </w:tc>
        <w:tc>
          <w:tcPr>
            <w:tcW w:w="637" w:type="dxa"/>
            <w:gridSpan w:val="2"/>
            <w:tcBorders>
              <w:top w:val="nil"/>
              <w:left w:val="nil"/>
              <w:bottom w:val="nil"/>
              <w:right w:val="nil"/>
            </w:tcBorders>
            <w:shd w:val="clear" w:color="auto" w:fill="auto"/>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75"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90</w:t>
            </w:r>
          </w:p>
        </w:tc>
        <w:tc>
          <w:tcPr>
            <w:tcW w:w="755"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77</w:t>
            </w:r>
          </w:p>
        </w:tc>
        <w:tc>
          <w:tcPr>
            <w:tcW w:w="689" w:type="dxa"/>
            <w:gridSpan w:val="2"/>
            <w:tcBorders>
              <w:top w:val="nil"/>
              <w:left w:val="nil"/>
              <w:bottom w:val="nil"/>
              <w:right w:val="nil"/>
            </w:tcBorders>
            <w:shd w:val="clear" w:color="auto" w:fill="auto"/>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-13</w:t>
            </w:r>
          </w:p>
        </w:tc>
        <w:tc>
          <w:tcPr>
            <w:tcW w:w="616" w:type="dxa"/>
            <w:tcBorders>
              <w:top w:val="nil"/>
              <w:left w:val="nil"/>
              <w:bottom w:val="nil"/>
              <w:right w:val="nil"/>
            </w:tcBorders>
            <w:shd w:val="clear" w:color="auto" w:fill="auto"/>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0B1AB3" w:rsidRPr="00F412B1" w:rsidTr="003C0D98">
        <w:trPr>
          <w:trHeight w:val="255"/>
        </w:trPr>
        <w:tc>
          <w:tcPr>
            <w:tcW w:w="4515" w:type="dxa"/>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844" w:type="dxa"/>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844" w:type="dxa"/>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600" w:type="dxa"/>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631" w:type="dxa"/>
            <w:gridSpan w:val="2"/>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778" w:type="dxa"/>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776" w:type="dxa"/>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600" w:type="dxa"/>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637" w:type="dxa"/>
            <w:gridSpan w:val="2"/>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775" w:type="dxa"/>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755" w:type="dxa"/>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689" w:type="dxa"/>
            <w:gridSpan w:val="2"/>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616" w:type="dxa"/>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r>
      <w:tr w:rsidR="000B1AB3" w:rsidRPr="00F412B1" w:rsidTr="003C0D98">
        <w:trPr>
          <w:trHeight w:val="255"/>
        </w:trPr>
        <w:tc>
          <w:tcPr>
            <w:tcW w:w="13060" w:type="dxa"/>
            <w:gridSpan w:val="16"/>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b/>
                <w:bCs/>
                <w:sz w:val="20"/>
                <w:szCs w:val="20"/>
              </w:rPr>
            </w:pPr>
            <w:r w:rsidRPr="00F412B1">
              <w:rPr>
                <w:rFonts w:asciiTheme="majorHAnsi" w:eastAsia="Times New Roman" w:hAnsiTheme="majorHAnsi" w:cs="Arial"/>
                <w:b/>
                <w:bCs/>
                <w:sz w:val="20"/>
                <w:szCs w:val="20"/>
                <w:u w:val="single"/>
              </w:rPr>
              <w:t>First Grade Teachers:</w:t>
            </w:r>
            <w:r w:rsidRPr="00F412B1">
              <w:rPr>
                <w:rFonts w:asciiTheme="majorHAnsi" w:eastAsia="Times New Roman" w:hAnsiTheme="majorHAnsi" w:cs="Arial"/>
                <w:b/>
                <w:bCs/>
                <w:sz w:val="20"/>
                <w:szCs w:val="20"/>
              </w:rPr>
              <w:t xml:space="preserve">  </w:t>
            </w:r>
            <w:r w:rsidRPr="00F412B1">
              <w:rPr>
                <w:rFonts w:asciiTheme="majorHAnsi" w:eastAsia="Times New Roman" w:hAnsiTheme="majorHAnsi" w:cs="Arial"/>
                <w:b/>
                <w:bCs/>
                <w:i/>
                <w:iCs/>
                <w:sz w:val="20"/>
                <w:szCs w:val="20"/>
              </w:rPr>
              <w:t>How often do children use the following materials or resources in your class?</w:t>
            </w:r>
          </w:p>
        </w:tc>
      </w:tr>
      <w:tr w:rsidR="000B1AB3" w:rsidRPr="00F412B1" w:rsidTr="007A4C27">
        <w:tblPrEx>
          <w:tblW w:w="13060" w:type="dxa"/>
          <w:tblInd w:w="93" w:type="dxa"/>
          <w:tblPrExChange w:id="17" w:author="Author">
            <w:tblPrEx>
              <w:tblW w:w="13060" w:type="dxa"/>
              <w:tblInd w:w="93" w:type="dxa"/>
            </w:tblPrEx>
          </w:tblPrExChange>
        </w:tblPrEx>
        <w:trPr>
          <w:trHeight w:val="255"/>
          <w:trPrChange w:id="18" w:author="Author">
            <w:trPr>
              <w:gridAfter w:val="0"/>
              <w:trHeight w:val="255"/>
            </w:trPr>
          </w:trPrChange>
        </w:trPr>
        <w:tc>
          <w:tcPr>
            <w:tcW w:w="4515" w:type="dxa"/>
            <w:tcBorders>
              <w:top w:val="nil"/>
              <w:left w:val="nil"/>
              <w:right w:val="nil"/>
            </w:tcBorders>
            <w:shd w:val="clear" w:color="000000" w:fill="FFFFFF"/>
            <w:noWrap/>
            <w:vAlign w:val="bottom"/>
            <w:hideMark/>
            <w:tcPrChange w:id="19" w:author="Author">
              <w:tcPr>
                <w:tcW w:w="4515" w:type="dxa"/>
                <w:gridSpan w:val="2"/>
                <w:tcBorders>
                  <w:top w:val="nil"/>
                  <w:left w:val="nil"/>
                  <w:bottom w:val="nil"/>
                  <w:right w:val="nil"/>
                </w:tcBorders>
                <w:shd w:val="clear" w:color="000000" w:fill="FFFFFF"/>
                <w:noWrap/>
                <w:vAlign w:val="bottom"/>
                <w:hideMark/>
              </w:tcPr>
            </w:tcPrChange>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2853" w:type="dxa"/>
            <w:gridSpan w:val="4"/>
            <w:tcBorders>
              <w:top w:val="nil"/>
              <w:left w:val="nil"/>
              <w:right w:val="nil"/>
            </w:tcBorders>
            <w:shd w:val="clear" w:color="000000" w:fill="FFFFFF"/>
            <w:noWrap/>
            <w:vAlign w:val="bottom"/>
            <w:hideMark/>
            <w:tcPrChange w:id="20" w:author="Author">
              <w:tcPr>
                <w:tcW w:w="2853" w:type="dxa"/>
                <w:gridSpan w:val="8"/>
                <w:tcBorders>
                  <w:top w:val="nil"/>
                  <w:left w:val="nil"/>
                  <w:bottom w:val="nil"/>
                  <w:right w:val="nil"/>
                </w:tcBorders>
                <w:shd w:val="clear" w:color="000000" w:fill="FFFFFF"/>
                <w:noWrap/>
                <w:vAlign w:val="bottom"/>
                <w:hideMark/>
              </w:tcPr>
            </w:tcPrChange>
          </w:tcPr>
          <w:p w:rsidR="000B1AB3" w:rsidRPr="00F412B1" w:rsidRDefault="000B1AB3" w:rsidP="00363E70">
            <w:pPr>
              <w:spacing w:after="0" w:line="240" w:lineRule="auto"/>
              <w:jc w:val="center"/>
              <w:rPr>
                <w:rFonts w:asciiTheme="majorHAnsi" w:eastAsia="Times New Roman" w:hAnsiTheme="majorHAnsi" w:cs="Arial"/>
                <w:sz w:val="20"/>
                <w:szCs w:val="20"/>
                <w:u w:val="single"/>
              </w:rPr>
            </w:pPr>
            <w:r w:rsidRPr="00F412B1">
              <w:rPr>
                <w:rFonts w:asciiTheme="majorHAnsi" w:eastAsia="Times New Roman" w:hAnsiTheme="majorHAnsi" w:cs="Arial"/>
                <w:sz w:val="20"/>
                <w:szCs w:val="20"/>
                <w:u w:val="single"/>
              </w:rPr>
              <w:t>Daily</w:t>
            </w:r>
          </w:p>
        </w:tc>
        <w:tc>
          <w:tcPr>
            <w:tcW w:w="2788" w:type="dxa"/>
            <w:gridSpan w:val="5"/>
            <w:tcBorders>
              <w:top w:val="nil"/>
              <w:left w:val="nil"/>
              <w:right w:val="nil"/>
            </w:tcBorders>
            <w:shd w:val="clear" w:color="000000" w:fill="FFFFFF"/>
            <w:noWrap/>
            <w:vAlign w:val="bottom"/>
            <w:hideMark/>
            <w:tcPrChange w:id="21" w:author="Author">
              <w:tcPr>
                <w:tcW w:w="2788" w:type="dxa"/>
                <w:gridSpan w:val="9"/>
                <w:tcBorders>
                  <w:top w:val="nil"/>
                  <w:left w:val="nil"/>
                  <w:bottom w:val="nil"/>
                  <w:right w:val="nil"/>
                </w:tcBorders>
                <w:shd w:val="clear" w:color="000000" w:fill="FFFFFF"/>
                <w:noWrap/>
                <w:vAlign w:val="bottom"/>
                <w:hideMark/>
              </w:tcPr>
            </w:tcPrChange>
          </w:tcPr>
          <w:p w:rsidR="000B1AB3" w:rsidRPr="00F412B1" w:rsidRDefault="000B1AB3" w:rsidP="00363E70">
            <w:pPr>
              <w:spacing w:after="0" w:line="240" w:lineRule="auto"/>
              <w:jc w:val="center"/>
              <w:rPr>
                <w:rFonts w:asciiTheme="majorHAnsi" w:eastAsia="Times New Roman" w:hAnsiTheme="majorHAnsi" w:cs="Arial"/>
                <w:sz w:val="20"/>
                <w:szCs w:val="20"/>
                <w:u w:val="single"/>
              </w:rPr>
            </w:pPr>
            <w:r w:rsidRPr="00F412B1">
              <w:rPr>
                <w:rFonts w:asciiTheme="majorHAnsi" w:eastAsia="Times New Roman" w:hAnsiTheme="majorHAnsi" w:cs="Arial"/>
                <w:sz w:val="20"/>
                <w:szCs w:val="20"/>
                <w:u w:val="single"/>
              </w:rPr>
              <w:t>At least weekly</w:t>
            </w:r>
          </w:p>
        </w:tc>
        <w:tc>
          <w:tcPr>
            <w:tcW w:w="2904" w:type="dxa"/>
            <w:gridSpan w:val="6"/>
            <w:tcBorders>
              <w:top w:val="nil"/>
              <w:left w:val="nil"/>
              <w:right w:val="nil"/>
            </w:tcBorders>
            <w:shd w:val="clear" w:color="000000" w:fill="FFFFFF"/>
            <w:noWrap/>
            <w:vAlign w:val="bottom"/>
            <w:hideMark/>
            <w:tcPrChange w:id="22" w:author="Author">
              <w:tcPr>
                <w:tcW w:w="2904" w:type="dxa"/>
                <w:gridSpan w:val="10"/>
                <w:tcBorders>
                  <w:top w:val="nil"/>
                  <w:left w:val="nil"/>
                  <w:bottom w:val="nil"/>
                  <w:right w:val="nil"/>
                </w:tcBorders>
                <w:shd w:val="clear" w:color="000000" w:fill="FFFFFF"/>
                <w:noWrap/>
                <w:vAlign w:val="bottom"/>
                <w:hideMark/>
              </w:tcPr>
            </w:tcPrChange>
          </w:tcPr>
          <w:p w:rsidR="000B1AB3" w:rsidRPr="00F412B1" w:rsidRDefault="000B1AB3" w:rsidP="00363E70">
            <w:pPr>
              <w:spacing w:after="0" w:line="240" w:lineRule="auto"/>
              <w:jc w:val="center"/>
              <w:rPr>
                <w:rFonts w:asciiTheme="majorHAnsi" w:eastAsia="Times New Roman" w:hAnsiTheme="majorHAnsi" w:cs="Arial"/>
                <w:sz w:val="20"/>
                <w:szCs w:val="20"/>
                <w:u w:val="single"/>
              </w:rPr>
            </w:pPr>
            <w:r w:rsidRPr="00F412B1">
              <w:rPr>
                <w:rFonts w:asciiTheme="majorHAnsi" w:eastAsia="Times New Roman" w:hAnsiTheme="majorHAnsi" w:cs="Arial"/>
                <w:sz w:val="20"/>
                <w:szCs w:val="20"/>
                <w:u w:val="single"/>
              </w:rPr>
              <w:t>Never</w:t>
            </w:r>
          </w:p>
        </w:tc>
      </w:tr>
      <w:tr w:rsidR="000B1AB3" w:rsidRPr="00F412B1" w:rsidTr="007A4C27">
        <w:tblPrEx>
          <w:tblW w:w="13060" w:type="dxa"/>
          <w:tblInd w:w="93" w:type="dxa"/>
          <w:tblPrExChange w:id="23" w:author="Author">
            <w:tblPrEx>
              <w:tblW w:w="13060" w:type="dxa"/>
              <w:tblInd w:w="93" w:type="dxa"/>
            </w:tblPrEx>
          </w:tblPrExChange>
        </w:tblPrEx>
        <w:trPr>
          <w:trHeight w:val="255"/>
          <w:trPrChange w:id="24" w:author="Author">
            <w:trPr>
              <w:gridAfter w:val="0"/>
              <w:trHeight w:val="255"/>
            </w:trPr>
          </w:trPrChange>
        </w:trPr>
        <w:tc>
          <w:tcPr>
            <w:tcW w:w="4515" w:type="dxa"/>
            <w:tcBorders>
              <w:top w:val="nil"/>
              <w:left w:val="nil"/>
              <w:bottom w:val="single" w:sz="4" w:space="0" w:color="auto"/>
              <w:right w:val="nil"/>
            </w:tcBorders>
            <w:shd w:val="clear" w:color="000000" w:fill="FFFFFF"/>
            <w:noWrap/>
            <w:vAlign w:val="bottom"/>
            <w:hideMark/>
            <w:tcPrChange w:id="25" w:author="Author">
              <w:tcPr>
                <w:tcW w:w="4515" w:type="dxa"/>
                <w:gridSpan w:val="2"/>
                <w:tcBorders>
                  <w:top w:val="nil"/>
                  <w:left w:val="nil"/>
                  <w:bottom w:val="nil"/>
                  <w:right w:val="nil"/>
                </w:tcBorders>
                <w:shd w:val="clear" w:color="000000" w:fill="FFFFFF"/>
                <w:noWrap/>
                <w:vAlign w:val="bottom"/>
                <w:hideMark/>
              </w:tcPr>
            </w:tcPrChange>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844" w:type="dxa"/>
            <w:tcBorders>
              <w:top w:val="nil"/>
              <w:left w:val="nil"/>
              <w:bottom w:val="single" w:sz="4" w:space="0" w:color="auto"/>
              <w:right w:val="nil"/>
            </w:tcBorders>
            <w:shd w:val="clear" w:color="000000" w:fill="FFFFFF"/>
            <w:noWrap/>
            <w:vAlign w:val="bottom"/>
            <w:hideMark/>
            <w:tcPrChange w:id="26" w:author="Author">
              <w:tcPr>
                <w:tcW w:w="844" w:type="dxa"/>
                <w:gridSpan w:val="2"/>
                <w:tcBorders>
                  <w:top w:val="nil"/>
                  <w:left w:val="nil"/>
                  <w:bottom w:val="nil"/>
                  <w:right w:val="nil"/>
                </w:tcBorders>
                <w:shd w:val="clear" w:color="000000" w:fill="FFFFFF"/>
                <w:noWrap/>
                <w:vAlign w:val="bottom"/>
                <w:hideMark/>
              </w:tcPr>
            </w:tcPrChange>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1998</w:t>
            </w:r>
          </w:p>
        </w:tc>
        <w:tc>
          <w:tcPr>
            <w:tcW w:w="844" w:type="dxa"/>
            <w:tcBorders>
              <w:top w:val="nil"/>
              <w:left w:val="nil"/>
              <w:bottom w:val="single" w:sz="4" w:space="0" w:color="auto"/>
              <w:right w:val="nil"/>
            </w:tcBorders>
            <w:shd w:val="clear" w:color="000000" w:fill="FFFFFF"/>
            <w:noWrap/>
            <w:vAlign w:val="bottom"/>
            <w:hideMark/>
            <w:tcPrChange w:id="27" w:author="Author">
              <w:tcPr>
                <w:tcW w:w="844" w:type="dxa"/>
                <w:gridSpan w:val="2"/>
                <w:tcBorders>
                  <w:top w:val="nil"/>
                  <w:left w:val="nil"/>
                  <w:bottom w:val="nil"/>
                  <w:right w:val="nil"/>
                </w:tcBorders>
                <w:shd w:val="clear" w:color="000000" w:fill="FFFFFF"/>
                <w:noWrap/>
                <w:vAlign w:val="bottom"/>
                <w:hideMark/>
              </w:tcPr>
            </w:tcPrChange>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2010</w:t>
            </w:r>
          </w:p>
        </w:tc>
        <w:tc>
          <w:tcPr>
            <w:tcW w:w="1165" w:type="dxa"/>
            <w:gridSpan w:val="2"/>
            <w:tcBorders>
              <w:top w:val="nil"/>
              <w:left w:val="nil"/>
              <w:bottom w:val="single" w:sz="4" w:space="0" w:color="auto"/>
              <w:right w:val="nil"/>
            </w:tcBorders>
            <w:shd w:val="clear" w:color="000000" w:fill="FFFFFF"/>
            <w:noWrap/>
            <w:vAlign w:val="bottom"/>
            <w:hideMark/>
            <w:tcPrChange w:id="28" w:author="Author">
              <w:tcPr>
                <w:tcW w:w="1165" w:type="dxa"/>
                <w:gridSpan w:val="4"/>
                <w:tcBorders>
                  <w:top w:val="nil"/>
                  <w:left w:val="nil"/>
                  <w:bottom w:val="nil"/>
                  <w:right w:val="nil"/>
                </w:tcBorders>
                <w:shd w:val="clear" w:color="000000" w:fill="FFFFFF"/>
                <w:noWrap/>
                <w:vAlign w:val="bottom"/>
                <w:hideMark/>
              </w:tcPr>
            </w:tcPrChange>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Diff</w:t>
            </w:r>
            <w:r w:rsidR="003C0D98">
              <w:rPr>
                <w:rFonts w:asciiTheme="majorHAnsi" w:eastAsia="Times New Roman" w:hAnsiTheme="majorHAnsi" w:cs="Arial"/>
                <w:sz w:val="20"/>
                <w:szCs w:val="20"/>
              </w:rPr>
              <w:t>erence</w:t>
            </w:r>
          </w:p>
        </w:tc>
        <w:tc>
          <w:tcPr>
            <w:tcW w:w="844" w:type="dxa"/>
            <w:gridSpan w:val="2"/>
            <w:tcBorders>
              <w:top w:val="nil"/>
              <w:left w:val="nil"/>
              <w:bottom w:val="single" w:sz="4" w:space="0" w:color="auto"/>
              <w:right w:val="nil"/>
            </w:tcBorders>
            <w:shd w:val="clear" w:color="000000" w:fill="FFFFFF"/>
            <w:noWrap/>
            <w:vAlign w:val="bottom"/>
            <w:hideMark/>
            <w:tcPrChange w:id="29" w:author="Author">
              <w:tcPr>
                <w:tcW w:w="844" w:type="dxa"/>
                <w:gridSpan w:val="3"/>
                <w:tcBorders>
                  <w:top w:val="nil"/>
                  <w:left w:val="nil"/>
                  <w:bottom w:val="nil"/>
                  <w:right w:val="nil"/>
                </w:tcBorders>
                <w:shd w:val="clear" w:color="000000" w:fill="FFFFFF"/>
                <w:noWrap/>
                <w:vAlign w:val="bottom"/>
                <w:hideMark/>
              </w:tcPr>
            </w:tcPrChange>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1998</w:t>
            </w:r>
          </w:p>
        </w:tc>
        <w:tc>
          <w:tcPr>
            <w:tcW w:w="776" w:type="dxa"/>
            <w:tcBorders>
              <w:top w:val="nil"/>
              <w:left w:val="nil"/>
              <w:bottom w:val="single" w:sz="4" w:space="0" w:color="auto"/>
              <w:right w:val="nil"/>
            </w:tcBorders>
            <w:shd w:val="clear" w:color="000000" w:fill="FFFFFF"/>
            <w:noWrap/>
            <w:vAlign w:val="bottom"/>
            <w:hideMark/>
            <w:tcPrChange w:id="30" w:author="Author">
              <w:tcPr>
                <w:tcW w:w="776" w:type="dxa"/>
                <w:gridSpan w:val="2"/>
                <w:tcBorders>
                  <w:top w:val="nil"/>
                  <w:left w:val="nil"/>
                  <w:bottom w:val="nil"/>
                  <w:right w:val="nil"/>
                </w:tcBorders>
                <w:shd w:val="clear" w:color="000000" w:fill="FFFFFF"/>
                <w:noWrap/>
                <w:vAlign w:val="bottom"/>
                <w:hideMark/>
              </w:tcPr>
            </w:tcPrChange>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2010</w:t>
            </w:r>
          </w:p>
        </w:tc>
        <w:tc>
          <w:tcPr>
            <w:tcW w:w="1168" w:type="dxa"/>
            <w:gridSpan w:val="2"/>
            <w:tcBorders>
              <w:top w:val="nil"/>
              <w:left w:val="nil"/>
              <w:bottom w:val="single" w:sz="4" w:space="0" w:color="auto"/>
              <w:right w:val="nil"/>
            </w:tcBorders>
            <w:shd w:val="clear" w:color="000000" w:fill="FFFFFF"/>
            <w:noWrap/>
            <w:vAlign w:val="bottom"/>
            <w:hideMark/>
            <w:tcPrChange w:id="31" w:author="Author">
              <w:tcPr>
                <w:tcW w:w="1168" w:type="dxa"/>
                <w:gridSpan w:val="4"/>
                <w:tcBorders>
                  <w:top w:val="nil"/>
                  <w:left w:val="nil"/>
                  <w:bottom w:val="nil"/>
                  <w:right w:val="nil"/>
                </w:tcBorders>
                <w:shd w:val="clear" w:color="000000" w:fill="FFFFFF"/>
                <w:noWrap/>
                <w:vAlign w:val="bottom"/>
                <w:hideMark/>
              </w:tcPr>
            </w:tcPrChange>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Diff</w:t>
            </w:r>
            <w:r w:rsidR="003C0D98">
              <w:rPr>
                <w:rFonts w:asciiTheme="majorHAnsi" w:eastAsia="Times New Roman" w:hAnsiTheme="majorHAnsi" w:cs="Arial"/>
                <w:sz w:val="20"/>
                <w:szCs w:val="20"/>
              </w:rPr>
              <w:t>erence</w:t>
            </w:r>
          </w:p>
        </w:tc>
        <w:tc>
          <w:tcPr>
            <w:tcW w:w="844" w:type="dxa"/>
            <w:gridSpan w:val="2"/>
            <w:tcBorders>
              <w:top w:val="nil"/>
              <w:left w:val="nil"/>
              <w:bottom w:val="single" w:sz="4" w:space="0" w:color="auto"/>
              <w:right w:val="nil"/>
            </w:tcBorders>
            <w:shd w:val="clear" w:color="000000" w:fill="FFFFFF"/>
            <w:noWrap/>
            <w:vAlign w:val="bottom"/>
            <w:hideMark/>
            <w:tcPrChange w:id="32" w:author="Author">
              <w:tcPr>
                <w:tcW w:w="844" w:type="dxa"/>
                <w:gridSpan w:val="3"/>
                <w:tcBorders>
                  <w:top w:val="nil"/>
                  <w:left w:val="nil"/>
                  <w:bottom w:val="nil"/>
                  <w:right w:val="nil"/>
                </w:tcBorders>
                <w:shd w:val="clear" w:color="000000" w:fill="FFFFFF"/>
                <w:noWrap/>
                <w:vAlign w:val="bottom"/>
                <w:hideMark/>
              </w:tcPr>
            </w:tcPrChange>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1998</w:t>
            </w:r>
          </w:p>
        </w:tc>
        <w:tc>
          <w:tcPr>
            <w:tcW w:w="844" w:type="dxa"/>
            <w:gridSpan w:val="2"/>
            <w:tcBorders>
              <w:top w:val="nil"/>
              <w:left w:val="nil"/>
              <w:bottom w:val="single" w:sz="4" w:space="0" w:color="auto"/>
              <w:right w:val="nil"/>
            </w:tcBorders>
            <w:shd w:val="clear" w:color="000000" w:fill="FFFFFF"/>
            <w:noWrap/>
            <w:vAlign w:val="bottom"/>
            <w:hideMark/>
            <w:tcPrChange w:id="33" w:author="Author">
              <w:tcPr>
                <w:tcW w:w="844" w:type="dxa"/>
                <w:gridSpan w:val="2"/>
                <w:tcBorders>
                  <w:top w:val="nil"/>
                  <w:left w:val="nil"/>
                  <w:bottom w:val="nil"/>
                  <w:right w:val="nil"/>
                </w:tcBorders>
                <w:shd w:val="clear" w:color="000000" w:fill="FFFFFF"/>
                <w:noWrap/>
                <w:vAlign w:val="bottom"/>
                <w:hideMark/>
              </w:tcPr>
            </w:tcPrChange>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2010</w:t>
            </w:r>
          </w:p>
        </w:tc>
        <w:tc>
          <w:tcPr>
            <w:tcW w:w="1216" w:type="dxa"/>
            <w:gridSpan w:val="2"/>
            <w:tcBorders>
              <w:top w:val="nil"/>
              <w:left w:val="nil"/>
              <w:bottom w:val="single" w:sz="4" w:space="0" w:color="auto"/>
              <w:right w:val="nil"/>
            </w:tcBorders>
            <w:shd w:val="clear" w:color="000000" w:fill="FFFFFF"/>
            <w:noWrap/>
            <w:vAlign w:val="bottom"/>
            <w:hideMark/>
            <w:tcPrChange w:id="34" w:author="Author">
              <w:tcPr>
                <w:tcW w:w="1216" w:type="dxa"/>
                <w:gridSpan w:val="5"/>
                <w:tcBorders>
                  <w:top w:val="nil"/>
                  <w:left w:val="nil"/>
                  <w:bottom w:val="nil"/>
                  <w:right w:val="nil"/>
                </w:tcBorders>
                <w:shd w:val="clear" w:color="000000" w:fill="FFFFFF"/>
                <w:noWrap/>
                <w:vAlign w:val="bottom"/>
                <w:hideMark/>
              </w:tcPr>
            </w:tcPrChange>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Diff</w:t>
            </w:r>
            <w:r w:rsidR="003C0D98">
              <w:rPr>
                <w:rFonts w:asciiTheme="majorHAnsi" w:eastAsia="Times New Roman" w:hAnsiTheme="majorHAnsi" w:cs="Arial"/>
                <w:sz w:val="20"/>
                <w:szCs w:val="20"/>
              </w:rPr>
              <w:t>erence</w:t>
            </w:r>
          </w:p>
        </w:tc>
      </w:tr>
      <w:tr w:rsidR="000B1AB3" w:rsidRPr="00F412B1" w:rsidTr="007A4C27">
        <w:tblPrEx>
          <w:tblW w:w="13060" w:type="dxa"/>
          <w:tblInd w:w="93" w:type="dxa"/>
          <w:tblPrExChange w:id="35" w:author="Author">
            <w:tblPrEx>
              <w:tblW w:w="13060" w:type="dxa"/>
              <w:tblInd w:w="93" w:type="dxa"/>
            </w:tblPrEx>
          </w:tblPrExChange>
        </w:tblPrEx>
        <w:trPr>
          <w:trHeight w:val="255"/>
          <w:trPrChange w:id="36" w:author="Author">
            <w:trPr>
              <w:gridAfter w:val="0"/>
              <w:trHeight w:val="255"/>
            </w:trPr>
          </w:trPrChange>
        </w:trPr>
        <w:tc>
          <w:tcPr>
            <w:tcW w:w="4515" w:type="dxa"/>
            <w:tcBorders>
              <w:top w:val="single" w:sz="4" w:space="0" w:color="auto"/>
              <w:left w:val="nil"/>
              <w:bottom w:val="nil"/>
              <w:right w:val="nil"/>
            </w:tcBorders>
            <w:shd w:val="clear" w:color="000000" w:fill="FFFFFF"/>
            <w:noWrap/>
            <w:vAlign w:val="bottom"/>
            <w:hideMark/>
            <w:tcPrChange w:id="37" w:author="Author">
              <w:tcPr>
                <w:tcW w:w="4515" w:type="dxa"/>
                <w:gridSpan w:val="2"/>
                <w:tcBorders>
                  <w:top w:val="nil"/>
                  <w:left w:val="nil"/>
                  <w:bottom w:val="nil"/>
                  <w:right w:val="nil"/>
                </w:tcBorders>
                <w:shd w:val="clear" w:color="000000" w:fill="FFFFFF"/>
                <w:noWrap/>
                <w:vAlign w:val="bottom"/>
                <w:hideMark/>
              </w:tcPr>
            </w:tcPrChange>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Art materials</w:t>
            </w:r>
          </w:p>
        </w:tc>
        <w:tc>
          <w:tcPr>
            <w:tcW w:w="844" w:type="dxa"/>
            <w:tcBorders>
              <w:top w:val="single" w:sz="4" w:space="0" w:color="auto"/>
              <w:left w:val="nil"/>
              <w:bottom w:val="nil"/>
              <w:right w:val="nil"/>
            </w:tcBorders>
            <w:shd w:val="clear" w:color="000000" w:fill="FFFFFF"/>
            <w:noWrap/>
            <w:vAlign w:val="bottom"/>
            <w:tcPrChange w:id="38" w:author="Author">
              <w:tcPr>
                <w:tcW w:w="844" w:type="dxa"/>
                <w:gridSpan w:val="2"/>
                <w:tcBorders>
                  <w:top w:val="nil"/>
                  <w:left w:val="nil"/>
                  <w:bottom w:val="nil"/>
                  <w:right w:val="nil"/>
                </w:tcBorders>
                <w:shd w:val="clear" w:color="000000" w:fill="FFFFFF"/>
                <w:noWrap/>
                <w:vAlign w:val="bottom"/>
              </w:tcPr>
            </w:tcPrChange>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21</w:t>
            </w:r>
          </w:p>
        </w:tc>
        <w:tc>
          <w:tcPr>
            <w:tcW w:w="844" w:type="dxa"/>
            <w:tcBorders>
              <w:top w:val="single" w:sz="4" w:space="0" w:color="auto"/>
              <w:left w:val="nil"/>
              <w:bottom w:val="nil"/>
              <w:right w:val="nil"/>
            </w:tcBorders>
            <w:shd w:val="clear" w:color="000000" w:fill="FFFFFF"/>
            <w:noWrap/>
            <w:vAlign w:val="bottom"/>
            <w:tcPrChange w:id="39" w:author="Author">
              <w:tcPr>
                <w:tcW w:w="844" w:type="dxa"/>
                <w:gridSpan w:val="2"/>
                <w:tcBorders>
                  <w:top w:val="nil"/>
                  <w:left w:val="nil"/>
                  <w:bottom w:val="nil"/>
                  <w:right w:val="nil"/>
                </w:tcBorders>
                <w:shd w:val="clear" w:color="000000" w:fill="FFFFFF"/>
                <w:noWrap/>
                <w:vAlign w:val="bottom"/>
              </w:tcPr>
            </w:tcPrChange>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18</w:t>
            </w:r>
          </w:p>
        </w:tc>
        <w:tc>
          <w:tcPr>
            <w:tcW w:w="600" w:type="dxa"/>
            <w:tcBorders>
              <w:top w:val="single" w:sz="4" w:space="0" w:color="auto"/>
              <w:left w:val="nil"/>
              <w:bottom w:val="nil"/>
              <w:right w:val="nil"/>
            </w:tcBorders>
            <w:shd w:val="clear" w:color="000000" w:fill="FFFFFF"/>
            <w:noWrap/>
            <w:vAlign w:val="bottom"/>
            <w:tcPrChange w:id="40" w:author="Author">
              <w:tcPr>
                <w:tcW w:w="600" w:type="dxa"/>
                <w:gridSpan w:val="2"/>
                <w:tcBorders>
                  <w:top w:val="nil"/>
                  <w:left w:val="nil"/>
                  <w:bottom w:val="nil"/>
                  <w:right w:val="nil"/>
                </w:tcBorders>
                <w:shd w:val="clear" w:color="000000" w:fill="FFFFFF"/>
                <w:noWrap/>
                <w:vAlign w:val="bottom"/>
              </w:tcPr>
            </w:tcPrChange>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-3</w:t>
            </w:r>
          </w:p>
        </w:tc>
        <w:tc>
          <w:tcPr>
            <w:tcW w:w="565" w:type="dxa"/>
            <w:tcBorders>
              <w:top w:val="single" w:sz="4" w:space="0" w:color="auto"/>
              <w:left w:val="nil"/>
              <w:bottom w:val="nil"/>
              <w:right w:val="nil"/>
            </w:tcBorders>
            <w:shd w:val="clear" w:color="000000" w:fill="FFFFFF"/>
            <w:noWrap/>
            <w:vAlign w:val="bottom"/>
            <w:tcPrChange w:id="41" w:author="Author">
              <w:tcPr>
                <w:tcW w:w="565" w:type="dxa"/>
                <w:gridSpan w:val="2"/>
                <w:tcBorders>
                  <w:top w:val="nil"/>
                  <w:left w:val="nil"/>
                  <w:bottom w:val="nil"/>
                  <w:right w:val="nil"/>
                </w:tcBorders>
                <w:shd w:val="clear" w:color="000000" w:fill="FFFFFF"/>
                <w:noWrap/>
                <w:vAlign w:val="bottom"/>
              </w:tcPr>
            </w:tcPrChange>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844" w:type="dxa"/>
            <w:gridSpan w:val="2"/>
            <w:tcBorders>
              <w:top w:val="single" w:sz="4" w:space="0" w:color="auto"/>
              <w:left w:val="nil"/>
              <w:bottom w:val="nil"/>
              <w:right w:val="nil"/>
            </w:tcBorders>
            <w:shd w:val="clear" w:color="000000" w:fill="FFFFFF"/>
            <w:noWrap/>
            <w:vAlign w:val="bottom"/>
            <w:tcPrChange w:id="42" w:author="Author">
              <w:tcPr>
                <w:tcW w:w="844" w:type="dxa"/>
                <w:gridSpan w:val="3"/>
                <w:tcBorders>
                  <w:top w:val="nil"/>
                  <w:left w:val="nil"/>
                  <w:bottom w:val="nil"/>
                  <w:right w:val="nil"/>
                </w:tcBorders>
                <w:shd w:val="clear" w:color="000000" w:fill="FFFFFF"/>
                <w:noWrap/>
                <w:vAlign w:val="bottom"/>
              </w:tcPr>
            </w:tcPrChange>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80</w:t>
            </w:r>
          </w:p>
        </w:tc>
        <w:tc>
          <w:tcPr>
            <w:tcW w:w="776" w:type="dxa"/>
            <w:tcBorders>
              <w:top w:val="single" w:sz="4" w:space="0" w:color="auto"/>
              <w:left w:val="nil"/>
              <w:bottom w:val="nil"/>
              <w:right w:val="nil"/>
            </w:tcBorders>
            <w:shd w:val="clear" w:color="000000" w:fill="FFFFFF"/>
            <w:noWrap/>
            <w:vAlign w:val="bottom"/>
            <w:tcPrChange w:id="43" w:author="Author">
              <w:tcPr>
                <w:tcW w:w="776" w:type="dxa"/>
                <w:gridSpan w:val="2"/>
                <w:tcBorders>
                  <w:top w:val="nil"/>
                  <w:left w:val="nil"/>
                  <w:bottom w:val="nil"/>
                  <w:right w:val="nil"/>
                </w:tcBorders>
                <w:shd w:val="clear" w:color="000000" w:fill="FFFFFF"/>
                <w:noWrap/>
                <w:vAlign w:val="bottom"/>
              </w:tcPr>
            </w:tcPrChange>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58</w:t>
            </w:r>
          </w:p>
        </w:tc>
        <w:tc>
          <w:tcPr>
            <w:tcW w:w="600" w:type="dxa"/>
            <w:tcBorders>
              <w:top w:val="single" w:sz="4" w:space="0" w:color="auto"/>
              <w:left w:val="nil"/>
              <w:bottom w:val="nil"/>
              <w:right w:val="nil"/>
            </w:tcBorders>
            <w:shd w:val="clear" w:color="000000" w:fill="FFFFFF"/>
            <w:noWrap/>
            <w:vAlign w:val="bottom"/>
            <w:tcPrChange w:id="44" w:author="Author">
              <w:tcPr>
                <w:tcW w:w="600" w:type="dxa"/>
                <w:gridSpan w:val="2"/>
                <w:tcBorders>
                  <w:top w:val="nil"/>
                  <w:left w:val="nil"/>
                  <w:bottom w:val="nil"/>
                  <w:right w:val="nil"/>
                </w:tcBorders>
                <w:shd w:val="clear" w:color="000000" w:fill="FFFFFF"/>
                <w:noWrap/>
                <w:vAlign w:val="bottom"/>
              </w:tcPr>
            </w:tcPrChange>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-22</w:t>
            </w:r>
          </w:p>
        </w:tc>
        <w:tc>
          <w:tcPr>
            <w:tcW w:w="568" w:type="dxa"/>
            <w:tcBorders>
              <w:top w:val="single" w:sz="4" w:space="0" w:color="auto"/>
              <w:left w:val="nil"/>
              <w:bottom w:val="nil"/>
              <w:right w:val="nil"/>
            </w:tcBorders>
            <w:shd w:val="clear" w:color="000000" w:fill="FFFFFF"/>
            <w:noWrap/>
            <w:vAlign w:val="bottom"/>
            <w:tcPrChange w:id="45" w:author="Author">
              <w:tcPr>
                <w:tcW w:w="568" w:type="dxa"/>
                <w:gridSpan w:val="2"/>
                <w:tcBorders>
                  <w:top w:val="nil"/>
                  <w:left w:val="nil"/>
                  <w:bottom w:val="nil"/>
                  <w:right w:val="nil"/>
                </w:tcBorders>
                <w:shd w:val="clear" w:color="000000" w:fill="FFFFFF"/>
                <w:noWrap/>
                <w:vAlign w:val="bottom"/>
              </w:tcPr>
            </w:tcPrChange>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844" w:type="dxa"/>
            <w:gridSpan w:val="2"/>
            <w:tcBorders>
              <w:top w:val="single" w:sz="4" w:space="0" w:color="auto"/>
              <w:left w:val="nil"/>
              <w:bottom w:val="nil"/>
              <w:right w:val="nil"/>
            </w:tcBorders>
            <w:shd w:val="clear" w:color="000000" w:fill="FFFFFF"/>
            <w:noWrap/>
            <w:vAlign w:val="bottom"/>
            <w:tcPrChange w:id="46" w:author="Author">
              <w:tcPr>
                <w:tcW w:w="844" w:type="dxa"/>
                <w:gridSpan w:val="3"/>
                <w:tcBorders>
                  <w:top w:val="nil"/>
                  <w:left w:val="nil"/>
                  <w:bottom w:val="nil"/>
                  <w:right w:val="nil"/>
                </w:tcBorders>
                <w:shd w:val="clear" w:color="000000" w:fill="FFFFFF"/>
                <w:noWrap/>
                <w:vAlign w:val="bottom"/>
              </w:tcPr>
            </w:tcPrChange>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w:t>
            </w:r>
          </w:p>
        </w:tc>
        <w:tc>
          <w:tcPr>
            <w:tcW w:w="844" w:type="dxa"/>
            <w:gridSpan w:val="2"/>
            <w:tcBorders>
              <w:top w:val="single" w:sz="4" w:space="0" w:color="auto"/>
              <w:left w:val="nil"/>
              <w:bottom w:val="nil"/>
              <w:right w:val="nil"/>
            </w:tcBorders>
            <w:shd w:val="clear" w:color="000000" w:fill="FFFFFF"/>
            <w:noWrap/>
            <w:vAlign w:val="bottom"/>
            <w:tcPrChange w:id="47" w:author="Author">
              <w:tcPr>
                <w:tcW w:w="844" w:type="dxa"/>
                <w:gridSpan w:val="2"/>
                <w:tcBorders>
                  <w:top w:val="nil"/>
                  <w:left w:val="nil"/>
                  <w:bottom w:val="nil"/>
                  <w:right w:val="nil"/>
                </w:tcBorders>
                <w:shd w:val="clear" w:color="000000" w:fill="FFFFFF"/>
                <w:noWrap/>
                <w:vAlign w:val="bottom"/>
              </w:tcPr>
            </w:tcPrChange>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4</w:t>
            </w:r>
          </w:p>
        </w:tc>
        <w:tc>
          <w:tcPr>
            <w:tcW w:w="600" w:type="dxa"/>
            <w:tcBorders>
              <w:top w:val="single" w:sz="4" w:space="0" w:color="auto"/>
              <w:left w:val="nil"/>
              <w:bottom w:val="nil"/>
              <w:right w:val="nil"/>
            </w:tcBorders>
            <w:shd w:val="clear" w:color="000000" w:fill="FFFFFF"/>
            <w:noWrap/>
            <w:vAlign w:val="bottom"/>
            <w:tcPrChange w:id="48" w:author="Author">
              <w:tcPr>
                <w:tcW w:w="600" w:type="dxa"/>
                <w:gridSpan w:val="3"/>
                <w:tcBorders>
                  <w:top w:val="nil"/>
                  <w:left w:val="nil"/>
                  <w:bottom w:val="nil"/>
                  <w:right w:val="nil"/>
                </w:tcBorders>
                <w:shd w:val="clear" w:color="000000" w:fill="FFFFFF"/>
                <w:noWrap/>
                <w:vAlign w:val="bottom"/>
              </w:tcPr>
            </w:tcPrChange>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3</w:t>
            </w:r>
          </w:p>
        </w:tc>
        <w:tc>
          <w:tcPr>
            <w:tcW w:w="616" w:type="dxa"/>
            <w:tcBorders>
              <w:top w:val="single" w:sz="4" w:space="0" w:color="auto"/>
              <w:left w:val="nil"/>
              <w:bottom w:val="nil"/>
              <w:right w:val="nil"/>
            </w:tcBorders>
            <w:shd w:val="clear" w:color="000000" w:fill="FFFFFF"/>
            <w:noWrap/>
            <w:vAlign w:val="bottom"/>
            <w:tcPrChange w:id="49" w:author="Author">
              <w:tcPr>
                <w:tcW w:w="616" w:type="dxa"/>
                <w:gridSpan w:val="2"/>
                <w:tcBorders>
                  <w:top w:val="nil"/>
                  <w:left w:val="nil"/>
                  <w:bottom w:val="nil"/>
                  <w:right w:val="nil"/>
                </w:tcBorders>
                <w:shd w:val="clear" w:color="000000" w:fill="FFFFFF"/>
                <w:noWrap/>
                <w:vAlign w:val="bottom"/>
              </w:tcPr>
            </w:tcPrChange>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0B1AB3" w:rsidRPr="00F412B1" w:rsidTr="003C0D98">
        <w:trPr>
          <w:trHeight w:val="255"/>
        </w:trPr>
        <w:tc>
          <w:tcPr>
            <w:tcW w:w="4515" w:type="dxa"/>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Musical instruments</w:t>
            </w:r>
          </w:p>
        </w:tc>
        <w:tc>
          <w:tcPr>
            <w:tcW w:w="844"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0</w:t>
            </w:r>
          </w:p>
        </w:tc>
        <w:tc>
          <w:tcPr>
            <w:tcW w:w="844"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w:t>
            </w:r>
          </w:p>
        </w:tc>
        <w:tc>
          <w:tcPr>
            <w:tcW w:w="600"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w:t>
            </w:r>
          </w:p>
        </w:tc>
        <w:tc>
          <w:tcPr>
            <w:tcW w:w="565"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844" w:type="dxa"/>
            <w:gridSpan w:val="2"/>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15</w:t>
            </w:r>
          </w:p>
        </w:tc>
        <w:tc>
          <w:tcPr>
            <w:tcW w:w="776"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8</w:t>
            </w:r>
          </w:p>
        </w:tc>
        <w:tc>
          <w:tcPr>
            <w:tcW w:w="600"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-7</w:t>
            </w:r>
          </w:p>
        </w:tc>
        <w:tc>
          <w:tcPr>
            <w:tcW w:w="568"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844" w:type="dxa"/>
            <w:gridSpan w:val="2"/>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56</w:t>
            </w:r>
          </w:p>
        </w:tc>
        <w:tc>
          <w:tcPr>
            <w:tcW w:w="844" w:type="dxa"/>
            <w:gridSpan w:val="2"/>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75</w:t>
            </w:r>
          </w:p>
        </w:tc>
        <w:tc>
          <w:tcPr>
            <w:tcW w:w="600"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19</w:t>
            </w:r>
          </w:p>
        </w:tc>
        <w:tc>
          <w:tcPr>
            <w:tcW w:w="616"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0B1AB3" w:rsidRPr="00F412B1" w:rsidTr="003C0D98">
        <w:trPr>
          <w:trHeight w:val="255"/>
        </w:trPr>
        <w:tc>
          <w:tcPr>
            <w:tcW w:w="4515" w:type="dxa"/>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Costumes</w:t>
            </w:r>
          </w:p>
        </w:tc>
        <w:tc>
          <w:tcPr>
            <w:tcW w:w="844"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w:t>
            </w:r>
          </w:p>
        </w:tc>
        <w:tc>
          <w:tcPr>
            <w:tcW w:w="844"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0</w:t>
            </w:r>
          </w:p>
        </w:tc>
        <w:tc>
          <w:tcPr>
            <w:tcW w:w="600"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w:t>
            </w:r>
          </w:p>
        </w:tc>
        <w:tc>
          <w:tcPr>
            <w:tcW w:w="565"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844" w:type="dxa"/>
            <w:gridSpan w:val="2"/>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4</w:t>
            </w:r>
          </w:p>
        </w:tc>
        <w:tc>
          <w:tcPr>
            <w:tcW w:w="776"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w:t>
            </w:r>
          </w:p>
        </w:tc>
        <w:tc>
          <w:tcPr>
            <w:tcW w:w="600"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-2</w:t>
            </w:r>
          </w:p>
        </w:tc>
        <w:tc>
          <w:tcPr>
            <w:tcW w:w="568"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844" w:type="dxa"/>
            <w:gridSpan w:val="2"/>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73</w:t>
            </w:r>
          </w:p>
        </w:tc>
        <w:tc>
          <w:tcPr>
            <w:tcW w:w="844" w:type="dxa"/>
            <w:gridSpan w:val="2"/>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81</w:t>
            </w:r>
          </w:p>
        </w:tc>
        <w:tc>
          <w:tcPr>
            <w:tcW w:w="600"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8</w:t>
            </w:r>
          </w:p>
        </w:tc>
        <w:tc>
          <w:tcPr>
            <w:tcW w:w="616"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0B1AB3" w:rsidRPr="00F412B1" w:rsidTr="003C0D98">
        <w:trPr>
          <w:trHeight w:val="255"/>
        </w:trPr>
        <w:tc>
          <w:tcPr>
            <w:tcW w:w="4515" w:type="dxa"/>
            <w:tcBorders>
              <w:top w:val="nil"/>
              <w:left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Cooking/food-related items</w:t>
            </w:r>
          </w:p>
        </w:tc>
        <w:tc>
          <w:tcPr>
            <w:tcW w:w="844" w:type="dxa"/>
            <w:tcBorders>
              <w:top w:val="nil"/>
              <w:left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w:t>
            </w:r>
          </w:p>
        </w:tc>
        <w:tc>
          <w:tcPr>
            <w:tcW w:w="844" w:type="dxa"/>
            <w:tcBorders>
              <w:top w:val="nil"/>
              <w:left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w:t>
            </w:r>
          </w:p>
        </w:tc>
        <w:tc>
          <w:tcPr>
            <w:tcW w:w="600" w:type="dxa"/>
            <w:tcBorders>
              <w:top w:val="nil"/>
              <w:left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w:t>
            </w:r>
          </w:p>
        </w:tc>
        <w:tc>
          <w:tcPr>
            <w:tcW w:w="565" w:type="dxa"/>
            <w:tcBorders>
              <w:top w:val="nil"/>
              <w:left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844" w:type="dxa"/>
            <w:gridSpan w:val="2"/>
            <w:tcBorders>
              <w:top w:val="nil"/>
              <w:left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5</w:t>
            </w:r>
          </w:p>
        </w:tc>
        <w:tc>
          <w:tcPr>
            <w:tcW w:w="776" w:type="dxa"/>
            <w:tcBorders>
              <w:top w:val="nil"/>
              <w:left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4</w:t>
            </w:r>
          </w:p>
        </w:tc>
        <w:tc>
          <w:tcPr>
            <w:tcW w:w="600" w:type="dxa"/>
            <w:tcBorders>
              <w:top w:val="nil"/>
              <w:left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w:t>
            </w:r>
          </w:p>
        </w:tc>
        <w:tc>
          <w:tcPr>
            <w:tcW w:w="568" w:type="dxa"/>
            <w:tcBorders>
              <w:top w:val="nil"/>
              <w:left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844" w:type="dxa"/>
            <w:gridSpan w:val="2"/>
            <w:tcBorders>
              <w:top w:val="nil"/>
              <w:left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40</w:t>
            </w:r>
          </w:p>
        </w:tc>
        <w:tc>
          <w:tcPr>
            <w:tcW w:w="844" w:type="dxa"/>
            <w:gridSpan w:val="2"/>
            <w:tcBorders>
              <w:top w:val="nil"/>
              <w:left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59</w:t>
            </w:r>
          </w:p>
        </w:tc>
        <w:tc>
          <w:tcPr>
            <w:tcW w:w="600" w:type="dxa"/>
            <w:tcBorders>
              <w:top w:val="nil"/>
              <w:left w:val="nil"/>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19</w:t>
            </w:r>
          </w:p>
        </w:tc>
        <w:tc>
          <w:tcPr>
            <w:tcW w:w="616" w:type="dxa"/>
            <w:tcBorders>
              <w:top w:val="nil"/>
              <w:left w:val="nil"/>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0B1AB3" w:rsidRPr="00F412B1" w:rsidTr="003C0D98">
        <w:trPr>
          <w:trHeight w:val="270"/>
        </w:trPr>
        <w:tc>
          <w:tcPr>
            <w:tcW w:w="4515" w:type="dxa"/>
            <w:tcBorders>
              <w:top w:val="nil"/>
              <w:left w:val="nil"/>
              <w:bottom w:val="single" w:sz="12" w:space="0" w:color="auto"/>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Science equipment</w:t>
            </w:r>
          </w:p>
        </w:tc>
        <w:tc>
          <w:tcPr>
            <w:tcW w:w="844" w:type="dxa"/>
            <w:tcBorders>
              <w:top w:val="nil"/>
              <w:left w:val="nil"/>
              <w:bottom w:val="single" w:sz="12" w:space="0" w:color="auto"/>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8</w:t>
            </w:r>
          </w:p>
        </w:tc>
        <w:tc>
          <w:tcPr>
            <w:tcW w:w="844" w:type="dxa"/>
            <w:tcBorders>
              <w:top w:val="nil"/>
              <w:left w:val="nil"/>
              <w:bottom w:val="single" w:sz="12" w:space="0" w:color="auto"/>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4</w:t>
            </w:r>
          </w:p>
        </w:tc>
        <w:tc>
          <w:tcPr>
            <w:tcW w:w="600" w:type="dxa"/>
            <w:tcBorders>
              <w:top w:val="nil"/>
              <w:left w:val="nil"/>
              <w:bottom w:val="single" w:sz="12" w:space="0" w:color="auto"/>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-4</w:t>
            </w:r>
          </w:p>
        </w:tc>
        <w:tc>
          <w:tcPr>
            <w:tcW w:w="565" w:type="dxa"/>
            <w:tcBorders>
              <w:top w:val="nil"/>
              <w:left w:val="nil"/>
              <w:bottom w:val="single" w:sz="12" w:space="0" w:color="auto"/>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844" w:type="dxa"/>
            <w:gridSpan w:val="2"/>
            <w:tcBorders>
              <w:top w:val="nil"/>
              <w:left w:val="nil"/>
              <w:bottom w:val="single" w:sz="12" w:space="0" w:color="auto"/>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42</w:t>
            </w:r>
          </w:p>
        </w:tc>
        <w:tc>
          <w:tcPr>
            <w:tcW w:w="776" w:type="dxa"/>
            <w:tcBorders>
              <w:top w:val="nil"/>
              <w:left w:val="nil"/>
              <w:bottom w:val="single" w:sz="12" w:space="0" w:color="auto"/>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29</w:t>
            </w:r>
          </w:p>
        </w:tc>
        <w:tc>
          <w:tcPr>
            <w:tcW w:w="600" w:type="dxa"/>
            <w:tcBorders>
              <w:top w:val="nil"/>
              <w:left w:val="nil"/>
              <w:bottom w:val="single" w:sz="12" w:space="0" w:color="auto"/>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-13</w:t>
            </w:r>
          </w:p>
        </w:tc>
        <w:tc>
          <w:tcPr>
            <w:tcW w:w="568" w:type="dxa"/>
            <w:tcBorders>
              <w:top w:val="nil"/>
              <w:left w:val="nil"/>
              <w:bottom w:val="single" w:sz="12" w:space="0" w:color="auto"/>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844" w:type="dxa"/>
            <w:gridSpan w:val="2"/>
            <w:tcBorders>
              <w:top w:val="nil"/>
              <w:left w:val="nil"/>
              <w:bottom w:val="single" w:sz="12" w:space="0" w:color="auto"/>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8</w:t>
            </w:r>
          </w:p>
        </w:tc>
        <w:tc>
          <w:tcPr>
            <w:tcW w:w="844" w:type="dxa"/>
            <w:gridSpan w:val="2"/>
            <w:tcBorders>
              <w:top w:val="nil"/>
              <w:left w:val="nil"/>
              <w:bottom w:val="single" w:sz="12" w:space="0" w:color="auto"/>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5</w:t>
            </w:r>
          </w:p>
        </w:tc>
        <w:tc>
          <w:tcPr>
            <w:tcW w:w="600" w:type="dxa"/>
            <w:tcBorders>
              <w:top w:val="nil"/>
              <w:left w:val="nil"/>
              <w:bottom w:val="single" w:sz="12" w:space="0" w:color="auto"/>
              <w:right w:val="nil"/>
            </w:tcBorders>
            <w:shd w:val="clear" w:color="000000" w:fill="FFFFFF"/>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-3</w:t>
            </w:r>
          </w:p>
        </w:tc>
        <w:tc>
          <w:tcPr>
            <w:tcW w:w="616" w:type="dxa"/>
            <w:tcBorders>
              <w:top w:val="nil"/>
              <w:left w:val="nil"/>
              <w:bottom w:val="single" w:sz="12" w:space="0" w:color="auto"/>
              <w:right w:val="nil"/>
            </w:tcBorders>
            <w:shd w:val="clear" w:color="000000" w:fill="FFFFFF"/>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0B1AB3" w:rsidRPr="00F412B1" w:rsidTr="003C0D98">
        <w:trPr>
          <w:trHeight w:val="432"/>
        </w:trPr>
        <w:tc>
          <w:tcPr>
            <w:tcW w:w="13060" w:type="dxa"/>
            <w:gridSpan w:val="16"/>
            <w:tcBorders>
              <w:top w:val="single" w:sz="12" w:space="0" w:color="auto"/>
              <w:left w:val="nil"/>
              <w:bottom w:val="nil"/>
              <w:right w:val="nil"/>
            </w:tcBorders>
            <w:shd w:val="clear" w:color="auto" w:fill="auto"/>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xml:space="preserve">Note: Samples limited to kindergarten and first grade teachers in public schools. Figures shown are percentages rounded to closest percentage point. </w:t>
            </w:r>
            <w:ins w:id="50" w:author="Author">
              <w:r w:rsidR="004F4609">
                <w:rPr>
                  <w:rFonts w:asciiTheme="majorHAnsi" w:eastAsia="Times New Roman" w:hAnsiTheme="majorHAnsi" w:cs="Arial"/>
                  <w:sz w:val="20"/>
                  <w:szCs w:val="20"/>
                </w:rPr>
                <w:t xml:space="preserve">Full day is defined as 5 or more hours per day. </w:t>
              </w:r>
            </w:ins>
            <w:r w:rsidRPr="00F412B1">
              <w:rPr>
                <w:rFonts w:asciiTheme="majorHAnsi" w:eastAsia="Times New Roman" w:hAnsiTheme="majorHAnsi" w:cs="Arial"/>
                <w:sz w:val="20"/>
                <w:szCs w:val="20"/>
              </w:rPr>
              <w:t xml:space="preserve">All figures are weighted at the teacher level using appropriate sampling weights. * p&lt;.05  ** p&lt;.01  *** p&lt;.001. </w:t>
            </w:r>
          </w:p>
        </w:tc>
      </w:tr>
    </w:tbl>
    <w:p w:rsidR="00363E70" w:rsidRPr="00F412B1" w:rsidRDefault="00363E70" w:rsidP="00162B54">
      <w:pPr>
        <w:rPr>
          <w:rFonts w:asciiTheme="majorHAnsi" w:hAnsiTheme="majorHAnsi"/>
          <w:sz w:val="24"/>
          <w:szCs w:val="24"/>
        </w:rPr>
      </w:pPr>
    </w:p>
    <w:p w:rsidR="00363E70" w:rsidRPr="00F412B1" w:rsidRDefault="00363E70">
      <w:pPr>
        <w:rPr>
          <w:rFonts w:asciiTheme="majorHAnsi" w:hAnsiTheme="majorHAnsi"/>
          <w:sz w:val="24"/>
          <w:szCs w:val="24"/>
        </w:rPr>
      </w:pPr>
      <w:r w:rsidRPr="00F412B1">
        <w:rPr>
          <w:rFonts w:asciiTheme="majorHAnsi" w:hAnsiTheme="majorHAnsi"/>
          <w:sz w:val="24"/>
          <w:szCs w:val="24"/>
        </w:rPr>
        <w:br w:type="page"/>
      </w:r>
    </w:p>
    <w:tbl>
      <w:tblPr>
        <w:tblW w:w="0" w:type="auto"/>
        <w:tblInd w:w="93" w:type="dxa"/>
        <w:tblLook w:val="04A0"/>
      </w:tblPr>
      <w:tblGrid>
        <w:gridCol w:w="4982"/>
        <w:gridCol w:w="735"/>
        <w:gridCol w:w="734"/>
        <w:gridCol w:w="960"/>
        <w:gridCol w:w="280"/>
        <w:gridCol w:w="728"/>
        <w:gridCol w:w="728"/>
        <w:gridCol w:w="1240"/>
        <w:gridCol w:w="728"/>
        <w:gridCol w:w="728"/>
        <w:gridCol w:w="1240"/>
      </w:tblGrid>
      <w:tr w:rsidR="00363E70" w:rsidRPr="00F412B1" w:rsidTr="00151000">
        <w:trPr>
          <w:trHeight w:val="270"/>
        </w:trPr>
        <w:tc>
          <w:tcPr>
            <w:tcW w:w="0" w:type="auto"/>
            <w:gridSpan w:val="11"/>
            <w:tcBorders>
              <w:top w:val="nil"/>
              <w:left w:val="nil"/>
              <w:bottom w:val="single" w:sz="12" w:space="0" w:color="auto"/>
              <w:right w:val="nil"/>
            </w:tcBorders>
            <w:shd w:val="clear" w:color="000000" w:fill="FFFFFF"/>
            <w:noWrap/>
            <w:vAlign w:val="bottom"/>
            <w:hideMark/>
          </w:tcPr>
          <w:p w:rsidR="00363E70" w:rsidRPr="00F412B1" w:rsidRDefault="00363E70" w:rsidP="00363E70">
            <w:pPr>
              <w:spacing w:after="0" w:line="240" w:lineRule="auto"/>
              <w:rPr>
                <w:rFonts w:asciiTheme="majorHAnsi" w:eastAsia="Times New Roman" w:hAnsiTheme="majorHAnsi" w:cs="Arial"/>
                <w:b/>
                <w:bCs/>
                <w:sz w:val="20"/>
                <w:szCs w:val="20"/>
              </w:rPr>
            </w:pPr>
            <w:r w:rsidRPr="00F412B1">
              <w:rPr>
                <w:rFonts w:asciiTheme="majorHAnsi" w:eastAsia="Times New Roman" w:hAnsiTheme="majorHAnsi" w:cs="Arial"/>
                <w:b/>
                <w:bCs/>
                <w:sz w:val="20"/>
                <w:szCs w:val="20"/>
              </w:rPr>
              <w:lastRenderedPageBreak/>
              <w:t>Table 4. Kindergarten teachers' reported approaches to instruction</w:t>
            </w:r>
          </w:p>
        </w:tc>
      </w:tr>
      <w:tr w:rsidR="00363E70" w:rsidRPr="00F412B1" w:rsidTr="00151000">
        <w:trPr>
          <w:trHeight w:val="300"/>
        </w:trPr>
        <w:tc>
          <w:tcPr>
            <w:tcW w:w="0" w:type="auto"/>
            <w:tcBorders>
              <w:top w:val="single" w:sz="12" w:space="0" w:color="auto"/>
              <w:left w:val="nil"/>
              <w:bottom w:val="nil"/>
              <w:right w:val="nil"/>
            </w:tcBorders>
            <w:shd w:val="clear" w:color="000000" w:fill="FFFFFF"/>
            <w:noWrap/>
            <w:vAlign w:val="bottom"/>
            <w:hideMark/>
          </w:tcPr>
          <w:p w:rsidR="00363E70" w:rsidRPr="00F412B1" w:rsidRDefault="00363E70"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0" w:type="auto"/>
            <w:gridSpan w:val="4"/>
            <w:tcBorders>
              <w:top w:val="single" w:sz="12" w:space="0" w:color="auto"/>
              <w:left w:val="nil"/>
              <w:bottom w:val="nil"/>
              <w:right w:val="nil"/>
            </w:tcBorders>
            <w:shd w:val="clear" w:color="000000" w:fill="FFFFFF"/>
            <w:noWrap/>
            <w:vAlign w:val="bottom"/>
            <w:hideMark/>
          </w:tcPr>
          <w:p w:rsidR="00363E70" w:rsidRPr="00F412B1" w:rsidRDefault="00363E70" w:rsidP="00363E70">
            <w:pPr>
              <w:spacing w:after="0" w:line="240" w:lineRule="auto"/>
              <w:jc w:val="center"/>
              <w:rPr>
                <w:rFonts w:asciiTheme="majorHAnsi" w:eastAsia="Times New Roman" w:hAnsiTheme="majorHAnsi" w:cs="Arial"/>
                <w:sz w:val="20"/>
                <w:szCs w:val="20"/>
                <w:u w:val="single"/>
              </w:rPr>
            </w:pPr>
            <w:r w:rsidRPr="00F412B1">
              <w:rPr>
                <w:rFonts w:asciiTheme="majorHAnsi" w:eastAsia="Times New Roman" w:hAnsiTheme="majorHAnsi" w:cs="Arial"/>
                <w:sz w:val="20"/>
                <w:szCs w:val="20"/>
                <w:u w:val="single"/>
              </w:rPr>
              <w:t>All kindergarten teachers</w:t>
            </w:r>
          </w:p>
        </w:tc>
        <w:tc>
          <w:tcPr>
            <w:tcW w:w="0" w:type="auto"/>
            <w:gridSpan w:val="3"/>
            <w:tcBorders>
              <w:top w:val="single" w:sz="12" w:space="0" w:color="auto"/>
              <w:left w:val="nil"/>
              <w:bottom w:val="nil"/>
              <w:right w:val="nil"/>
            </w:tcBorders>
            <w:shd w:val="clear" w:color="000000" w:fill="D9D9D9"/>
            <w:noWrap/>
            <w:vAlign w:val="bottom"/>
            <w:hideMark/>
          </w:tcPr>
          <w:p w:rsidR="00363E70" w:rsidRPr="00F412B1" w:rsidRDefault="00363E70" w:rsidP="00363E70">
            <w:pPr>
              <w:spacing w:after="0" w:line="240" w:lineRule="auto"/>
              <w:jc w:val="center"/>
              <w:rPr>
                <w:rFonts w:asciiTheme="majorHAnsi" w:eastAsia="Times New Roman" w:hAnsiTheme="majorHAnsi" w:cs="Arial"/>
                <w:sz w:val="20"/>
                <w:szCs w:val="20"/>
                <w:u w:val="single"/>
              </w:rPr>
            </w:pPr>
            <w:r w:rsidRPr="00F412B1">
              <w:rPr>
                <w:rFonts w:asciiTheme="majorHAnsi" w:eastAsia="Times New Roman" w:hAnsiTheme="majorHAnsi" w:cs="Arial"/>
                <w:sz w:val="20"/>
                <w:szCs w:val="20"/>
                <w:u w:val="single"/>
              </w:rPr>
              <w:t>Full Day</w:t>
            </w:r>
          </w:p>
        </w:tc>
        <w:tc>
          <w:tcPr>
            <w:tcW w:w="0" w:type="auto"/>
            <w:gridSpan w:val="3"/>
            <w:tcBorders>
              <w:top w:val="single" w:sz="12" w:space="0" w:color="auto"/>
              <w:left w:val="nil"/>
              <w:bottom w:val="nil"/>
              <w:right w:val="nil"/>
            </w:tcBorders>
            <w:shd w:val="clear" w:color="000000" w:fill="FFFFFF"/>
            <w:noWrap/>
            <w:vAlign w:val="bottom"/>
            <w:hideMark/>
          </w:tcPr>
          <w:p w:rsidR="00363E70" w:rsidRPr="00F412B1" w:rsidRDefault="00363E70" w:rsidP="00363E70">
            <w:pPr>
              <w:spacing w:after="0" w:line="240" w:lineRule="auto"/>
              <w:jc w:val="center"/>
              <w:rPr>
                <w:rFonts w:asciiTheme="majorHAnsi" w:eastAsia="Times New Roman" w:hAnsiTheme="majorHAnsi" w:cs="Arial"/>
                <w:sz w:val="20"/>
                <w:szCs w:val="20"/>
                <w:u w:val="single"/>
              </w:rPr>
            </w:pPr>
            <w:r w:rsidRPr="00F412B1">
              <w:rPr>
                <w:rFonts w:asciiTheme="majorHAnsi" w:eastAsia="Times New Roman" w:hAnsiTheme="majorHAnsi" w:cs="Arial"/>
                <w:sz w:val="20"/>
                <w:szCs w:val="20"/>
                <w:u w:val="single"/>
              </w:rPr>
              <w:t>Half Day</w:t>
            </w:r>
          </w:p>
        </w:tc>
      </w:tr>
      <w:tr w:rsidR="00363E70" w:rsidRPr="00F412B1" w:rsidTr="00363E70">
        <w:trPr>
          <w:trHeight w:val="360"/>
        </w:trPr>
        <w:tc>
          <w:tcPr>
            <w:tcW w:w="0" w:type="auto"/>
            <w:tcBorders>
              <w:top w:val="nil"/>
              <w:left w:val="nil"/>
              <w:bottom w:val="nil"/>
              <w:right w:val="nil"/>
            </w:tcBorders>
            <w:shd w:val="clear" w:color="000000" w:fill="FFFFFF"/>
            <w:noWrap/>
            <w:vAlign w:val="bottom"/>
            <w:hideMark/>
          </w:tcPr>
          <w:p w:rsidR="00363E70" w:rsidRPr="00F412B1" w:rsidRDefault="00363E70" w:rsidP="00363E70">
            <w:pPr>
              <w:spacing w:after="0" w:line="240" w:lineRule="auto"/>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Instructional approach</w:t>
            </w:r>
          </w:p>
        </w:tc>
        <w:tc>
          <w:tcPr>
            <w:tcW w:w="0" w:type="auto"/>
            <w:tcBorders>
              <w:top w:val="nil"/>
              <w:left w:val="nil"/>
              <w:bottom w:val="nil"/>
              <w:right w:val="nil"/>
            </w:tcBorders>
            <w:shd w:val="clear" w:color="000000" w:fill="FFFFFF"/>
            <w:noWrap/>
            <w:vAlign w:val="bottom"/>
            <w:hideMark/>
          </w:tcPr>
          <w:p w:rsidR="00363E70" w:rsidRPr="00F412B1" w:rsidRDefault="00363E70" w:rsidP="00363E70">
            <w:pPr>
              <w:spacing w:after="0" w:line="240" w:lineRule="auto"/>
              <w:jc w:val="right"/>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1998</w:t>
            </w:r>
          </w:p>
        </w:tc>
        <w:tc>
          <w:tcPr>
            <w:tcW w:w="0" w:type="auto"/>
            <w:tcBorders>
              <w:top w:val="nil"/>
              <w:left w:val="nil"/>
              <w:bottom w:val="nil"/>
              <w:right w:val="nil"/>
            </w:tcBorders>
            <w:shd w:val="clear" w:color="000000" w:fill="FFFFFF"/>
            <w:noWrap/>
            <w:vAlign w:val="bottom"/>
            <w:hideMark/>
          </w:tcPr>
          <w:p w:rsidR="00363E70" w:rsidRPr="00F412B1" w:rsidRDefault="00363E70" w:rsidP="00363E70">
            <w:pPr>
              <w:spacing w:after="0" w:line="240" w:lineRule="auto"/>
              <w:jc w:val="right"/>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2010</w:t>
            </w:r>
          </w:p>
        </w:tc>
        <w:tc>
          <w:tcPr>
            <w:tcW w:w="0" w:type="auto"/>
            <w:gridSpan w:val="2"/>
            <w:tcBorders>
              <w:top w:val="nil"/>
              <w:left w:val="nil"/>
              <w:bottom w:val="nil"/>
              <w:right w:val="nil"/>
            </w:tcBorders>
            <w:shd w:val="clear" w:color="000000" w:fill="FFFFFF"/>
            <w:noWrap/>
            <w:vAlign w:val="bottom"/>
            <w:hideMark/>
          </w:tcPr>
          <w:p w:rsidR="00363E70" w:rsidRPr="00F412B1" w:rsidRDefault="00363E70" w:rsidP="00363E70">
            <w:pPr>
              <w:spacing w:after="0" w:line="240" w:lineRule="auto"/>
              <w:jc w:val="center"/>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Difference</w:t>
            </w:r>
          </w:p>
        </w:tc>
        <w:tc>
          <w:tcPr>
            <w:tcW w:w="0" w:type="auto"/>
            <w:tcBorders>
              <w:top w:val="nil"/>
              <w:left w:val="nil"/>
              <w:bottom w:val="nil"/>
              <w:right w:val="nil"/>
            </w:tcBorders>
            <w:shd w:val="clear" w:color="000000" w:fill="D9D9D9"/>
            <w:noWrap/>
            <w:vAlign w:val="bottom"/>
            <w:hideMark/>
          </w:tcPr>
          <w:p w:rsidR="00363E70" w:rsidRPr="00F412B1" w:rsidRDefault="00363E70" w:rsidP="00363E70">
            <w:pPr>
              <w:spacing w:after="0" w:line="240" w:lineRule="auto"/>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1998</w:t>
            </w:r>
          </w:p>
        </w:tc>
        <w:tc>
          <w:tcPr>
            <w:tcW w:w="0" w:type="auto"/>
            <w:tcBorders>
              <w:top w:val="nil"/>
              <w:left w:val="nil"/>
              <w:bottom w:val="nil"/>
              <w:right w:val="nil"/>
            </w:tcBorders>
            <w:shd w:val="clear" w:color="000000" w:fill="D9D9D9"/>
            <w:noWrap/>
            <w:vAlign w:val="bottom"/>
            <w:hideMark/>
          </w:tcPr>
          <w:p w:rsidR="00363E70" w:rsidRPr="00F412B1" w:rsidRDefault="00363E70" w:rsidP="00363E70">
            <w:pPr>
              <w:spacing w:after="0" w:line="240" w:lineRule="auto"/>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2010</w:t>
            </w:r>
          </w:p>
        </w:tc>
        <w:tc>
          <w:tcPr>
            <w:tcW w:w="0" w:type="auto"/>
            <w:tcBorders>
              <w:top w:val="nil"/>
              <w:left w:val="nil"/>
              <w:bottom w:val="nil"/>
              <w:right w:val="nil"/>
            </w:tcBorders>
            <w:shd w:val="clear" w:color="000000" w:fill="D9D9D9"/>
            <w:noWrap/>
            <w:vAlign w:val="bottom"/>
            <w:hideMark/>
          </w:tcPr>
          <w:p w:rsidR="00363E70" w:rsidRPr="00F412B1" w:rsidRDefault="00363E70" w:rsidP="00363E70">
            <w:pPr>
              <w:spacing w:after="0" w:line="240" w:lineRule="auto"/>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Difference</w:t>
            </w:r>
          </w:p>
        </w:tc>
        <w:tc>
          <w:tcPr>
            <w:tcW w:w="0" w:type="auto"/>
            <w:tcBorders>
              <w:top w:val="nil"/>
              <w:left w:val="nil"/>
              <w:bottom w:val="nil"/>
              <w:right w:val="nil"/>
            </w:tcBorders>
            <w:shd w:val="clear" w:color="000000" w:fill="FFFFFF"/>
            <w:noWrap/>
            <w:vAlign w:val="bottom"/>
            <w:hideMark/>
          </w:tcPr>
          <w:p w:rsidR="00363E70" w:rsidRPr="00F412B1" w:rsidRDefault="00363E70" w:rsidP="00363E70">
            <w:pPr>
              <w:spacing w:after="0" w:line="240" w:lineRule="auto"/>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1998</w:t>
            </w:r>
          </w:p>
        </w:tc>
        <w:tc>
          <w:tcPr>
            <w:tcW w:w="0" w:type="auto"/>
            <w:tcBorders>
              <w:top w:val="nil"/>
              <w:left w:val="nil"/>
              <w:bottom w:val="nil"/>
              <w:right w:val="nil"/>
            </w:tcBorders>
            <w:shd w:val="clear" w:color="000000" w:fill="FFFFFF"/>
            <w:noWrap/>
            <w:vAlign w:val="bottom"/>
            <w:hideMark/>
          </w:tcPr>
          <w:p w:rsidR="00363E70" w:rsidRPr="00F412B1" w:rsidRDefault="00363E70" w:rsidP="00363E70">
            <w:pPr>
              <w:spacing w:after="0" w:line="240" w:lineRule="auto"/>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2010</w:t>
            </w:r>
          </w:p>
        </w:tc>
        <w:tc>
          <w:tcPr>
            <w:tcW w:w="0" w:type="auto"/>
            <w:tcBorders>
              <w:top w:val="nil"/>
              <w:left w:val="nil"/>
              <w:bottom w:val="nil"/>
              <w:right w:val="nil"/>
            </w:tcBorders>
            <w:shd w:val="clear" w:color="000000" w:fill="FFFFFF"/>
            <w:noWrap/>
            <w:vAlign w:val="bottom"/>
            <w:hideMark/>
          </w:tcPr>
          <w:p w:rsidR="00363E70" w:rsidRPr="00F412B1" w:rsidRDefault="00363E70" w:rsidP="00363E70">
            <w:pPr>
              <w:spacing w:after="0" w:line="240" w:lineRule="auto"/>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Difference</w:t>
            </w:r>
          </w:p>
        </w:tc>
      </w:tr>
      <w:tr w:rsidR="000B1AB3" w:rsidRPr="00F412B1" w:rsidTr="009C73E0">
        <w:trPr>
          <w:trHeight w:val="705"/>
        </w:trPr>
        <w:tc>
          <w:tcPr>
            <w:tcW w:w="0" w:type="auto"/>
            <w:tcBorders>
              <w:top w:val="nil"/>
              <w:left w:val="nil"/>
              <w:bottom w:val="nil"/>
              <w:right w:val="nil"/>
            </w:tcBorders>
            <w:shd w:val="clear" w:color="000000" w:fill="FFFFFF"/>
            <w:vAlign w:val="center"/>
            <w:hideMark/>
          </w:tcPr>
          <w:p w:rsidR="000B1AB3" w:rsidRPr="00F412B1" w:rsidRDefault="000B1AB3" w:rsidP="00363E70">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 xml:space="preserve">In a typical day children spend </w:t>
            </w:r>
            <w:r w:rsidRPr="00F412B1">
              <w:rPr>
                <w:rFonts w:asciiTheme="majorHAnsi" w:eastAsia="Times New Roman" w:hAnsiTheme="majorHAnsi" w:cs="Arial"/>
                <w:b/>
                <w:bCs/>
                <w:i/>
                <w:iCs/>
                <w:sz w:val="20"/>
                <w:szCs w:val="20"/>
              </w:rPr>
              <w:t xml:space="preserve">more than one hour </w:t>
            </w:r>
            <w:r w:rsidRPr="00F412B1">
              <w:rPr>
                <w:rFonts w:asciiTheme="majorHAnsi" w:eastAsia="Times New Roman" w:hAnsiTheme="majorHAnsi" w:cs="Arial"/>
                <w:i/>
                <w:iCs/>
                <w:sz w:val="20"/>
                <w:szCs w:val="20"/>
              </w:rPr>
              <w:t xml:space="preserve">on </w:t>
            </w:r>
            <w:r w:rsidRPr="00F412B1">
              <w:rPr>
                <w:rFonts w:asciiTheme="majorHAnsi" w:eastAsia="Times New Roman" w:hAnsiTheme="majorHAnsi" w:cs="Arial"/>
                <w:b/>
                <w:bCs/>
                <w:i/>
                <w:iCs/>
                <w:sz w:val="20"/>
                <w:szCs w:val="20"/>
              </w:rPr>
              <w:t>child-selected activities</w:t>
            </w:r>
            <w:r w:rsidRPr="00F412B1">
              <w:rPr>
                <w:rFonts w:asciiTheme="majorHAnsi" w:eastAsia="Times New Roman" w:hAnsiTheme="majorHAnsi" w:cs="Arial"/>
                <w:i/>
                <w:iCs/>
                <w:sz w:val="20"/>
                <w:szCs w:val="20"/>
              </w:rPr>
              <w:t xml:space="preserve"> (1=yes)</w:t>
            </w:r>
          </w:p>
        </w:tc>
        <w:tc>
          <w:tcPr>
            <w:tcW w:w="0" w:type="auto"/>
            <w:tcBorders>
              <w:top w:val="nil"/>
              <w:left w:val="nil"/>
              <w:bottom w:val="nil"/>
              <w:right w:val="nil"/>
            </w:tcBorders>
            <w:shd w:val="clear" w:color="000000" w:fill="FFFFFF"/>
            <w:noWrap/>
            <w:vAlign w:val="center"/>
          </w:tcPr>
          <w:p w:rsidR="00683F77" w:rsidRPr="00F412B1" w:rsidRDefault="000B1AB3" w:rsidP="00F412B1">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54</w:t>
            </w:r>
          </w:p>
        </w:tc>
        <w:tc>
          <w:tcPr>
            <w:tcW w:w="0" w:type="auto"/>
            <w:tcBorders>
              <w:top w:val="nil"/>
              <w:left w:val="nil"/>
              <w:bottom w:val="nil"/>
              <w:right w:val="nil"/>
            </w:tcBorders>
            <w:shd w:val="clear" w:color="000000" w:fill="FFFFFF"/>
            <w:noWrap/>
            <w:vAlign w:val="center"/>
          </w:tcPr>
          <w:p w:rsidR="00683F77" w:rsidRPr="00F412B1" w:rsidRDefault="000B1AB3" w:rsidP="00F412B1">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40</w:t>
            </w:r>
          </w:p>
        </w:tc>
        <w:tc>
          <w:tcPr>
            <w:tcW w:w="0" w:type="auto"/>
            <w:tcBorders>
              <w:top w:val="nil"/>
              <w:left w:val="nil"/>
              <w:bottom w:val="nil"/>
              <w:right w:val="nil"/>
            </w:tcBorders>
            <w:shd w:val="clear" w:color="000000" w:fill="FFFFFF"/>
            <w:noWrap/>
            <w:vAlign w:val="center"/>
          </w:tcPr>
          <w:p w:rsidR="00683F77" w:rsidRPr="00F412B1" w:rsidRDefault="000B1AB3" w:rsidP="00F412B1">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-14***</w:t>
            </w:r>
          </w:p>
        </w:tc>
        <w:tc>
          <w:tcPr>
            <w:tcW w:w="0" w:type="auto"/>
            <w:tcBorders>
              <w:top w:val="nil"/>
              <w:left w:val="nil"/>
              <w:bottom w:val="nil"/>
              <w:right w:val="nil"/>
            </w:tcBorders>
            <w:shd w:val="clear" w:color="000000" w:fill="FFFFFF"/>
            <w:noWrap/>
            <w:vAlign w:val="center"/>
          </w:tcPr>
          <w:p w:rsidR="000B1AB3" w:rsidRPr="00F412B1" w:rsidRDefault="000B1AB3" w:rsidP="00363E70">
            <w:pPr>
              <w:spacing w:after="0" w:line="240" w:lineRule="auto"/>
              <w:rPr>
                <w:rFonts w:asciiTheme="majorHAnsi" w:eastAsia="Times New Roman" w:hAnsiTheme="majorHAnsi" w:cs="Arial"/>
                <w:sz w:val="20"/>
                <w:szCs w:val="20"/>
              </w:rPr>
            </w:pPr>
          </w:p>
        </w:tc>
        <w:tc>
          <w:tcPr>
            <w:tcW w:w="0" w:type="auto"/>
            <w:tcBorders>
              <w:top w:val="nil"/>
              <w:left w:val="nil"/>
              <w:bottom w:val="nil"/>
              <w:right w:val="nil"/>
            </w:tcBorders>
            <w:shd w:val="clear" w:color="000000" w:fill="D9D9D9"/>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72</w:t>
            </w:r>
          </w:p>
        </w:tc>
        <w:tc>
          <w:tcPr>
            <w:tcW w:w="0" w:type="auto"/>
            <w:tcBorders>
              <w:top w:val="nil"/>
              <w:left w:val="nil"/>
              <w:bottom w:val="nil"/>
              <w:right w:val="nil"/>
            </w:tcBorders>
            <w:shd w:val="clear" w:color="000000" w:fill="D9D9D9"/>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44</w:t>
            </w:r>
          </w:p>
        </w:tc>
        <w:tc>
          <w:tcPr>
            <w:tcW w:w="0" w:type="auto"/>
            <w:tcBorders>
              <w:top w:val="nil"/>
              <w:left w:val="nil"/>
              <w:bottom w:val="nil"/>
              <w:right w:val="nil"/>
            </w:tcBorders>
            <w:shd w:val="clear" w:color="000000" w:fill="D9D9D9"/>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-28***</w:t>
            </w:r>
          </w:p>
        </w:tc>
        <w:tc>
          <w:tcPr>
            <w:tcW w:w="0" w:type="auto"/>
            <w:tcBorders>
              <w:top w:val="nil"/>
              <w:left w:val="nil"/>
              <w:bottom w:val="nil"/>
              <w:right w:val="nil"/>
            </w:tcBorders>
            <w:shd w:val="clear" w:color="000000" w:fill="FFFFFF"/>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29</w:t>
            </w:r>
          </w:p>
        </w:tc>
        <w:tc>
          <w:tcPr>
            <w:tcW w:w="0" w:type="auto"/>
            <w:tcBorders>
              <w:top w:val="nil"/>
              <w:left w:val="nil"/>
              <w:bottom w:val="nil"/>
              <w:right w:val="nil"/>
            </w:tcBorders>
            <w:shd w:val="clear" w:color="000000" w:fill="FFFFFF"/>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12</w:t>
            </w:r>
          </w:p>
        </w:tc>
        <w:tc>
          <w:tcPr>
            <w:tcW w:w="0" w:type="auto"/>
            <w:tcBorders>
              <w:top w:val="nil"/>
              <w:left w:val="nil"/>
              <w:bottom w:val="nil"/>
              <w:right w:val="nil"/>
            </w:tcBorders>
            <w:shd w:val="clear" w:color="000000" w:fill="FFFFFF"/>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-17***</w:t>
            </w:r>
          </w:p>
        </w:tc>
      </w:tr>
      <w:tr w:rsidR="000B1AB3" w:rsidRPr="00F412B1" w:rsidTr="0072330A">
        <w:trPr>
          <w:trHeight w:val="780"/>
        </w:trPr>
        <w:tc>
          <w:tcPr>
            <w:tcW w:w="0" w:type="auto"/>
            <w:tcBorders>
              <w:top w:val="nil"/>
              <w:left w:val="nil"/>
              <w:right w:val="nil"/>
            </w:tcBorders>
            <w:shd w:val="clear" w:color="000000" w:fill="FFFFFF"/>
            <w:vAlign w:val="center"/>
            <w:hideMark/>
          </w:tcPr>
          <w:p w:rsidR="000B1AB3" w:rsidRPr="00F412B1" w:rsidRDefault="000B1AB3" w:rsidP="00363E70">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 xml:space="preserve">In a typical day children spend </w:t>
            </w:r>
            <w:r w:rsidRPr="00F412B1">
              <w:rPr>
                <w:rFonts w:asciiTheme="majorHAnsi" w:eastAsia="Times New Roman" w:hAnsiTheme="majorHAnsi" w:cs="Arial"/>
                <w:b/>
                <w:bCs/>
                <w:i/>
                <w:iCs/>
                <w:sz w:val="20"/>
                <w:szCs w:val="20"/>
              </w:rPr>
              <w:t>three or more hours</w:t>
            </w:r>
            <w:r w:rsidRPr="00F412B1">
              <w:rPr>
                <w:rFonts w:asciiTheme="majorHAnsi" w:eastAsia="Times New Roman" w:hAnsiTheme="majorHAnsi" w:cs="Arial"/>
                <w:i/>
                <w:iCs/>
                <w:sz w:val="20"/>
                <w:szCs w:val="20"/>
              </w:rPr>
              <w:t xml:space="preserve"> on </w:t>
            </w:r>
            <w:r w:rsidRPr="00F412B1">
              <w:rPr>
                <w:rFonts w:asciiTheme="majorHAnsi" w:eastAsia="Times New Roman" w:hAnsiTheme="majorHAnsi" w:cs="Arial"/>
                <w:b/>
                <w:bCs/>
                <w:i/>
                <w:iCs/>
                <w:sz w:val="20"/>
                <w:szCs w:val="20"/>
              </w:rPr>
              <w:t xml:space="preserve">teacher-directed whole class activities </w:t>
            </w:r>
            <w:r w:rsidRPr="00F412B1">
              <w:rPr>
                <w:rFonts w:asciiTheme="majorHAnsi" w:eastAsia="Times New Roman" w:hAnsiTheme="majorHAnsi" w:cs="Arial"/>
                <w:i/>
                <w:iCs/>
                <w:sz w:val="20"/>
                <w:szCs w:val="20"/>
              </w:rPr>
              <w:t>(1=yes)</w:t>
            </w:r>
          </w:p>
        </w:tc>
        <w:tc>
          <w:tcPr>
            <w:tcW w:w="0" w:type="auto"/>
            <w:tcBorders>
              <w:top w:val="nil"/>
              <w:left w:val="nil"/>
              <w:bottom w:val="nil"/>
              <w:right w:val="nil"/>
            </w:tcBorders>
            <w:shd w:val="clear" w:color="000000" w:fill="FFFFFF"/>
            <w:noWrap/>
            <w:vAlign w:val="center"/>
          </w:tcPr>
          <w:p w:rsidR="00683F77" w:rsidRPr="00F412B1" w:rsidRDefault="000B1AB3" w:rsidP="00F412B1">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15</w:t>
            </w:r>
          </w:p>
        </w:tc>
        <w:tc>
          <w:tcPr>
            <w:tcW w:w="0" w:type="auto"/>
            <w:tcBorders>
              <w:top w:val="nil"/>
              <w:left w:val="nil"/>
              <w:bottom w:val="nil"/>
              <w:right w:val="nil"/>
            </w:tcBorders>
            <w:shd w:val="clear" w:color="000000" w:fill="FFFFFF"/>
            <w:noWrap/>
            <w:vAlign w:val="center"/>
          </w:tcPr>
          <w:p w:rsidR="00683F77" w:rsidRPr="00F412B1" w:rsidRDefault="000B1AB3" w:rsidP="00F412B1">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32</w:t>
            </w:r>
          </w:p>
        </w:tc>
        <w:tc>
          <w:tcPr>
            <w:tcW w:w="0" w:type="auto"/>
            <w:tcBorders>
              <w:top w:val="nil"/>
              <w:left w:val="nil"/>
              <w:bottom w:val="nil"/>
              <w:right w:val="nil"/>
            </w:tcBorders>
            <w:shd w:val="clear" w:color="000000" w:fill="FFFFFF"/>
            <w:noWrap/>
            <w:vAlign w:val="center"/>
          </w:tcPr>
          <w:p w:rsidR="00683F77" w:rsidRPr="00F412B1" w:rsidRDefault="000B1AB3" w:rsidP="00F412B1">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17***</w:t>
            </w:r>
          </w:p>
        </w:tc>
        <w:tc>
          <w:tcPr>
            <w:tcW w:w="0" w:type="auto"/>
            <w:tcBorders>
              <w:top w:val="nil"/>
              <w:left w:val="nil"/>
              <w:bottom w:val="nil"/>
              <w:right w:val="nil"/>
            </w:tcBorders>
            <w:shd w:val="clear" w:color="000000" w:fill="FFFFFF"/>
            <w:noWrap/>
            <w:vAlign w:val="center"/>
          </w:tcPr>
          <w:p w:rsidR="000B1AB3" w:rsidRPr="00F412B1" w:rsidRDefault="000B1AB3" w:rsidP="00363E70">
            <w:pPr>
              <w:spacing w:after="0" w:line="240" w:lineRule="auto"/>
              <w:rPr>
                <w:rFonts w:asciiTheme="majorHAnsi" w:eastAsia="Times New Roman" w:hAnsiTheme="majorHAnsi" w:cs="Arial"/>
                <w:sz w:val="20"/>
                <w:szCs w:val="20"/>
              </w:rPr>
            </w:pPr>
          </w:p>
        </w:tc>
        <w:tc>
          <w:tcPr>
            <w:tcW w:w="0" w:type="auto"/>
            <w:tcBorders>
              <w:top w:val="nil"/>
              <w:left w:val="nil"/>
              <w:bottom w:val="nil"/>
              <w:right w:val="nil"/>
            </w:tcBorders>
            <w:shd w:val="clear" w:color="000000" w:fill="D9D9D9"/>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22</w:t>
            </w:r>
          </w:p>
        </w:tc>
        <w:tc>
          <w:tcPr>
            <w:tcW w:w="0" w:type="auto"/>
            <w:tcBorders>
              <w:top w:val="nil"/>
              <w:left w:val="nil"/>
              <w:bottom w:val="nil"/>
              <w:right w:val="nil"/>
            </w:tcBorders>
            <w:shd w:val="clear" w:color="000000" w:fill="D9D9D9"/>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37</w:t>
            </w:r>
          </w:p>
        </w:tc>
        <w:tc>
          <w:tcPr>
            <w:tcW w:w="0" w:type="auto"/>
            <w:tcBorders>
              <w:top w:val="nil"/>
              <w:left w:val="nil"/>
              <w:bottom w:val="nil"/>
              <w:right w:val="nil"/>
            </w:tcBorders>
            <w:shd w:val="clear" w:color="000000" w:fill="D9D9D9"/>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15***</w:t>
            </w:r>
          </w:p>
        </w:tc>
        <w:tc>
          <w:tcPr>
            <w:tcW w:w="0" w:type="auto"/>
            <w:tcBorders>
              <w:top w:val="nil"/>
              <w:left w:val="nil"/>
              <w:bottom w:val="nil"/>
              <w:right w:val="nil"/>
            </w:tcBorders>
            <w:shd w:val="clear" w:color="000000" w:fill="FFFFFF"/>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4</w:t>
            </w:r>
          </w:p>
        </w:tc>
        <w:tc>
          <w:tcPr>
            <w:tcW w:w="0" w:type="auto"/>
            <w:tcBorders>
              <w:top w:val="nil"/>
              <w:left w:val="nil"/>
              <w:bottom w:val="nil"/>
              <w:right w:val="nil"/>
            </w:tcBorders>
            <w:shd w:val="clear" w:color="000000" w:fill="FFFFFF"/>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7</w:t>
            </w:r>
          </w:p>
        </w:tc>
        <w:tc>
          <w:tcPr>
            <w:tcW w:w="0" w:type="auto"/>
            <w:tcBorders>
              <w:top w:val="nil"/>
              <w:left w:val="nil"/>
              <w:bottom w:val="nil"/>
              <w:right w:val="nil"/>
            </w:tcBorders>
            <w:shd w:val="clear" w:color="000000" w:fill="FFFFFF"/>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3*</w:t>
            </w:r>
          </w:p>
        </w:tc>
      </w:tr>
      <w:tr w:rsidR="000B1AB3" w:rsidRPr="00F412B1" w:rsidTr="0072330A">
        <w:trPr>
          <w:trHeight w:val="750"/>
        </w:trPr>
        <w:tc>
          <w:tcPr>
            <w:tcW w:w="0" w:type="auto"/>
            <w:tcBorders>
              <w:top w:val="nil"/>
              <w:left w:val="nil"/>
              <w:right w:val="nil"/>
            </w:tcBorders>
            <w:shd w:val="clear" w:color="auto" w:fill="auto"/>
            <w:vAlign w:val="bottom"/>
            <w:hideMark/>
          </w:tcPr>
          <w:p w:rsidR="000B1AB3" w:rsidRPr="0072330A" w:rsidRDefault="000B1AB3" w:rsidP="00363E70">
            <w:pPr>
              <w:spacing w:after="0" w:line="240" w:lineRule="auto"/>
              <w:rPr>
                <w:rFonts w:asciiTheme="majorHAnsi" w:eastAsia="Times New Roman" w:hAnsiTheme="majorHAnsi" w:cs="Arial"/>
                <w:b/>
                <w:bCs/>
                <w:sz w:val="20"/>
                <w:szCs w:val="20"/>
                <w:u w:val="single"/>
              </w:rPr>
            </w:pPr>
            <w:r w:rsidRPr="0072330A">
              <w:rPr>
                <w:rFonts w:asciiTheme="majorHAnsi" w:eastAsia="Times New Roman" w:hAnsiTheme="majorHAnsi" w:cs="Arial"/>
                <w:b/>
                <w:bCs/>
                <w:sz w:val="20"/>
                <w:szCs w:val="20"/>
                <w:u w:val="single"/>
              </w:rPr>
              <w:t>Do children in your classroom do the following activities daily?</w:t>
            </w:r>
          </w:p>
        </w:tc>
        <w:tc>
          <w:tcPr>
            <w:tcW w:w="0" w:type="auto"/>
            <w:tcBorders>
              <w:top w:val="nil"/>
              <w:left w:val="nil"/>
              <w:bottom w:val="nil"/>
              <w:right w:val="nil"/>
            </w:tcBorders>
            <w:shd w:val="clear" w:color="auto" w:fill="auto"/>
            <w:noWrap/>
            <w:vAlign w:val="center"/>
          </w:tcPr>
          <w:p w:rsidR="00683F77" w:rsidRPr="00F412B1" w:rsidRDefault="00683F77" w:rsidP="00F412B1">
            <w:pPr>
              <w:spacing w:after="0" w:line="240" w:lineRule="auto"/>
              <w:rPr>
                <w:rFonts w:asciiTheme="majorHAnsi" w:eastAsia="Times New Roman" w:hAnsiTheme="majorHAnsi" w:cs="Arial"/>
                <w:b/>
                <w:bCs/>
                <w:sz w:val="20"/>
                <w:szCs w:val="20"/>
                <w:u w:val="single"/>
              </w:rPr>
            </w:pPr>
          </w:p>
        </w:tc>
        <w:tc>
          <w:tcPr>
            <w:tcW w:w="0" w:type="auto"/>
            <w:tcBorders>
              <w:top w:val="nil"/>
              <w:left w:val="nil"/>
              <w:bottom w:val="nil"/>
              <w:right w:val="nil"/>
            </w:tcBorders>
            <w:shd w:val="clear" w:color="auto" w:fill="auto"/>
            <w:noWrap/>
            <w:vAlign w:val="center"/>
          </w:tcPr>
          <w:p w:rsidR="00683F77" w:rsidRPr="00F412B1" w:rsidRDefault="00683F77" w:rsidP="00F412B1">
            <w:pPr>
              <w:spacing w:after="0" w:line="240" w:lineRule="auto"/>
              <w:rPr>
                <w:rFonts w:asciiTheme="majorHAnsi" w:eastAsia="Times New Roman" w:hAnsiTheme="majorHAnsi" w:cs="Arial"/>
                <w:b/>
                <w:bCs/>
                <w:sz w:val="20"/>
                <w:szCs w:val="20"/>
                <w:u w:val="single"/>
              </w:rPr>
            </w:pPr>
          </w:p>
        </w:tc>
        <w:tc>
          <w:tcPr>
            <w:tcW w:w="0" w:type="auto"/>
            <w:tcBorders>
              <w:top w:val="nil"/>
              <w:left w:val="nil"/>
              <w:bottom w:val="nil"/>
              <w:right w:val="nil"/>
            </w:tcBorders>
            <w:shd w:val="clear" w:color="auto" w:fill="auto"/>
            <w:noWrap/>
            <w:vAlign w:val="center"/>
          </w:tcPr>
          <w:p w:rsidR="00683F77" w:rsidRPr="00F412B1" w:rsidRDefault="00683F77" w:rsidP="00F412B1">
            <w:pPr>
              <w:spacing w:after="0" w:line="240" w:lineRule="auto"/>
              <w:rPr>
                <w:rFonts w:asciiTheme="majorHAnsi" w:eastAsia="Times New Roman" w:hAnsiTheme="majorHAnsi" w:cs="Arial"/>
                <w:b/>
                <w:bCs/>
                <w:sz w:val="20"/>
                <w:szCs w:val="20"/>
                <w:u w:val="single"/>
              </w:rPr>
            </w:pPr>
          </w:p>
        </w:tc>
        <w:tc>
          <w:tcPr>
            <w:tcW w:w="0" w:type="auto"/>
            <w:tcBorders>
              <w:top w:val="nil"/>
              <w:left w:val="nil"/>
              <w:bottom w:val="nil"/>
              <w:right w:val="nil"/>
            </w:tcBorders>
            <w:shd w:val="clear" w:color="auto" w:fill="auto"/>
            <w:noWrap/>
            <w:vAlign w:val="center"/>
          </w:tcPr>
          <w:p w:rsidR="000B1AB3" w:rsidRPr="00F412B1" w:rsidRDefault="000B1AB3" w:rsidP="00363E70">
            <w:pPr>
              <w:spacing w:after="0" w:line="240" w:lineRule="auto"/>
              <w:rPr>
                <w:rFonts w:asciiTheme="majorHAnsi" w:eastAsia="Times New Roman" w:hAnsiTheme="majorHAnsi" w:cs="Arial"/>
                <w:b/>
                <w:bCs/>
                <w:sz w:val="20"/>
                <w:szCs w:val="20"/>
                <w:u w:val="single"/>
              </w:rPr>
            </w:pPr>
          </w:p>
        </w:tc>
        <w:tc>
          <w:tcPr>
            <w:tcW w:w="0" w:type="auto"/>
            <w:tcBorders>
              <w:top w:val="nil"/>
              <w:left w:val="nil"/>
              <w:bottom w:val="nil"/>
              <w:right w:val="nil"/>
            </w:tcBorders>
            <w:shd w:val="clear" w:color="000000" w:fill="D9D9D9"/>
            <w:noWrap/>
            <w:vAlign w:val="center"/>
          </w:tcPr>
          <w:p w:rsidR="000B1AB3" w:rsidRPr="00F412B1" w:rsidRDefault="000B1AB3" w:rsidP="00363E70">
            <w:pPr>
              <w:spacing w:after="0" w:line="240" w:lineRule="auto"/>
              <w:rPr>
                <w:rFonts w:asciiTheme="majorHAnsi" w:eastAsia="Times New Roman" w:hAnsiTheme="majorHAnsi" w:cs="Arial"/>
                <w:b/>
                <w:bCs/>
                <w:sz w:val="20"/>
                <w:szCs w:val="20"/>
              </w:rPr>
            </w:pPr>
          </w:p>
        </w:tc>
        <w:tc>
          <w:tcPr>
            <w:tcW w:w="0" w:type="auto"/>
            <w:tcBorders>
              <w:top w:val="nil"/>
              <w:left w:val="nil"/>
              <w:bottom w:val="nil"/>
              <w:right w:val="nil"/>
            </w:tcBorders>
            <w:shd w:val="clear" w:color="000000" w:fill="D9D9D9"/>
            <w:noWrap/>
            <w:vAlign w:val="center"/>
          </w:tcPr>
          <w:p w:rsidR="000B1AB3" w:rsidRPr="00F412B1" w:rsidRDefault="000B1AB3" w:rsidP="00363E70">
            <w:pPr>
              <w:spacing w:after="0" w:line="240" w:lineRule="auto"/>
              <w:rPr>
                <w:rFonts w:asciiTheme="majorHAnsi" w:eastAsia="Times New Roman" w:hAnsiTheme="majorHAnsi" w:cs="Arial"/>
                <w:b/>
                <w:bCs/>
                <w:sz w:val="20"/>
                <w:szCs w:val="20"/>
              </w:rPr>
            </w:pPr>
          </w:p>
        </w:tc>
        <w:tc>
          <w:tcPr>
            <w:tcW w:w="0" w:type="auto"/>
            <w:tcBorders>
              <w:top w:val="nil"/>
              <w:left w:val="nil"/>
              <w:bottom w:val="nil"/>
              <w:right w:val="nil"/>
            </w:tcBorders>
            <w:shd w:val="clear" w:color="000000" w:fill="D9D9D9"/>
            <w:noWrap/>
            <w:vAlign w:val="center"/>
          </w:tcPr>
          <w:p w:rsidR="000B1AB3" w:rsidRPr="00F412B1" w:rsidRDefault="000B1AB3" w:rsidP="00363E70">
            <w:pPr>
              <w:spacing w:after="0" w:line="240" w:lineRule="auto"/>
              <w:rPr>
                <w:rFonts w:asciiTheme="majorHAnsi" w:eastAsia="Times New Roman" w:hAnsiTheme="majorHAnsi" w:cs="Arial"/>
                <w:b/>
                <w:bCs/>
                <w:sz w:val="20"/>
                <w:szCs w:val="20"/>
              </w:rPr>
            </w:pPr>
          </w:p>
        </w:tc>
        <w:tc>
          <w:tcPr>
            <w:tcW w:w="0" w:type="auto"/>
            <w:tcBorders>
              <w:top w:val="nil"/>
              <w:left w:val="nil"/>
              <w:bottom w:val="nil"/>
              <w:right w:val="nil"/>
            </w:tcBorders>
            <w:shd w:val="clear" w:color="000000" w:fill="FFFFFF"/>
            <w:noWrap/>
            <w:vAlign w:val="center"/>
          </w:tcPr>
          <w:p w:rsidR="000B1AB3" w:rsidRPr="00F412B1" w:rsidRDefault="000B1AB3" w:rsidP="00363E70">
            <w:pPr>
              <w:spacing w:after="0" w:line="240" w:lineRule="auto"/>
              <w:rPr>
                <w:rFonts w:asciiTheme="majorHAnsi" w:eastAsia="Times New Roman" w:hAnsiTheme="majorHAnsi" w:cs="Arial"/>
                <w:b/>
                <w:bCs/>
                <w:sz w:val="20"/>
                <w:szCs w:val="20"/>
              </w:rPr>
            </w:pPr>
          </w:p>
        </w:tc>
        <w:tc>
          <w:tcPr>
            <w:tcW w:w="0" w:type="auto"/>
            <w:tcBorders>
              <w:top w:val="nil"/>
              <w:left w:val="nil"/>
              <w:bottom w:val="nil"/>
              <w:right w:val="nil"/>
            </w:tcBorders>
            <w:shd w:val="clear" w:color="000000" w:fill="FFFFFF"/>
            <w:noWrap/>
            <w:vAlign w:val="center"/>
          </w:tcPr>
          <w:p w:rsidR="000B1AB3" w:rsidRPr="00F412B1" w:rsidRDefault="000B1AB3" w:rsidP="00363E70">
            <w:pPr>
              <w:spacing w:after="0" w:line="240" w:lineRule="auto"/>
              <w:rPr>
                <w:rFonts w:asciiTheme="majorHAnsi" w:eastAsia="Times New Roman" w:hAnsiTheme="majorHAnsi" w:cs="Arial"/>
                <w:b/>
                <w:bCs/>
                <w:sz w:val="20"/>
                <w:szCs w:val="20"/>
              </w:rPr>
            </w:pPr>
          </w:p>
        </w:tc>
        <w:tc>
          <w:tcPr>
            <w:tcW w:w="0" w:type="auto"/>
            <w:tcBorders>
              <w:top w:val="nil"/>
              <w:left w:val="nil"/>
              <w:bottom w:val="nil"/>
              <w:right w:val="nil"/>
            </w:tcBorders>
            <w:shd w:val="clear" w:color="000000" w:fill="FFFFFF"/>
            <w:noWrap/>
            <w:vAlign w:val="center"/>
          </w:tcPr>
          <w:p w:rsidR="000B1AB3" w:rsidRPr="00F412B1" w:rsidRDefault="000B1AB3" w:rsidP="00363E70">
            <w:pPr>
              <w:spacing w:after="0" w:line="240" w:lineRule="auto"/>
              <w:rPr>
                <w:rFonts w:asciiTheme="majorHAnsi" w:eastAsia="Times New Roman" w:hAnsiTheme="majorHAnsi" w:cs="Arial"/>
                <w:b/>
                <w:bCs/>
                <w:sz w:val="20"/>
                <w:szCs w:val="20"/>
              </w:rPr>
            </w:pPr>
          </w:p>
        </w:tc>
      </w:tr>
      <w:tr w:rsidR="000B1AB3" w:rsidRPr="00F412B1" w:rsidTr="0072330A">
        <w:trPr>
          <w:trHeight w:val="150"/>
        </w:trPr>
        <w:tc>
          <w:tcPr>
            <w:tcW w:w="0" w:type="auto"/>
            <w:tcBorders>
              <w:left w:val="nil"/>
              <w:bottom w:val="nil"/>
              <w:right w:val="nil"/>
            </w:tcBorders>
            <w:shd w:val="clear" w:color="auto" w:fill="auto"/>
            <w:vAlign w:val="bottom"/>
            <w:hideMark/>
          </w:tcPr>
          <w:p w:rsidR="000B1AB3" w:rsidRPr="00F412B1" w:rsidRDefault="000B1AB3" w:rsidP="00363E70">
            <w:pPr>
              <w:spacing w:after="0" w:line="240" w:lineRule="auto"/>
              <w:rPr>
                <w:rFonts w:asciiTheme="majorHAnsi" w:eastAsia="Times New Roman" w:hAnsiTheme="majorHAnsi" w:cs="Arial"/>
                <w:b/>
                <w:bCs/>
                <w:sz w:val="20"/>
                <w:szCs w:val="20"/>
              </w:rPr>
            </w:pPr>
          </w:p>
        </w:tc>
        <w:tc>
          <w:tcPr>
            <w:tcW w:w="0" w:type="auto"/>
            <w:tcBorders>
              <w:top w:val="nil"/>
              <w:left w:val="nil"/>
              <w:bottom w:val="nil"/>
              <w:right w:val="nil"/>
            </w:tcBorders>
            <w:shd w:val="clear" w:color="auto" w:fill="auto"/>
            <w:noWrap/>
            <w:vAlign w:val="center"/>
          </w:tcPr>
          <w:p w:rsidR="00683F77" w:rsidRPr="00F412B1" w:rsidRDefault="00683F77" w:rsidP="00F412B1">
            <w:pPr>
              <w:spacing w:after="0" w:line="240" w:lineRule="auto"/>
              <w:rPr>
                <w:rFonts w:asciiTheme="majorHAnsi" w:eastAsia="Times New Roman" w:hAnsiTheme="majorHAnsi" w:cs="Arial"/>
                <w:b/>
                <w:bCs/>
                <w:sz w:val="20"/>
                <w:szCs w:val="20"/>
                <w:u w:val="single"/>
              </w:rPr>
            </w:pPr>
          </w:p>
        </w:tc>
        <w:tc>
          <w:tcPr>
            <w:tcW w:w="0" w:type="auto"/>
            <w:tcBorders>
              <w:top w:val="nil"/>
              <w:left w:val="nil"/>
              <w:bottom w:val="nil"/>
              <w:right w:val="nil"/>
            </w:tcBorders>
            <w:shd w:val="clear" w:color="auto" w:fill="auto"/>
            <w:noWrap/>
            <w:vAlign w:val="center"/>
          </w:tcPr>
          <w:p w:rsidR="00683F77" w:rsidRPr="00F412B1" w:rsidRDefault="00683F77" w:rsidP="00F412B1">
            <w:pPr>
              <w:spacing w:after="0" w:line="240" w:lineRule="auto"/>
              <w:rPr>
                <w:rFonts w:asciiTheme="majorHAnsi" w:eastAsia="Times New Roman" w:hAnsiTheme="majorHAnsi" w:cs="Arial"/>
                <w:b/>
                <w:bCs/>
                <w:sz w:val="20"/>
                <w:szCs w:val="20"/>
                <w:u w:val="single"/>
              </w:rPr>
            </w:pPr>
          </w:p>
        </w:tc>
        <w:tc>
          <w:tcPr>
            <w:tcW w:w="0" w:type="auto"/>
            <w:tcBorders>
              <w:top w:val="nil"/>
              <w:left w:val="nil"/>
              <w:bottom w:val="nil"/>
              <w:right w:val="nil"/>
            </w:tcBorders>
            <w:shd w:val="clear" w:color="auto" w:fill="auto"/>
            <w:noWrap/>
            <w:vAlign w:val="center"/>
          </w:tcPr>
          <w:p w:rsidR="00683F77" w:rsidRPr="00F412B1" w:rsidRDefault="00683F77" w:rsidP="00F412B1">
            <w:pPr>
              <w:spacing w:after="0" w:line="240" w:lineRule="auto"/>
              <w:rPr>
                <w:rFonts w:asciiTheme="majorHAnsi" w:eastAsia="Times New Roman" w:hAnsiTheme="majorHAnsi" w:cs="Arial"/>
                <w:b/>
                <w:bCs/>
                <w:sz w:val="20"/>
                <w:szCs w:val="20"/>
                <w:u w:val="single"/>
              </w:rPr>
            </w:pPr>
          </w:p>
        </w:tc>
        <w:tc>
          <w:tcPr>
            <w:tcW w:w="0" w:type="auto"/>
            <w:tcBorders>
              <w:top w:val="nil"/>
              <w:left w:val="nil"/>
              <w:bottom w:val="nil"/>
              <w:right w:val="nil"/>
            </w:tcBorders>
            <w:shd w:val="clear" w:color="auto" w:fill="auto"/>
            <w:noWrap/>
            <w:vAlign w:val="center"/>
          </w:tcPr>
          <w:p w:rsidR="000B1AB3" w:rsidRPr="00F412B1" w:rsidRDefault="000B1AB3" w:rsidP="00363E70">
            <w:pPr>
              <w:spacing w:after="0" w:line="240" w:lineRule="auto"/>
              <w:rPr>
                <w:rFonts w:asciiTheme="majorHAnsi" w:eastAsia="Times New Roman" w:hAnsiTheme="majorHAnsi" w:cs="Arial"/>
                <w:b/>
                <w:bCs/>
                <w:sz w:val="20"/>
                <w:szCs w:val="20"/>
                <w:u w:val="single"/>
              </w:rPr>
            </w:pPr>
          </w:p>
        </w:tc>
        <w:tc>
          <w:tcPr>
            <w:tcW w:w="0" w:type="auto"/>
            <w:tcBorders>
              <w:top w:val="nil"/>
              <w:left w:val="nil"/>
              <w:bottom w:val="nil"/>
              <w:right w:val="nil"/>
            </w:tcBorders>
            <w:shd w:val="clear" w:color="000000" w:fill="D9D9D9"/>
            <w:noWrap/>
            <w:vAlign w:val="center"/>
          </w:tcPr>
          <w:p w:rsidR="000B1AB3" w:rsidRPr="00F412B1" w:rsidRDefault="000B1AB3" w:rsidP="00363E70">
            <w:pPr>
              <w:spacing w:after="0" w:line="240" w:lineRule="auto"/>
              <w:rPr>
                <w:rFonts w:asciiTheme="majorHAnsi" w:eastAsia="Times New Roman" w:hAnsiTheme="majorHAnsi" w:cs="Arial"/>
                <w:b/>
                <w:bCs/>
                <w:sz w:val="20"/>
                <w:szCs w:val="20"/>
              </w:rPr>
            </w:pPr>
          </w:p>
        </w:tc>
        <w:tc>
          <w:tcPr>
            <w:tcW w:w="0" w:type="auto"/>
            <w:tcBorders>
              <w:top w:val="nil"/>
              <w:left w:val="nil"/>
              <w:bottom w:val="nil"/>
              <w:right w:val="nil"/>
            </w:tcBorders>
            <w:shd w:val="clear" w:color="000000" w:fill="D9D9D9"/>
            <w:noWrap/>
            <w:vAlign w:val="center"/>
          </w:tcPr>
          <w:p w:rsidR="000B1AB3" w:rsidRPr="00F412B1" w:rsidRDefault="000B1AB3" w:rsidP="00363E70">
            <w:pPr>
              <w:spacing w:after="0" w:line="240" w:lineRule="auto"/>
              <w:rPr>
                <w:rFonts w:asciiTheme="majorHAnsi" w:eastAsia="Times New Roman" w:hAnsiTheme="majorHAnsi" w:cs="Arial"/>
                <w:b/>
                <w:bCs/>
                <w:sz w:val="20"/>
                <w:szCs w:val="20"/>
              </w:rPr>
            </w:pPr>
          </w:p>
        </w:tc>
        <w:tc>
          <w:tcPr>
            <w:tcW w:w="0" w:type="auto"/>
            <w:tcBorders>
              <w:top w:val="nil"/>
              <w:left w:val="nil"/>
              <w:bottom w:val="nil"/>
              <w:right w:val="nil"/>
            </w:tcBorders>
            <w:shd w:val="clear" w:color="000000" w:fill="D9D9D9"/>
            <w:noWrap/>
            <w:vAlign w:val="center"/>
          </w:tcPr>
          <w:p w:rsidR="000B1AB3" w:rsidRPr="00F412B1" w:rsidRDefault="000B1AB3" w:rsidP="00363E70">
            <w:pPr>
              <w:spacing w:after="0" w:line="240" w:lineRule="auto"/>
              <w:rPr>
                <w:rFonts w:asciiTheme="majorHAnsi" w:eastAsia="Times New Roman" w:hAnsiTheme="majorHAnsi" w:cs="Arial"/>
                <w:b/>
                <w:bCs/>
                <w:sz w:val="20"/>
                <w:szCs w:val="20"/>
              </w:rPr>
            </w:pPr>
          </w:p>
        </w:tc>
        <w:tc>
          <w:tcPr>
            <w:tcW w:w="0" w:type="auto"/>
            <w:tcBorders>
              <w:top w:val="nil"/>
              <w:left w:val="nil"/>
              <w:bottom w:val="nil"/>
              <w:right w:val="nil"/>
            </w:tcBorders>
            <w:shd w:val="clear" w:color="000000" w:fill="FFFFFF"/>
            <w:noWrap/>
            <w:vAlign w:val="center"/>
          </w:tcPr>
          <w:p w:rsidR="000B1AB3" w:rsidRPr="00F412B1" w:rsidRDefault="000B1AB3" w:rsidP="00363E70">
            <w:pPr>
              <w:spacing w:after="0" w:line="240" w:lineRule="auto"/>
              <w:rPr>
                <w:rFonts w:asciiTheme="majorHAnsi" w:eastAsia="Times New Roman" w:hAnsiTheme="majorHAnsi" w:cs="Arial"/>
                <w:b/>
                <w:bCs/>
                <w:sz w:val="20"/>
                <w:szCs w:val="20"/>
              </w:rPr>
            </w:pPr>
          </w:p>
        </w:tc>
        <w:tc>
          <w:tcPr>
            <w:tcW w:w="0" w:type="auto"/>
            <w:tcBorders>
              <w:top w:val="nil"/>
              <w:left w:val="nil"/>
              <w:bottom w:val="nil"/>
              <w:right w:val="nil"/>
            </w:tcBorders>
            <w:shd w:val="clear" w:color="000000" w:fill="FFFFFF"/>
            <w:noWrap/>
            <w:vAlign w:val="center"/>
          </w:tcPr>
          <w:p w:rsidR="000B1AB3" w:rsidRPr="00F412B1" w:rsidRDefault="000B1AB3" w:rsidP="00363E70">
            <w:pPr>
              <w:spacing w:after="0" w:line="240" w:lineRule="auto"/>
              <w:rPr>
                <w:rFonts w:asciiTheme="majorHAnsi" w:eastAsia="Times New Roman" w:hAnsiTheme="majorHAnsi" w:cs="Arial"/>
                <w:b/>
                <w:bCs/>
                <w:sz w:val="20"/>
                <w:szCs w:val="20"/>
              </w:rPr>
            </w:pPr>
          </w:p>
        </w:tc>
        <w:tc>
          <w:tcPr>
            <w:tcW w:w="0" w:type="auto"/>
            <w:tcBorders>
              <w:top w:val="nil"/>
              <w:left w:val="nil"/>
              <w:bottom w:val="nil"/>
              <w:right w:val="nil"/>
            </w:tcBorders>
            <w:shd w:val="clear" w:color="000000" w:fill="FFFFFF"/>
            <w:noWrap/>
            <w:vAlign w:val="center"/>
          </w:tcPr>
          <w:p w:rsidR="000B1AB3" w:rsidRPr="00F412B1" w:rsidRDefault="000B1AB3" w:rsidP="00363E70">
            <w:pPr>
              <w:spacing w:after="0" w:line="240" w:lineRule="auto"/>
              <w:rPr>
                <w:rFonts w:asciiTheme="majorHAnsi" w:eastAsia="Times New Roman" w:hAnsiTheme="majorHAnsi" w:cs="Arial"/>
                <w:b/>
                <w:bCs/>
                <w:sz w:val="20"/>
                <w:szCs w:val="20"/>
              </w:rPr>
            </w:pPr>
          </w:p>
        </w:tc>
      </w:tr>
      <w:tr w:rsidR="000B1AB3" w:rsidRPr="00F412B1" w:rsidTr="009C73E0">
        <w:trPr>
          <w:trHeight w:val="285"/>
        </w:trPr>
        <w:tc>
          <w:tcPr>
            <w:tcW w:w="0" w:type="auto"/>
            <w:tcBorders>
              <w:top w:val="nil"/>
              <w:left w:val="nil"/>
              <w:bottom w:val="nil"/>
              <w:right w:val="nil"/>
            </w:tcBorders>
            <w:shd w:val="clear" w:color="auto" w:fill="auto"/>
            <w:noWrap/>
            <w:vAlign w:val="center"/>
            <w:hideMark/>
          </w:tcPr>
          <w:p w:rsidR="000B1AB3" w:rsidRPr="00F412B1" w:rsidRDefault="000B1AB3" w:rsidP="00363E70">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Work in a reading workbook or on a worksheet</w:t>
            </w:r>
          </w:p>
        </w:tc>
        <w:tc>
          <w:tcPr>
            <w:tcW w:w="0" w:type="auto"/>
            <w:tcBorders>
              <w:top w:val="nil"/>
              <w:left w:val="nil"/>
              <w:bottom w:val="nil"/>
              <w:right w:val="nil"/>
            </w:tcBorders>
            <w:shd w:val="clear" w:color="auto" w:fill="auto"/>
            <w:noWrap/>
            <w:vAlign w:val="center"/>
          </w:tcPr>
          <w:p w:rsidR="00683F77" w:rsidRPr="00F412B1" w:rsidRDefault="000B1AB3" w:rsidP="00F412B1">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28</w:t>
            </w:r>
          </w:p>
        </w:tc>
        <w:tc>
          <w:tcPr>
            <w:tcW w:w="0" w:type="auto"/>
            <w:tcBorders>
              <w:top w:val="nil"/>
              <w:left w:val="nil"/>
              <w:bottom w:val="nil"/>
              <w:right w:val="nil"/>
            </w:tcBorders>
            <w:shd w:val="clear" w:color="auto" w:fill="auto"/>
            <w:noWrap/>
            <w:vAlign w:val="center"/>
          </w:tcPr>
          <w:p w:rsidR="00683F77" w:rsidRPr="00F412B1" w:rsidRDefault="000B1AB3" w:rsidP="00F412B1">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45</w:t>
            </w:r>
          </w:p>
        </w:tc>
        <w:tc>
          <w:tcPr>
            <w:tcW w:w="0" w:type="auto"/>
            <w:tcBorders>
              <w:top w:val="nil"/>
              <w:left w:val="nil"/>
              <w:bottom w:val="nil"/>
              <w:right w:val="nil"/>
            </w:tcBorders>
            <w:shd w:val="clear" w:color="auto" w:fill="auto"/>
            <w:noWrap/>
            <w:vAlign w:val="center"/>
          </w:tcPr>
          <w:p w:rsidR="00683F77" w:rsidRPr="00F412B1" w:rsidRDefault="000B1AB3" w:rsidP="00F412B1">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17***</w:t>
            </w:r>
          </w:p>
        </w:tc>
        <w:tc>
          <w:tcPr>
            <w:tcW w:w="0" w:type="auto"/>
            <w:tcBorders>
              <w:top w:val="nil"/>
              <w:left w:val="nil"/>
              <w:bottom w:val="nil"/>
              <w:right w:val="nil"/>
            </w:tcBorders>
            <w:shd w:val="clear" w:color="auto" w:fill="auto"/>
            <w:noWrap/>
            <w:vAlign w:val="center"/>
          </w:tcPr>
          <w:p w:rsidR="000B1AB3" w:rsidRPr="00F412B1" w:rsidRDefault="000B1AB3" w:rsidP="00363E70">
            <w:pPr>
              <w:spacing w:after="0" w:line="240" w:lineRule="auto"/>
              <w:rPr>
                <w:rFonts w:asciiTheme="majorHAnsi" w:eastAsia="Times New Roman" w:hAnsiTheme="majorHAnsi" w:cs="Arial"/>
                <w:sz w:val="20"/>
                <w:szCs w:val="20"/>
              </w:rPr>
            </w:pPr>
          </w:p>
        </w:tc>
        <w:tc>
          <w:tcPr>
            <w:tcW w:w="0" w:type="auto"/>
            <w:tcBorders>
              <w:top w:val="nil"/>
              <w:left w:val="nil"/>
              <w:bottom w:val="nil"/>
              <w:right w:val="nil"/>
            </w:tcBorders>
            <w:shd w:val="clear" w:color="000000" w:fill="D9D9D9"/>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30</w:t>
            </w:r>
          </w:p>
        </w:tc>
        <w:tc>
          <w:tcPr>
            <w:tcW w:w="0" w:type="auto"/>
            <w:tcBorders>
              <w:top w:val="nil"/>
              <w:left w:val="nil"/>
              <w:bottom w:val="nil"/>
              <w:right w:val="nil"/>
            </w:tcBorders>
            <w:shd w:val="clear" w:color="000000" w:fill="D9D9D9"/>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47</w:t>
            </w:r>
          </w:p>
        </w:tc>
        <w:tc>
          <w:tcPr>
            <w:tcW w:w="0" w:type="auto"/>
            <w:tcBorders>
              <w:top w:val="nil"/>
              <w:left w:val="nil"/>
              <w:bottom w:val="nil"/>
              <w:right w:val="nil"/>
            </w:tcBorders>
            <w:shd w:val="clear" w:color="000000" w:fill="D9D9D9"/>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17***</w:t>
            </w:r>
          </w:p>
        </w:tc>
        <w:tc>
          <w:tcPr>
            <w:tcW w:w="0" w:type="auto"/>
            <w:tcBorders>
              <w:top w:val="nil"/>
              <w:left w:val="nil"/>
              <w:bottom w:val="nil"/>
              <w:right w:val="nil"/>
            </w:tcBorders>
            <w:shd w:val="clear" w:color="000000" w:fill="FFFFFF"/>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21</w:t>
            </w:r>
          </w:p>
        </w:tc>
        <w:tc>
          <w:tcPr>
            <w:tcW w:w="0" w:type="auto"/>
            <w:tcBorders>
              <w:top w:val="nil"/>
              <w:left w:val="nil"/>
              <w:bottom w:val="nil"/>
              <w:right w:val="nil"/>
            </w:tcBorders>
            <w:shd w:val="clear" w:color="000000" w:fill="FFFFFF"/>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34</w:t>
            </w:r>
          </w:p>
        </w:tc>
        <w:tc>
          <w:tcPr>
            <w:tcW w:w="0" w:type="auto"/>
            <w:tcBorders>
              <w:top w:val="nil"/>
              <w:left w:val="nil"/>
              <w:bottom w:val="nil"/>
              <w:right w:val="nil"/>
            </w:tcBorders>
            <w:shd w:val="clear" w:color="000000" w:fill="FFFFFF"/>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13**</w:t>
            </w:r>
          </w:p>
        </w:tc>
      </w:tr>
      <w:tr w:rsidR="000B1AB3" w:rsidRPr="00F412B1" w:rsidTr="009C73E0">
        <w:trPr>
          <w:trHeight w:val="285"/>
        </w:trPr>
        <w:tc>
          <w:tcPr>
            <w:tcW w:w="0" w:type="auto"/>
            <w:tcBorders>
              <w:top w:val="nil"/>
              <w:left w:val="nil"/>
              <w:bottom w:val="nil"/>
              <w:right w:val="nil"/>
            </w:tcBorders>
            <w:shd w:val="clear" w:color="auto" w:fill="auto"/>
            <w:noWrap/>
            <w:vAlign w:val="center"/>
            <w:hideMark/>
          </w:tcPr>
          <w:p w:rsidR="000B1AB3" w:rsidRPr="00F412B1" w:rsidRDefault="000B1AB3" w:rsidP="00363E70">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Read from basal reading texts</w:t>
            </w:r>
          </w:p>
        </w:tc>
        <w:tc>
          <w:tcPr>
            <w:tcW w:w="0" w:type="auto"/>
            <w:tcBorders>
              <w:top w:val="nil"/>
              <w:left w:val="nil"/>
              <w:bottom w:val="nil"/>
              <w:right w:val="nil"/>
            </w:tcBorders>
            <w:shd w:val="clear" w:color="auto" w:fill="auto"/>
            <w:noWrap/>
            <w:vAlign w:val="center"/>
          </w:tcPr>
          <w:p w:rsidR="00683F77" w:rsidRPr="00F412B1" w:rsidRDefault="000B1AB3" w:rsidP="00F412B1">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11</w:t>
            </w:r>
          </w:p>
        </w:tc>
        <w:tc>
          <w:tcPr>
            <w:tcW w:w="0" w:type="auto"/>
            <w:tcBorders>
              <w:top w:val="nil"/>
              <w:left w:val="nil"/>
              <w:bottom w:val="nil"/>
              <w:right w:val="nil"/>
            </w:tcBorders>
            <w:shd w:val="clear" w:color="auto" w:fill="auto"/>
            <w:noWrap/>
            <w:vAlign w:val="center"/>
          </w:tcPr>
          <w:p w:rsidR="00683F77" w:rsidRPr="00F412B1" w:rsidRDefault="000B1AB3" w:rsidP="00F412B1">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26</w:t>
            </w:r>
          </w:p>
        </w:tc>
        <w:tc>
          <w:tcPr>
            <w:tcW w:w="0" w:type="auto"/>
            <w:tcBorders>
              <w:top w:val="nil"/>
              <w:left w:val="nil"/>
              <w:bottom w:val="nil"/>
              <w:right w:val="nil"/>
            </w:tcBorders>
            <w:shd w:val="clear" w:color="auto" w:fill="auto"/>
            <w:noWrap/>
            <w:vAlign w:val="center"/>
          </w:tcPr>
          <w:p w:rsidR="00683F77" w:rsidRPr="00F412B1" w:rsidRDefault="000B1AB3" w:rsidP="00F412B1">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15***</w:t>
            </w:r>
          </w:p>
        </w:tc>
        <w:tc>
          <w:tcPr>
            <w:tcW w:w="0" w:type="auto"/>
            <w:tcBorders>
              <w:top w:val="nil"/>
              <w:left w:val="nil"/>
              <w:bottom w:val="nil"/>
              <w:right w:val="nil"/>
            </w:tcBorders>
            <w:shd w:val="clear" w:color="auto" w:fill="auto"/>
            <w:noWrap/>
            <w:vAlign w:val="center"/>
          </w:tcPr>
          <w:p w:rsidR="000B1AB3" w:rsidRPr="00F412B1" w:rsidRDefault="000B1AB3" w:rsidP="00363E70">
            <w:pPr>
              <w:spacing w:after="0" w:line="240" w:lineRule="auto"/>
              <w:rPr>
                <w:rFonts w:asciiTheme="majorHAnsi" w:eastAsia="Times New Roman" w:hAnsiTheme="majorHAnsi" w:cs="Arial"/>
                <w:sz w:val="20"/>
                <w:szCs w:val="20"/>
              </w:rPr>
            </w:pPr>
          </w:p>
        </w:tc>
        <w:tc>
          <w:tcPr>
            <w:tcW w:w="0" w:type="auto"/>
            <w:tcBorders>
              <w:top w:val="nil"/>
              <w:left w:val="nil"/>
              <w:bottom w:val="nil"/>
              <w:right w:val="nil"/>
            </w:tcBorders>
            <w:shd w:val="clear" w:color="000000" w:fill="D9D9D9"/>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13</w:t>
            </w:r>
          </w:p>
        </w:tc>
        <w:tc>
          <w:tcPr>
            <w:tcW w:w="0" w:type="auto"/>
            <w:tcBorders>
              <w:top w:val="nil"/>
              <w:left w:val="nil"/>
              <w:bottom w:val="nil"/>
              <w:right w:val="nil"/>
            </w:tcBorders>
            <w:shd w:val="clear" w:color="000000" w:fill="D9D9D9"/>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28</w:t>
            </w:r>
          </w:p>
        </w:tc>
        <w:tc>
          <w:tcPr>
            <w:tcW w:w="0" w:type="auto"/>
            <w:tcBorders>
              <w:top w:val="nil"/>
              <w:left w:val="nil"/>
              <w:bottom w:val="nil"/>
              <w:right w:val="nil"/>
            </w:tcBorders>
            <w:shd w:val="clear" w:color="000000" w:fill="D9D9D9"/>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15***</w:t>
            </w:r>
          </w:p>
        </w:tc>
        <w:tc>
          <w:tcPr>
            <w:tcW w:w="0" w:type="auto"/>
            <w:tcBorders>
              <w:top w:val="nil"/>
              <w:left w:val="nil"/>
              <w:bottom w:val="nil"/>
              <w:right w:val="nil"/>
            </w:tcBorders>
            <w:shd w:val="clear" w:color="000000" w:fill="FFFFFF"/>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7</w:t>
            </w:r>
          </w:p>
        </w:tc>
        <w:tc>
          <w:tcPr>
            <w:tcW w:w="0" w:type="auto"/>
            <w:tcBorders>
              <w:top w:val="nil"/>
              <w:left w:val="nil"/>
              <w:bottom w:val="nil"/>
              <w:right w:val="nil"/>
            </w:tcBorders>
            <w:shd w:val="clear" w:color="000000" w:fill="FFFFFF"/>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13</w:t>
            </w:r>
          </w:p>
        </w:tc>
        <w:tc>
          <w:tcPr>
            <w:tcW w:w="0" w:type="auto"/>
            <w:tcBorders>
              <w:top w:val="nil"/>
              <w:left w:val="nil"/>
              <w:bottom w:val="nil"/>
              <w:right w:val="nil"/>
            </w:tcBorders>
            <w:shd w:val="clear" w:color="000000" w:fill="FFFFFF"/>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6**</w:t>
            </w:r>
          </w:p>
        </w:tc>
      </w:tr>
      <w:tr w:rsidR="000B1AB3" w:rsidRPr="00F412B1" w:rsidTr="009C73E0">
        <w:trPr>
          <w:trHeight w:val="285"/>
        </w:trPr>
        <w:tc>
          <w:tcPr>
            <w:tcW w:w="0" w:type="auto"/>
            <w:tcBorders>
              <w:top w:val="nil"/>
              <w:left w:val="nil"/>
              <w:bottom w:val="nil"/>
              <w:right w:val="nil"/>
            </w:tcBorders>
            <w:shd w:val="clear" w:color="auto" w:fill="auto"/>
            <w:noWrap/>
            <w:vAlign w:val="center"/>
            <w:hideMark/>
          </w:tcPr>
          <w:p w:rsidR="000B1AB3" w:rsidRPr="00F412B1" w:rsidRDefault="000B1AB3" w:rsidP="00363E70">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Do math worksheets</w:t>
            </w:r>
          </w:p>
        </w:tc>
        <w:tc>
          <w:tcPr>
            <w:tcW w:w="0" w:type="auto"/>
            <w:tcBorders>
              <w:top w:val="nil"/>
              <w:left w:val="nil"/>
              <w:bottom w:val="nil"/>
              <w:right w:val="nil"/>
            </w:tcBorders>
            <w:shd w:val="clear" w:color="auto" w:fill="auto"/>
            <w:noWrap/>
            <w:vAlign w:val="center"/>
          </w:tcPr>
          <w:p w:rsidR="00683F77" w:rsidRPr="00F412B1" w:rsidRDefault="000B1AB3" w:rsidP="00F412B1">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20</w:t>
            </w:r>
          </w:p>
        </w:tc>
        <w:tc>
          <w:tcPr>
            <w:tcW w:w="0" w:type="auto"/>
            <w:tcBorders>
              <w:top w:val="nil"/>
              <w:left w:val="nil"/>
              <w:bottom w:val="nil"/>
              <w:right w:val="nil"/>
            </w:tcBorders>
            <w:shd w:val="clear" w:color="auto" w:fill="auto"/>
            <w:noWrap/>
            <w:vAlign w:val="center"/>
          </w:tcPr>
          <w:p w:rsidR="00683F77" w:rsidRPr="00F412B1" w:rsidRDefault="000B1AB3" w:rsidP="00F412B1">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35</w:t>
            </w:r>
          </w:p>
        </w:tc>
        <w:tc>
          <w:tcPr>
            <w:tcW w:w="0" w:type="auto"/>
            <w:tcBorders>
              <w:top w:val="nil"/>
              <w:left w:val="nil"/>
              <w:bottom w:val="nil"/>
              <w:right w:val="nil"/>
            </w:tcBorders>
            <w:shd w:val="clear" w:color="auto" w:fill="auto"/>
            <w:noWrap/>
            <w:vAlign w:val="center"/>
          </w:tcPr>
          <w:p w:rsidR="00683F77" w:rsidRPr="00F412B1" w:rsidRDefault="000B1AB3" w:rsidP="00F412B1">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15***</w:t>
            </w:r>
          </w:p>
        </w:tc>
        <w:tc>
          <w:tcPr>
            <w:tcW w:w="0" w:type="auto"/>
            <w:tcBorders>
              <w:top w:val="nil"/>
              <w:left w:val="nil"/>
              <w:bottom w:val="nil"/>
              <w:right w:val="nil"/>
            </w:tcBorders>
            <w:shd w:val="clear" w:color="auto" w:fill="auto"/>
            <w:noWrap/>
            <w:vAlign w:val="center"/>
          </w:tcPr>
          <w:p w:rsidR="000B1AB3" w:rsidRPr="00F412B1" w:rsidRDefault="000B1AB3" w:rsidP="00363E70">
            <w:pPr>
              <w:spacing w:after="0" w:line="240" w:lineRule="auto"/>
              <w:rPr>
                <w:rFonts w:asciiTheme="majorHAnsi" w:eastAsia="Times New Roman" w:hAnsiTheme="majorHAnsi" w:cs="Arial"/>
                <w:sz w:val="20"/>
                <w:szCs w:val="20"/>
              </w:rPr>
            </w:pPr>
          </w:p>
        </w:tc>
        <w:tc>
          <w:tcPr>
            <w:tcW w:w="0" w:type="auto"/>
            <w:tcBorders>
              <w:top w:val="nil"/>
              <w:left w:val="nil"/>
              <w:bottom w:val="nil"/>
              <w:right w:val="nil"/>
            </w:tcBorders>
            <w:shd w:val="clear" w:color="000000" w:fill="D9D9D9"/>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24</w:t>
            </w:r>
          </w:p>
        </w:tc>
        <w:tc>
          <w:tcPr>
            <w:tcW w:w="0" w:type="auto"/>
            <w:tcBorders>
              <w:top w:val="nil"/>
              <w:left w:val="nil"/>
              <w:bottom w:val="nil"/>
              <w:right w:val="nil"/>
            </w:tcBorders>
            <w:shd w:val="clear" w:color="000000" w:fill="D9D9D9"/>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37</w:t>
            </w:r>
          </w:p>
        </w:tc>
        <w:tc>
          <w:tcPr>
            <w:tcW w:w="0" w:type="auto"/>
            <w:tcBorders>
              <w:top w:val="nil"/>
              <w:left w:val="nil"/>
              <w:bottom w:val="nil"/>
              <w:right w:val="nil"/>
            </w:tcBorders>
            <w:shd w:val="clear" w:color="000000" w:fill="D9D9D9"/>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13***</w:t>
            </w:r>
          </w:p>
        </w:tc>
        <w:tc>
          <w:tcPr>
            <w:tcW w:w="0" w:type="auto"/>
            <w:tcBorders>
              <w:top w:val="nil"/>
              <w:left w:val="nil"/>
              <w:bottom w:val="nil"/>
              <w:right w:val="nil"/>
            </w:tcBorders>
            <w:shd w:val="clear" w:color="000000" w:fill="FFFFFF"/>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12</w:t>
            </w:r>
          </w:p>
        </w:tc>
        <w:tc>
          <w:tcPr>
            <w:tcW w:w="0" w:type="auto"/>
            <w:tcBorders>
              <w:top w:val="nil"/>
              <w:left w:val="nil"/>
              <w:bottom w:val="nil"/>
              <w:right w:val="nil"/>
            </w:tcBorders>
            <w:shd w:val="clear" w:color="000000" w:fill="FFFFFF"/>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27</w:t>
            </w:r>
          </w:p>
        </w:tc>
        <w:tc>
          <w:tcPr>
            <w:tcW w:w="0" w:type="auto"/>
            <w:tcBorders>
              <w:top w:val="nil"/>
              <w:left w:val="nil"/>
              <w:bottom w:val="nil"/>
              <w:right w:val="nil"/>
            </w:tcBorders>
            <w:shd w:val="clear" w:color="000000" w:fill="FFFFFF"/>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15***</w:t>
            </w:r>
          </w:p>
        </w:tc>
      </w:tr>
      <w:tr w:rsidR="000B1AB3" w:rsidRPr="00F412B1" w:rsidTr="009C73E0">
        <w:trPr>
          <w:trHeight w:val="285"/>
        </w:trPr>
        <w:tc>
          <w:tcPr>
            <w:tcW w:w="0" w:type="auto"/>
            <w:tcBorders>
              <w:top w:val="nil"/>
              <w:left w:val="nil"/>
              <w:bottom w:val="nil"/>
              <w:right w:val="nil"/>
            </w:tcBorders>
            <w:shd w:val="clear" w:color="auto" w:fill="auto"/>
            <w:noWrap/>
            <w:vAlign w:val="center"/>
            <w:hideMark/>
          </w:tcPr>
          <w:p w:rsidR="000B1AB3" w:rsidRPr="00F412B1" w:rsidRDefault="000B1AB3" w:rsidP="00363E70">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Do math problems from their textbooks</w:t>
            </w:r>
          </w:p>
        </w:tc>
        <w:tc>
          <w:tcPr>
            <w:tcW w:w="0" w:type="auto"/>
            <w:tcBorders>
              <w:top w:val="nil"/>
              <w:left w:val="nil"/>
              <w:bottom w:val="nil"/>
              <w:right w:val="nil"/>
            </w:tcBorders>
            <w:shd w:val="clear" w:color="auto" w:fill="auto"/>
            <w:noWrap/>
            <w:vAlign w:val="center"/>
          </w:tcPr>
          <w:p w:rsidR="00683F77" w:rsidRPr="00F412B1" w:rsidRDefault="000B1AB3" w:rsidP="00F412B1">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8</w:t>
            </w:r>
          </w:p>
        </w:tc>
        <w:tc>
          <w:tcPr>
            <w:tcW w:w="0" w:type="auto"/>
            <w:tcBorders>
              <w:top w:val="nil"/>
              <w:left w:val="nil"/>
              <w:bottom w:val="nil"/>
              <w:right w:val="nil"/>
            </w:tcBorders>
            <w:shd w:val="clear" w:color="auto" w:fill="auto"/>
            <w:noWrap/>
            <w:vAlign w:val="center"/>
          </w:tcPr>
          <w:p w:rsidR="00683F77" w:rsidRPr="00F412B1" w:rsidRDefault="000B1AB3" w:rsidP="00F412B1">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18</w:t>
            </w:r>
          </w:p>
        </w:tc>
        <w:tc>
          <w:tcPr>
            <w:tcW w:w="0" w:type="auto"/>
            <w:tcBorders>
              <w:top w:val="nil"/>
              <w:left w:val="nil"/>
              <w:bottom w:val="nil"/>
              <w:right w:val="nil"/>
            </w:tcBorders>
            <w:shd w:val="clear" w:color="auto" w:fill="auto"/>
            <w:noWrap/>
            <w:vAlign w:val="center"/>
          </w:tcPr>
          <w:p w:rsidR="00683F77" w:rsidRPr="00F412B1" w:rsidRDefault="000B1AB3" w:rsidP="00F412B1">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10***</w:t>
            </w:r>
          </w:p>
        </w:tc>
        <w:tc>
          <w:tcPr>
            <w:tcW w:w="0" w:type="auto"/>
            <w:tcBorders>
              <w:top w:val="nil"/>
              <w:left w:val="nil"/>
              <w:bottom w:val="nil"/>
              <w:right w:val="nil"/>
            </w:tcBorders>
            <w:shd w:val="clear" w:color="auto" w:fill="auto"/>
            <w:noWrap/>
            <w:vAlign w:val="center"/>
          </w:tcPr>
          <w:p w:rsidR="000B1AB3" w:rsidRPr="00F412B1" w:rsidRDefault="000B1AB3" w:rsidP="00363E70">
            <w:pPr>
              <w:spacing w:after="0" w:line="240" w:lineRule="auto"/>
              <w:rPr>
                <w:rFonts w:asciiTheme="majorHAnsi" w:eastAsia="Times New Roman" w:hAnsiTheme="majorHAnsi" w:cs="Arial"/>
                <w:sz w:val="20"/>
                <w:szCs w:val="20"/>
              </w:rPr>
            </w:pPr>
          </w:p>
        </w:tc>
        <w:tc>
          <w:tcPr>
            <w:tcW w:w="0" w:type="auto"/>
            <w:tcBorders>
              <w:top w:val="nil"/>
              <w:left w:val="nil"/>
              <w:bottom w:val="nil"/>
              <w:right w:val="nil"/>
            </w:tcBorders>
            <w:shd w:val="clear" w:color="000000" w:fill="D9D9D9"/>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10</w:t>
            </w:r>
          </w:p>
        </w:tc>
        <w:tc>
          <w:tcPr>
            <w:tcW w:w="0" w:type="auto"/>
            <w:tcBorders>
              <w:top w:val="nil"/>
              <w:left w:val="nil"/>
              <w:bottom w:val="nil"/>
              <w:right w:val="nil"/>
            </w:tcBorders>
            <w:shd w:val="clear" w:color="000000" w:fill="D9D9D9"/>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19</w:t>
            </w:r>
          </w:p>
        </w:tc>
        <w:tc>
          <w:tcPr>
            <w:tcW w:w="0" w:type="auto"/>
            <w:tcBorders>
              <w:top w:val="nil"/>
              <w:left w:val="nil"/>
              <w:bottom w:val="nil"/>
              <w:right w:val="nil"/>
            </w:tcBorders>
            <w:shd w:val="clear" w:color="000000" w:fill="D9D9D9"/>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9***</w:t>
            </w:r>
          </w:p>
        </w:tc>
        <w:tc>
          <w:tcPr>
            <w:tcW w:w="0" w:type="auto"/>
            <w:tcBorders>
              <w:top w:val="nil"/>
              <w:left w:val="nil"/>
              <w:bottom w:val="nil"/>
              <w:right w:val="nil"/>
            </w:tcBorders>
            <w:shd w:val="clear" w:color="000000" w:fill="FFFFFF"/>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3</w:t>
            </w:r>
          </w:p>
        </w:tc>
        <w:tc>
          <w:tcPr>
            <w:tcW w:w="0" w:type="auto"/>
            <w:tcBorders>
              <w:top w:val="nil"/>
              <w:left w:val="nil"/>
              <w:bottom w:val="nil"/>
              <w:right w:val="nil"/>
            </w:tcBorders>
            <w:shd w:val="clear" w:color="000000" w:fill="FFFFFF"/>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15</w:t>
            </w:r>
          </w:p>
        </w:tc>
        <w:tc>
          <w:tcPr>
            <w:tcW w:w="0" w:type="auto"/>
            <w:tcBorders>
              <w:top w:val="nil"/>
              <w:left w:val="nil"/>
              <w:bottom w:val="nil"/>
              <w:right w:val="nil"/>
            </w:tcBorders>
            <w:shd w:val="clear" w:color="000000" w:fill="FFFFFF"/>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12***</w:t>
            </w:r>
          </w:p>
        </w:tc>
      </w:tr>
      <w:tr w:rsidR="000B1AB3" w:rsidRPr="00F412B1" w:rsidTr="009C73E0">
        <w:trPr>
          <w:trHeight w:val="570"/>
        </w:trPr>
        <w:tc>
          <w:tcPr>
            <w:tcW w:w="0" w:type="auto"/>
            <w:tcBorders>
              <w:top w:val="nil"/>
              <w:left w:val="nil"/>
              <w:bottom w:val="nil"/>
              <w:right w:val="nil"/>
            </w:tcBorders>
            <w:shd w:val="clear" w:color="000000" w:fill="FFFFFF"/>
            <w:vAlign w:val="bottom"/>
            <w:hideMark/>
          </w:tcPr>
          <w:p w:rsidR="000B1AB3" w:rsidRPr="00F412B1" w:rsidRDefault="000B1AB3" w:rsidP="00363E70">
            <w:pPr>
              <w:spacing w:after="0" w:line="240" w:lineRule="auto"/>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Frequency of physical education/recess</w:t>
            </w:r>
          </w:p>
        </w:tc>
        <w:tc>
          <w:tcPr>
            <w:tcW w:w="0" w:type="auto"/>
            <w:tcBorders>
              <w:top w:val="nil"/>
              <w:left w:val="nil"/>
              <w:bottom w:val="nil"/>
              <w:right w:val="nil"/>
            </w:tcBorders>
            <w:shd w:val="clear" w:color="000000" w:fill="FFFFFF"/>
            <w:noWrap/>
            <w:vAlign w:val="center"/>
          </w:tcPr>
          <w:p w:rsidR="00683F77" w:rsidRPr="00F412B1" w:rsidRDefault="00683F77" w:rsidP="00F412B1">
            <w:pPr>
              <w:spacing w:after="0" w:line="240" w:lineRule="auto"/>
              <w:rPr>
                <w:rFonts w:asciiTheme="majorHAnsi" w:eastAsia="Times New Roman" w:hAnsiTheme="majorHAnsi" w:cs="Arial"/>
                <w:sz w:val="20"/>
                <w:szCs w:val="20"/>
              </w:rPr>
            </w:pPr>
          </w:p>
        </w:tc>
        <w:tc>
          <w:tcPr>
            <w:tcW w:w="0" w:type="auto"/>
            <w:tcBorders>
              <w:top w:val="nil"/>
              <w:left w:val="nil"/>
              <w:bottom w:val="nil"/>
              <w:right w:val="nil"/>
            </w:tcBorders>
            <w:shd w:val="clear" w:color="000000" w:fill="FFFFFF"/>
            <w:noWrap/>
            <w:vAlign w:val="center"/>
          </w:tcPr>
          <w:p w:rsidR="00683F77" w:rsidRPr="00F412B1" w:rsidRDefault="00683F77" w:rsidP="00F412B1">
            <w:pPr>
              <w:spacing w:after="0" w:line="240" w:lineRule="auto"/>
              <w:rPr>
                <w:rFonts w:asciiTheme="majorHAnsi" w:eastAsia="Times New Roman" w:hAnsiTheme="majorHAnsi" w:cs="Arial"/>
                <w:sz w:val="20"/>
                <w:szCs w:val="20"/>
              </w:rPr>
            </w:pPr>
          </w:p>
        </w:tc>
        <w:tc>
          <w:tcPr>
            <w:tcW w:w="0" w:type="auto"/>
            <w:tcBorders>
              <w:top w:val="nil"/>
              <w:left w:val="nil"/>
              <w:bottom w:val="nil"/>
              <w:right w:val="nil"/>
            </w:tcBorders>
            <w:shd w:val="clear" w:color="000000" w:fill="FFFFFF"/>
            <w:noWrap/>
            <w:vAlign w:val="center"/>
          </w:tcPr>
          <w:p w:rsidR="00683F77" w:rsidRPr="00F412B1" w:rsidRDefault="00683F77" w:rsidP="00F412B1">
            <w:pPr>
              <w:spacing w:after="0" w:line="240" w:lineRule="auto"/>
              <w:rPr>
                <w:rFonts w:asciiTheme="majorHAnsi" w:eastAsia="Times New Roman" w:hAnsiTheme="majorHAnsi" w:cs="Arial"/>
                <w:sz w:val="20"/>
                <w:szCs w:val="20"/>
              </w:rPr>
            </w:pPr>
          </w:p>
        </w:tc>
        <w:tc>
          <w:tcPr>
            <w:tcW w:w="0" w:type="auto"/>
            <w:tcBorders>
              <w:top w:val="nil"/>
              <w:left w:val="nil"/>
              <w:bottom w:val="nil"/>
              <w:right w:val="nil"/>
            </w:tcBorders>
            <w:shd w:val="clear" w:color="000000" w:fill="FFFFFF"/>
            <w:noWrap/>
            <w:vAlign w:val="center"/>
          </w:tcPr>
          <w:p w:rsidR="000B1AB3" w:rsidRPr="00F412B1" w:rsidRDefault="000B1AB3" w:rsidP="00363E70">
            <w:pPr>
              <w:spacing w:after="0" w:line="240" w:lineRule="auto"/>
              <w:rPr>
                <w:rFonts w:asciiTheme="majorHAnsi" w:eastAsia="Times New Roman" w:hAnsiTheme="majorHAnsi" w:cs="Arial"/>
                <w:sz w:val="20"/>
                <w:szCs w:val="20"/>
              </w:rPr>
            </w:pPr>
          </w:p>
        </w:tc>
        <w:tc>
          <w:tcPr>
            <w:tcW w:w="0" w:type="auto"/>
            <w:tcBorders>
              <w:top w:val="nil"/>
              <w:left w:val="nil"/>
              <w:bottom w:val="nil"/>
              <w:right w:val="nil"/>
            </w:tcBorders>
            <w:shd w:val="clear" w:color="000000" w:fill="D9D9D9"/>
            <w:noWrap/>
            <w:vAlign w:val="center"/>
          </w:tcPr>
          <w:p w:rsidR="000B1AB3" w:rsidRPr="00F412B1" w:rsidRDefault="000B1AB3" w:rsidP="00363E70">
            <w:pPr>
              <w:spacing w:after="0" w:line="240" w:lineRule="auto"/>
              <w:rPr>
                <w:rFonts w:asciiTheme="majorHAnsi" w:eastAsia="Times New Roman" w:hAnsiTheme="majorHAnsi" w:cs="Arial"/>
                <w:sz w:val="20"/>
                <w:szCs w:val="20"/>
              </w:rPr>
            </w:pPr>
          </w:p>
        </w:tc>
        <w:tc>
          <w:tcPr>
            <w:tcW w:w="0" w:type="auto"/>
            <w:tcBorders>
              <w:top w:val="nil"/>
              <w:left w:val="nil"/>
              <w:bottom w:val="nil"/>
              <w:right w:val="nil"/>
            </w:tcBorders>
            <w:shd w:val="clear" w:color="000000" w:fill="D9D9D9"/>
            <w:noWrap/>
            <w:vAlign w:val="center"/>
          </w:tcPr>
          <w:p w:rsidR="000B1AB3" w:rsidRPr="00F412B1" w:rsidRDefault="000B1AB3" w:rsidP="00363E70">
            <w:pPr>
              <w:spacing w:after="0" w:line="240" w:lineRule="auto"/>
              <w:rPr>
                <w:rFonts w:asciiTheme="majorHAnsi" w:eastAsia="Times New Roman" w:hAnsiTheme="majorHAnsi" w:cs="Arial"/>
                <w:sz w:val="20"/>
                <w:szCs w:val="20"/>
              </w:rPr>
            </w:pPr>
          </w:p>
        </w:tc>
        <w:tc>
          <w:tcPr>
            <w:tcW w:w="0" w:type="auto"/>
            <w:tcBorders>
              <w:top w:val="nil"/>
              <w:left w:val="nil"/>
              <w:bottom w:val="nil"/>
              <w:right w:val="nil"/>
            </w:tcBorders>
            <w:shd w:val="clear" w:color="000000" w:fill="D9D9D9"/>
            <w:noWrap/>
            <w:vAlign w:val="center"/>
          </w:tcPr>
          <w:p w:rsidR="000B1AB3" w:rsidRPr="00F412B1" w:rsidRDefault="000B1AB3" w:rsidP="00363E70">
            <w:pPr>
              <w:spacing w:after="0" w:line="240" w:lineRule="auto"/>
              <w:rPr>
                <w:rFonts w:asciiTheme="majorHAnsi" w:eastAsia="Times New Roman" w:hAnsiTheme="majorHAnsi" w:cs="Arial"/>
                <w:sz w:val="20"/>
                <w:szCs w:val="20"/>
              </w:rPr>
            </w:pPr>
          </w:p>
        </w:tc>
        <w:tc>
          <w:tcPr>
            <w:tcW w:w="0" w:type="auto"/>
            <w:tcBorders>
              <w:top w:val="nil"/>
              <w:left w:val="nil"/>
              <w:bottom w:val="nil"/>
              <w:right w:val="nil"/>
            </w:tcBorders>
            <w:shd w:val="clear" w:color="000000" w:fill="FFFFFF"/>
            <w:noWrap/>
            <w:vAlign w:val="center"/>
          </w:tcPr>
          <w:p w:rsidR="000B1AB3" w:rsidRPr="00F412B1" w:rsidRDefault="000B1AB3" w:rsidP="00363E70">
            <w:pPr>
              <w:spacing w:after="0" w:line="240" w:lineRule="auto"/>
              <w:rPr>
                <w:rFonts w:asciiTheme="majorHAnsi" w:eastAsia="Times New Roman" w:hAnsiTheme="majorHAnsi" w:cs="Arial"/>
                <w:sz w:val="20"/>
                <w:szCs w:val="20"/>
              </w:rPr>
            </w:pPr>
          </w:p>
        </w:tc>
        <w:tc>
          <w:tcPr>
            <w:tcW w:w="0" w:type="auto"/>
            <w:tcBorders>
              <w:top w:val="nil"/>
              <w:left w:val="nil"/>
              <w:bottom w:val="nil"/>
              <w:right w:val="nil"/>
            </w:tcBorders>
            <w:shd w:val="clear" w:color="000000" w:fill="FFFFFF"/>
            <w:noWrap/>
            <w:vAlign w:val="center"/>
          </w:tcPr>
          <w:p w:rsidR="000B1AB3" w:rsidRPr="00F412B1" w:rsidRDefault="000B1AB3" w:rsidP="00363E70">
            <w:pPr>
              <w:spacing w:after="0" w:line="240" w:lineRule="auto"/>
              <w:rPr>
                <w:rFonts w:asciiTheme="majorHAnsi" w:eastAsia="Times New Roman" w:hAnsiTheme="majorHAnsi" w:cs="Arial"/>
                <w:sz w:val="20"/>
                <w:szCs w:val="20"/>
              </w:rPr>
            </w:pPr>
          </w:p>
        </w:tc>
        <w:tc>
          <w:tcPr>
            <w:tcW w:w="0" w:type="auto"/>
            <w:tcBorders>
              <w:top w:val="nil"/>
              <w:left w:val="nil"/>
              <w:bottom w:val="nil"/>
              <w:right w:val="nil"/>
            </w:tcBorders>
            <w:shd w:val="clear" w:color="000000" w:fill="FFFFFF"/>
            <w:noWrap/>
            <w:vAlign w:val="center"/>
          </w:tcPr>
          <w:p w:rsidR="000B1AB3" w:rsidRPr="00F412B1" w:rsidRDefault="000B1AB3" w:rsidP="00363E70">
            <w:pPr>
              <w:spacing w:after="0" w:line="240" w:lineRule="auto"/>
              <w:rPr>
                <w:rFonts w:asciiTheme="majorHAnsi" w:eastAsia="Times New Roman" w:hAnsiTheme="majorHAnsi" w:cs="Arial"/>
                <w:sz w:val="20"/>
                <w:szCs w:val="20"/>
              </w:rPr>
            </w:pPr>
          </w:p>
        </w:tc>
      </w:tr>
      <w:tr w:rsidR="000B1AB3" w:rsidRPr="00F412B1" w:rsidTr="009C73E0">
        <w:trPr>
          <w:trHeight w:val="675"/>
        </w:trPr>
        <w:tc>
          <w:tcPr>
            <w:tcW w:w="0" w:type="auto"/>
            <w:tcBorders>
              <w:top w:val="nil"/>
              <w:left w:val="nil"/>
              <w:right w:val="nil"/>
            </w:tcBorders>
            <w:shd w:val="clear" w:color="000000" w:fill="FFFFFF"/>
            <w:vAlign w:val="center"/>
            <w:hideMark/>
          </w:tcPr>
          <w:p w:rsidR="000B1AB3" w:rsidRPr="00F412B1" w:rsidRDefault="000B1AB3" w:rsidP="00363E70">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 xml:space="preserve">Children in your class usually have </w:t>
            </w:r>
            <w:r w:rsidRPr="00F412B1">
              <w:rPr>
                <w:rFonts w:asciiTheme="majorHAnsi" w:eastAsia="Times New Roman" w:hAnsiTheme="majorHAnsi" w:cs="Arial"/>
                <w:i/>
                <w:iCs/>
                <w:sz w:val="20"/>
                <w:szCs w:val="20"/>
              </w:rPr>
              <w:br/>
              <w:t>physical ed. daily (1=yes)</w:t>
            </w:r>
          </w:p>
        </w:tc>
        <w:tc>
          <w:tcPr>
            <w:tcW w:w="0" w:type="auto"/>
            <w:tcBorders>
              <w:top w:val="nil"/>
              <w:left w:val="nil"/>
              <w:right w:val="nil"/>
            </w:tcBorders>
            <w:shd w:val="clear" w:color="000000" w:fill="FFFFFF"/>
            <w:noWrap/>
            <w:vAlign w:val="center"/>
          </w:tcPr>
          <w:p w:rsidR="00683F77" w:rsidRPr="00F412B1" w:rsidRDefault="000B1AB3" w:rsidP="00F412B1">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21</w:t>
            </w:r>
          </w:p>
        </w:tc>
        <w:tc>
          <w:tcPr>
            <w:tcW w:w="0" w:type="auto"/>
            <w:tcBorders>
              <w:top w:val="nil"/>
              <w:left w:val="nil"/>
              <w:right w:val="nil"/>
            </w:tcBorders>
            <w:shd w:val="clear" w:color="000000" w:fill="FFFFFF"/>
            <w:noWrap/>
            <w:vAlign w:val="center"/>
          </w:tcPr>
          <w:p w:rsidR="00683F77" w:rsidRPr="00F412B1" w:rsidRDefault="000B1AB3" w:rsidP="00F412B1">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21</w:t>
            </w:r>
          </w:p>
        </w:tc>
        <w:tc>
          <w:tcPr>
            <w:tcW w:w="0" w:type="auto"/>
            <w:tcBorders>
              <w:top w:val="nil"/>
              <w:left w:val="nil"/>
              <w:right w:val="nil"/>
            </w:tcBorders>
            <w:shd w:val="clear" w:color="000000" w:fill="FFFFFF"/>
            <w:noWrap/>
            <w:vAlign w:val="center"/>
          </w:tcPr>
          <w:p w:rsidR="00683F77" w:rsidRPr="00F412B1" w:rsidRDefault="000B1AB3" w:rsidP="00F412B1">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0</w:t>
            </w:r>
          </w:p>
        </w:tc>
        <w:tc>
          <w:tcPr>
            <w:tcW w:w="0" w:type="auto"/>
            <w:tcBorders>
              <w:top w:val="nil"/>
              <w:left w:val="nil"/>
              <w:right w:val="nil"/>
            </w:tcBorders>
            <w:shd w:val="clear" w:color="000000" w:fill="FFFFFF"/>
            <w:noWrap/>
            <w:vAlign w:val="center"/>
          </w:tcPr>
          <w:p w:rsidR="000B1AB3" w:rsidRPr="00F412B1" w:rsidRDefault="000B1AB3" w:rsidP="00363E70">
            <w:pPr>
              <w:spacing w:after="0" w:line="240" w:lineRule="auto"/>
              <w:rPr>
                <w:rFonts w:asciiTheme="majorHAnsi" w:eastAsia="Times New Roman" w:hAnsiTheme="majorHAnsi" w:cs="Arial"/>
                <w:sz w:val="20"/>
                <w:szCs w:val="20"/>
              </w:rPr>
            </w:pPr>
          </w:p>
        </w:tc>
        <w:tc>
          <w:tcPr>
            <w:tcW w:w="0" w:type="auto"/>
            <w:tcBorders>
              <w:top w:val="nil"/>
              <w:left w:val="nil"/>
              <w:right w:val="nil"/>
            </w:tcBorders>
            <w:shd w:val="clear" w:color="000000" w:fill="D9D9D9"/>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23</w:t>
            </w:r>
          </w:p>
        </w:tc>
        <w:tc>
          <w:tcPr>
            <w:tcW w:w="0" w:type="auto"/>
            <w:tcBorders>
              <w:top w:val="nil"/>
              <w:left w:val="nil"/>
              <w:right w:val="nil"/>
            </w:tcBorders>
            <w:shd w:val="clear" w:color="000000" w:fill="D9D9D9"/>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23</w:t>
            </w:r>
          </w:p>
        </w:tc>
        <w:tc>
          <w:tcPr>
            <w:tcW w:w="0" w:type="auto"/>
            <w:tcBorders>
              <w:top w:val="nil"/>
              <w:left w:val="nil"/>
              <w:right w:val="nil"/>
            </w:tcBorders>
            <w:shd w:val="clear" w:color="000000" w:fill="D9D9D9"/>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0</w:t>
            </w:r>
          </w:p>
        </w:tc>
        <w:tc>
          <w:tcPr>
            <w:tcW w:w="0" w:type="auto"/>
            <w:tcBorders>
              <w:top w:val="nil"/>
              <w:left w:val="nil"/>
              <w:right w:val="nil"/>
            </w:tcBorders>
            <w:shd w:val="clear" w:color="000000" w:fill="FFFFFF"/>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19</w:t>
            </w:r>
          </w:p>
        </w:tc>
        <w:tc>
          <w:tcPr>
            <w:tcW w:w="0" w:type="auto"/>
            <w:tcBorders>
              <w:top w:val="nil"/>
              <w:left w:val="nil"/>
              <w:right w:val="nil"/>
            </w:tcBorders>
            <w:shd w:val="clear" w:color="000000" w:fill="FFFFFF"/>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14</w:t>
            </w:r>
          </w:p>
        </w:tc>
        <w:tc>
          <w:tcPr>
            <w:tcW w:w="0" w:type="auto"/>
            <w:tcBorders>
              <w:top w:val="nil"/>
              <w:left w:val="nil"/>
              <w:right w:val="nil"/>
            </w:tcBorders>
            <w:shd w:val="clear" w:color="000000" w:fill="FFFFFF"/>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-5</w:t>
            </w:r>
          </w:p>
        </w:tc>
      </w:tr>
      <w:tr w:rsidR="000B1AB3" w:rsidRPr="00F412B1" w:rsidTr="009C73E0">
        <w:trPr>
          <w:trHeight w:val="570"/>
        </w:trPr>
        <w:tc>
          <w:tcPr>
            <w:tcW w:w="0" w:type="auto"/>
            <w:tcBorders>
              <w:top w:val="nil"/>
              <w:left w:val="nil"/>
              <w:bottom w:val="single" w:sz="12" w:space="0" w:color="auto"/>
              <w:right w:val="nil"/>
            </w:tcBorders>
            <w:shd w:val="clear" w:color="000000" w:fill="FFFFFF"/>
            <w:vAlign w:val="center"/>
            <w:hideMark/>
          </w:tcPr>
          <w:p w:rsidR="000B1AB3" w:rsidRPr="00F412B1" w:rsidRDefault="000B1AB3" w:rsidP="00363E70">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 xml:space="preserve">Children in your class usually have </w:t>
            </w:r>
            <w:r w:rsidRPr="00F412B1">
              <w:rPr>
                <w:rFonts w:asciiTheme="majorHAnsi" w:eastAsia="Times New Roman" w:hAnsiTheme="majorHAnsi" w:cs="Arial"/>
                <w:i/>
                <w:iCs/>
                <w:sz w:val="20"/>
                <w:szCs w:val="20"/>
              </w:rPr>
              <w:br/>
              <w:t>recess daily</w:t>
            </w:r>
          </w:p>
        </w:tc>
        <w:tc>
          <w:tcPr>
            <w:tcW w:w="0" w:type="auto"/>
            <w:tcBorders>
              <w:top w:val="nil"/>
              <w:left w:val="nil"/>
              <w:bottom w:val="single" w:sz="12" w:space="0" w:color="auto"/>
              <w:right w:val="nil"/>
            </w:tcBorders>
            <w:shd w:val="clear" w:color="000000" w:fill="FFFFFF"/>
            <w:noWrap/>
            <w:vAlign w:val="center"/>
          </w:tcPr>
          <w:p w:rsidR="00683F77" w:rsidRPr="00F412B1" w:rsidRDefault="000B1AB3" w:rsidP="00F412B1">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73</w:t>
            </w:r>
          </w:p>
        </w:tc>
        <w:tc>
          <w:tcPr>
            <w:tcW w:w="0" w:type="auto"/>
            <w:tcBorders>
              <w:top w:val="nil"/>
              <w:left w:val="nil"/>
              <w:bottom w:val="single" w:sz="12" w:space="0" w:color="auto"/>
              <w:right w:val="nil"/>
            </w:tcBorders>
            <w:shd w:val="clear" w:color="000000" w:fill="FFFFFF"/>
            <w:noWrap/>
            <w:vAlign w:val="center"/>
          </w:tcPr>
          <w:p w:rsidR="00683F77" w:rsidRPr="00F412B1" w:rsidRDefault="000B1AB3" w:rsidP="00F412B1">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82</w:t>
            </w:r>
          </w:p>
        </w:tc>
        <w:tc>
          <w:tcPr>
            <w:tcW w:w="0" w:type="auto"/>
            <w:tcBorders>
              <w:top w:val="nil"/>
              <w:left w:val="nil"/>
              <w:bottom w:val="single" w:sz="12" w:space="0" w:color="auto"/>
              <w:right w:val="nil"/>
            </w:tcBorders>
            <w:shd w:val="clear" w:color="000000" w:fill="FFFFFF"/>
            <w:noWrap/>
            <w:vAlign w:val="center"/>
          </w:tcPr>
          <w:p w:rsidR="00683F77" w:rsidRPr="00F412B1" w:rsidRDefault="000B1AB3" w:rsidP="00F412B1">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9***</w:t>
            </w:r>
          </w:p>
        </w:tc>
        <w:tc>
          <w:tcPr>
            <w:tcW w:w="0" w:type="auto"/>
            <w:tcBorders>
              <w:top w:val="nil"/>
              <w:left w:val="nil"/>
              <w:bottom w:val="single" w:sz="12" w:space="0" w:color="auto"/>
              <w:right w:val="nil"/>
            </w:tcBorders>
            <w:shd w:val="clear" w:color="000000" w:fill="FFFFFF"/>
            <w:noWrap/>
            <w:vAlign w:val="center"/>
          </w:tcPr>
          <w:p w:rsidR="000B1AB3" w:rsidRPr="00F412B1" w:rsidRDefault="000B1AB3" w:rsidP="00363E70">
            <w:pPr>
              <w:spacing w:after="0" w:line="240" w:lineRule="auto"/>
              <w:rPr>
                <w:rFonts w:asciiTheme="majorHAnsi" w:eastAsia="Times New Roman" w:hAnsiTheme="majorHAnsi" w:cs="Arial"/>
                <w:sz w:val="20"/>
                <w:szCs w:val="20"/>
              </w:rPr>
            </w:pPr>
          </w:p>
        </w:tc>
        <w:tc>
          <w:tcPr>
            <w:tcW w:w="0" w:type="auto"/>
            <w:tcBorders>
              <w:top w:val="nil"/>
              <w:left w:val="nil"/>
              <w:bottom w:val="single" w:sz="12" w:space="0" w:color="auto"/>
              <w:right w:val="nil"/>
            </w:tcBorders>
            <w:shd w:val="clear" w:color="000000" w:fill="D9D9D9"/>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81</w:t>
            </w:r>
          </w:p>
        </w:tc>
        <w:tc>
          <w:tcPr>
            <w:tcW w:w="0" w:type="auto"/>
            <w:tcBorders>
              <w:top w:val="nil"/>
              <w:left w:val="nil"/>
              <w:bottom w:val="single" w:sz="12" w:space="0" w:color="auto"/>
              <w:right w:val="nil"/>
            </w:tcBorders>
            <w:shd w:val="clear" w:color="000000" w:fill="D9D9D9"/>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88</w:t>
            </w:r>
          </w:p>
        </w:tc>
        <w:tc>
          <w:tcPr>
            <w:tcW w:w="0" w:type="auto"/>
            <w:tcBorders>
              <w:top w:val="nil"/>
              <w:left w:val="nil"/>
              <w:bottom w:val="single" w:sz="12" w:space="0" w:color="auto"/>
              <w:right w:val="nil"/>
            </w:tcBorders>
            <w:shd w:val="clear" w:color="000000" w:fill="D9D9D9"/>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7**</w:t>
            </w:r>
          </w:p>
        </w:tc>
        <w:tc>
          <w:tcPr>
            <w:tcW w:w="0" w:type="auto"/>
            <w:tcBorders>
              <w:top w:val="nil"/>
              <w:left w:val="nil"/>
              <w:bottom w:val="single" w:sz="12" w:space="0" w:color="auto"/>
              <w:right w:val="nil"/>
            </w:tcBorders>
            <w:shd w:val="clear" w:color="000000" w:fill="FFFFFF"/>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62</w:t>
            </w:r>
          </w:p>
        </w:tc>
        <w:tc>
          <w:tcPr>
            <w:tcW w:w="0" w:type="auto"/>
            <w:tcBorders>
              <w:top w:val="nil"/>
              <w:left w:val="nil"/>
              <w:bottom w:val="single" w:sz="12" w:space="0" w:color="auto"/>
              <w:right w:val="nil"/>
            </w:tcBorders>
            <w:shd w:val="clear" w:color="000000" w:fill="FFFFFF"/>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55</w:t>
            </w:r>
          </w:p>
        </w:tc>
        <w:tc>
          <w:tcPr>
            <w:tcW w:w="0" w:type="auto"/>
            <w:tcBorders>
              <w:top w:val="nil"/>
              <w:left w:val="nil"/>
              <w:bottom w:val="single" w:sz="12" w:space="0" w:color="auto"/>
              <w:right w:val="nil"/>
            </w:tcBorders>
            <w:shd w:val="clear" w:color="000000" w:fill="FFFFFF"/>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-7</w:t>
            </w:r>
          </w:p>
        </w:tc>
      </w:tr>
      <w:tr w:rsidR="000B1AB3" w:rsidRPr="00F412B1" w:rsidTr="00151000">
        <w:trPr>
          <w:trHeight w:val="432"/>
        </w:trPr>
        <w:tc>
          <w:tcPr>
            <w:tcW w:w="0" w:type="auto"/>
            <w:gridSpan w:val="11"/>
            <w:tcBorders>
              <w:top w:val="single" w:sz="12" w:space="0" w:color="auto"/>
              <w:left w:val="nil"/>
              <w:bottom w:val="nil"/>
              <w:right w:val="nil"/>
            </w:tcBorders>
            <w:shd w:val="clear" w:color="000000" w:fill="FFFFFF"/>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xml:space="preserve">Note: Samples limited to kindergarten teachers in public schools. Figures shown are percentages rounded to closest percentage point. All figures are weighted at the teacher level using appropriate sampling weights. </w:t>
            </w:r>
            <w:ins w:id="51" w:author="Author">
              <w:r w:rsidR="003C6FAA">
                <w:rPr>
                  <w:rFonts w:asciiTheme="majorHAnsi" w:eastAsia="Times New Roman" w:hAnsiTheme="majorHAnsi" w:cs="Arial"/>
                  <w:sz w:val="20"/>
                  <w:szCs w:val="20"/>
                </w:rPr>
                <w:t xml:space="preserve">Full day is defined as 5 or more hours per day. </w:t>
              </w:r>
            </w:ins>
            <w:r w:rsidRPr="00F412B1">
              <w:rPr>
                <w:rFonts w:asciiTheme="majorHAnsi" w:eastAsia="Times New Roman" w:hAnsiTheme="majorHAnsi" w:cs="Arial"/>
                <w:sz w:val="20"/>
                <w:szCs w:val="20"/>
              </w:rPr>
              <w:t>Differences in means are designated as follows: * p&lt;.05  ** p&lt;.01  *** p&lt;.001.</w:t>
            </w:r>
          </w:p>
        </w:tc>
      </w:tr>
    </w:tbl>
    <w:p w:rsidR="00363E70" w:rsidRPr="00F412B1" w:rsidRDefault="00363E70" w:rsidP="00162B54">
      <w:pPr>
        <w:rPr>
          <w:rFonts w:asciiTheme="majorHAnsi" w:hAnsiTheme="majorHAnsi"/>
          <w:sz w:val="24"/>
          <w:szCs w:val="24"/>
        </w:rPr>
        <w:sectPr w:rsidR="00363E70" w:rsidRPr="00F412B1" w:rsidSect="00363E70">
          <w:pgSz w:w="15840" w:h="12240" w:orient="landscape"/>
          <w:pgMar w:top="1440" w:right="1440" w:bottom="1440" w:left="1440" w:header="720" w:footer="720" w:gutter="0"/>
          <w:cols w:space="720"/>
          <w:docGrid w:linePitch="360"/>
        </w:sectPr>
      </w:pPr>
    </w:p>
    <w:tbl>
      <w:tblPr>
        <w:tblW w:w="12165" w:type="dxa"/>
        <w:tblInd w:w="93" w:type="dxa"/>
        <w:tblLayout w:type="fixed"/>
        <w:tblLook w:val="04A0"/>
      </w:tblPr>
      <w:tblGrid>
        <w:gridCol w:w="4335"/>
        <w:gridCol w:w="877"/>
        <w:gridCol w:w="877"/>
        <w:gridCol w:w="662"/>
        <w:gridCol w:w="1094"/>
        <w:gridCol w:w="236"/>
        <w:gridCol w:w="1265"/>
        <w:gridCol w:w="1379"/>
        <w:gridCol w:w="177"/>
        <w:gridCol w:w="363"/>
        <w:gridCol w:w="900"/>
      </w:tblGrid>
      <w:tr w:rsidR="000B1AB3" w:rsidRPr="00F412B1" w:rsidTr="00F412B1">
        <w:trPr>
          <w:trHeight w:val="270"/>
        </w:trPr>
        <w:tc>
          <w:tcPr>
            <w:tcW w:w="8081" w:type="dxa"/>
            <w:gridSpan w:val="6"/>
            <w:tcBorders>
              <w:top w:val="nil"/>
              <w:left w:val="nil"/>
              <w:bottom w:val="single" w:sz="12" w:space="0" w:color="auto"/>
              <w:right w:val="nil"/>
            </w:tcBorders>
            <w:shd w:val="clear" w:color="000000" w:fill="FFFFFF"/>
            <w:noWrap/>
            <w:vAlign w:val="bottom"/>
            <w:hideMark/>
          </w:tcPr>
          <w:p w:rsidR="00363E70" w:rsidRPr="00F412B1" w:rsidRDefault="00363E70" w:rsidP="00363E70">
            <w:pPr>
              <w:spacing w:after="0" w:line="240" w:lineRule="auto"/>
              <w:rPr>
                <w:rFonts w:asciiTheme="majorHAnsi" w:eastAsia="Times New Roman" w:hAnsiTheme="majorHAnsi" w:cs="Arial"/>
                <w:b/>
                <w:bCs/>
                <w:sz w:val="20"/>
                <w:szCs w:val="20"/>
              </w:rPr>
            </w:pPr>
            <w:r w:rsidRPr="00F412B1">
              <w:rPr>
                <w:rFonts w:asciiTheme="majorHAnsi" w:eastAsia="Times New Roman" w:hAnsiTheme="majorHAnsi" w:cs="Arial"/>
                <w:b/>
                <w:bCs/>
                <w:sz w:val="20"/>
                <w:szCs w:val="20"/>
              </w:rPr>
              <w:lastRenderedPageBreak/>
              <w:t>Table 5. Teachers' assessment philosophy and practices</w:t>
            </w:r>
          </w:p>
        </w:tc>
        <w:tc>
          <w:tcPr>
            <w:tcW w:w="2821" w:type="dxa"/>
            <w:gridSpan w:val="3"/>
            <w:tcBorders>
              <w:top w:val="nil"/>
              <w:left w:val="nil"/>
              <w:bottom w:val="single" w:sz="8" w:space="0" w:color="auto"/>
              <w:right w:val="nil"/>
            </w:tcBorders>
            <w:shd w:val="clear" w:color="auto" w:fill="auto"/>
            <w:noWrap/>
            <w:vAlign w:val="bottom"/>
            <w:hideMark/>
          </w:tcPr>
          <w:p w:rsidR="00363E70" w:rsidRPr="00F412B1" w:rsidRDefault="00363E70"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363" w:type="dxa"/>
            <w:tcBorders>
              <w:top w:val="nil"/>
              <w:left w:val="nil"/>
              <w:bottom w:val="single" w:sz="8" w:space="0" w:color="auto"/>
              <w:right w:val="nil"/>
            </w:tcBorders>
            <w:shd w:val="clear" w:color="auto" w:fill="auto"/>
            <w:noWrap/>
            <w:vAlign w:val="bottom"/>
            <w:hideMark/>
          </w:tcPr>
          <w:p w:rsidR="00363E70" w:rsidRPr="00F412B1" w:rsidRDefault="00363E70" w:rsidP="00363E70">
            <w:pPr>
              <w:spacing w:after="0" w:line="240" w:lineRule="auto"/>
              <w:jc w:val="right"/>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900" w:type="dxa"/>
            <w:tcBorders>
              <w:top w:val="nil"/>
              <w:left w:val="nil"/>
              <w:bottom w:val="single" w:sz="8" w:space="0" w:color="auto"/>
              <w:right w:val="nil"/>
            </w:tcBorders>
            <w:shd w:val="clear" w:color="auto" w:fill="auto"/>
            <w:noWrap/>
            <w:vAlign w:val="bottom"/>
            <w:hideMark/>
          </w:tcPr>
          <w:p w:rsidR="00363E70" w:rsidRPr="00F412B1" w:rsidRDefault="00363E70"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r>
      <w:tr w:rsidR="000B1AB3" w:rsidRPr="00F412B1" w:rsidTr="00F412B1">
        <w:trPr>
          <w:trHeight w:val="255"/>
        </w:trPr>
        <w:tc>
          <w:tcPr>
            <w:tcW w:w="10902" w:type="dxa"/>
            <w:gridSpan w:val="9"/>
            <w:tcBorders>
              <w:top w:val="single" w:sz="8" w:space="0" w:color="auto"/>
              <w:left w:val="nil"/>
              <w:bottom w:val="single" w:sz="4" w:space="0" w:color="auto"/>
              <w:right w:val="nil"/>
            </w:tcBorders>
            <w:shd w:val="clear" w:color="000000" w:fill="D9D9D9"/>
            <w:noWrap/>
            <w:vAlign w:val="bottom"/>
            <w:hideMark/>
          </w:tcPr>
          <w:p w:rsidR="00363E70" w:rsidRPr="00F412B1" w:rsidRDefault="00363E70" w:rsidP="00363E70">
            <w:pPr>
              <w:spacing w:after="0" w:line="240" w:lineRule="auto"/>
              <w:rPr>
                <w:rFonts w:asciiTheme="majorHAnsi" w:eastAsia="Times New Roman" w:hAnsiTheme="majorHAnsi" w:cs="Arial"/>
                <w:b/>
                <w:bCs/>
                <w:i/>
                <w:iCs/>
                <w:sz w:val="20"/>
                <w:szCs w:val="20"/>
              </w:rPr>
            </w:pPr>
            <w:r w:rsidRPr="00F412B1">
              <w:rPr>
                <w:rFonts w:asciiTheme="majorHAnsi" w:eastAsia="Times New Roman" w:hAnsiTheme="majorHAnsi" w:cs="Arial"/>
                <w:b/>
                <w:bCs/>
                <w:iCs/>
                <w:sz w:val="20"/>
                <w:szCs w:val="20"/>
              </w:rPr>
              <w:t>Panel A:</w:t>
            </w:r>
            <w:r w:rsidRPr="00F412B1">
              <w:rPr>
                <w:rFonts w:asciiTheme="majorHAnsi" w:eastAsia="Times New Roman" w:hAnsiTheme="majorHAnsi" w:cs="Arial"/>
                <w:b/>
                <w:bCs/>
                <w:i/>
                <w:iCs/>
                <w:sz w:val="20"/>
                <w:szCs w:val="20"/>
              </w:rPr>
              <w:t xml:space="preserve">  How important is each of the following in evaluating the children in your class?</w:t>
            </w:r>
          </w:p>
        </w:tc>
        <w:tc>
          <w:tcPr>
            <w:tcW w:w="363" w:type="dxa"/>
            <w:tcBorders>
              <w:top w:val="nil"/>
              <w:left w:val="nil"/>
              <w:bottom w:val="single" w:sz="4" w:space="0" w:color="auto"/>
              <w:right w:val="nil"/>
            </w:tcBorders>
            <w:shd w:val="clear" w:color="000000" w:fill="D9D9D9"/>
            <w:noWrap/>
            <w:vAlign w:val="bottom"/>
            <w:hideMark/>
          </w:tcPr>
          <w:p w:rsidR="00363E70" w:rsidRPr="00F412B1" w:rsidRDefault="00363E70" w:rsidP="00363E70">
            <w:pPr>
              <w:spacing w:after="0" w:line="240" w:lineRule="auto"/>
              <w:jc w:val="right"/>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 </w:t>
            </w:r>
          </w:p>
        </w:tc>
        <w:tc>
          <w:tcPr>
            <w:tcW w:w="900" w:type="dxa"/>
            <w:tcBorders>
              <w:top w:val="nil"/>
              <w:left w:val="nil"/>
              <w:bottom w:val="single" w:sz="4" w:space="0" w:color="auto"/>
              <w:right w:val="nil"/>
            </w:tcBorders>
            <w:shd w:val="clear" w:color="000000" w:fill="D9D9D9"/>
            <w:noWrap/>
            <w:vAlign w:val="bottom"/>
            <w:hideMark/>
          </w:tcPr>
          <w:p w:rsidR="00363E70" w:rsidRPr="00F412B1" w:rsidRDefault="00363E70" w:rsidP="00363E70">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 </w:t>
            </w:r>
          </w:p>
        </w:tc>
      </w:tr>
      <w:tr w:rsidR="000B1AB3" w:rsidRPr="00F412B1" w:rsidTr="00F412B1">
        <w:trPr>
          <w:trHeight w:val="255"/>
        </w:trPr>
        <w:tc>
          <w:tcPr>
            <w:tcW w:w="4335" w:type="dxa"/>
            <w:tcBorders>
              <w:top w:val="nil"/>
              <w:left w:val="nil"/>
              <w:bottom w:val="nil"/>
              <w:right w:val="nil"/>
            </w:tcBorders>
            <w:shd w:val="clear" w:color="000000" w:fill="FFFFFF"/>
            <w:noWrap/>
            <w:vAlign w:val="bottom"/>
            <w:hideMark/>
          </w:tcPr>
          <w:p w:rsidR="00363E70" w:rsidRPr="00F412B1" w:rsidRDefault="00363E70" w:rsidP="00363E70">
            <w:pPr>
              <w:spacing w:after="0" w:line="240" w:lineRule="auto"/>
              <w:rPr>
                <w:rFonts w:asciiTheme="majorHAnsi" w:eastAsia="Times New Roman" w:hAnsiTheme="majorHAnsi" w:cs="Arial"/>
                <w:b/>
                <w:bCs/>
                <w:sz w:val="20"/>
                <w:szCs w:val="20"/>
              </w:rPr>
            </w:pPr>
            <w:r w:rsidRPr="00F412B1">
              <w:rPr>
                <w:rFonts w:asciiTheme="majorHAnsi" w:eastAsia="Times New Roman" w:hAnsiTheme="majorHAnsi" w:cs="Arial"/>
                <w:b/>
                <w:bCs/>
                <w:sz w:val="20"/>
                <w:szCs w:val="20"/>
              </w:rPr>
              <w:t> </w:t>
            </w:r>
          </w:p>
        </w:tc>
        <w:tc>
          <w:tcPr>
            <w:tcW w:w="7830" w:type="dxa"/>
            <w:gridSpan w:val="10"/>
            <w:tcBorders>
              <w:top w:val="nil"/>
              <w:left w:val="nil"/>
              <w:bottom w:val="nil"/>
              <w:right w:val="nil"/>
            </w:tcBorders>
            <w:shd w:val="clear" w:color="000000" w:fill="FFFFFF"/>
            <w:noWrap/>
            <w:vAlign w:val="bottom"/>
            <w:hideMark/>
          </w:tcPr>
          <w:p w:rsidR="00363E70" w:rsidRPr="00F412B1" w:rsidRDefault="00363E70" w:rsidP="00363E7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Percent of teachers responding "very important" or "essential"</w:t>
            </w:r>
          </w:p>
        </w:tc>
      </w:tr>
      <w:tr w:rsidR="000B1AB3" w:rsidRPr="00F412B1" w:rsidTr="00F412B1">
        <w:trPr>
          <w:trHeight w:val="255"/>
        </w:trPr>
        <w:tc>
          <w:tcPr>
            <w:tcW w:w="4335" w:type="dxa"/>
            <w:tcBorders>
              <w:top w:val="nil"/>
              <w:left w:val="nil"/>
              <w:bottom w:val="nil"/>
              <w:right w:val="nil"/>
            </w:tcBorders>
            <w:shd w:val="clear" w:color="000000" w:fill="FFFFFF"/>
            <w:noWrap/>
            <w:vAlign w:val="bottom"/>
            <w:hideMark/>
          </w:tcPr>
          <w:p w:rsidR="00363E70" w:rsidRPr="00F412B1" w:rsidRDefault="00363E70" w:rsidP="00363E70">
            <w:pPr>
              <w:spacing w:after="0" w:line="240" w:lineRule="auto"/>
              <w:rPr>
                <w:rFonts w:asciiTheme="majorHAnsi" w:eastAsia="Times New Roman" w:hAnsiTheme="majorHAnsi" w:cs="Arial"/>
                <w:b/>
                <w:bCs/>
                <w:sz w:val="20"/>
                <w:szCs w:val="20"/>
                <w:u w:val="single"/>
              </w:rPr>
            </w:pPr>
          </w:p>
        </w:tc>
        <w:tc>
          <w:tcPr>
            <w:tcW w:w="877" w:type="dxa"/>
            <w:tcBorders>
              <w:top w:val="nil"/>
              <w:left w:val="nil"/>
              <w:bottom w:val="nil"/>
              <w:right w:val="nil"/>
            </w:tcBorders>
            <w:shd w:val="clear" w:color="000000" w:fill="FFFFFF"/>
            <w:noWrap/>
            <w:vAlign w:val="bottom"/>
            <w:hideMark/>
          </w:tcPr>
          <w:p w:rsidR="00363E70" w:rsidRPr="00F412B1" w:rsidRDefault="00363E70" w:rsidP="00363E70">
            <w:pPr>
              <w:spacing w:after="0" w:line="240" w:lineRule="auto"/>
              <w:jc w:val="center"/>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K1998</w:t>
            </w:r>
          </w:p>
        </w:tc>
        <w:tc>
          <w:tcPr>
            <w:tcW w:w="877" w:type="dxa"/>
            <w:tcBorders>
              <w:top w:val="nil"/>
              <w:left w:val="nil"/>
              <w:bottom w:val="nil"/>
              <w:right w:val="nil"/>
            </w:tcBorders>
            <w:shd w:val="clear" w:color="000000" w:fill="FFFFFF"/>
            <w:noWrap/>
            <w:vAlign w:val="bottom"/>
            <w:hideMark/>
          </w:tcPr>
          <w:p w:rsidR="00363E70" w:rsidRPr="00F412B1" w:rsidRDefault="00363E70" w:rsidP="00363E70">
            <w:pPr>
              <w:spacing w:after="0" w:line="240" w:lineRule="auto"/>
              <w:jc w:val="center"/>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K2010</w:t>
            </w:r>
          </w:p>
        </w:tc>
        <w:tc>
          <w:tcPr>
            <w:tcW w:w="1756" w:type="dxa"/>
            <w:gridSpan w:val="2"/>
            <w:tcBorders>
              <w:top w:val="nil"/>
              <w:left w:val="nil"/>
              <w:bottom w:val="nil"/>
              <w:right w:val="nil"/>
            </w:tcBorders>
            <w:shd w:val="clear" w:color="000000" w:fill="FFFFFF"/>
            <w:noWrap/>
            <w:vAlign w:val="bottom"/>
            <w:hideMark/>
          </w:tcPr>
          <w:p w:rsidR="00683F77" w:rsidRPr="00F412B1" w:rsidRDefault="00363E70" w:rsidP="00F412B1">
            <w:pPr>
              <w:spacing w:after="0" w:line="240" w:lineRule="auto"/>
              <w:ind w:right="551"/>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Difference</w:t>
            </w:r>
          </w:p>
        </w:tc>
        <w:tc>
          <w:tcPr>
            <w:tcW w:w="1501" w:type="dxa"/>
            <w:gridSpan w:val="2"/>
            <w:tcBorders>
              <w:top w:val="nil"/>
              <w:left w:val="nil"/>
              <w:bottom w:val="nil"/>
              <w:right w:val="nil"/>
            </w:tcBorders>
            <w:shd w:val="clear" w:color="000000" w:fill="FFFFFF"/>
            <w:noWrap/>
            <w:vAlign w:val="bottom"/>
            <w:hideMark/>
          </w:tcPr>
          <w:p w:rsidR="00151000" w:rsidRPr="00F412B1" w:rsidRDefault="00151000" w:rsidP="00363E70">
            <w:pPr>
              <w:spacing w:after="0" w:line="240" w:lineRule="auto"/>
              <w:jc w:val="center"/>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First grade,</w:t>
            </w:r>
          </w:p>
          <w:p w:rsidR="00363E70" w:rsidRPr="00F412B1" w:rsidRDefault="00363E70" w:rsidP="00363E70">
            <w:pPr>
              <w:spacing w:after="0" w:line="240" w:lineRule="auto"/>
              <w:jc w:val="center"/>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1999</w:t>
            </w:r>
          </w:p>
        </w:tc>
        <w:tc>
          <w:tcPr>
            <w:tcW w:w="1379" w:type="dxa"/>
            <w:tcBorders>
              <w:top w:val="nil"/>
              <w:left w:val="nil"/>
              <w:bottom w:val="nil"/>
              <w:right w:val="nil"/>
            </w:tcBorders>
            <w:shd w:val="clear" w:color="000000" w:fill="FFFFFF"/>
            <w:noWrap/>
            <w:vAlign w:val="bottom"/>
            <w:hideMark/>
          </w:tcPr>
          <w:p w:rsidR="00151000" w:rsidRPr="00F412B1" w:rsidRDefault="00151000" w:rsidP="00363E70">
            <w:pPr>
              <w:spacing w:after="0" w:line="240" w:lineRule="auto"/>
              <w:jc w:val="center"/>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First grade,</w:t>
            </w:r>
          </w:p>
          <w:p w:rsidR="00363E70" w:rsidRPr="00F412B1" w:rsidRDefault="00363E70" w:rsidP="00363E70">
            <w:pPr>
              <w:spacing w:after="0" w:line="240" w:lineRule="auto"/>
              <w:jc w:val="center"/>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_2011</w:t>
            </w:r>
          </w:p>
        </w:tc>
        <w:tc>
          <w:tcPr>
            <w:tcW w:w="1440" w:type="dxa"/>
            <w:gridSpan w:val="3"/>
            <w:tcBorders>
              <w:top w:val="nil"/>
              <w:left w:val="nil"/>
              <w:bottom w:val="nil"/>
              <w:right w:val="nil"/>
            </w:tcBorders>
            <w:shd w:val="clear" w:color="000000" w:fill="FFFFFF"/>
            <w:noWrap/>
            <w:vAlign w:val="bottom"/>
            <w:hideMark/>
          </w:tcPr>
          <w:p w:rsidR="00363E70" w:rsidRPr="00F412B1" w:rsidRDefault="00363E70" w:rsidP="00363E70">
            <w:pPr>
              <w:spacing w:after="0" w:line="240" w:lineRule="auto"/>
              <w:jc w:val="center"/>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Difference</w:t>
            </w:r>
          </w:p>
        </w:tc>
      </w:tr>
      <w:tr w:rsidR="000B1AB3" w:rsidRPr="00F412B1" w:rsidTr="00F412B1">
        <w:trPr>
          <w:trHeight w:val="630"/>
        </w:trPr>
        <w:tc>
          <w:tcPr>
            <w:tcW w:w="4335" w:type="dxa"/>
            <w:tcBorders>
              <w:top w:val="nil"/>
              <w:left w:val="nil"/>
              <w:bottom w:val="nil"/>
              <w:right w:val="nil"/>
            </w:tcBorders>
            <w:shd w:val="clear" w:color="000000" w:fill="FFFFFF"/>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Individual child's achievement relative to the rest of the class</w:t>
            </w:r>
          </w:p>
        </w:tc>
        <w:tc>
          <w:tcPr>
            <w:tcW w:w="877" w:type="dxa"/>
            <w:tcBorders>
              <w:top w:val="nil"/>
              <w:left w:val="nil"/>
              <w:bottom w:val="nil"/>
              <w:right w:val="nil"/>
            </w:tcBorders>
            <w:shd w:val="clear" w:color="auto" w:fill="auto"/>
            <w:noWrap/>
            <w:vAlign w:val="center"/>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47</w:t>
            </w:r>
          </w:p>
        </w:tc>
        <w:tc>
          <w:tcPr>
            <w:tcW w:w="877" w:type="dxa"/>
            <w:tcBorders>
              <w:top w:val="nil"/>
              <w:left w:val="nil"/>
              <w:bottom w:val="nil"/>
              <w:right w:val="nil"/>
            </w:tcBorders>
            <w:shd w:val="clear" w:color="auto" w:fill="auto"/>
            <w:noWrap/>
            <w:vAlign w:val="center"/>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67</w:t>
            </w:r>
          </w:p>
        </w:tc>
        <w:tc>
          <w:tcPr>
            <w:tcW w:w="662" w:type="dxa"/>
            <w:tcBorders>
              <w:top w:val="nil"/>
              <w:left w:val="nil"/>
              <w:bottom w:val="nil"/>
              <w:right w:val="nil"/>
            </w:tcBorders>
            <w:shd w:val="clear" w:color="auto" w:fill="auto"/>
            <w:noWrap/>
            <w:vAlign w:val="center"/>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20</w:t>
            </w:r>
          </w:p>
        </w:tc>
        <w:tc>
          <w:tcPr>
            <w:tcW w:w="1094" w:type="dxa"/>
            <w:tcBorders>
              <w:top w:val="nil"/>
              <w:left w:val="nil"/>
              <w:bottom w:val="nil"/>
              <w:right w:val="nil"/>
            </w:tcBorders>
            <w:shd w:val="clear" w:color="auto" w:fill="auto"/>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1501" w:type="dxa"/>
            <w:gridSpan w:val="2"/>
            <w:tcBorders>
              <w:top w:val="nil"/>
              <w:left w:val="nil"/>
              <w:bottom w:val="nil"/>
              <w:right w:val="nil"/>
            </w:tcBorders>
            <w:shd w:val="clear" w:color="auto" w:fill="auto"/>
            <w:noWrap/>
            <w:vAlign w:val="center"/>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52</w:t>
            </w:r>
          </w:p>
        </w:tc>
        <w:tc>
          <w:tcPr>
            <w:tcW w:w="1379" w:type="dxa"/>
            <w:tcBorders>
              <w:top w:val="nil"/>
              <w:left w:val="nil"/>
              <w:bottom w:val="nil"/>
              <w:right w:val="nil"/>
            </w:tcBorders>
            <w:shd w:val="clear" w:color="auto" w:fill="auto"/>
            <w:noWrap/>
            <w:vAlign w:val="center"/>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60</w:t>
            </w:r>
          </w:p>
        </w:tc>
        <w:tc>
          <w:tcPr>
            <w:tcW w:w="540" w:type="dxa"/>
            <w:gridSpan w:val="2"/>
            <w:tcBorders>
              <w:top w:val="nil"/>
              <w:left w:val="nil"/>
              <w:bottom w:val="nil"/>
              <w:right w:val="nil"/>
            </w:tcBorders>
            <w:shd w:val="clear" w:color="auto" w:fill="auto"/>
            <w:noWrap/>
            <w:vAlign w:val="center"/>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8</w:t>
            </w:r>
          </w:p>
        </w:tc>
        <w:tc>
          <w:tcPr>
            <w:tcW w:w="900" w:type="dxa"/>
            <w:tcBorders>
              <w:top w:val="nil"/>
              <w:left w:val="nil"/>
              <w:bottom w:val="nil"/>
              <w:right w:val="nil"/>
            </w:tcBorders>
            <w:shd w:val="clear" w:color="auto" w:fill="auto"/>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0B1AB3" w:rsidRPr="00F412B1" w:rsidTr="00F412B1">
        <w:trPr>
          <w:trHeight w:val="855"/>
        </w:trPr>
        <w:tc>
          <w:tcPr>
            <w:tcW w:w="4335" w:type="dxa"/>
            <w:tcBorders>
              <w:top w:val="nil"/>
              <w:left w:val="nil"/>
              <w:bottom w:val="nil"/>
              <w:right w:val="nil"/>
            </w:tcBorders>
            <w:shd w:val="clear" w:color="000000" w:fill="FFFFFF"/>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xml:space="preserve">Individual child's achievement </w:t>
            </w:r>
            <w:r w:rsidRPr="00F412B1">
              <w:rPr>
                <w:rFonts w:asciiTheme="majorHAnsi" w:eastAsia="Times New Roman" w:hAnsiTheme="majorHAnsi" w:cs="Arial"/>
                <w:sz w:val="20"/>
                <w:szCs w:val="20"/>
              </w:rPr>
              <w:br/>
              <w:t>relative to local, state, or</w:t>
            </w:r>
            <w:r w:rsidRPr="00F412B1">
              <w:rPr>
                <w:rFonts w:asciiTheme="majorHAnsi" w:eastAsia="Times New Roman" w:hAnsiTheme="majorHAnsi" w:cs="Arial"/>
                <w:sz w:val="20"/>
                <w:szCs w:val="20"/>
              </w:rPr>
              <w:br/>
              <w:t>professional standards</w:t>
            </w:r>
          </w:p>
        </w:tc>
        <w:tc>
          <w:tcPr>
            <w:tcW w:w="877" w:type="dxa"/>
            <w:tcBorders>
              <w:top w:val="nil"/>
              <w:left w:val="nil"/>
              <w:bottom w:val="nil"/>
              <w:right w:val="nil"/>
            </w:tcBorders>
            <w:shd w:val="clear" w:color="auto" w:fill="auto"/>
            <w:noWrap/>
            <w:vAlign w:val="center"/>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57</w:t>
            </w:r>
          </w:p>
        </w:tc>
        <w:tc>
          <w:tcPr>
            <w:tcW w:w="877" w:type="dxa"/>
            <w:tcBorders>
              <w:top w:val="nil"/>
              <w:left w:val="nil"/>
              <w:bottom w:val="nil"/>
              <w:right w:val="nil"/>
            </w:tcBorders>
            <w:shd w:val="clear" w:color="auto" w:fill="auto"/>
            <w:noWrap/>
            <w:vAlign w:val="center"/>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79</w:t>
            </w:r>
          </w:p>
        </w:tc>
        <w:tc>
          <w:tcPr>
            <w:tcW w:w="662" w:type="dxa"/>
            <w:tcBorders>
              <w:top w:val="nil"/>
              <w:left w:val="nil"/>
              <w:bottom w:val="nil"/>
              <w:right w:val="nil"/>
            </w:tcBorders>
            <w:shd w:val="clear" w:color="auto" w:fill="auto"/>
            <w:noWrap/>
            <w:vAlign w:val="center"/>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22</w:t>
            </w:r>
          </w:p>
        </w:tc>
        <w:tc>
          <w:tcPr>
            <w:tcW w:w="1094" w:type="dxa"/>
            <w:tcBorders>
              <w:top w:val="nil"/>
              <w:left w:val="nil"/>
              <w:bottom w:val="nil"/>
              <w:right w:val="nil"/>
            </w:tcBorders>
            <w:shd w:val="clear" w:color="auto" w:fill="auto"/>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1501" w:type="dxa"/>
            <w:gridSpan w:val="2"/>
            <w:tcBorders>
              <w:top w:val="nil"/>
              <w:left w:val="nil"/>
              <w:bottom w:val="nil"/>
              <w:right w:val="nil"/>
            </w:tcBorders>
            <w:shd w:val="clear" w:color="auto" w:fill="auto"/>
            <w:noWrap/>
            <w:vAlign w:val="center"/>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59</w:t>
            </w:r>
          </w:p>
        </w:tc>
        <w:tc>
          <w:tcPr>
            <w:tcW w:w="1379" w:type="dxa"/>
            <w:tcBorders>
              <w:top w:val="nil"/>
              <w:left w:val="nil"/>
              <w:bottom w:val="nil"/>
              <w:right w:val="nil"/>
            </w:tcBorders>
            <w:shd w:val="clear" w:color="auto" w:fill="auto"/>
            <w:noWrap/>
            <w:vAlign w:val="center"/>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79</w:t>
            </w:r>
          </w:p>
        </w:tc>
        <w:tc>
          <w:tcPr>
            <w:tcW w:w="540" w:type="dxa"/>
            <w:gridSpan w:val="2"/>
            <w:tcBorders>
              <w:top w:val="nil"/>
              <w:left w:val="nil"/>
              <w:bottom w:val="nil"/>
              <w:right w:val="nil"/>
            </w:tcBorders>
            <w:shd w:val="clear" w:color="auto" w:fill="auto"/>
            <w:noWrap/>
            <w:vAlign w:val="center"/>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20</w:t>
            </w:r>
          </w:p>
        </w:tc>
        <w:tc>
          <w:tcPr>
            <w:tcW w:w="900" w:type="dxa"/>
            <w:tcBorders>
              <w:top w:val="nil"/>
              <w:left w:val="nil"/>
              <w:bottom w:val="nil"/>
              <w:right w:val="nil"/>
            </w:tcBorders>
            <w:shd w:val="clear" w:color="auto" w:fill="auto"/>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0B1AB3" w:rsidRPr="00F412B1" w:rsidTr="00F412B1">
        <w:trPr>
          <w:trHeight w:val="630"/>
        </w:trPr>
        <w:tc>
          <w:tcPr>
            <w:tcW w:w="4335" w:type="dxa"/>
            <w:tcBorders>
              <w:top w:val="nil"/>
              <w:left w:val="nil"/>
              <w:bottom w:val="nil"/>
              <w:right w:val="nil"/>
            </w:tcBorders>
            <w:shd w:val="clear" w:color="000000" w:fill="FFFFFF"/>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Individual improvement or progress over past performance</w:t>
            </w:r>
          </w:p>
        </w:tc>
        <w:tc>
          <w:tcPr>
            <w:tcW w:w="877" w:type="dxa"/>
            <w:tcBorders>
              <w:top w:val="nil"/>
              <w:left w:val="nil"/>
              <w:bottom w:val="nil"/>
              <w:right w:val="nil"/>
            </w:tcBorders>
            <w:shd w:val="clear" w:color="auto" w:fill="auto"/>
            <w:noWrap/>
            <w:vAlign w:val="center"/>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97</w:t>
            </w:r>
          </w:p>
        </w:tc>
        <w:tc>
          <w:tcPr>
            <w:tcW w:w="877" w:type="dxa"/>
            <w:tcBorders>
              <w:top w:val="nil"/>
              <w:left w:val="nil"/>
              <w:bottom w:val="nil"/>
              <w:right w:val="nil"/>
            </w:tcBorders>
            <w:shd w:val="clear" w:color="auto" w:fill="auto"/>
            <w:noWrap/>
            <w:vAlign w:val="center"/>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99</w:t>
            </w:r>
          </w:p>
        </w:tc>
        <w:tc>
          <w:tcPr>
            <w:tcW w:w="662" w:type="dxa"/>
            <w:tcBorders>
              <w:top w:val="nil"/>
              <w:left w:val="nil"/>
              <w:bottom w:val="nil"/>
              <w:right w:val="nil"/>
            </w:tcBorders>
            <w:shd w:val="clear" w:color="auto" w:fill="auto"/>
            <w:noWrap/>
            <w:vAlign w:val="center"/>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2</w:t>
            </w:r>
          </w:p>
        </w:tc>
        <w:tc>
          <w:tcPr>
            <w:tcW w:w="1094" w:type="dxa"/>
            <w:tcBorders>
              <w:top w:val="nil"/>
              <w:left w:val="nil"/>
              <w:bottom w:val="nil"/>
              <w:right w:val="nil"/>
            </w:tcBorders>
            <w:shd w:val="clear" w:color="auto" w:fill="auto"/>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1501" w:type="dxa"/>
            <w:gridSpan w:val="2"/>
            <w:tcBorders>
              <w:top w:val="nil"/>
              <w:left w:val="nil"/>
              <w:bottom w:val="nil"/>
              <w:right w:val="nil"/>
            </w:tcBorders>
            <w:shd w:val="clear" w:color="auto" w:fill="auto"/>
            <w:noWrap/>
            <w:vAlign w:val="center"/>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98</w:t>
            </w:r>
          </w:p>
        </w:tc>
        <w:tc>
          <w:tcPr>
            <w:tcW w:w="1379" w:type="dxa"/>
            <w:tcBorders>
              <w:top w:val="nil"/>
              <w:left w:val="nil"/>
              <w:bottom w:val="nil"/>
              <w:right w:val="nil"/>
            </w:tcBorders>
            <w:shd w:val="clear" w:color="auto" w:fill="auto"/>
            <w:noWrap/>
            <w:vAlign w:val="center"/>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98</w:t>
            </w:r>
          </w:p>
        </w:tc>
        <w:tc>
          <w:tcPr>
            <w:tcW w:w="540" w:type="dxa"/>
            <w:gridSpan w:val="2"/>
            <w:tcBorders>
              <w:top w:val="nil"/>
              <w:left w:val="nil"/>
              <w:bottom w:val="nil"/>
              <w:right w:val="nil"/>
            </w:tcBorders>
            <w:shd w:val="clear" w:color="auto" w:fill="auto"/>
            <w:noWrap/>
            <w:vAlign w:val="center"/>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0</w:t>
            </w:r>
          </w:p>
        </w:tc>
        <w:tc>
          <w:tcPr>
            <w:tcW w:w="900" w:type="dxa"/>
            <w:tcBorders>
              <w:top w:val="nil"/>
              <w:left w:val="nil"/>
              <w:bottom w:val="nil"/>
              <w:right w:val="nil"/>
            </w:tcBorders>
            <w:shd w:val="clear" w:color="auto" w:fill="auto"/>
            <w:noWrap/>
            <w:vAlign w:val="center"/>
          </w:tcPr>
          <w:p w:rsidR="000B1AB3" w:rsidRPr="00F412B1" w:rsidRDefault="000B1AB3" w:rsidP="00363E70">
            <w:pPr>
              <w:spacing w:after="0" w:line="240" w:lineRule="auto"/>
              <w:rPr>
                <w:rFonts w:asciiTheme="majorHAnsi" w:eastAsia="Times New Roman" w:hAnsiTheme="majorHAnsi" w:cs="Arial"/>
                <w:sz w:val="20"/>
                <w:szCs w:val="20"/>
              </w:rPr>
            </w:pPr>
          </w:p>
        </w:tc>
      </w:tr>
      <w:tr w:rsidR="000B1AB3" w:rsidRPr="00F412B1" w:rsidTr="00F412B1">
        <w:trPr>
          <w:trHeight w:val="345"/>
        </w:trPr>
        <w:tc>
          <w:tcPr>
            <w:tcW w:w="4335" w:type="dxa"/>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Effort</w:t>
            </w:r>
          </w:p>
        </w:tc>
        <w:tc>
          <w:tcPr>
            <w:tcW w:w="877" w:type="dxa"/>
            <w:tcBorders>
              <w:top w:val="nil"/>
              <w:left w:val="nil"/>
              <w:bottom w:val="nil"/>
              <w:right w:val="nil"/>
            </w:tcBorders>
            <w:shd w:val="clear" w:color="auto" w:fill="auto"/>
            <w:noWrap/>
            <w:vAlign w:val="center"/>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98</w:t>
            </w:r>
          </w:p>
        </w:tc>
        <w:tc>
          <w:tcPr>
            <w:tcW w:w="877" w:type="dxa"/>
            <w:tcBorders>
              <w:top w:val="nil"/>
              <w:left w:val="nil"/>
              <w:bottom w:val="nil"/>
              <w:right w:val="nil"/>
            </w:tcBorders>
            <w:shd w:val="clear" w:color="auto" w:fill="auto"/>
            <w:noWrap/>
            <w:vAlign w:val="center"/>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98</w:t>
            </w:r>
          </w:p>
        </w:tc>
        <w:tc>
          <w:tcPr>
            <w:tcW w:w="662" w:type="dxa"/>
            <w:tcBorders>
              <w:top w:val="nil"/>
              <w:left w:val="nil"/>
              <w:bottom w:val="nil"/>
              <w:right w:val="nil"/>
            </w:tcBorders>
            <w:shd w:val="clear" w:color="auto" w:fill="auto"/>
            <w:noWrap/>
            <w:vAlign w:val="center"/>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0</w:t>
            </w:r>
          </w:p>
        </w:tc>
        <w:tc>
          <w:tcPr>
            <w:tcW w:w="1094" w:type="dxa"/>
            <w:tcBorders>
              <w:top w:val="nil"/>
              <w:left w:val="nil"/>
              <w:bottom w:val="nil"/>
              <w:right w:val="nil"/>
            </w:tcBorders>
            <w:shd w:val="clear" w:color="auto" w:fill="auto"/>
            <w:noWrap/>
            <w:vAlign w:val="center"/>
          </w:tcPr>
          <w:p w:rsidR="000B1AB3" w:rsidRPr="00F412B1" w:rsidRDefault="000B1AB3" w:rsidP="00363E70">
            <w:pPr>
              <w:spacing w:after="0" w:line="240" w:lineRule="auto"/>
              <w:rPr>
                <w:rFonts w:asciiTheme="majorHAnsi" w:eastAsia="Times New Roman" w:hAnsiTheme="majorHAnsi" w:cs="Arial"/>
                <w:sz w:val="20"/>
                <w:szCs w:val="20"/>
              </w:rPr>
            </w:pPr>
          </w:p>
        </w:tc>
        <w:tc>
          <w:tcPr>
            <w:tcW w:w="1501" w:type="dxa"/>
            <w:gridSpan w:val="2"/>
            <w:tcBorders>
              <w:top w:val="nil"/>
              <w:left w:val="nil"/>
              <w:bottom w:val="nil"/>
              <w:right w:val="nil"/>
            </w:tcBorders>
            <w:shd w:val="clear" w:color="auto" w:fill="auto"/>
            <w:noWrap/>
            <w:vAlign w:val="center"/>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98</w:t>
            </w:r>
          </w:p>
        </w:tc>
        <w:tc>
          <w:tcPr>
            <w:tcW w:w="1379" w:type="dxa"/>
            <w:tcBorders>
              <w:top w:val="nil"/>
              <w:left w:val="nil"/>
              <w:bottom w:val="nil"/>
              <w:right w:val="nil"/>
            </w:tcBorders>
            <w:shd w:val="clear" w:color="auto" w:fill="auto"/>
            <w:noWrap/>
            <w:vAlign w:val="center"/>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97</w:t>
            </w:r>
          </w:p>
        </w:tc>
        <w:tc>
          <w:tcPr>
            <w:tcW w:w="540" w:type="dxa"/>
            <w:gridSpan w:val="2"/>
            <w:tcBorders>
              <w:top w:val="nil"/>
              <w:left w:val="nil"/>
              <w:bottom w:val="nil"/>
              <w:right w:val="nil"/>
            </w:tcBorders>
            <w:shd w:val="clear" w:color="auto" w:fill="auto"/>
            <w:noWrap/>
            <w:vAlign w:val="center"/>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w:t>
            </w:r>
          </w:p>
        </w:tc>
        <w:tc>
          <w:tcPr>
            <w:tcW w:w="900" w:type="dxa"/>
            <w:tcBorders>
              <w:top w:val="nil"/>
              <w:left w:val="nil"/>
              <w:bottom w:val="nil"/>
              <w:right w:val="nil"/>
            </w:tcBorders>
            <w:shd w:val="clear" w:color="auto" w:fill="auto"/>
            <w:noWrap/>
            <w:vAlign w:val="center"/>
          </w:tcPr>
          <w:p w:rsidR="000B1AB3" w:rsidRPr="00F412B1" w:rsidRDefault="000B1AB3" w:rsidP="00363E70">
            <w:pPr>
              <w:spacing w:after="0" w:line="240" w:lineRule="auto"/>
              <w:rPr>
                <w:rFonts w:asciiTheme="majorHAnsi" w:eastAsia="Times New Roman" w:hAnsiTheme="majorHAnsi" w:cs="Arial"/>
                <w:sz w:val="20"/>
                <w:szCs w:val="20"/>
              </w:rPr>
            </w:pPr>
          </w:p>
        </w:tc>
      </w:tr>
      <w:tr w:rsidR="000B1AB3" w:rsidRPr="00F412B1" w:rsidTr="00F412B1">
        <w:trPr>
          <w:trHeight w:val="345"/>
        </w:trPr>
        <w:tc>
          <w:tcPr>
            <w:tcW w:w="4335" w:type="dxa"/>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Classroom behavior or conduct</w:t>
            </w:r>
          </w:p>
        </w:tc>
        <w:tc>
          <w:tcPr>
            <w:tcW w:w="877" w:type="dxa"/>
            <w:tcBorders>
              <w:top w:val="nil"/>
              <w:left w:val="nil"/>
              <w:bottom w:val="nil"/>
              <w:right w:val="nil"/>
            </w:tcBorders>
            <w:shd w:val="clear" w:color="auto" w:fill="auto"/>
            <w:noWrap/>
            <w:vAlign w:val="center"/>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96</w:t>
            </w:r>
          </w:p>
        </w:tc>
        <w:tc>
          <w:tcPr>
            <w:tcW w:w="877" w:type="dxa"/>
            <w:tcBorders>
              <w:top w:val="nil"/>
              <w:left w:val="nil"/>
              <w:bottom w:val="nil"/>
              <w:right w:val="nil"/>
            </w:tcBorders>
            <w:shd w:val="clear" w:color="auto" w:fill="auto"/>
            <w:noWrap/>
            <w:vAlign w:val="center"/>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96</w:t>
            </w:r>
          </w:p>
        </w:tc>
        <w:tc>
          <w:tcPr>
            <w:tcW w:w="662" w:type="dxa"/>
            <w:tcBorders>
              <w:top w:val="nil"/>
              <w:left w:val="nil"/>
              <w:bottom w:val="nil"/>
              <w:right w:val="nil"/>
            </w:tcBorders>
            <w:shd w:val="clear" w:color="auto" w:fill="auto"/>
            <w:noWrap/>
            <w:vAlign w:val="center"/>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0</w:t>
            </w:r>
          </w:p>
        </w:tc>
        <w:tc>
          <w:tcPr>
            <w:tcW w:w="1094" w:type="dxa"/>
            <w:tcBorders>
              <w:top w:val="nil"/>
              <w:left w:val="nil"/>
              <w:bottom w:val="nil"/>
              <w:right w:val="nil"/>
            </w:tcBorders>
            <w:shd w:val="clear" w:color="auto" w:fill="auto"/>
            <w:noWrap/>
            <w:vAlign w:val="center"/>
          </w:tcPr>
          <w:p w:rsidR="000B1AB3" w:rsidRPr="00F412B1" w:rsidRDefault="000B1AB3" w:rsidP="00363E70">
            <w:pPr>
              <w:spacing w:after="0" w:line="240" w:lineRule="auto"/>
              <w:rPr>
                <w:rFonts w:asciiTheme="majorHAnsi" w:eastAsia="Times New Roman" w:hAnsiTheme="majorHAnsi" w:cs="Arial"/>
                <w:sz w:val="20"/>
                <w:szCs w:val="20"/>
              </w:rPr>
            </w:pPr>
          </w:p>
        </w:tc>
        <w:tc>
          <w:tcPr>
            <w:tcW w:w="1501" w:type="dxa"/>
            <w:gridSpan w:val="2"/>
            <w:tcBorders>
              <w:top w:val="nil"/>
              <w:left w:val="nil"/>
              <w:bottom w:val="nil"/>
              <w:right w:val="nil"/>
            </w:tcBorders>
            <w:shd w:val="clear" w:color="auto" w:fill="auto"/>
            <w:noWrap/>
            <w:vAlign w:val="center"/>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94</w:t>
            </w:r>
          </w:p>
        </w:tc>
        <w:tc>
          <w:tcPr>
            <w:tcW w:w="1379" w:type="dxa"/>
            <w:tcBorders>
              <w:top w:val="nil"/>
              <w:left w:val="nil"/>
              <w:bottom w:val="nil"/>
              <w:right w:val="nil"/>
            </w:tcBorders>
            <w:shd w:val="clear" w:color="auto" w:fill="auto"/>
            <w:noWrap/>
            <w:vAlign w:val="center"/>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98</w:t>
            </w:r>
          </w:p>
        </w:tc>
        <w:tc>
          <w:tcPr>
            <w:tcW w:w="540" w:type="dxa"/>
            <w:gridSpan w:val="2"/>
            <w:tcBorders>
              <w:top w:val="nil"/>
              <w:left w:val="nil"/>
              <w:bottom w:val="nil"/>
              <w:right w:val="nil"/>
            </w:tcBorders>
            <w:shd w:val="clear" w:color="auto" w:fill="auto"/>
            <w:noWrap/>
            <w:vAlign w:val="center"/>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4</w:t>
            </w:r>
          </w:p>
        </w:tc>
        <w:tc>
          <w:tcPr>
            <w:tcW w:w="900" w:type="dxa"/>
            <w:tcBorders>
              <w:top w:val="nil"/>
              <w:left w:val="nil"/>
              <w:bottom w:val="nil"/>
              <w:right w:val="nil"/>
            </w:tcBorders>
            <w:shd w:val="clear" w:color="auto" w:fill="auto"/>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0B1AB3" w:rsidRPr="00F412B1" w:rsidTr="00F412B1">
        <w:trPr>
          <w:trHeight w:val="345"/>
        </w:trPr>
        <w:tc>
          <w:tcPr>
            <w:tcW w:w="4335" w:type="dxa"/>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Cooperativeness with other children</w:t>
            </w:r>
          </w:p>
        </w:tc>
        <w:tc>
          <w:tcPr>
            <w:tcW w:w="877" w:type="dxa"/>
            <w:tcBorders>
              <w:top w:val="nil"/>
              <w:left w:val="nil"/>
              <w:bottom w:val="nil"/>
              <w:right w:val="nil"/>
            </w:tcBorders>
            <w:shd w:val="clear" w:color="auto" w:fill="auto"/>
            <w:noWrap/>
            <w:vAlign w:val="center"/>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94</w:t>
            </w:r>
          </w:p>
        </w:tc>
        <w:tc>
          <w:tcPr>
            <w:tcW w:w="877" w:type="dxa"/>
            <w:tcBorders>
              <w:top w:val="nil"/>
              <w:left w:val="nil"/>
              <w:bottom w:val="nil"/>
              <w:right w:val="nil"/>
            </w:tcBorders>
            <w:shd w:val="clear" w:color="auto" w:fill="auto"/>
            <w:noWrap/>
            <w:vAlign w:val="center"/>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94</w:t>
            </w:r>
          </w:p>
        </w:tc>
        <w:tc>
          <w:tcPr>
            <w:tcW w:w="662" w:type="dxa"/>
            <w:tcBorders>
              <w:top w:val="nil"/>
              <w:left w:val="nil"/>
              <w:bottom w:val="nil"/>
              <w:right w:val="nil"/>
            </w:tcBorders>
            <w:shd w:val="clear" w:color="auto" w:fill="auto"/>
            <w:noWrap/>
            <w:vAlign w:val="center"/>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0</w:t>
            </w:r>
          </w:p>
        </w:tc>
        <w:tc>
          <w:tcPr>
            <w:tcW w:w="1094" w:type="dxa"/>
            <w:tcBorders>
              <w:top w:val="nil"/>
              <w:left w:val="nil"/>
              <w:bottom w:val="nil"/>
              <w:right w:val="nil"/>
            </w:tcBorders>
            <w:shd w:val="clear" w:color="auto" w:fill="auto"/>
            <w:noWrap/>
            <w:vAlign w:val="center"/>
          </w:tcPr>
          <w:p w:rsidR="000B1AB3" w:rsidRPr="00F412B1" w:rsidRDefault="000B1AB3" w:rsidP="00363E70">
            <w:pPr>
              <w:spacing w:after="0" w:line="240" w:lineRule="auto"/>
              <w:rPr>
                <w:rFonts w:asciiTheme="majorHAnsi" w:eastAsia="Times New Roman" w:hAnsiTheme="majorHAnsi" w:cs="Arial"/>
                <w:sz w:val="20"/>
                <w:szCs w:val="20"/>
              </w:rPr>
            </w:pPr>
          </w:p>
        </w:tc>
        <w:tc>
          <w:tcPr>
            <w:tcW w:w="1501" w:type="dxa"/>
            <w:gridSpan w:val="2"/>
            <w:tcBorders>
              <w:top w:val="nil"/>
              <w:left w:val="nil"/>
              <w:bottom w:val="nil"/>
              <w:right w:val="nil"/>
            </w:tcBorders>
            <w:shd w:val="clear" w:color="auto" w:fill="auto"/>
            <w:noWrap/>
            <w:vAlign w:val="center"/>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92</w:t>
            </w:r>
          </w:p>
        </w:tc>
        <w:tc>
          <w:tcPr>
            <w:tcW w:w="1379" w:type="dxa"/>
            <w:tcBorders>
              <w:top w:val="nil"/>
              <w:left w:val="nil"/>
              <w:bottom w:val="nil"/>
              <w:right w:val="nil"/>
            </w:tcBorders>
            <w:shd w:val="clear" w:color="auto" w:fill="auto"/>
            <w:noWrap/>
            <w:vAlign w:val="center"/>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91</w:t>
            </w:r>
          </w:p>
        </w:tc>
        <w:tc>
          <w:tcPr>
            <w:tcW w:w="540" w:type="dxa"/>
            <w:gridSpan w:val="2"/>
            <w:tcBorders>
              <w:top w:val="nil"/>
              <w:left w:val="nil"/>
              <w:bottom w:val="nil"/>
              <w:right w:val="nil"/>
            </w:tcBorders>
            <w:shd w:val="clear" w:color="auto" w:fill="auto"/>
            <w:noWrap/>
            <w:vAlign w:val="center"/>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w:t>
            </w:r>
          </w:p>
        </w:tc>
        <w:tc>
          <w:tcPr>
            <w:tcW w:w="900" w:type="dxa"/>
            <w:tcBorders>
              <w:top w:val="nil"/>
              <w:left w:val="nil"/>
              <w:bottom w:val="nil"/>
              <w:right w:val="nil"/>
            </w:tcBorders>
            <w:shd w:val="clear" w:color="auto" w:fill="auto"/>
            <w:noWrap/>
            <w:vAlign w:val="center"/>
          </w:tcPr>
          <w:p w:rsidR="000B1AB3" w:rsidRPr="00F412B1" w:rsidRDefault="000B1AB3" w:rsidP="00363E70">
            <w:pPr>
              <w:spacing w:after="0" w:line="240" w:lineRule="auto"/>
              <w:rPr>
                <w:rFonts w:asciiTheme="majorHAnsi" w:eastAsia="Times New Roman" w:hAnsiTheme="majorHAnsi" w:cs="Arial"/>
                <w:sz w:val="20"/>
                <w:szCs w:val="20"/>
              </w:rPr>
            </w:pPr>
          </w:p>
        </w:tc>
      </w:tr>
      <w:tr w:rsidR="000B1AB3" w:rsidRPr="00F412B1" w:rsidTr="00F412B1">
        <w:trPr>
          <w:trHeight w:val="345"/>
        </w:trPr>
        <w:tc>
          <w:tcPr>
            <w:tcW w:w="4335" w:type="dxa"/>
            <w:tcBorders>
              <w:top w:val="nil"/>
              <w:left w:val="nil"/>
              <w:bottom w:val="single" w:sz="4" w:space="0" w:color="auto"/>
              <w:right w:val="nil"/>
            </w:tcBorders>
            <w:shd w:val="clear" w:color="000000" w:fill="FFFFFF"/>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Ability to follow directions</w:t>
            </w:r>
          </w:p>
        </w:tc>
        <w:tc>
          <w:tcPr>
            <w:tcW w:w="877" w:type="dxa"/>
            <w:tcBorders>
              <w:top w:val="nil"/>
              <w:left w:val="nil"/>
              <w:bottom w:val="single" w:sz="4" w:space="0" w:color="auto"/>
              <w:right w:val="nil"/>
            </w:tcBorders>
            <w:shd w:val="clear" w:color="auto" w:fill="auto"/>
            <w:noWrap/>
            <w:vAlign w:val="center"/>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98</w:t>
            </w:r>
          </w:p>
        </w:tc>
        <w:tc>
          <w:tcPr>
            <w:tcW w:w="877" w:type="dxa"/>
            <w:tcBorders>
              <w:top w:val="nil"/>
              <w:left w:val="nil"/>
              <w:bottom w:val="single" w:sz="4" w:space="0" w:color="auto"/>
              <w:right w:val="nil"/>
            </w:tcBorders>
            <w:shd w:val="clear" w:color="auto" w:fill="auto"/>
            <w:noWrap/>
            <w:vAlign w:val="center"/>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98</w:t>
            </w:r>
          </w:p>
        </w:tc>
        <w:tc>
          <w:tcPr>
            <w:tcW w:w="662" w:type="dxa"/>
            <w:tcBorders>
              <w:top w:val="nil"/>
              <w:left w:val="nil"/>
              <w:bottom w:val="single" w:sz="4" w:space="0" w:color="auto"/>
              <w:right w:val="nil"/>
            </w:tcBorders>
            <w:shd w:val="clear" w:color="auto" w:fill="auto"/>
            <w:noWrap/>
            <w:vAlign w:val="center"/>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0</w:t>
            </w:r>
          </w:p>
        </w:tc>
        <w:tc>
          <w:tcPr>
            <w:tcW w:w="1094" w:type="dxa"/>
            <w:tcBorders>
              <w:top w:val="nil"/>
              <w:left w:val="nil"/>
              <w:bottom w:val="single" w:sz="4" w:space="0" w:color="auto"/>
              <w:right w:val="nil"/>
            </w:tcBorders>
            <w:shd w:val="clear" w:color="auto" w:fill="auto"/>
            <w:noWrap/>
            <w:vAlign w:val="center"/>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1501" w:type="dxa"/>
            <w:gridSpan w:val="2"/>
            <w:tcBorders>
              <w:top w:val="nil"/>
              <w:left w:val="nil"/>
              <w:bottom w:val="single" w:sz="4" w:space="0" w:color="auto"/>
              <w:right w:val="nil"/>
            </w:tcBorders>
            <w:shd w:val="clear" w:color="auto" w:fill="auto"/>
            <w:noWrap/>
            <w:vAlign w:val="center"/>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98</w:t>
            </w:r>
          </w:p>
        </w:tc>
        <w:tc>
          <w:tcPr>
            <w:tcW w:w="1379" w:type="dxa"/>
            <w:tcBorders>
              <w:top w:val="nil"/>
              <w:left w:val="nil"/>
              <w:bottom w:val="single" w:sz="4" w:space="0" w:color="auto"/>
              <w:right w:val="nil"/>
            </w:tcBorders>
            <w:shd w:val="clear" w:color="auto" w:fill="auto"/>
            <w:noWrap/>
            <w:vAlign w:val="center"/>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98</w:t>
            </w:r>
          </w:p>
        </w:tc>
        <w:tc>
          <w:tcPr>
            <w:tcW w:w="540" w:type="dxa"/>
            <w:gridSpan w:val="2"/>
            <w:tcBorders>
              <w:top w:val="nil"/>
              <w:left w:val="nil"/>
              <w:bottom w:val="single" w:sz="4" w:space="0" w:color="auto"/>
              <w:right w:val="nil"/>
            </w:tcBorders>
            <w:shd w:val="clear" w:color="auto" w:fill="auto"/>
            <w:noWrap/>
            <w:vAlign w:val="center"/>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0</w:t>
            </w:r>
          </w:p>
        </w:tc>
        <w:tc>
          <w:tcPr>
            <w:tcW w:w="900" w:type="dxa"/>
            <w:tcBorders>
              <w:top w:val="nil"/>
              <w:left w:val="nil"/>
              <w:bottom w:val="nil"/>
              <w:right w:val="nil"/>
            </w:tcBorders>
            <w:shd w:val="clear" w:color="auto" w:fill="auto"/>
            <w:noWrap/>
            <w:vAlign w:val="center"/>
          </w:tcPr>
          <w:p w:rsidR="000B1AB3" w:rsidRPr="00F412B1" w:rsidRDefault="000B1AB3" w:rsidP="00363E70">
            <w:pPr>
              <w:spacing w:after="0" w:line="240" w:lineRule="auto"/>
              <w:rPr>
                <w:rFonts w:asciiTheme="majorHAnsi" w:eastAsia="Times New Roman" w:hAnsiTheme="majorHAnsi" w:cs="Arial"/>
                <w:sz w:val="20"/>
                <w:szCs w:val="20"/>
              </w:rPr>
            </w:pPr>
          </w:p>
        </w:tc>
      </w:tr>
      <w:tr w:rsidR="000B1AB3" w:rsidRPr="00F412B1" w:rsidTr="00F412B1">
        <w:trPr>
          <w:trHeight w:val="345"/>
        </w:trPr>
        <w:tc>
          <w:tcPr>
            <w:tcW w:w="10725" w:type="dxa"/>
            <w:gridSpan w:val="8"/>
            <w:tcBorders>
              <w:top w:val="single" w:sz="4" w:space="0" w:color="auto"/>
              <w:left w:val="nil"/>
              <w:bottom w:val="single" w:sz="4" w:space="0" w:color="auto"/>
              <w:right w:val="nil"/>
            </w:tcBorders>
            <w:shd w:val="clear" w:color="000000" w:fill="D9D9D9"/>
            <w:noWrap/>
            <w:vAlign w:val="bottom"/>
            <w:hideMark/>
          </w:tcPr>
          <w:p w:rsidR="000B1AB3" w:rsidRPr="00F412B1" w:rsidRDefault="000B1AB3" w:rsidP="00363E70">
            <w:pPr>
              <w:spacing w:after="0" w:line="240" w:lineRule="auto"/>
              <w:rPr>
                <w:rFonts w:asciiTheme="majorHAnsi" w:eastAsia="Times New Roman" w:hAnsiTheme="majorHAnsi" w:cs="Arial"/>
                <w:b/>
                <w:bCs/>
                <w:sz w:val="20"/>
                <w:szCs w:val="20"/>
              </w:rPr>
            </w:pPr>
            <w:r w:rsidRPr="00F412B1">
              <w:rPr>
                <w:rFonts w:asciiTheme="majorHAnsi" w:eastAsia="Times New Roman" w:hAnsiTheme="majorHAnsi" w:cs="Arial"/>
                <w:b/>
                <w:bCs/>
                <w:sz w:val="20"/>
                <w:szCs w:val="20"/>
              </w:rPr>
              <w:t xml:space="preserve">Panel B: </w:t>
            </w:r>
            <w:r w:rsidRPr="00F412B1">
              <w:rPr>
                <w:rFonts w:asciiTheme="majorHAnsi" w:eastAsia="Times New Roman" w:hAnsiTheme="majorHAnsi" w:cs="Arial"/>
                <w:b/>
                <w:bCs/>
                <w:i/>
                <w:sz w:val="20"/>
                <w:szCs w:val="20"/>
              </w:rPr>
              <w:t>How often do you use state or local standardized tests to assess your children?</w:t>
            </w:r>
          </w:p>
        </w:tc>
        <w:tc>
          <w:tcPr>
            <w:tcW w:w="540" w:type="dxa"/>
            <w:gridSpan w:val="2"/>
            <w:tcBorders>
              <w:top w:val="nil"/>
              <w:left w:val="nil"/>
              <w:bottom w:val="single" w:sz="4" w:space="0" w:color="auto"/>
              <w:right w:val="nil"/>
            </w:tcBorders>
            <w:shd w:val="clear" w:color="000000" w:fill="D9D9D9"/>
            <w:noWrap/>
            <w:vAlign w:val="bottom"/>
            <w:hideMark/>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900" w:type="dxa"/>
            <w:tcBorders>
              <w:top w:val="single" w:sz="4" w:space="0" w:color="auto"/>
              <w:left w:val="nil"/>
              <w:bottom w:val="single" w:sz="4" w:space="0" w:color="auto"/>
              <w:right w:val="nil"/>
            </w:tcBorders>
            <w:shd w:val="clear" w:color="000000" w:fill="D9D9D9"/>
            <w:noWrap/>
            <w:vAlign w:val="bottom"/>
            <w:hideMark/>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r>
      <w:tr w:rsidR="000B1AB3" w:rsidRPr="00F412B1" w:rsidTr="00F412B1">
        <w:trPr>
          <w:trHeight w:val="915"/>
        </w:trPr>
        <w:tc>
          <w:tcPr>
            <w:tcW w:w="4335" w:type="dxa"/>
            <w:tcBorders>
              <w:top w:val="nil"/>
              <w:left w:val="nil"/>
              <w:bottom w:val="nil"/>
              <w:right w:val="nil"/>
            </w:tcBorders>
            <w:shd w:val="clear" w:color="000000" w:fill="FFFFFF"/>
            <w:vAlign w:val="bottom"/>
            <w:hideMark/>
          </w:tcPr>
          <w:p w:rsidR="000B1AB3" w:rsidRPr="00F412B1" w:rsidRDefault="000B1AB3" w:rsidP="00363E70">
            <w:pPr>
              <w:spacing w:after="0" w:line="240" w:lineRule="auto"/>
              <w:rPr>
                <w:rFonts w:asciiTheme="majorHAnsi" w:eastAsia="Times New Roman" w:hAnsiTheme="majorHAnsi" w:cs="Arial"/>
                <w:b/>
                <w:bCs/>
                <w:sz w:val="20"/>
                <w:szCs w:val="20"/>
              </w:rPr>
            </w:pPr>
            <w:r w:rsidRPr="00F412B1">
              <w:rPr>
                <w:rFonts w:asciiTheme="majorHAnsi" w:eastAsia="Times New Roman" w:hAnsiTheme="majorHAnsi" w:cs="Arial"/>
                <w:b/>
                <w:bCs/>
                <w:sz w:val="20"/>
                <w:szCs w:val="20"/>
              </w:rPr>
              <w:t> </w:t>
            </w:r>
          </w:p>
        </w:tc>
        <w:tc>
          <w:tcPr>
            <w:tcW w:w="877" w:type="dxa"/>
            <w:tcBorders>
              <w:top w:val="nil"/>
              <w:left w:val="nil"/>
              <w:bottom w:val="nil"/>
              <w:right w:val="nil"/>
            </w:tcBorders>
            <w:shd w:val="clear" w:color="auto" w:fill="auto"/>
            <w:noWrap/>
            <w:vAlign w:val="bottom"/>
            <w:hideMark/>
          </w:tcPr>
          <w:p w:rsidR="000B1AB3" w:rsidRPr="00F412B1" w:rsidRDefault="000B1AB3" w:rsidP="00363E70">
            <w:pPr>
              <w:spacing w:after="0" w:line="240" w:lineRule="auto"/>
              <w:jc w:val="center"/>
              <w:rPr>
                <w:rFonts w:asciiTheme="majorHAnsi" w:eastAsia="Times New Roman" w:hAnsiTheme="majorHAnsi" w:cs="Arial"/>
                <w:sz w:val="20"/>
                <w:szCs w:val="20"/>
              </w:rPr>
            </w:pPr>
          </w:p>
        </w:tc>
        <w:tc>
          <w:tcPr>
            <w:tcW w:w="877" w:type="dxa"/>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jc w:val="center"/>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K2010</w:t>
            </w:r>
          </w:p>
        </w:tc>
        <w:tc>
          <w:tcPr>
            <w:tcW w:w="1756" w:type="dxa"/>
            <w:gridSpan w:val="2"/>
            <w:tcBorders>
              <w:top w:val="single" w:sz="4" w:space="0" w:color="auto"/>
              <w:left w:val="nil"/>
              <w:bottom w:val="nil"/>
              <w:right w:val="nil"/>
            </w:tcBorders>
            <w:shd w:val="clear" w:color="auto" w:fill="auto"/>
            <w:vAlign w:val="bottom"/>
            <w:hideMark/>
          </w:tcPr>
          <w:p w:rsidR="000B1AB3" w:rsidRPr="00F412B1" w:rsidRDefault="000B1AB3" w:rsidP="00363E70">
            <w:pPr>
              <w:spacing w:after="0" w:line="240" w:lineRule="auto"/>
              <w:jc w:val="center"/>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Difference</w:t>
            </w:r>
          </w:p>
          <w:p w:rsidR="000B1AB3" w:rsidRPr="00F412B1" w:rsidRDefault="000B1AB3" w:rsidP="00C84473">
            <w:pPr>
              <w:spacing w:after="0" w:line="240" w:lineRule="auto"/>
              <w:jc w:val="center"/>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 xml:space="preserve"> (K10-Gr1_99)</w:t>
            </w:r>
          </w:p>
        </w:tc>
        <w:tc>
          <w:tcPr>
            <w:tcW w:w="1501" w:type="dxa"/>
            <w:gridSpan w:val="2"/>
            <w:tcBorders>
              <w:top w:val="nil"/>
              <w:left w:val="nil"/>
              <w:bottom w:val="nil"/>
              <w:right w:val="nil"/>
            </w:tcBorders>
            <w:shd w:val="clear" w:color="000000" w:fill="FFFFFF"/>
            <w:vAlign w:val="bottom"/>
            <w:hideMark/>
          </w:tcPr>
          <w:p w:rsidR="000B1AB3" w:rsidRPr="00F412B1" w:rsidRDefault="000B1AB3" w:rsidP="00363E70">
            <w:pPr>
              <w:spacing w:after="0" w:line="240" w:lineRule="auto"/>
              <w:jc w:val="center"/>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First grade,</w:t>
            </w:r>
            <w:r w:rsidRPr="00F412B1">
              <w:rPr>
                <w:rFonts w:asciiTheme="majorHAnsi" w:eastAsia="Times New Roman" w:hAnsiTheme="majorHAnsi" w:cs="Arial"/>
                <w:b/>
                <w:bCs/>
                <w:sz w:val="20"/>
                <w:szCs w:val="20"/>
                <w:u w:val="single"/>
              </w:rPr>
              <w:br/>
              <w:t>1999</w:t>
            </w:r>
          </w:p>
        </w:tc>
        <w:tc>
          <w:tcPr>
            <w:tcW w:w="1379" w:type="dxa"/>
            <w:tcBorders>
              <w:top w:val="nil"/>
              <w:left w:val="nil"/>
              <w:bottom w:val="nil"/>
              <w:right w:val="nil"/>
            </w:tcBorders>
            <w:shd w:val="clear" w:color="000000" w:fill="FFFFFF"/>
            <w:vAlign w:val="bottom"/>
            <w:hideMark/>
          </w:tcPr>
          <w:p w:rsidR="000B1AB3" w:rsidRPr="00F412B1" w:rsidRDefault="000B1AB3" w:rsidP="00363E70">
            <w:pPr>
              <w:spacing w:after="0" w:line="240" w:lineRule="auto"/>
              <w:jc w:val="center"/>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 xml:space="preserve">First grade, </w:t>
            </w:r>
          </w:p>
          <w:p w:rsidR="000B1AB3" w:rsidRPr="00F412B1" w:rsidRDefault="000B1AB3" w:rsidP="00363E70">
            <w:pPr>
              <w:spacing w:after="0" w:line="240" w:lineRule="auto"/>
              <w:jc w:val="center"/>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2011</w:t>
            </w:r>
          </w:p>
        </w:tc>
        <w:tc>
          <w:tcPr>
            <w:tcW w:w="1440" w:type="dxa"/>
            <w:gridSpan w:val="3"/>
            <w:tcBorders>
              <w:top w:val="nil"/>
              <w:left w:val="nil"/>
              <w:bottom w:val="nil"/>
              <w:right w:val="nil"/>
            </w:tcBorders>
            <w:shd w:val="clear" w:color="000000" w:fill="FFFFFF"/>
            <w:noWrap/>
            <w:vAlign w:val="bottom"/>
            <w:hideMark/>
          </w:tcPr>
          <w:p w:rsidR="000B1AB3" w:rsidRPr="00F412B1" w:rsidRDefault="000B1AB3" w:rsidP="00363E70">
            <w:pPr>
              <w:spacing w:after="0" w:line="240" w:lineRule="auto"/>
              <w:jc w:val="center"/>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 xml:space="preserve">Difference+ </w:t>
            </w:r>
          </w:p>
          <w:p w:rsidR="000B1AB3" w:rsidRPr="00F412B1" w:rsidRDefault="000B1AB3" w:rsidP="00C84473">
            <w:pPr>
              <w:spacing w:after="0" w:line="240" w:lineRule="auto"/>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(Gr1 99-Gr1_11)</w:t>
            </w:r>
          </w:p>
        </w:tc>
      </w:tr>
      <w:tr w:rsidR="000B1AB3" w:rsidRPr="00F412B1" w:rsidTr="00F412B1">
        <w:trPr>
          <w:trHeight w:val="330"/>
        </w:trPr>
        <w:tc>
          <w:tcPr>
            <w:tcW w:w="4335" w:type="dxa"/>
            <w:tcBorders>
              <w:top w:val="nil"/>
              <w:left w:val="nil"/>
              <w:bottom w:val="nil"/>
              <w:right w:val="nil"/>
            </w:tcBorders>
            <w:shd w:val="clear" w:color="000000" w:fill="FFFFFF"/>
            <w:vAlign w:val="bottom"/>
            <w:hideMark/>
          </w:tcPr>
          <w:p w:rsidR="000B1AB3" w:rsidRPr="00F412B1" w:rsidRDefault="000B1AB3" w:rsidP="00363E70">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Never</w:t>
            </w:r>
          </w:p>
        </w:tc>
        <w:tc>
          <w:tcPr>
            <w:tcW w:w="877" w:type="dxa"/>
            <w:tcBorders>
              <w:top w:val="nil"/>
              <w:left w:val="nil"/>
              <w:bottom w:val="nil"/>
              <w:right w:val="nil"/>
            </w:tcBorders>
            <w:shd w:val="clear" w:color="auto" w:fill="auto"/>
            <w:noWrap/>
            <w:vAlign w:val="bottom"/>
            <w:hideMark/>
          </w:tcPr>
          <w:p w:rsidR="000B1AB3" w:rsidRPr="00F412B1" w:rsidRDefault="000B1AB3" w:rsidP="00363E70">
            <w:pPr>
              <w:spacing w:after="0" w:line="240" w:lineRule="auto"/>
              <w:jc w:val="center"/>
              <w:rPr>
                <w:rFonts w:asciiTheme="majorHAnsi" w:eastAsia="Times New Roman" w:hAnsiTheme="majorHAnsi" w:cs="Arial"/>
                <w:sz w:val="20"/>
                <w:szCs w:val="20"/>
              </w:rPr>
            </w:pPr>
          </w:p>
        </w:tc>
        <w:tc>
          <w:tcPr>
            <w:tcW w:w="877"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27</w:t>
            </w:r>
          </w:p>
        </w:tc>
        <w:tc>
          <w:tcPr>
            <w:tcW w:w="662"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-4</w:t>
            </w:r>
          </w:p>
        </w:tc>
        <w:tc>
          <w:tcPr>
            <w:tcW w:w="1094" w:type="dxa"/>
            <w:tcBorders>
              <w:top w:val="nil"/>
              <w:left w:val="nil"/>
              <w:bottom w:val="nil"/>
              <w:right w:val="nil"/>
            </w:tcBorders>
            <w:shd w:val="clear" w:color="auto" w:fill="auto"/>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1501" w:type="dxa"/>
            <w:gridSpan w:val="2"/>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31</w:t>
            </w:r>
          </w:p>
        </w:tc>
        <w:tc>
          <w:tcPr>
            <w:tcW w:w="1379"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22</w:t>
            </w:r>
          </w:p>
        </w:tc>
        <w:tc>
          <w:tcPr>
            <w:tcW w:w="540" w:type="dxa"/>
            <w:gridSpan w:val="2"/>
            <w:tcBorders>
              <w:top w:val="nil"/>
              <w:left w:val="nil"/>
              <w:bottom w:val="nil"/>
              <w:right w:val="nil"/>
            </w:tcBorders>
            <w:shd w:val="clear" w:color="auto" w:fill="auto"/>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-9</w:t>
            </w:r>
          </w:p>
        </w:tc>
        <w:tc>
          <w:tcPr>
            <w:tcW w:w="900" w:type="dxa"/>
            <w:tcBorders>
              <w:top w:val="nil"/>
              <w:left w:val="nil"/>
              <w:bottom w:val="nil"/>
              <w:right w:val="nil"/>
            </w:tcBorders>
            <w:shd w:val="clear" w:color="auto" w:fill="auto"/>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0B1AB3" w:rsidRPr="00F412B1" w:rsidTr="00F412B1">
        <w:trPr>
          <w:trHeight w:val="330"/>
        </w:trPr>
        <w:tc>
          <w:tcPr>
            <w:tcW w:w="4335" w:type="dxa"/>
            <w:tcBorders>
              <w:top w:val="nil"/>
              <w:left w:val="nil"/>
              <w:bottom w:val="nil"/>
              <w:right w:val="nil"/>
            </w:tcBorders>
            <w:shd w:val="clear" w:color="000000" w:fill="FFFFFF"/>
            <w:vAlign w:val="bottom"/>
            <w:hideMark/>
          </w:tcPr>
          <w:p w:rsidR="000B1AB3" w:rsidRPr="00F412B1" w:rsidRDefault="000B1AB3" w:rsidP="00363E70">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1 or 2 times per year</w:t>
            </w:r>
          </w:p>
        </w:tc>
        <w:tc>
          <w:tcPr>
            <w:tcW w:w="877" w:type="dxa"/>
            <w:tcBorders>
              <w:top w:val="nil"/>
              <w:left w:val="nil"/>
              <w:bottom w:val="nil"/>
              <w:right w:val="nil"/>
            </w:tcBorders>
            <w:shd w:val="clear" w:color="auto" w:fill="auto"/>
            <w:noWrap/>
            <w:vAlign w:val="bottom"/>
            <w:hideMark/>
          </w:tcPr>
          <w:p w:rsidR="000B1AB3" w:rsidRPr="00F412B1" w:rsidRDefault="000B1AB3" w:rsidP="00363E70">
            <w:pPr>
              <w:spacing w:after="0" w:line="240" w:lineRule="auto"/>
              <w:jc w:val="center"/>
              <w:rPr>
                <w:rFonts w:asciiTheme="majorHAnsi" w:eastAsia="Times New Roman" w:hAnsiTheme="majorHAnsi" w:cs="Arial"/>
                <w:sz w:val="20"/>
                <w:szCs w:val="20"/>
              </w:rPr>
            </w:pPr>
          </w:p>
        </w:tc>
        <w:tc>
          <w:tcPr>
            <w:tcW w:w="877" w:type="dxa"/>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44</w:t>
            </w:r>
          </w:p>
        </w:tc>
        <w:tc>
          <w:tcPr>
            <w:tcW w:w="662" w:type="dxa"/>
            <w:tcBorders>
              <w:top w:val="nil"/>
              <w:left w:val="nil"/>
              <w:bottom w:val="nil"/>
              <w:right w:val="nil"/>
            </w:tcBorders>
            <w:shd w:val="clear" w:color="auto" w:fill="auto"/>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-14</w:t>
            </w:r>
          </w:p>
        </w:tc>
        <w:tc>
          <w:tcPr>
            <w:tcW w:w="1094" w:type="dxa"/>
            <w:tcBorders>
              <w:top w:val="nil"/>
              <w:left w:val="nil"/>
              <w:bottom w:val="nil"/>
              <w:right w:val="nil"/>
            </w:tcBorders>
            <w:shd w:val="clear" w:color="auto" w:fill="auto"/>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1501" w:type="dxa"/>
            <w:gridSpan w:val="2"/>
            <w:tcBorders>
              <w:top w:val="nil"/>
              <w:left w:val="nil"/>
              <w:bottom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58</w:t>
            </w:r>
          </w:p>
        </w:tc>
        <w:tc>
          <w:tcPr>
            <w:tcW w:w="1379" w:type="dxa"/>
            <w:tcBorders>
              <w:top w:val="nil"/>
              <w:left w:val="nil"/>
              <w:bottom w:val="nil"/>
              <w:right w:val="nil"/>
            </w:tcBorders>
            <w:shd w:val="clear" w:color="000000" w:fill="FFFFFF"/>
            <w:noWrap/>
            <w:vAlign w:val="bottom"/>
          </w:tcPr>
          <w:p w:rsidR="000B1AB3" w:rsidRPr="00F412B1" w:rsidRDefault="000B1AB3" w:rsidP="0015100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 </w:t>
            </w:r>
          </w:p>
        </w:tc>
        <w:tc>
          <w:tcPr>
            <w:tcW w:w="540" w:type="dxa"/>
            <w:gridSpan w:val="2"/>
            <w:tcBorders>
              <w:top w:val="nil"/>
              <w:left w:val="nil"/>
              <w:bottom w:val="nil"/>
              <w:right w:val="nil"/>
            </w:tcBorders>
            <w:shd w:val="clear" w:color="auto" w:fill="auto"/>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p>
        </w:tc>
        <w:tc>
          <w:tcPr>
            <w:tcW w:w="900" w:type="dxa"/>
            <w:tcBorders>
              <w:top w:val="nil"/>
              <w:left w:val="nil"/>
              <w:bottom w:val="nil"/>
              <w:right w:val="nil"/>
            </w:tcBorders>
            <w:shd w:val="clear" w:color="auto" w:fill="auto"/>
            <w:noWrap/>
            <w:vAlign w:val="bottom"/>
          </w:tcPr>
          <w:p w:rsidR="000B1AB3" w:rsidRPr="00F412B1" w:rsidRDefault="000B1AB3" w:rsidP="00363E70">
            <w:pPr>
              <w:spacing w:after="0" w:line="240" w:lineRule="auto"/>
              <w:rPr>
                <w:rFonts w:asciiTheme="majorHAnsi" w:eastAsia="Times New Roman" w:hAnsiTheme="majorHAnsi" w:cs="Arial"/>
                <w:sz w:val="20"/>
                <w:szCs w:val="20"/>
              </w:rPr>
            </w:pPr>
          </w:p>
        </w:tc>
      </w:tr>
      <w:tr w:rsidR="000B1AB3" w:rsidRPr="00F412B1" w:rsidTr="00F412B1">
        <w:trPr>
          <w:trHeight w:val="330"/>
        </w:trPr>
        <w:tc>
          <w:tcPr>
            <w:tcW w:w="4335" w:type="dxa"/>
            <w:tcBorders>
              <w:top w:val="nil"/>
              <w:left w:val="nil"/>
              <w:right w:val="nil"/>
            </w:tcBorders>
            <w:shd w:val="clear" w:color="000000" w:fill="FFFFFF"/>
            <w:vAlign w:val="bottom"/>
            <w:hideMark/>
          </w:tcPr>
          <w:p w:rsidR="000B1AB3" w:rsidRPr="00F412B1" w:rsidRDefault="000B1AB3" w:rsidP="00363E70">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Once or twice a month</w:t>
            </w:r>
          </w:p>
        </w:tc>
        <w:tc>
          <w:tcPr>
            <w:tcW w:w="877" w:type="dxa"/>
            <w:tcBorders>
              <w:top w:val="nil"/>
              <w:left w:val="nil"/>
              <w:right w:val="nil"/>
            </w:tcBorders>
            <w:shd w:val="clear" w:color="auto" w:fill="auto"/>
            <w:noWrap/>
            <w:vAlign w:val="bottom"/>
            <w:hideMark/>
          </w:tcPr>
          <w:p w:rsidR="000B1AB3" w:rsidRPr="00F412B1" w:rsidRDefault="000B1AB3" w:rsidP="00363E70">
            <w:pPr>
              <w:spacing w:after="0" w:line="240" w:lineRule="auto"/>
              <w:jc w:val="center"/>
              <w:rPr>
                <w:rFonts w:asciiTheme="majorHAnsi" w:eastAsia="Times New Roman" w:hAnsiTheme="majorHAnsi" w:cs="Arial"/>
                <w:sz w:val="20"/>
                <w:szCs w:val="20"/>
              </w:rPr>
            </w:pPr>
          </w:p>
        </w:tc>
        <w:tc>
          <w:tcPr>
            <w:tcW w:w="877" w:type="dxa"/>
            <w:tcBorders>
              <w:top w:val="nil"/>
              <w:left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23</w:t>
            </w:r>
          </w:p>
        </w:tc>
        <w:tc>
          <w:tcPr>
            <w:tcW w:w="662" w:type="dxa"/>
            <w:tcBorders>
              <w:top w:val="nil"/>
              <w:left w:val="nil"/>
              <w:right w:val="nil"/>
            </w:tcBorders>
            <w:shd w:val="clear" w:color="auto" w:fill="auto"/>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15</w:t>
            </w:r>
          </w:p>
        </w:tc>
        <w:tc>
          <w:tcPr>
            <w:tcW w:w="1094" w:type="dxa"/>
            <w:tcBorders>
              <w:top w:val="nil"/>
              <w:left w:val="nil"/>
              <w:right w:val="nil"/>
            </w:tcBorders>
            <w:shd w:val="clear" w:color="auto" w:fill="auto"/>
            <w:noWrap/>
            <w:vAlign w:val="bottom"/>
          </w:tcPr>
          <w:p w:rsidR="000B1AB3" w:rsidRPr="00F412B1" w:rsidRDefault="000B1AB3" w:rsidP="00363E70">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1501" w:type="dxa"/>
            <w:gridSpan w:val="2"/>
            <w:tcBorders>
              <w:top w:val="nil"/>
              <w:left w:val="nil"/>
              <w:right w:val="nil"/>
            </w:tcBorders>
            <w:shd w:val="clear" w:color="000000" w:fill="FFFFFF"/>
            <w:noWrap/>
            <w:vAlign w:val="bottom"/>
          </w:tcPr>
          <w:p w:rsidR="000B1AB3" w:rsidRPr="00F412B1" w:rsidRDefault="000B1AB3" w:rsidP="00363E7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8</w:t>
            </w:r>
          </w:p>
        </w:tc>
        <w:tc>
          <w:tcPr>
            <w:tcW w:w="1379" w:type="dxa"/>
            <w:tcBorders>
              <w:top w:val="nil"/>
              <w:left w:val="nil"/>
              <w:right w:val="nil"/>
            </w:tcBorders>
            <w:shd w:val="clear" w:color="000000" w:fill="FFFFFF"/>
            <w:noWrap/>
            <w:vAlign w:val="bottom"/>
          </w:tcPr>
          <w:p w:rsidR="000B1AB3" w:rsidRPr="00F412B1" w:rsidRDefault="000B1AB3" w:rsidP="00151000">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 </w:t>
            </w:r>
          </w:p>
        </w:tc>
        <w:tc>
          <w:tcPr>
            <w:tcW w:w="540" w:type="dxa"/>
            <w:gridSpan w:val="2"/>
            <w:tcBorders>
              <w:top w:val="nil"/>
              <w:left w:val="nil"/>
              <w:right w:val="nil"/>
            </w:tcBorders>
            <w:shd w:val="clear" w:color="auto" w:fill="auto"/>
            <w:noWrap/>
            <w:vAlign w:val="bottom"/>
          </w:tcPr>
          <w:p w:rsidR="000B1AB3" w:rsidRPr="00F412B1" w:rsidRDefault="000B1AB3" w:rsidP="00363E70">
            <w:pPr>
              <w:spacing w:after="0" w:line="240" w:lineRule="auto"/>
              <w:jc w:val="right"/>
              <w:rPr>
                <w:rFonts w:asciiTheme="majorHAnsi" w:eastAsia="Times New Roman" w:hAnsiTheme="majorHAnsi" w:cs="Arial"/>
                <w:sz w:val="20"/>
                <w:szCs w:val="20"/>
              </w:rPr>
            </w:pPr>
          </w:p>
        </w:tc>
        <w:tc>
          <w:tcPr>
            <w:tcW w:w="900" w:type="dxa"/>
            <w:tcBorders>
              <w:top w:val="nil"/>
              <w:left w:val="nil"/>
              <w:right w:val="nil"/>
            </w:tcBorders>
            <w:shd w:val="clear" w:color="auto" w:fill="auto"/>
            <w:noWrap/>
            <w:vAlign w:val="bottom"/>
          </w:tcPr>
          <w:p w:rsidR="000B1AB3" w:rsidRPr="00F412B1" w:rsidRDefault="000B1AB3" w:rsidP="00363E70">
            <w:pPr>
              <w:spacing w:after="0" w:line="240" w:lineRule="auto"/>
              <w:rPr>
                <w:rFonts w:asciiTheme="majorHAnsi" w:eastAsia="Times New Roman" w:hAnsiTheme="majorHAnsi" w:cs="Arial"/>
                <w:sz w:val="20"/>
                <w:szCs w:val="20"/>
              </w:rPr>
            </w:pPr>
          </w:p>
        </w:tc>
      </w:tr>
      <w:tr w:rsidR="000B1AB3" w:rsidRPr="00F412B1" w:rsidTr="00F412B1">
        <w:trPr>
          <w:trHeight w:val="330"/>
        </w:trPr>
        <w:tc>
          <w:tcPr>
            <w:tcW w:w="4335" w:type="dxa"/>
            <w:tcBorders>
              <w:top w:val="nil"/>
              <w:left w:val="nil"/>
              <w:bottom w:val="single" w:sz="12" w:space="0" w:color="auto"/>
              <w:right w:val="nil"/>
            </w:tcBorders>
            <w:shd w:val="clear" w:color="000000" w:fill="FFFFFF"/>
            <w:vAlign w:val="bottom"/>
            <w:hideMark/>
          </w:tcPr>
          <w:p w:rsidR="000B1AB3" w:rsidRPr="00F412B1" w:rsidRDefault="000B1AB3" w:rsidP="00C84473">
            <w:pPr>
              <w:spacing w:after="0" w:line="240" w:lineRule="auto"/>
              <w:contextualSpacing/>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At least weekly</w:t>
            </w:r>
          </w:p>
        </w:tc>
        <w:tc>
          <w:tcPr>
            <w:tcW w:w="877" w:type="dxa"/>
            <w:tcBorders>
              <w:top w:val="nil"/>
              <w:left w:val="nil"/>
              <w:bottom w:val="single" w:sz="12" w:space="0" w:color="auto"/>
              <w:right w:val="nil"/>
            </w:tcBorders>
            <w:shd w:val="clear" w:color="auto" w:fill="auto"/>
            <w:noWrap/>
            <w:vAlign w:val="bottom"/>
            <w:hideMark/>
          </w:tcPr>
          <w:p w:rsidR="000B1AB3" w:rsidRPr="00F412B1" w:rsidRDefault="000B1AB3" w:rsidP="00C84473">
            <w:pPr>
              <w:spacing w:after="0" w:line="240" w:lineRule="auto"/>
              <w:contextualSpacing/>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877" w:type="dxa"/>
            <w:tcBorders>
              <w:top w:val="nil"/>
              <w:left w:val="nil"/>
              <w:bottom w:val="single" w:sz="12" w:space="0" w:color="auto"/>
              <w:right w:val="nil"/>
            </w:tcBorders>
            <w:shd w:val="clear" w:color="000000" w:fill="FFFFFF"/>
            <w:noWrap/>
            <w:vAlign w:val="bottom"/>
          </w:tcPr>
          <w:p w:rsidR="000B1AB3" w:rsidRPr="00F412B1" w:rsidRDefault="000B1AB3" w:rsidP="00C84473">
            <w:pPr>
              <w:spacing w:after="0" w:line="240" w:lineRule="auto"/>
              <w:contextualSpacing/>
              <w:jc w:val="center"/>
              <w:rPr>
                <w:rFonts w:asciiTheme="majorHAnsi" w:eastAsia="Times New Roman" w:hAnsiTheme="majorHAnsi" w:cs="Arial"/>
                <w:sz w:val="20"/>
                <w:szCs w:val="20"/>
              </w:rPr>
            </w:pPr>
            <w:r w:rsidRPr="00F412B1">
              <w:rPr>
                <w:rFonts w:asciiTheme="majorHAnsi" w:hAnsiTheme="majorHAnsi" w:cs="Arial"/>
                <w:sz w:val="20"/>
                <w:szCs w:val="20"/>
              </w:rPr>
              <w:t>6</w:t>
            </w:r>
          </w:p>
        </w:tc>
        <w:tc>
          <w:tcPr>
            <w:tcW w:w="662" w:type="dxa"/>
            <w:tcBorders>
              <w:top w:val="nil"/>
              <w:left w:val="nil"/>
              <w:bottom w:val="single" w:sz="12" w:space="0" w:color="auto"/>
              <w:right w:val="nil"/>
            </w:tcBorders>
            <w:shd w:val="clear" w:color="auto" w:fill="auto"/>
            <w:noWrap/>
            <w:vAlign w:val="bottom"/>
          </w:tcPr>
          <w:p w:rsidR="000B1AB3" w:rsidRPr="00F412B1" w:rsidRDefault="000B1AB3" w:rsidP="00C84473">
            <w:pPr>
              <w:spacing w:after="0" w:line="240" w:lineRule="auto"/>
              <w:contextualSpacing/>
              <w:jc w:val="right"/>
              <w:rPr>
                <w:rFonts w:asciiTheme="majorHAnsi" w:eastAsia="Times New Roman" w:hAnsiTheme="majorHAnsi" w:cs="Arial"/>
                <w:sz w:val="20"/>
                <w:szCs w:val="20"/>
              </w:rPr>
            </w:pPr>
            <w:r w:rsidRPr="00F412B1">
              <w:rPr>
                <w:rFonts w:asciiTheme="majorHAnsi" w:hAnsiTheme="majorHAnsi" w:cs="Arial"/>
                <w:sz w:val="20"/>
                <w:szCs w:val="20"/>
              </w:rPr>
              <w:t>3</w:t>
            </w:r>
          </w:p>
        </w:tc>
        <w:tc>
          <w:tcPr>
            <w:tcW w:w="1094" w:type="dxa"/>
            <w:tcBorders>
              <w:top w:val="nil"/>
              <w:left w:val="nil"/>
              <w:bottom w:val="single" w:sz="12" w:space="0" w:color="auto"/>
              <w:right w:val="nil"/>
            </w:tcBorders>
            <w:shd w:val="clear" w:color="auto" w:fill="auto"/>
            <w:noWrap/>
            <w:vAlign w:val="bottom"/>
          </w:tcPr>
          <w:p w:rsidR="000B1AB3" w:rsidRPr="00F412B1" w:rsidRDefault="000B1AB3" w:rsidP="00C84473">
            <w:pPr>
              <w:spacing w:after="0" w:line="240" w:lineRule="auto"/>
              <w:contextualSpacing/>
              <w:rPr>
                <w:rFonts w:asciiTheme="majorHAnsi" w:eastAsia="Times New Roman" w:hAnsiTheme="majorHAnsi" w:cs="Arial"/>
                <w:sz w:val="20"/>
                <w:szCs w:val="20"/>
              </w:rPr>
            </w:pPr>
            <w:r w:rsidRPr="00F412B1">
              <w:rPr>
                <w:rFonts w:asciiTheme="majorHAnsi" w:hAnsiTheme="majorHAnsi" w:cs="Arial"/>
                <w:sz w:val="20"/>
                <w:szCs w:val="20"/>
              </w:rPr>
              <w:t>***</w:t>
            </w:r>
          </w:p>
        </w:tc>
        <w:tc>
          <w:tcPr>
            <w:tcW w:w="1501" w:type="dxa"/>
            <w:gridSpan w:val="2"/>
            <w:tcBorders>
              <w:top w:val="nil"/>
              <w:left w:val="nil"/>
              <w:bottom w:val="single" w:sz="12" w:space="0" w:color="auto"/>
              <w:right w:val="nil"/>
            </w:tcBorders>
            <w:shd w:val="clear" w:color="000000" w:fill="FFFFFF"/>
            <w:noWrap/>
            <w:vAlign w:val="bottom"/>
          </w:tcPr>
          <w:p w:rsidR="000B1AB3" w:rsidRPr="00F412B1" w:rsidRDefault="000B1AB3" w:rsidP="00C84473">
            <w:pPr>
              <w:spacing w:after="0" w:line="240" w:lineRule="auto"/>
              <w:contextualSpacing/>
              <w:jc w:val="center"/>
              <w:rPr>
                <w:rFonts w:asciiTheme="majorHAnsi" w:eastAsia="Times New Roman" w:hAnsiTheme="majorHAnsi" w:cs="Arial"/>
                <w:sz w:val="20"/>
                <w:szCs w:val="20"/>
              </w:rPr>
            </w:pPr>
            <w:r w:rsidRPr="00F412B1">
              <w:rPr>
                <w:rFonts w:asciiTheme="majorHAnsi" w:hAnsiTheme="majorHAnsi" w:cs="Arial"/>
                <w:sz w:val="20"/>
                <w:szCs w:val="20"/>
              </w:rPr>
              <w:t>3</w:t>
            </w:r>
          </w:p>
        </w:tc>
        <w:tc>
          <w:tcPr>
            <w:tcW w:w="1379" w:type="dxa"/>
            <w:tcBorders>
              <w:top w:val="nil"/>
              <w:left w:val="nil"/>
              <w:bottom w:val="single" w:sz="12" w:space="0" w:color="auto"/>
              <w:right w:val="nil"/>
            </w:tcBorders>
            <w:shd w:val="clear" w:color="000000" w:fill="FFFFFF"/>
            <w:noWrap/>
            <w:vAlign w:val="bottom"/>
          </w:tcPr>
          <w:p w:rsidR="000B1AB3" w:rsidRPr="00F412B1" w:rsidRDefault="000B1AB3" w:rsidP="00C84473">
            <w:pPr>
              <w:spacing w:after="0" w:line="240" w:lineRule="auto"/>
              <w:contextualSpacing/>
              <w:jc w:val="center"/>
              <w:rPr>
                <w:rFonts w:asciiTheme="majorHAnsi" w:eastAsia="Times New Roman" w:hAnsiTheme="majorHAnsi" w:cs="Arial"/>
                <w:sz w:val="20"/>
                <w:szCs w:val="20"/>
              </w:rPr>
            </w:pPr>
            <w:r w:rsidRPr="00F412B1">
              <w:rPr>
                <w:rFonts w:asciiTheme="majorHAnsi" w:hAnsiTheme="majorHAnsi" w:cs="Arial"/>
                <w:sz w:val="20"/>
                <w:szCs w:val="20"/>
              </w:rPr>
              <w:t>6</w:t>
            </w:r>
          </w:p>
        </w:tc>
        <w:tc>
          <w:tcPr>
            <w:tcW w:w="540" w:type="dxa"/>
            <w:gridSpan w:val="2"/>
            <w:tcBorders>
              <w:top w:val="nil"/>
              <w:left w:val="nil"/>
              <w:bottom w:val="single" w:sz="12" w:space="0" w:color="auto"/>
              <w:right w:val="nil"/>
            </w:tcBorders>
            <w:shd w:val="clear" w:color="auto" w:fill="auto"/>
            <w:noWrap/>
            <w:vAlign w:val="bottom"/>
          </w:tcPr>
          <w:p w:rsidR="000B1AB3" w:rsidRPr="00F412B1" w:rsidRDefault="000B1AB3" w:rsidP="00C84473">
            <w:pPr>
              <w:spacing w:after="0" w:line="240" w:lineRule="auto"/>
              <w:contextualSpacing/>
              <w:jc w:val="right"/>
              <w:rPr>
                <w:rFonts w:asciiTheme="majorHAnsi" w:eastAsia="Times New Roman" w:hAnsiTheme="majorHAnsi" w:cs="Arial"/>
                <w:sz w:val="20"/>
                <w:szCs w:val="20"/>
              </w:rPr>
            </w:pPr>
            <w:r w:rsidRPr="00F412B1">
              <w:rPr>
                <w:rFonts w:asciiTheme="majorHAnsi" w:hAnsiTheme="majorHAnsi" w:cs="Arial"/>
                <w:sz w:val="20"/>
                <w:szCs w:val="20"/>
              </w:rPr>
              <w:t>3</w:t>
            </w:r>
          </w:p>
        </w:tc>
        <w:tc>
          <w:tcPr>
            <w:tcW w:w="900" w:type="dxa"/>
            <w:tcBorders>
              <w:top w:val="nil"/>
              <w:left w:val="nil"/>
              <w:bottom w:val="single" w:sz="12" w:space="0" w:color="auto"/>
              <w:right w:val="nil"/>
            </w:tcBorders>
            <w:shd w:val="clear" w:color="auto" w:fill="auto"/>
            <w:noWrap/>
            <w:vAlign w:val="bottom"/>
          </w:tcPr>
          <w:p w:rsidR="000B1AB3" w:rsidRPr="00F412B1" w:rsidRDefault="000B1AB3" w:rsidP="00C84473">
            <w:pPr>
              <w:spacing w:after="0" w:line="240" w:lineRule="auto"/>
              <w:contextualSpacing/>
              <w:rPr>
                <w:rFonts w:asciiTheme="majorHAnsi" w:eastAsia="Times New Roman" w:hAnsiTheme="majorHAnsi" w:cs="Arial"/>
                <w:sz w:val="20"/>
                <w:szCs w:val="20"/>
              </w:rPr>
            </w:pPr>
            <w:r w:rsidRPr="00F412B1">
              <w:rPr>
                <w:rFonts w:asciiTheme="majorHAnsi" w:hAnsiTheme="majorHAnsi" w:cs="Arial"/>
                <w:sz w:val="20"/>
                <w:szCs w:val="20"/>
              </w:rPr>
              <w:t>**</w:t>
            </w:r>
          </w:p>
        </w:tc>
      </w:tr>
      <w:tr w:rsidR="000B1AB3" w:rsidRPr="00F412B1" w:rsidTr="00F412B1">
        <w:trPr>
          <w:trHeight w:val="1008"/>
        </w:trPr>
        <w:tc>
          <w:tcPr>
            <w:tcW w:w="12165" w:type="dxa"/>
            <w:gridSpan w:val="11"/>
            <w:tcBorders>
              <w:top w:val="single" w:sz="12" w:space="0" w:color="auto"/>
              <w:left w:val="nil"/>
              <w:bottom w:val="nil"/>
              <w:right w:val="nil"/>
            </w:tcBorders>
            <w:shd w:val="clear" w:color="000000" w:fill="FFFFFF"/>
            <w:vAlign w:val="bottom"/>
            <w:hideMark/>
          </w:tcPr>
          <w:p w:rsidR="008E3910" w:rsidRDefault="000B1AB3" w:rsidP="008E3910">
            <w:pPr>
              <w:spacing w:after="0" w:line="240" w:lineRule="auto"/>
              <w:contextualSpacing/>
              <w:jc w:val="both"/>
              <w:rPr>
                <w:ins w:id="52" w:author="Author"/>
                <w:rFonts w:asciiTheme="majorHAnsi" w:eastAsia="Times New Roman" w:hAnsiTheme="majorHAnsi" w:cs="Arial"/>
                <w:sz w:val="20"/>
                <w:szCs w:val="20"/>
              </w:rPr>
              <w:pPrChange w:id="53" w:author="Author">
                <w:pPr>
                  <w:spacing w:after="0" w:line="240" w:lineRule="auto"/>
                  <w:contextualSpacing/>
                </w:pPr>
              </w:pPrChange>
            </w:pPr>
            <w:r w:rsidRPr="00F412B1">
              <w:rPr>
                <w:rFonts w:asciiTheme="majorHAnsi" w:eastAsia="Times New Roman" w:hAnsiTheme="majorHAnsi" w:cs="Arial"/>
                <w:sz w:val="20"/>
                <w:szCs w:val="20"/>
              </w:rPr>
              <w:t xml:space="preserve">Note: Samples limited to teachers in public schools. Bottom panel compares kindergarten teachers in 2010 to first grade teachers in 1999. Figures shown are percentages rounded to the closest percentage point. All figures are weighted at the teacher level, using appropriate sampling weights. </w:t>
            </w:r>
            <w:del w:id="54" w:author="Author">
              <w:r w:rsidRPr="00F412B1" w:rsidDel="00A54987">
                <w:rPr>
                  <w:rFonts w:asciiTheme="majorHAnsi" w:eastAsia="Times New Roman" w:hAnsiTheme="majorHAnsi" w:cs="Arial"/>
                  <w:sz w:val="20"/>
                  <w:szCs w:val="20"/>
                </w:rPr>
                <w:delText xml:space="preserve"> </w:delText>
              </w:r>
            </w:del>
            <w:moveFromRangeStart w:id="55" w:author="Author" w:name="move427582923"/>
            <w:moveFrom w:id="56" w:author="Author">
              <w:r w:rsidRPr="00F412B1" w:rsidDel="00A54987">
                <w:rPr>
                  <w:rFonts w:asciiTheme="majorHAnsi" w:eastAsia="Times New Roman" w:hAnsiTheme="majorHAnsi" w:cs="Arial"/>
                  <w:sz w:val="20"/>
                  <w:szCs w:val="20"/>
                </w:rPr>
                <w:t xml:space="preserve">Differences in means are designated as follows:  * p&lt;.05  ** p&lt;.01  *** p&lt;.001. </w:t>
              </w:r>
            </w:moveFrom>
            <w:moveFromRangeEnd w:id="55"/>
            <w:del w:id="57" w:author="Author">
              <w:r w:rsidRPr="00F412B1" w:rsidDel="00A54987">
                <w:rPr>
                  <w:rFonts w:asciiTheme="majorHAnsi" w:eastAsia="Times New Roman" w:hAnsiTheme="majorHAnsi" w:cs="Arial"/>
                  <w:sz w:val="20"/>
                  <w:szCs w:val="20"/>
                </w:rPr>
                <w:delText>+ In first grade of 2011, the response options were changed so that it was not possible to construct comparable estimates for the middle two categories ("1 or 2 times per year" and "Once or twice a month").</w:delText>
              </w:r>
            </w:del>
            <w:moveToRangeStart w:id="58" w:author="Author" w:name="move427582923"/>
            <w:moveTo w:id="59" w:author="Author">
              <w:r w:rsidR="00A54987" w:rsidRPr="00F412B1">
                <w:rPr>
                  <w:rFonts w:asciiTheme="majorHAnsi" w:eastAsia="Times New Roman" w:hAnsiTheme="majorHAnsi" w:cs="Arial"/>
                  <w:sz w:val="20"/>
                  <w:szCs w:val="20"/>
                </w:rPr>
                <w:t xml:space="preserve">Differences in means are designated as follows:  * p&lt;.05  ** p&lt;.01  *** p&lt;.001. </w:t>
              </w:r>
            </w:moveTo>
            <w:moveToRangeEnd w:id="58"/>
            <w:r w:rsidRPr="00F412B1">
              <w:rPr>
                <w:rFonts w:asciiTheme="majorHAnsi" w:eastAsia="Times New Roman" w:hAnsiTheme="majorHAnsi" w:cs="Arial"/>
                <w:sz w:val="20"/>
                <w:szCs w:val="20"/>
              </w:rPr>
              <w:t xml:space="preserve"> </w:t>
            </w:r>
          </w:p>
          <w:p w:rsidR="00A54987" w:rsidRDefault="00A54987" w:rsidP="00A54987">
            <w:pPr>
              <w:spacing w:after="0" w:line="240" w:lineRule="auto"/>
              <w:contextualSpacing/>
              <w:jc w:val="both"/>
              <w:rPr>
                <w:ins w:id="60" w:author="Author"/>
                <w:rFonts w:asciiTheme="majorHAnsi" w:eastAsia="Times New Roman" w:hAnsiTheme="majorHAnsi" w:cs="Arial"/>
                <w:sz w:val="20"/>
                <w:szCs w:val="20"/>
              </w:rPr>
            </w:pPr>
            <w:ins w:id="61" w:author="Author">
              <w:r w:rsidRPr="00F412B1">
                <w:rPr>
                  <w:rFonts w:asciiTheme="majorHAnsi" w:eastAsia="Times New Roman" w:hAnsiTheme="majorHAnsi" w:cs="Arial"/>
                  <w:sz w:val="20"/>
                  <w:szCs w:val="20"/>
                </w:rPr>
                <w:t>+ In first grade of 2011, the response options were changed so that it was not possible to construct comparable estimates for the middle two categories ("1 or 2 times per year" and "Once or twice a month").</w:t>
              </w:r>
              <w:r>
                <w:rPr>
                  <w:rFonts w:asciiTheme="majorHAnsi" w:eastAsia="Times New Roman" w:hAnsiTheme="majorHAnsi" w:cs="Arial"/>
                  <w:sz w:val="20"/>
                  <w:szCs w:val="20"/>
                </w:rPr>
                <w:t xml:space="preserve"> </w:t>
              </w:r>
            </w:ins>
          </w:p>
          <w:p w:rsidR="008E3910" w:rsidRDefault="008E3910" w:rsidP="008E3910">
            <w:pPr>
              <w:spacing w:after="0" w:line="240" w:lineRule="auto"/>
              <w:contextualSpacing/>
              <w:jc w:val="both"/>
              <w:rPr>
                <w:rFonts w:asciiTheme="majorHAnsi" w:eastAsia="Times New Roman" w:hAnsiTheme="majorHAnsi" w:cs="Arial"/>
                <w:sz w:val="20"/>
                <w:szCs w:val="20"/>
              </w:rPr>
              <w:pPrChange w:id="62" w:author="Author">
                <w:pPr>
                  <w:spacing w:after="0" w:line="240" w:lineRule="auto"/>
                  <w:contextualSpacing/>
                </w:pPr>
              </w:pPrChange>
            </w:pPr>
          </w:p>
        </w:tc>
      </w:tr>
    </w:tbl>
    <w:p w:rsidR="00C84473" w:rsidRPr="00F412B1" w:rsidRDefault="00C84473">
      <w:pPr>
        <w:rPr>
          <w:rFonts w:asciiTheme="majorHAnsi" w:hAnsiTheme="majorHAnsi"/>
          <w:sz w:val="24"/>
          <w:szCs w:val="24"/>
        </w:rPr>
      </w:pPr>
      <w:r w:rsidRPr="00F412B1">
        <w:rPr>
          <w:rFonts w:asciiTheme="majorHAnsi" w:hAnsiTheme="majorHAnsi"/>
          <w:sz w:val="24"/>
          <w:szCs w:val="24"/>
        </w:rPr>
        <w:br w:type="page"/>
      </w:r>
    </w:p>
    <w:tbl>
      <w:tblPr>
        <w:tblW w:w="12957" w:type="dxa"/>
        <w:tblInd w:w="93" w:type="dxa"/>
        <w:tblLayout w:type="fixed"/>
        <w:tblLook w:val="04A0"/>
      </w:tblPr>
      <w:tblGrid>
        <w:gridCol w:w="1815"/>
        <w:gridCol w:w="1350"/>
        <w:gridCol w:w="1449"/>
        <w:gridCol w:w="1431"/>
        <w:gridCol w:w="1350"/>
        <w:gridCol w:w="1350"/>
        <w:gridCol w:w="1350"/>
        <w:gridCol w:w="9"/>
        <w:gridCol w:w="1422"/>
        <w:gridCol w:w="1395"/>
        <w:gridCol w:w="36"/>
      </w:tblGrid>
      <w:tr w:rsidR="00C84473" w:rsidRPr="00F412B1" w:rsidTr="00F412B1">
        <w:trPr>
          <w:trHeight w:val="345"/>
        </w:trPr>
        <w:tc>
          <w:tcPr>
            <w:tcW w:w="12957" w:type="dxa"/>
            <w:gridSpan w:val="11"/>
            <w:tcBorders>
              <w:top w:val="nil"/>
              <w:left w:val="nil"/>
              <w:bottom w:val="single" w:sz="12" w:space="0" w:color="auto"/>
              <w:right w:val="nil"/>
            </w:tcBorders>
            <w:shd w:val="clear" w:color="000000" w:fill="FFFFFF"/>
            <w:vAlign w:val="bottom"/>
            <w:hideMark/>
          </w:tcPr>
          <w:p w:rsidR="00C84473" w:rsidRPr="00F412B1" w:rsidRDefault="00C84473" w:rsidP="004A5C49">
            <w:pPr>
              <w:spacing w:after="0" w:line="240" w:lineRule="auto"/>
              <w:rPr>
                <w:rFonts w:asciiTheme="majorHAnsi" w:eastAsia="Times New Roman" w:hAnsiTheme="majorHAnsi" w:cs="Arial"/>
                <w:b/>
                <w:bCs/>
                <w:sz w:val="20"/>
                <w:szCs w:val="20"/>
              </w:rPr>
            </w:pPr>
            <w:r w:rsidRPr="00F412B1">
              <w:rPr>
                <w:rFonts w:asciiTheme="majorHAnsi" w:eastAsia="Times New Roman" w:hAnsiTheme="majorHAnsi" w:cs="Arial"/>
                <w:b/>
                <w:bCs/>
                <w:sz w:val="20"/>
                <w:szCs w:val="20"/>
              </w:rPr>
              <w:lastRenderedPageBreak/>
              <w:t xml:space="preserve">Table </w:t>
            </w:r>
            <w:r w:rsidR="00151000" w:rsidRPr="00F412B1">
              <w:rPr>
                <w:rFonts w:asciiTheme="majorHAnsi" w:eastAsia="Times New Roman" w:hAnsiTheme="majorHAnsi" w:cs="Arial"/>
                <w:b/>
                <w:bCs/>
                <w:sz w:val="20"/>
                <w:szCs w:val="20"/>
              </w:rPr>
              <w:t>6</w:t>
            </w:r>
            <w:r w:rsidRPr="00F412B1">
              <w:rPr>
                <w:rFonts w:asciiTheme="majorHAnsi" w:eastAsia="Times New Roman" w:hAnsiTheme="majorHAnsi" w:cs="Arial"/>
                <w:b/>
                <w:bCs/>
                <w:sz w:val="20"/>
                <w:szCs w:val="20"/>
              </w:rPr>
              <w:t xml:space="preserve">. </w:t>
            </w:r>
            <w:del w:id="63" w:author="Author">
              <w:r w:rsidRPr="00F412B1" w:rsidDel="004A5C49">
                <w:rPr>
                  <w:rFonts w:asciiTheme="majorHAnsi" w:eastAsia="Times New Roman" w:hAnsiTheme="majorHAnsi" w:cs="Arial"/>
                  <w:b/>
                  <w:bCs/>
                  <w:sz w:val="20"/>
                  <w:szCs w:val="20"/>
                </w:rPr>
                <w:delText xml:space="preserve">OLS </w:delText>
              </w:r>
            </w:del>
            <w:ins w:id="64" w:author="Author">
              <w:r w:rsidR="004A5C49">
                <w:rPr>
                  <w:rFonts w:asciiTheme="majorHAnsi" w:eastAsia="Times New Roman" w:hAnsiTheme="majorHAnsi" w:cs="Arial"/>
                  <w:b/>
                  <w:bCs/>
                  <w:sz w:val="20"/>
                  <w:szCs w:val="20"/>
                </w:rPr>
                <w:t>Logit</w:t>
              </w:r>
              <w:r w:rsidR="004A5C49" w:rsidRPr="00F412B1">
                <w:rPr>
                  <w:rFonts w:asciiTheme="majorHAnsi" w:eastAsia="Times New Roman" w:hAnsiTheme="majorHAnsi" w:cs="Arial"/>
                  <w:b/>
                  <w:bCs/>
                  <w:sz w:val="20"/>
                  <w:szCs w:val="20"/>
                </w:rPr>
                <w:t xml:space="preserve"> </w:t>
              </w:r>
            </w:ins>
            <w:r w:rsidRPr="00F412B1">
              <w:rPr>
                <w:rFonts w:asciiTheme="majorHAnsi" w:eastAsia="Times New Roman" w:hAnsiTheme="majorHAnsi" w:cs="Arial"/>
                <w:b/>
                <w:bCs/>
                <w:sz w:val="20"/>
                <w:szCs w:val="20"/>
              </w:rPr>
              <w:t>models predicting changes in teachers' beliefs and assessment practices 1998-2010, by school demographic composition measures</w:t>
            </w:r>
          </w:p>
        </w:tc>
      </w:tr>
      <w:tr w:rsidR="00347BF0" w:rsidRPr="00F412B1" w:rsidTr="00F412B1">
        <w:trPr>
          <w:gridAfter w:val="1"/>
          <w:wAfter w:w="36" w:type="dxa"/>
          <w:trHeight w:val="255"/>
        </w:trPr>
        <w:tc>
          <w:tcPr>
            <w:tcW w:w="1815" w:type="dxa"/>
            <w:tcBorders>
              <w:top w:val="single" w:sz="12" w:space="0" w:color="auto"/>
              <w:left w:val="nil"/>
              <w:bottom w:val="nil"/>
              <w:right w:val="nil"/>
            </w:tcBorders>
            <w:shd w:val="clear" w:color="000000" w:fill="FFFFFF"/>
            <w:noWrap/>
            <w:vAlign w:val="bottom"/>
            <w:hideMark/>
          </w:tcPr>
          <w:p w:rsidR="00C84473" w:rsidRPr="00F412B1" w:rsidRDefault="00C84473" w:rsidP="00C84473">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5580" w:type="dxa"/>
            <w:gridSpan w:val="4"/>
            <w:tcBorders>
              <w:top w:val="single" w:sz="12" w:space="0" w:color="auto"/>
              <w:left w:val="nil"/>
              <w:bottom w:val="single" w:sz="4" w:space="0" w:color="auto"/>
              <w:right w:val="nil"/>
            </w:tcBorders>
            <w:shd w:val="clear" w:color="000000" w:fill="F2F2F2"/>
            <w:noWrap/>
            <w:vAlign w:val="bottom"/>
            <w:hideMark/>
          </w:tcPr>
          <w:p w:rsidR="00C84473" w:rsidRPr="00F412B1" w:rsidRDefault="00C84473" w:rsidP="00C84473">
            <w:pPr>
              <w:spacing w:after="0" w:line="240" w:lineRule="auto"/>
              <w:jc w:val="center"/>
              <w:rPr>
                <w:rFonts w:asciiTheme="majorHAnsi" w:eastAsia="Times New Roman" w:hAnsiTheme="majorHAnsi" w:cs="Arial"/>
                <w:b/>
                <w:bCs/>
                <w:sz w:val="20"/>
                <w:szCs w:val="20"/>
              </w:rPr>
            </w:pPr>
            <w:r w:rsidRPr="00F412B1">
              <w:rPr>
                <w:rFonts w:asciiTheme="majorHAnsi" w:eastAsia="Times New Roman" w:hAnsiTheme="majorHAnsi" w:cs="Arial"/>
                <w:b/>
                <w:bCs/>
                <w:sz w:val="20"/>
                <w:szCs w:val="20"/>
              </w:rPr>
              <w:t>Teacher beliefs</w:t>
            </w:r>
          </w:p>
        </w:tc>
        <w:tc>
          <w:tcPr>
            <w:tcW w:w="2709" w:type="dxa"/>
            <w:gridSpan w:val="3"/>
            <w:tcBorders>
              <w:top w:val="single" w:sz="12" w:space="0" w:color="auto"/>
              <w:left w:val="nil"/>
              <w:bottom w:val="single" w:sz="4" w:space="0" w:color="auto"/>
              <w:right w:val="nil"/>
            </w:tcBorders>
            <w:shd w:val="clear" w:color="000000" w:fill="BFBFBF"/>
            <w:noWrap/>
            <w:vAlign w:val="bottom"/>
            <w:hideMark/>
          </w:tcPr>
          <w:p w:rsidR="00C84473" w:rsidRPr="00F412B1" w:rsidRDefault="00C84473" w:rsidP="00C84473">
            <w:pPr>
              <w:spacing w:after="0" w:line="240" w:lineRule="auto"/>
              <w:jc w:val="center"/>
              <w:rPr>
                <w:rFonts w:asciiTheme="majorHAnsi" w:eastAsia="Times New Roman" w:hAnsiTheme="majorHAnsi" w:cs="Arial"/>
                <w:b/>
                <w:bCs/>
                <w:sz w:val="20"/>
                <w:szCs w:val="20"/>
              </w:rPr>
            </w:pPr>
            <w:r w:rsidRPr="00F412B1">
              <w:rPr>
                <w:rFonts w:asciiTheme="majorHAnsi" w:eastAsia="Times New Roman" w:hAnsiTheme="majorHAnsi" w:cs="Arial"/>
                <w:b/>
                <w:bCs/>
                <w:sz w:val="20"/>
                <w:szCs w:val="20"/>
              </w:rPr>
              <w:t>Textbook Use</w:t>
            </w:r>
          </w:p>
        </w:tc>
        <w:tc>
          <w:tcPr>
            <w:tcW w:w="2817" w:type="dxa"/>
            <w:gridSpan w:val="2"/>
            <w:tcBorders>
              <w:top w:val="single" w:sz="12" w:space="0" w:color="auto"/>
              <w:left w:val="nil"/>
              <w:bottom w:val="single" w:sz="4" w:space="0" w:color="auto"/>
              <w:right w:val="nil"/>
            </w:tcBorders>
            <w:shd w:val="clear" w:color="000000" w:fill="F2F2F2"/>
            <w:noWrap/>
            <w:vAlign w:val="bottom"/>
            <w:hideMark/>
          </w:tcPr>
          <w:p w:rsidR="00C84473" w:rsidRPr="00F412B1" w:rsidRDefault="00C84473" w:rsidP="00C84473">
            <w:pPr>
              <w:spacing w:after="0" w:line="240" w:lineRule="auto"/>
              <w:jc w:val="center"/>
              <w:rPr>
                <w:rFonts w:asciiTheme="majorHAnsi" w:eastAsia="Times New Roman" w:hAnsiTheme="majorHAnsi" w:cs="Arial"/>
                <w:b/>
                <w:bCs/>
                <w:sz w:val="20"/>
                <w:szCs w:val="20"/>
              </w:rPr>
            </w:pPr>
            <w:r w:rsidRPr="00F412B1">
              <w:rPr>
                <w:rFonts w:asciiTheme="majorHAnsi" w:eastAsia="Times New Roman" w:hAnsiTheme="majorHAnsi" w:cs="Arial"/>
                <w:b/>
                <w:bCs/>
                <w:sz w:val="20"/>
                <w:szCs w:val="20"/>
              </w:rPr>
              <w:t>Class time</w:t>
            </w:r>
          </w:p>
        </w:tc>
      </w:tr>
      <w:tr w:rsidR="004A1414" w:rsidRPr="00F412B1" w:rsidTr="00F412B1">
        <w:trPr>
          <w:trHeight w:val="1320"/>
        </w:trPr>
        <w:tc>
          <w:tcPr>
            <w:tcW w:w="1815" w:type="dxa"/>
            <w:tcBorders>
              <w:top w:val="nil"/>
              <w:left w:val="nil"/>
              <w:bottom w:val="nil"/>
              <w:right w:val="nil"/>
            </w:tcBorders>
            <w:shd w:val="clear" w:color="000000" w:fill="FFFFFF"/>
            <w:noWrap/>
            <w:vAlign w:val="bottom"/>
            <w:hideMark/>
          </w:tcPr>
          <w:p w:rsidR="00C84473" w:rsidRPr="00F412B1" w:rsidRDefault="00C84473" w:rsidP="00C84473">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1350" w:type="dxa"/>
            <w:tcBorders>
              <w:top w:val="nil"/>
              <w:left w:val="nil"/>
              <w:bottom w:val="single" w:sz="4" w:space="0" w:color="auto"/>
              <w:right w:val="nil"/>
            </w:tcBorders>
            <w:shd w:val="clear" w:color="000000" w:fill="FFFFFF"/>
            <w:vAlign w:val="center"/>
            <w:hideMark/>
          </w:tcPr>
          <w:p w:rsidR="00C84473" w:rsidRPr="00F412B1" w:rsidRDefault="00C84473" w:rsidP="00C84473">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 xml:space="preserve">Knowing alphabet </w:t>
            </w:r>
            <w:r w:rsidRPr="00F412B1">
              <w:rPr>
                <w:rFonts w:asciiTheme="majorHAnsi" w:eastAsia="Times New Roman" w:hAnsiTheme="majorHAnsi" w:cs="Arial"/>
                <w:sz w:val="20"/>
                <w:szCs w:val="20"/>
              </w:rPr>
              <w:br/>
              <w:t>before K is important</w:t>
            </w:r>
          </w:p>
        </w:tc>
        <w:tc>
          <w:tcPr>
            <w:tcW w:w="1449" w:type="dxa"/>
            <w:tcBorders>
              <w:top w:val="nil"/>
              <w:left w:val="nil"/>
              <w:bottom w:val="single" w:sz="4" w:space="0" w:color="auto"/>
              <w:right w:val="nil"/>
            </w:tcBorders>
            <w:shd w:val="clear" w:color="000000" w:fill="FFFFFF"/>
            <w:vAlign w:val="center"/>
            <w:hideMark/>
          </w:tcPr>
          <w:p w:rsidR="00C84473" w:rsidRPr="00F412B1" w:rsidRDefault="00C84473" w:rsidP="00C84473">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Most children should</w:t>
            </w:r>
            <w:r w:rsidR="000B1AB3" w:rsidRPr="00F412B1">
              <w:rPr>
                <w:rFonts w:asciiTheme="majorHAnsi" w:eastAsia="Times New Roman" w:hAnsiTheme="majorHAnsi" w:cs="Arial"/>
                <w:sz w:val="20"/>
                <w:szCs w:val="20"/>
              </w:rPr>
              <w:t xml:space="preserve"> learn to</w:t>
            </w:r>
            <w:r w:rsidRPr="00F412B1">
              <w:rPr>
                <w:rFonts w:asciiTheme="majorHAnsi" w:eastAsia="Times New Roman" w:hAnsiTheme="majorHAnsi" w:cs="Arial"/>
                <w:sz w:val="20"/>
                <w:szCs w:val="20"/>
              </w:rPr>
              <w:t xml:space="preserve"> read in K</w:t>
            </w:r>
          </w:p>
        </w:tc>
        <w:tc>
          <w:tcPr>
            <w:tcW w:w="1431" w:type="dxa"/>
            <w:tcBorders>
              <w:top w:val="nil"/>
              <w:left w:val="nil"/>
              <w:bottom w:val="single" w:sz="4" w:space="0" w:color="auto"/>
              <w:right w:val="nil"/>
            </w:tcBorders>
            <w:shd w:val="clear" w:color="000000" w:fill="FFFFFF"/>
            <w:vAlign w:val="center"/>
            <w:hideMark/>
          </w:tcPr>
          <w:p w:rsidR="00C84473" w:rsidRPr="00F412B1" w:rsidRDefault="00C84473" w:rsidP="00C84473">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 xml:space="preserve">Formal reading/math </w:t>
            </w:r>
            <w:r w:rsidRPr="00F412B1">
              <w:rPr>
                <w:rFonts w:asciiTheme="majorHAnsi" w:eastAsia="Times New Roman" w:hAnsiTheme="majorHAnsi" w:cs="Arial"/>
                <w:sz w:val="20"/>
                <w:szCs w:val="20"/>
              </w:rPr>
              <w:br/>
              <w:t>in preschool is important</w:t>
            </w:r>
          </w:p>
        </w:tc>
        <w:tc>
          <w:tcPr>
            <w:tcW w:w="1350" w:type="dxa"/>
            <w:tcBorders>
              <w:top w:val="nil"/>
              <w:left w:val="nil"/>
              <w:bottom w:val="single" w:sz="4" w:space="0" w:color="auto"/>
              <w:right w:val="nil"/>
            </w:tcBorders>
            <w:shd w:val="clear" w:color="000000" w:fill="FFFFFF"/>
            <w:vAlign w:val="center"/>
            <w:hideMark/>
          </w:tcPr>
          <w:p w:rsidR="00C84473" w:rsidRPr="00F412B1" w:rsidRDefault="00C84473" w:rsidP="00C84473">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 xml:space="preserve">Achievement relative to State/local </w:t>
            </w:r>
            <w:r w:rsidRPr="00F412B1">
              <w:rPr>
                <w:rFonts w:asciiTheme="majorHAnsi" w:eastAsia="Times New Roman" w:hAnsiTheme="majorHAnsi" w:cs="Arial"/>
                <w:sz w:val="20"/>
                <w:szCs w:val="20"/>
              </w:rPr>
              <w:br/>
              <w:t>standards is important</w:t>
            </w:r>
          </w:p>
        </w:tc>
        <w:tc>
          <w:tcPr>
            <w:tcW w:w="1350" w:type="dxa"/>
            <w:tcBorders>
              <w:top w:val="nil"/>
              <w:left w:val="nil"/>
              <w:bottom w:val="single" w:sz="4" w:space="0" w:color="auto"/>
              <w:right w:val="nil"/>
            </w:tcBorders>
            <w:shd w:val="clear" w:color="auto" w:fill="auto"/>
            <w:vAlign w:val="center"/>
            <w:hideMark/>
          </w:tcPr>
          <w:p w:rsidR="00C84473" w:rsidRPr="00F412B1" w:rsidRDefault="000B1AB3" w:rsidP="00C84473">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Read from basal reading texts daily</w:t>
            </w:r>
          </w:p>
        </w:tc>
        <w:tc>
          <w:tcPr>
            <w:tcW w:w="1350" w:type="dxa"/>
            <w:tcBorders>
              <w:top w:val="nil"/>
              <w:left w:val="nil"/>
              <w:bottom w:val="single" w:sz="4" w:space="0" w:color="auto"/>
              <w:right w:val="nil"/>
            </w:tcBorders>
            <w:shd w:val="clear" w:color="000000" w:fill="FFFFFF"/>
            <w:vAlign w:val="center"/>
            <w:hideMark/>
          </w:tcPr>
          <w:p w:rsidR="00C84473" w:rsidRPr="00F412B1" w:rsidRDefault="000B1AB3" w:rsidP="00C84473">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Do math problems from  textbooks daily</w:t>
            </w:r>
          </w:p>
        </w:tc>
        <w:tc>
          <w:tcPr>
            <w:tcW w:w="1431" w:type="dxa"/>
            <w:gridSpan w:val="2"/>
            <w:tcBorders>
              <w:top w:val="nil"/>
              <w:left w:val="nil"/>
              <w:bottom w:val="single" w:sz="4" w:space="0" w:color="auto"/>
              <w:right w:val="nil"/>
            </w:tcBorders>
            <w:shd w:val="clear" w:color="000000" w:fill="FFFFFF"/>
            <w:vAlign w:val="center"/>
            <w:hideMark/>
          </w:tcPr>
          <w:p w:rsidR="00C84473" w:rsidRPr="00F412B1" w:rsidRDefault="00F13DDC" w:rsidP="00C84473">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3 or more hours/day on whole class activities</w:t>
            </w:r>
          </w:p>
        </w:tc>
        <w:tc>
          <w:tcPr>
            <w:tcW w:w="1431" w:type="dxa"/>
            <w:gridSpan w:val="2"/>
            <w:tcBorders>
              <w:top w:val="nil"/>
              <w:left w:val="nil"/>
              <w:bottom w:val="single" w:sz="4" w:space="0" w:color="auto"/>
              <w:right w:val="nil"/>
            </w:tcBorders>
            <w:shd w:val="clear" w:color="000000" w:fill="FFFFFF"/>
            <w:vAlign w:val="center"/>
            <w:hideMark/>
          </w:tcPr>
          <w:p w:rsidR="00C84473" w:rsidRPr="00F412B1" w:rsidRDefault="00C84473" w:rsidP="00C84473">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More than 1 hr/day of child selected activities</w:t>
            </w:r>
          </w:p>
        </w:tc>
      </w:tr>
      <w:tr w:rsidR="00C84473" w:rsidRPr="00F412B1" w:rsidTr="00F412B1">
        <w:trPr>
          <w:trHeight w:val="144"/>
        </w:trPr>
        <w:tc>
          <w:tcPr>
            <w:tcW w:w="1815" w:type="dxa"/>
            <w:tcBorders>
              <w:top w:val="nil"/>
              <w:left w:val="nil"/>
              <w:bottom w:val="nil"/>
              <w:right w:val="nil"/>
            </w:tcBorders>
            <w:shd w:val="clear" w:color="000000" w:fill="FFFFFF"/>
            <w:noWrap/>
            <w:vAlign w:val="bottom"/>
            <w:hideMark/>
          </w:tcPr>
          <w:p w:rsidR="00C84473" w:rsidRPr="00F412B1" w:rsidRDefault="00C84473" w:rsidP="00C84473">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11142" w:type="dxa"/>
            <w:gridSpan w:val="10"/>
            <w:tcBorders>
              <w:top w:val="nil"/>
              <w:left w:val="nil"/>
              <w:bottom w:val="single" w:sz="4" w:space="0" w:color="auto"/>
              <w:right w:val="nil"/>
            </w:tcBorders>
            <w:shd w:val="clear" w:color="auto" w:fill="auto"/>
            <w:noWrap/>
            <w:vAlign w:val="bottom"/>
            <w:hideMark/>
          </w:tcPr>
          <w:p w:rsidR="00C84473" w:rsidRPr="00F412B1" w:rsidRDefault="00C84473" w:rsidP="00C84473">
            <w:pPr>
              <w:spacing w:after="0" w:line="240" w:lineRule="auto"/>
              <w:jc w:val="center"/>
              <w:rPr>
                <w:rFonts w:asciiTheme="majorHAnsi" w:eastAsia="Times New Roman" w:hAnsiTheme="majorHAnsi" w:cs="Arial"/>
                <w:b/>
                <w:bCs/>
                <w:sz w:val="20"/>
                <w:szCs w:val="20"/>
              </w:rPr>
            </w:pPr>
            <w:r w:rsidRPr="00F412B1">
              <w:rPr>
                <w:rFonts w:asciiTheme="majorHAnsi" w:eastAsia="Times New Roman" w:hAnsiTheme="majorHAnsi" w:cs="Arial"/>
                <w:b/>
                <w:bCs/>
                <w:sz w:val="20"/>
                <w:szCs w:val="20"/>
              </w:rPr>
              <w:t>Differential changes by percentage eligible for FRPL</w:t>
            </w:r>
          </w:p>
        </w:tc>
      </w:tr>
      <w:tr w:rsidR="00F13DDC" w:rsidRPr="00F412B1" w:rsidTr="00F412B1">
        <w:trPr>
          <w:trHeight w:val="285"/>
        </w:trPr>
        <w:tc>
          <w:tcPr>
            <w:tcW w:w="1815" w:type="dxa"/>
            <w:tcBorders>
              <w:top w:val="nil"/>
              <w:left w:val="nil"/>
              <w:bottom w:val="nil"/>
              <w:right w:val="nil"/>
            </w:tcBorders>
            <w:shd w:val="clear" w:color="000000" w:fill="FFFFFF"/>
            <w:hideMark/>
          </w:tcPr>
          <w:p w:rsidR="00F13DDC" w:rsidRPr="00F412B1" w:rsidRDefault="00F13DDC" w:rsidP="00C84473">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2010</w:t>
            </w:r>
          </w:p>
        </w:tc>
        <w:tc>
          <w:tcPr>
            <w:tcW w:w="1350"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4.68***</w:t>
            </w:r>
          </w:p>
        </w:tc>
        <w:tc>
          <w:tcPr>
            <w:tcW w:w="1449"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10.12***</w:t>
            </w:r>
          </w:p>
        </w:tc>
        <w:tc>
          <w:tcPr>
            <w:tcW w:w="1431"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4.28***</w:t>
            </w:r>
          </w:p>
        </w:tc>
        <w:tc>
          <w:tcPr>
            <w:tcW w:w="1350"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3.59***</w:t>
            </w:r>
          </w:p>
        </w:tc>
        <w:tc>
          <w:tcPr>
            <w:tcW w:w="1350"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3.33***</w:t>
            </w:r>
          </w:p>
        </w:tc>
        <w:tc>
          <w:tcPr>
            <w:tcW w:w="1350"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3.02**</w:t>
            </w:r>
          </w:p>
        </w:tc>
        <w:tc>
          <w:tcPr>
            <w:tcW w:w="1431" w:type="dxa"/>
            <w:gridSpan w:val="2"/>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2.25***</w:t>
            </w:r>
          </w:p>
        </w:tc>
        <w:tc>
          <w:tcPr>
            <w:tcW w:w="1431" w:type="dxa"/>
            <w:gridSpan w:val="2"/>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0.32***</w:t>
            </w:r>
          </w:p>
        </w:tc>
      </w:tr>
      <w:tr w:rsidR="00F13DDC" w:rsidRPr="00F412B1" w:rsidTr="00F412B1">
        <w:trPr>
          <w:trHeight w:val="459"/>
        </w:trPr>
        <w:tc>
          <w:tcPr>
            <w:tcW w:w="1815" w:type="dxa"/>
            <w:tcBorders>
              <w:top w:val="nil"/>
              <w:left w:val="nil"/>
              <w:bottom w:val="nil"/>
              <w:right w:val="nil"/>
            </w:tcBorders>
            <w:shd w:val="clear" w:color="000000" w:fill="FFFFFF"/>
            <w:hideMark/>
          </w:tcPr>
          <w:p w:rsidR="00F13DDC" w:rsidRPr="00F412B1" w:rsidRDefault="00F13DDC" w:rsidP="00C84473">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1350"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(0.62)</w:t>
            </w:r>
          </w:p>
        </w:tc>
        <w:tc>
          <w:tcPr>
            <w:tcW w:w="1449"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(1.32)</w:t>
            </w:r>
          </w:p>
        </w:tc>
        <w:tc>
          <w:tcPr>
            <w:tcW w:w="1431"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(0.59)</w:t>
            </w:r>
          </w:p>
        </w:tc>
        <w:tc>
          <w:tcPr>
            <w:tcW w:w="1350"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(0.43)</w:t>
            </w:r>
          </w:p>
        </w:tc>
        <w:tc>
          <w:tcPr>
            <w:tcW w:w="1350"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(0.82)</w:t>
            </w:r>
          </w:p>
        </w:tc>
        <w:tc>
          <w:tcPr>
            <w:tcW w:w="1350"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(1.02)</w:t>
            </w:r>
          </w:p>
        </w:tc>
        <w:tc>
          <w:tcPr>
            <w:tcW w:w="1431" w:type="dxa"/>
            <w:gridSpan w:val="2"/>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(0.39)</w:t>
            </w:r>
          </w:p>
        </w:tc>
        <w:tc>
          <w:tcPr>
            <w:tcW w:w="1431" w:type="dxa"/>
            <w:gridSpan w:val="2"/>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(0.04)</w:t>
            </w:r>
          </w:p>
        </w:tc>
      </w:tr>
      <w:tr w:rsidR="00F13DDC" w:rsidRPr="00F412B1" w:rsidTr="00F412B1">
        <w:trPr>
          <w:trHeight w:val="285"/>
        </w:trPr>
        <w:tc>
          <w:tcPr>
            <w:tcW w:w="1815" w:type="dxa"/>
            <w:tcBorders>
              <w:top w:val="nil"/>
              <w:left w:val="nil"/>
              <w:bottom w:val="nil"/>
              <w:right w:val="nil"/>
            </w:tcBorders>
            <w:shd w:val="clear" w:color="000000" w:fill="FFFFFF"/>
            <w:noWrap/>
            <w:hideMark/>
          </w:tcPr>
          <w:p w:rsidR="00F13DDC" w:rsidRPr="00F412B1" w:rsidRDefault="00F13DDC" w:rsidP="00347BF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xml:space="preserve">High FRPL </w:t>
            </w:r>
          </w:p>
        </w:tc>
        <w:tc>
          <w:tcPr>
            <w:tcW w:w="1350"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1.29</w:t>
            </w:r>
          </w:p>
        </w:tc>
        <w:tc>
          <w:tcPr>
            <w:tcW w:w="1449"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1.52*</w:t>
            </w:r>
          </w:p>
        </w:tc>
        <w:tc>
          <w:tcPr>
            <w:tcW w:w="1431"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1.70**</w:t>
            </w:r>
          </w:p>
        </w:tc>
        <w:tc>
          <w:tcPr>
            <w:tcW w:w="1350"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1.44*</w:t>
            </w:r>
          </w:p>
        </w:tc>
        <w:tc>
          <w:tcPr>
            <w:tcW w:w="1350"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1.46</w:t>
            </w:r>
          </w:p>
        </w:tc>
        <w:tc>
          <w:tcPr>
            <w:tcW w:w="1350"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1.35</w:t>
            </w:r>
          </w:p>
        </w:tc>
        <w:tc>
          <w:tcPr>
            <w:tcW w:w="1431" w:type="dxa"/>
            <w:gridSpan w:val="2"/>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1.26</w:t>
            </w:r>
          </w:p>
        </w:tc>
        <w:tc>
          <w:tcPr>
            <w:tcW w:w="1431" w:type="dxa"/>
            <w:gridSpan w:val="2"/>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0.72</w:t>
            </w:r>
          </w:p>
        </w:tc>
      </w:tr>
      <w:tr w:rsidR="00F13DDC" w:rsidRPr="00F412B1" w:rsidTr="00F412B1">
        <w:trPr>
          <w:trHeight w:val="513"/>
        </w:trPr>
        <w:tc>
          <w:tcPr>
            <w:tcW w:w="1815" w:type="dxa"/>
            <w:tcBorders>
              <w:top w:val="nil"/>
              <w:left w:val="nil"/>
              <w:bottom w:val="nil"/>
              <w:right w:val="nil"/>
            </w:tcBorders>
            <w:shd w:val="clear" w:color="000000" w:fill="FFFFFF"/>
            <w:noWrap/>
            <w:hideMark/>
          </w:tcPr>
          <w:p w:rsidR="00F13DDC" w:rsidRPr="00F412B1" w:rsidRDefault="00F13DDC" w:rsidP="00C84473">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eligibility</w:t>
            </w:r>
          </w:p>
        </w:tc>
        <w:tc>
          <w:tcPr>
            <w:tcW w:w="1350"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(0.25)</w:t>
            </w:r>
          </w:p>
        </w:tc>
        <w:tc>
          <w:tcPr>
            <w:tcW w:w="1449"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(0.28)</w:t>
            </w:r>
          </w:p>
        </w:tc>
        <w:tc>
          <w:tcPr>
            <w:tcW w:w="1431"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(0.32)</w:t>
            </w:r>
          </w:p>
        </w:tc>
        <w:tc>
          <w:tcPr>
            <w:tcW w:w="1350"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(0.24)</w:t>
            </w:r>
          </w:p>
        </w:tc>
        <w:tc>
          <w:tcPr>
            <w:tcW w:w="1350"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(0.49)</w:t>
            </w:r>
          </w:p>
        </w:tc>
        <w:tc>
          <w:tcPr>
            <w:tcW w:w="1350"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(0.58)</w:t>
            </w:r>
          </w:p>
        </w:tc>
        <w:tc>
          <w:tcPr>
            <w:tcW w:w="1431" w:type="dxa"/>
            <w:gridSpan w:val="2"/>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(0.32)</w:t>
            </w:r>
          </w:p>
        </w:tc>
        <w:tc>
          <w:tcPr>
            <w:tcW w:w="1431" w:type="dxa"/>
            <w:gridSpan w:val="2"/>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(0.13)</w:t>
            </w:r>
          </w:p>
        </w:tc>
      </w:tr>
      <w:tr w:rsidR="00F13DDC" w:rsidRPr="00F412B1" w:rsidTr="00F412B1">
        <w:trPr>
          <w:trHeight w:val="180"/>
        </w:trPr>
        <w:tc>
          <w:tcPr>
            <w:tcW w:w="1815" w:type="dxa"/>
            <w:tcBorders>
              <w:top w:val="nil"/>
              <w:left w:val="nil"/>
              <w:bottom w:val="nil"/>
              <w:right w:val="nil"/>
            </w:tcBorders>
            <w:shd w:val="clear" w:color="000000" w:fill="FFFFFF"/>
            <w:noWrap/>
            <w:hideMark/>
          </w:tcPr>
          <w:p w:rsidR="00F13DDC" w:rsidRPr="00F412B1" w:rsidRDefault="00F13DDC" w:rsidP="00C84473">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2010*High FRPL</w:t>
            </w:r>
          </w:p>
        </w:tc>
        <w:tc>
          <w:tcPr>
            <w:tcW w:w="1350"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1.10</w:t>
            </w:r>
          </w:p>
        </w:tc>
        <w:tc>
          <w:tcPr>
            <w:tcW w:w="1449"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0.99</w:t>
            </w:r>
          </w:p>
        </w:tc>
        <w:tc>
          <w:tcPr>
            <w:tcW w:w="1431"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0.97</w:t>
            </w:r>
          </w:p>
        </w:tc>
        <w:tc>
          <w:tcPr>
            <w:tcW w:w="1350"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0.91</w:t>
            </w:r>
          </w:p>
        </w:tc>
        <w:tc>
          <w:tcPr>
            <w:tcW w:w="1350"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0.99</w:t>
            </w:r>
          </w:p>
        </w:tc>
        <w:tc>
          <w:tcPr>
            <w:tcW w:w="1350"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1.12</w:t>
            </w:r>
          </w:p>
        </w:tc>
        <w:tc>
          <w:tcPr>
            <w:tcW w:w="1431" w:type="dxa"/>
            <w:gridSpan w:val="2"/>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1.07</w:t>
            </w:r>
          </w:p>
        </w:tc>
        <w:tc>
          <w:tcPr>
            <w:tcW w:w="1431" w:type="dxa"/>
            <w:gridSpan w:val="2"/>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0.95</w:t>
            </w:r>
          </w:p>
        </w:tc>
      </w:tr>
      <w:tr w:rsidR="00F13DDC" w:rsidRPr="00F412B1" w:rsidTr="00F412B1">
        <w:trPr>
          <w:trHeight w:val="432"/>
        </w:trPr>
        <w:tc>
          <w:tcPr>
            <w:tcW w:w="1815" w:type="dxa"/>
            <w:tcBorders>
              <w:top w:val="nil"/>
              <w:left w:val="nil"/>
              <w:bottom w:val="nil"/>
              <w:right w:val="nil"/>
            </w:tcBorders>
            <w:shd w:val="clear" w:color="000000" w:fill="FFFFFF"/>
            <w:noWrap/>
            <w:hideMark/>
          </w:tcPr>
          <w:p w:rsidR="00F13DDC" w:rsidRPr="00F412B1" w:rsidRDefault="00F13DDC" w:rsidP="00C84473">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1350"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(0.25)</w:t>
            </w:r>
          </w:p>
        </w:tc>
        <w:tc>
          <w:tcPr>
            <w:tcW w:w="1449"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(0.23)</w:t>
            </w:r>
          </w:p>
        </w:tc>
        <w:tc>
          <w:tcPr>
            <w:tcW w:w="1431"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(0.22)</w:t>
            </w:r>
          </w:p>
        </w:tc>
        <w:tc>
          <w:tcPr>
            <w:tcW w:w="1350"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(0.20)</w:t>
            </w:r>
          </w:p>
        </w:tc>
        <w:tc>
          <w:tcPr>
            <w:tcW w:w="1350"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(0.36)</w:t>
            </w:r>
          </w:p>
        </w:tc>
        <w:tc>
          <w:tcPr>
            <w:tcW w:w="1350"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(0.53)</w:t>
            </w:r>
          </w:p>
        </w:tc>
        <w:tc>
          <w:tcPr>
            <w:tcW w:w="1431" w:type="dxa"/>
            <w:gridSpan w:val="2"/>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(0.31)</w:t>
            </w:r>
          </w:p>
        </w:tc>
        <w:tc>
          <w:tcPr>
            <w:tcW w:w="1431" w:type="dxa"/>
            <w:gridSpan w:val="2"/>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(0.21)</w:t>
            </w:r>
          </w:p>
        </w:tc>
      </w:tr>
      <w:tr w:rsidR="00F13DDC" w:rsidRPr="00F412B1" w:rsidTr="00F412B1">
        <w:trPr>
          <w:trHeight w:val="341"/>
        </w:trPr>
        <w:tc>
          <w:tcPr>
            <w:tcW w:w="1815" w:type="dxa"/>
            <w:tcBorders>
              <w:top w:val="nil"/>
              <w:left w:val="nil"/>
              <w:bottom w:val="nil"/>
              <w:right w:val="nil"/>
            </w:tcBorders>
            <w:shd w:val="clear" w:color="000000" w:fill="FFFFFF"/>
            <w:noWrap/>
            <w:hideMark/>
          </w:tcPr>
          <w:p w:rsidR="00F13DDC" w:rsidRPr="00F412B1" w:rsidRDefault="00F13DDC" w:rsidP="00C84473">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11142" w:type="dxa"/>
            <w:gridSpan w:val="10"/>
            <w:tcBorders>
              <w:top w:val="single" w:sz="4" w:space="0" w:color="auto"/>
              <w:left w:val="nil"/>
              <w:bottom w:val="single" w:sz="4" w:space="0" w:color="auto"/>
              <w:right w:val="nil"/>
            </w:tcBorders>
            <w:shd w:val="clear" w:color="auto" w:fill="auto"/>
            <w:noWrap/>
            <w:vAlign w:val="bottom"/>
            <w:hideMark/>
          </w:tcPr>
          <w:p w:rsidR="00F13DDC" w:rsidRPr="00F412B1" w:rsidRDefault="00F13DDC" w:rsidP="00C84473">
            <w:pPr>
              <w:spacing w:after="0" w:line="240" w:lineRule="auto"/>
              <w:jc w:val="center"/>
              <w:rPr>
                <w:rFonts w:asciiTheme="majorHAnsi" w:eastAsia="Times New Roman" w:hAnsiTheme="majorHAnsi" w:cs="Arial"/>
                <w:b/>
                <w:bCs/>
                <w:sz w:val="20"/>
                <w:szCs w:val="20"/>
              </w:rPr>
            </w:pPr>
            <w:r w:rsidRPr="00F412B1">
              <w:rPr>
                <w:rFonts w:asciiTheme="majorHAnsi" w:eastAsia="Times New Roman" w:hAnsiTheme="majorHAnsi" w:cs="Arial"/>
                <w:b/>
                <w:bCs/>
                <w:sz w:val="20"/>
                <w:szCs w:val="20"/>
              </w:rPr>
              <w:t>Differential changes by percentage non-white</w:t>
            </w:r>
          </w:p>
        </w:tc>
      </w:tr>
      <w:tr w:rsidR="00F13DDC" w:rsidRPr="00F412B1" w:rsidTr="00F412B1">
        <w:trPr>
          <w:trHeight w:val="233"/>
        </w:trPr>
        <w:tc>
          <w:tcPr>
            <w:tcW w:w="1815" w:type="dxa"/>
            <w:tcBorders>
              <w:top w:val="nil"/>
              <w:left w:val="nil"/>
              <w:bottom w:val="nil"/>
              <w:right w:val="nil"/>
            </w:tcBorders>
            <w:shd w:val="clear" w:color="000000" w:fill="FFFFFF"/>
            <w:hideMark/>
          </w:tcPr>
          <w:p w:rsidR="00F13DDC" w:rsidRPr="00F412B1" w:rsidRDefault="00F13DDC" w:rsidP="00C84473">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2010</w:t>
            </w:r>
          </w:p>
        </w:tc>
        <w:tc>
          <w:tcPr>
            <w:tcW w:w="1350"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4.89***</w:t>
            </w:r>
          </w:p>
        </w:tc>
        <w:tc>
          <w:tcPr>
            <w:tcW w:w="1449"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10.78***</w:t>
            </w:r>
          </w:p>
        </w:tc>
        <w:tc>
          <w:tcPr>
            <w:tcW w:w="1431"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4.12***</w:t>
            </w:r>
          </w:p>
        </w:tc>
        <w:tc>
          <w:tcPr>
            <w:tcW w:w="1350"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3.11***</w:t>
            </w:r>
          </w:p>
        </w:tc>
        <w:tc>
          <w:tcPr>
            <w:tcW w:w="1350"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3.16***</w:t>
            </w:r>
          </w:p>
        </w:tc>
        <w:tc>
          <w:tcPr>
            <w:tcW w:w="1350"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2.21**</w:t>
            </w:r>
          </w:p>
        </w:tc>
        <w:tc>
          <w:tcPr>
            <w:tcW w:w="1431" w:type="dxa"/>
            <w:gridSpan w:val="2"/>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1.83***</w:t>
            </w:r>
          </w:p>
        </w:tc>
        <w:tc>
          <w:tcPr>
            <w:tcW w:w="1431" w:type="dxa"/>
            <w:gridSpan w:val="2"/>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0.31***</w:t>
            </w:r>
          </w:p>
        </w:tc>
      </w:tr>
      <w:tr w:rsidR="00F13DDC" w:rsidRPr="00F412B1" w:rsidTr="00F412B1">
        <w:trPr>
          <w:trHeight w:val="360"/>
        </w:trPr>
        <w:tc>
          <w:tcPr>
            <w:tcW w:w="1815" w:type="dxa"/>
            <w:tcBorders>
              <w:top w:val="nil"/>
              <w:left w:val="nil"/>
              <w:bottom w:val="nil"/>
              <w:right w:val="nil"/>
            </w:tcBorders>
            <w:shd w:val="clear" w:color="000000" w:fill="FFFFFF"/>
            <w:hideMark/>
          </w:tcPr>
          <w:p w:rsidR="00F13DDC" w:rsidRPr="00F412B1" w:rsidRDefault="00F13DDC" w:rsidP="00C84473">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1350"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(0.60)</w:t>
            </w:r>
          </w:p>
        </w:tc>
        <w:tc>
          <w:tcPr>
            <w:tcW w:w="1449"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(1.38)</w:t>
            </w:r>
          </w:p>
        </w:tc>
        <w:tc>
          <w:tcPr>
            <w:tcW w:w="1431"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(0.51)</w:t>
            </w:r>
          </w:p>
        </w:tc>
        <w:tc>
          <w:tcPr>
            <w:tcW w:w="1350"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(0.35)</w:t>
            </w:r>
          </w:p>
        </w:tc>
        <w:tc>
          <w:tcPr>
            <w:tcW w:w="1350"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(0.65)</w:t>
            </w:r>
          </w:p>
        </w:tc>
        <w:tc>
          <w:tcPr>
            <w:tcW w:w="1350"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(0.61)</w:t>
            </w:r>
          </w:p>
        </w:tc>
        <w:tc>
          <w:tcPr>
            <w:tcW w:w="1431" w:type="dxa"/>
            <w:gridSpan w:val="2"/>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(0.31)</w:t>
            </w:r>
          </w:p>
        </w:tc>
        <w:tc>
          <w:tcPr>
            <w:tcW w:w="1431" w:type="dxa"/>
            <w:gridSpan w:val="2"/>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(0.04)</w:t>
            </w:r>
          </w:p>
        </w:tc>
      </w:tr>
      <w:tr w:rsidR="00F13DDC" w:rsidRPr="00F412B1" w:rsidTr="00F412B1">
        <w:trPr>
          <w:trHeight w:val="279"/>
        </w:trPr>
        <w:tc>
          <w:tcPr>
            <w:tcW w:w="1815" w:type="dxa"/>
            <w:tcBorders>
              <w:top w:val="nil"/>
              <w:left w:val="nil"/>
              <w:bottom w:val="nil"/>
              <w:right w:val="nil"/>
            </w:tcBorders>
            <w:shd w:val="clear" w:color="000000" w:fill="FFFFFF"/>
            <w:noWrap/>
            <w:hideMark/>
          </w:tcPr>
          <w:p w:rsidR="00F13DDC" w:rsidRPr="00F412B1" w:rsidRDefault="00F13DDC" w:rsidP="00C84473">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High non-white</w:t>
            </w:r>
          </w:p>
        </w:tc>
        <w:tc>
          <w:tcPr>
            <w:tcW w:w="1350"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1.83***</w:t>
            </w:r>
          </w:p>
        </w:tc>
        <w:tc>
          <w:tcPr>
            <w:tcW w:w="1449"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1.60**</w:t>
            </w:r>
          </w:p>
        </w:tc>
        <w:tc>
          <w:tcPr>
            <w:tcW w:w="1431"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1.87***</w:t>
            </w:r>
          </w:p>
        </w:tc>
        <w:tc>
          <w:tcPr>
            <w:tcW w:w="1350"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1.05</w:t>
            </w:r>
          </w:p>
        </w:tc>
        <w:tc>
          <w:tcPr>
            <w:tcW w:w="1350"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1.53</w:t>
            </w:r>
          </w:p>
        </w:tc>
        <w:tc>
          <w:tcPr>
            <w:tcW w:w="1350"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0.92</w:t>
            </w:r>
          </w:p>
        </w:tc>
        <w:tc>
          <w:tcPr>
            <w:tcW w:w="1431" w:type="dxa"/>
            <w:gridSpan w:val="2"/>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1.02</w:t>
            </w:r>
          </w:p>
        </w:tc>
        <w:tc>
          <w:tcPr>
            <w:tcW w:w="1431" w:type="dxa"/>
            <w:gridSpan w:val="2"/>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0.78</w:t>
            </w:r>
          </w:p>
        </w:tc>
      </w:tr>
      <w:tr w:rsidR="00F13DDC" w:rsidRPr="00F412B1" w:rsidTr="00F412B1">
        <w:trPr>
          <w:trHeight w:val="351"/>
        </w:trPr>
        <w:tc>
          <w:tcPr>
            <w:tcW w:w="1815" w:type="dxa"/>
            <w:tcBorders>
              <w:top w:val="nil"/>
              <w:left w:val="nil"/>
              <w:bottom w:val="nil"/>
              <w:right w:val="nil"/>
            </w:tcBorders>
            <w:shd w:val="clear" w:color="000000" w:fill="FFFFFF"/>
            <w:noWrap/>
            <w:hideMark/>
          </w:tcPr>
          <w:p w:rsidR="00F13DDC" w:rsidRPr="00F412B1" w:rsidRDefault="00F13DDC" w:rsidP="00C84473">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1350"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(0.32)</w:t>
            </w:r>
          </w:p>
        </w:tc>
        <w:tc>
          <w:tcPr>
            <w:tcW w:w="1449"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(0.29)</w:t>
            </w:r>
          </w:p>
        </w:tc>
        <w:tc>
          <w:tcPr>
            <w:tcW w:w="1431"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(0.35)</w:t>
            </w:r>
          </w:p>
        </w:tc>
        <w:tc>
          <w:tcPr>
            <w:tcW w:w="1350"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(0.18)</w:t>
            </w:r>
          </w:p>
        </w:tc>
        <w:tc>
          <w:tcPr>
            <w:tcW w:w="1350"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(0.41)</w:t>
            </w:r>
          </w:p>
        </w:tc>
        <w:tc>
          <w:tcPr>
            <w:tcW w:w="1350" w:type="dxa"/>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(0.31)</w:t>
            </w:r>
          </w:p>
        </w:tc>
        <w:tc>
          <w:tcPr>
            <w:tcW w:w="1431" w:type="dxa"/>
            <w:gridSpan w:val="2"/>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(0.24)</w:t>
            </w:r>
          </w:p>
        </w:tc>
        <w:tc>
          <w:tcPr>
            <w:tcW w:w="1431" w:type="dxa"/>
            <w:gridSpan w:val="2"/>
            <w:tcBorders>
              <w:top w:val="nil"/>
              <w:left w:val="nil"/>
              <w:bottom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(0.15)</w:t>
            </w:r>
          </w:p>
        </w:tc>
      </w:tr>
      <w:tr w:rsidR="00F13DDC" w:rsidRPr="00F412B1" w:rsidTr="00F412B1">
        <w:trPr>
          <w:trHeight w:val="180"/>
        </w:trPr>
        <w:tc>
          <w:tcPr>
            <w:tcW w:w="1815" w:type="dxa"/>
            <w:tcBorders>
              <w:top w:val="nil"/>
              <w:left w:val="nil"/>
              <w:right w:val="nil"/>
            </w:tcBorders>
            <w:shd w:val="clear" w:color="000000" w:fill="FFFFFF"/>
            <w:noWrap/>
            <w:hideMark/>
          </w:tcPr>
          <w:p w:rsidR="00F13DDC" w:rsidRPr="00F412B1" w:rsidRDefault="00F13DDC" w:rsidP="00347BF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2010*High non-</w:t>
            </w:r>
          </w:p>
        </w:tc>
        <w:tc>
          <w:tcPr>
            <w:tcW w:w="1350" w:type="dxa"/>
            <w:tcBorders>
              <w:top w:val="nil"/>
              <w:left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0.96</w:t>
            </w:r>
          </w:p>
        </w:tc>
        <w:tc>
          <w:tcPr>
            <w:tcW w:w="1449" w:type="dxa"/>
            <w:tcBorders>
              <w:top w:val="nil"/>
              <w:left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0.81</w:t>
            </w:r>
          </w:p>
        </w:tc>
        <w:tc>
          <w:tcPr>
            <w:tcW w:w="1431" w:type="dxa"/>
            <w:tcBorders>
              <w:top w:val="nil"/>
              <w:left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0.84</w:t>
            </w:r>
          </w:p>
        </w:tc>
        <w:tc>
          <w:tcPr>
            <w:tcW w:w="1350" w:type="dxa"/>
            <w:tcBorders>
              <w:top w:val="nil"/>
              <w:left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1.05</w:t>
            </w:r>
          </w:p>
        </w:tc>
        <w:tc>
          <w:tcPr>
            <w:tcW w:w="1350" w:type="dxa"/>
            <w:tcBorders>
              <w:top w:val="nil"/>
              <w:left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0.81</w:t>
            </w:r>
          </w:p>
        </w:tc>
        <w:tc>
          <w:tcPr>
            <w:tcW w:w="1350" w:type="dxa"/>
            <w:tcBorders>
              <w:top w:val="nil"/>
              <w:left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2.17*</w:t>
            </w:r>
          </w:p>
        </w:tc>
        <w:tc>
          <w:tcPr>
            <w:tcW w:w="1431" w:type="dxa"/>
            <w:gridSpan w:val="2"/>
            <w:tcBorders>
              <w:top w:val="nil"/>
              <w:left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1.53</w:t>
            </w:r>
          </w:p>
        </w:tc>
        <w:tc>
          <w:tcPr>
            <w:tcW w:w="1431" w:type="dxa"/>
            <w:gridSpan w:val="2"/>
            <w:tcBorders>
              <w:top w:val="nil"/>
              <w:left w:val="nil"/>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0.95</w:t>
            </w:r>
          </w:p>
        </w:tc>
      </w:tr>
      <w:tr w:rsidR="00F13DDC" w:rsidRPr="00F412B1" w:rsidTr="00F412B1">
        <w:trPr>
          <w:trHeight w:val="360"/>
        </w:trPr>
        <w:tc>
          <w:tcPr>
            <w:tcW w:w="1815" w:type="dxa"/>
            <w:tcBorders>
              <w:top w:val="nil"/>
              <w:left w:val="nil"/>
              <w:bottom w:val="single" w:sz="12" w:space="0" w:color="auto"/>
              <w:right w:val="nil"/>
            </w:tcBorders>
            <w:shd w:val="clear" w:color="000000" w:fill="FFFFFF"/>
            <w:noWrap/>
            <w:hideMark/>
          </w:tcPr>
          <w:p w:rsidR="00F13DDC" w:rsidRPr="00F412B1" w:rsidRDefault="00F13DDC" w:rsidP="00C84473">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white</w:t>
            </w:r>
          </w:p>
        </w:tc>
        <w:tc>
          <w:tcPr>
            <w:tcW w:w="1350" w:type="dxa"/>
            <w:tcBorders>
              <w:top w:val="nil"/>
              <w:left w:val="nil"/>
              <w:bottom w:val="single" w:sz="12" w:space="0" w:color="auto"/>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(0.20)</w:t>
            </w:r>
          </w:p>
        </w:tc>
        <w:tc>
          <w:tcPr>
            <w:tcW w:w="1449" w:type="dxa"/>
            <w:tcBorders>
              <w:top w:val="nil"/>
              <w:left w:val="nil"/>
              <w:bottom w:val="single" w:sz="12" w:space="0" w:color="auto"/>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(0.19)</w:t>
            </w:r>
          </w:p>
        </w:tc>
        <w:tc>
          <w:tcPr>
            <w:tcW w:w="1431" w:type="dxa"/>
            <w:tcBorders>
              <w:top w:val="nil"/>
              <w:left w:val="nil"/>
              <w:bottom w:val="single" w:sz="12" w:space="0" w:color="auto"/>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(0.20)</w:t>
            </w:r>
          </w:p>
        </w:tc>
        <w:tc>
          <w:tcPr>
            <w:tcW w:w="1350" w:type="dxa"/>
            <w:tcBorders>
              <w:top w:val="nil"/>
              <w:left w:val="nil"/>
              <w:bottom w:val="single" w:sz="12" w:space="0" w:color="auto"/>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(0.24)</w:t>
            </w:r>
          </w:p>
        </w:tc>
        <w:tc>
          <w:tcPr>
            <w:tcW w:w="1350" w:type="dxa"/>
            <w:tcBorders>
              <w:top w:val="nil"/>
              <w:left w:val="nil"/>
              <w:bottom w:val="single" w:sz="12" w:space="0" w:color="auto"/>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(0.24)</w:t>
            </w:r>
          </w:p>
        </w:tc>
        <w:tc>
          <w:tcPr>
            <w:tcW w:w="1350" w:type="dxa"/>
            <w:tcBorders>
              <w:top w:val="nil"/>
              <w:left w:val="nil"/>
              <w:bottom w:val="single" w:sz="12" w:space="0" w:color="auto"/>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(0.84)</w:t>
            </w:r>
          </w:p>
        </w:tc>
        <w:tc>
          <w:tcPr>
            <w:tcW w:w="1431" w:type="dxa"/>
            <w:gridSpan w:val="2"/>
            <w:tcBorders>
              <w:top w:val="nil"/>
              <w:left w:val="nil"/>
              <w:bottom w:val="single" w:sz="12" w:space="0" w:color="auto"/>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(0.41)</w:t>
            </w:r>
          </w:p>
        </w:tc>
        <w:tc>
          <w:tcPr>
            <w:tcW w:w="1431" w:type="dxa"/>
            <w:gridSpan w:val="2"/>
            <w:tcBorders>
              <w:top w:val="nil"/>
              <w:left w:val="nil"/>
              <w:bottom w:val="single" w:sz="12" w:space="0" w:color="auto"/>
              <w:right w:val="nil"/>
            </w:tcBorders>
            <w:shd w:val="clear" w:color="000000" w:fill="FFFFFF"/>
            <w:noWrap/>
          </w:tcPr>
          <w:p w:rsidR="00F13DDC" w:rsidRPr="00F412B1" w:rsidRDefault="00F13DDC" w:rsidP="00C84473">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(0.22)</w:t>
            </w:r>
          </w:p>
        </w:tc>
      </w:tr>
    </w:tbl>
    <w:p w:rsidR="004A5C49" w:rsidRPr="00F412B1" w:rsidRDefault="004A5C49" w:rsidP="004A5C49">
      <w:pPr>
        <w:spacing w:after="0" w:line="240" w:lineRule="auto"/>
        <w:rPr>
          <w:ins w:id="65" w:author="Author"/>
          <w:rFonts w:asciiTheme="majorHAnsi" w:eastAsia="Times New Roman" w:hAnsiTheme="majorHAnsi" w:cs="Arial"/>
          <w:sz w:val="20"/>
          <w:szCs w:val="20"/>
        </w:rPr>
      </w:pPr>
      <w:ins w:id="66" w:author="Author">
        <w:r w:rsidRPr="00F412B1">
          <w:rPr>
            <w:rFonts w:asciiTheme="majorHAnsi" w:eastAsia="Times New Roman" w:hAnsiTheme="majorHAnsi" w:cs="Arial"/>
            <w:sz w:val="20"/>
            <w:szCs w:val="20"/>
          </w:rPr>
          <w:t>Note: Models include all public school kindergarten teachers, and include controls for full-day status</w:t>
        </w:r>
        <w:r>
          <w:rPr>
            <w:rFonts w:asciiTheme="majorHAnsi" w:eastAsia="Times New Roman" w:hAnsiTheme="majorHAnsi" w:cs="Arial"/>
            <w:sz w:val="20"/>
            <w:szCs w:val="20"/>
          </w:rPr>
          <w:t xml:space="preserve">, class size, </w:t>
        </w:r>
        <w:r w:rsidRPr="00F412B1">
          <w:rPr>
            <w:rFonts w:asciiTheme="majorHAnsi" w:eastAsia="Times New Roman" w:hAnsiTheme="majorHAnsi" w:cs="Arial"/>
            <w:sz w:val="20"/>
            <w:szCs w:val="20"/>
          </w:rPr>
          <w:t>school</w:t>
        </w:r>
        <w:r>
          <w:rPr>
            <w:rFonts w:asciiTheme="majorHAnsi" w:eastAsia="Times New Roman" w:hAnsiTheme="majorHAnsi" w:cs="Arial"/>
            <w:sz w:val="20"/>
            <w:szCs w:val="20"/>
          </w:rPr>
          <w:t xml:space="preserve"> enrollment, whether a school offers pre-K, region of the country,</w:t>
        </w:r>
        <w:r w:rsidRPr="00F412B1">
          <w:rPr>
            <w:rFonts w:asciiTheme="majorHAnsi" w:eastAsia="Times New Roman" w:hAnsiTheme="majorHAnsi" w:cs="Arial"/>
            <w:sz w:val="20"/>
            <w:szCs w:val="20"/>
          </w:rPr>
          <w:t xml:space="preserve"> urbanicity, and teachers'</w:t>
        </w:r>
        <w:r>
          <w:rPr>
            <w:rFonts w:asciiTheme="majorHAnsi" w:eastAsia="Times New Roman" w:hAnsiTheme="majorHAnsi" w:cs="Arial"/>
            <w:sz w:val="20"/>
            <w:szCs w:val="20"/>
          </w:rPr>
          <w:t xml:space="preserve"> gender, race, certification, and</w:t>
        </w:r>
        <w:r w:rsidRPr="00F412B1">
          <w:rPr>
            <w:rFonts w:asciiTheme="majorHAnsi" w:eastAsia="Times New Roman" w:hAnsiTheme="majorHAnsi" w:cs="Arial"/>
            <w:sz w:val="20"/>
            <w:szCs w:val="20"/>
          </w:rPr>
          <w:t xml:space="preserve"> experience le</w:t>
        </w:r>
        <w:r>
          <w:rPr>
            <w:rFonts w:asciiTheme="majorHAnsi" w:eastAsia="Times New Roman" w:hAnsiTheme="majorHAnsi" w:cs="Arial"/>
            <w:sz w:val="20"/>
            <w:szCs w:val="20"/>
          </w:rPr>
          <w:t>vel. Sample sizes are between 35</w:t>
        </w:r>
        <w:r w:rsidRPr="00F412B1">
          <w:rPr>
            <w:rFonts w:asciiTheme="majorHAnsi" w:eastAsia="Times New Roman" w:hAnsiTheme="majorHAnsi" w:cs="Arial"/>
            <w:sz w:val="20"/>
            <w:szCs w:val="20"/>
          </w:rPr>
          <w:t xml:space="preserve">00 and </w:t>
        </w:r>
        <w:r>
          <w:rPr>
            <w:rFonts w:asciiTheme="majorHAnsi" w:eastAsia="Times New Roman" w:hAnsiTheme="majorHAnsi" w:cs="Arial"/>
            <w:sz w:val="20"/>
            <w:szCs w:val="20"/>
          </w:rPr>
          <w:t>38</w:t>
        </w:r>
        <w:r w:rsidRPr="00F412B1">
          <w:rPr>
            <w:rFonts w:asciiTheme="majorHAnsi" w:eastAsia="Times New Roman" w:hAnsiTheme="majorHAnsi" w:cs="Arial"/>
            <w:sz w:val="20"/>
            <w:szCs w:val="20"/>
          </w:rPr>
          <w:t xml:space="preserve">00, rounded to the nearest 50 as per NCES requirements. </w:t>
        </w:r>
        <w:r w:rsidR="0069109B" w:rsidRPr="0069109B">
          <w:rPr>
            <w:rFonts w:asciiTheme="majorHAnsi" w:eastAsia="Times New Roman" w:hAnsiTheme="majorHAnsi" w:cs="Arial"/>
            <w:sz w:val="20"/>
            <w:szCs w:val="20"/>
          </w:rPr>
          <w:t>Standard errors are clustered at the school level.  * p&lt;.05  ** p&lt;.01  *** p&lt;.001.</w:t>
        </w:r>
        <w:del w:id="67" w:author="Author">
          <w:r w:rsidRPr="00F412B1" w:rsidDel="0069109B">
            <w:rPr>
              <w:rFonts w:asciiTheme="majorHAnsi" w:eastAsia="Times New Roman" w:hAnsiTheme="majorHAnsi" w:cs="Arial"/>
              <w:sz w:val="20"/>
              <w:szCs w:val="20"/>
            </w:rPr>
            <w:delText>* p&lt;.05  ** p&lt;.01  *** p&lt;.001.</w:delText>
          </w:r>
        </w:del>
      </w:ins>
    </w:p>
    <w:p w:rsidR="005921D4" w:rsidRPr="00F412B1" w:rsidDel="004A5C49" w:rsidRDefault="005921D4" w:rsidP="005921D4">
      <w:pPr>
        <w:spacing w:after="0" w:line="240" w:lineRule="auto"/>
        <w:rPr>
          <w:del w:id="68" w:author="Author"/>
          <w:rFonts w:asciiTheme="majorHAnsi" w:eastAsia="Times New Roman" w:hAnsiTheme="majorHAnsi" w:cs="Arial"/>
          <w:sz w:val="20"/>
          <w:szCs w:val="20"/>
        </w:rPr>
      </w:pPr>
      <w:del w:id="69" w:author="Author">
        <w:r w:rsidRPr="00F412B1" w:rsidDel="004A5C49">
          <w:rPr>
            <w:rFonts w:asciiTheme="majorHAnsi" w:eastAsia="Times New Roman" w:hAnsiTheme="majorHAnsi" w:cs="Arial"/>
            <w:sz w:val="20"/>
            <w:szCs w:val="20"/>
          </w:rPr>
          <w:delText>Note: Models include all public school kindergarten teachers, and include controls for school size, full-day status, urbanicity, region, access to preschool, and teachers' experience level. Sample sizes are between 3700 and 4000, rounded to the nearest 50 as per NCES requirements. * p&lt;.05  ** p&lt;.01  *** p&lt;.001.</w:delText>
        </w:r>
      </w:del>
    </w:p>
    <w:p w:rsidR="00347BF0" w:rsidRPr="00F412B1" w:rsidRDefault="00347BF0">
      <w:pPr>
        <w:rPr>
          <w:rFonts w:asciiTheme="majorHAnsi" w:hAnsiTheme="majorHAnsi"/>
          <w:sz w:val="24"/>
          <w:szCs w:val="24"/>
        </w:rPr>
      </w:pPr>
      <w:r w:rsidRPr="00F412B1">
        <w:rPr>
          <w:rFonts w:asciiTheme="majorHAnsi" w:hAnsiTheme="majorHAnsi"/>
          <w:sz w:val="24"/>
          <w:szCs w:val="24"/>
        </w:rPr>
        <w:br w:type="page"/>
      </w:r>
    </w:p>
    <w:tbl>
      <w:tblPr>
        <w:tblW w:w="0" w:type="auto"/>
        <w:tblInd w:w="93" w:type="dxa"/>
        <w:tblLayout w:type="fixed"/>
        <w:tblLook w:val="04A0"/>
      </w:tblPr>
      <w:tblGrid>
        <w:gridCol w:w="1905"/>
        <w:gridCol w:w="1725"/>
        <w:gridCol w:w="1725"/>
        <w:gridCol w:w="1770"/>
        <w:gridCol w:w="1725"/>
        <w:gridCol w:w="1725"/>
        <w:gridCol w:w="1725"/>
      </w:tblGrid>
      <w:tr w:rsidR="005921D4" w:rsidRPr="00F412B1" w:rsidTr="00F412B1">
        <w:trPr>
          <w:trHeight w:val="20"/>
        </w:trPr>
        <w:tc>
          <w:tcPr>
            <w:tcW w:w="12300" w:type="dxa"/>
            <w:gridSpan w:val="7"/>
            <w:tcBorders>
              <w:left w:val="nil"/>
              <w:bottom w:val="nil"/>
              <w:right w:val="nil"/>
            </w:tcBorders>
            <w:shd w:val="clear" w:color="000000" w:fill="FFFFFF"/>
            <w:noWrap/>
          </w:tcPr>
          <w:p w:rsidR="005921D4" w:rsidRPr="00F412B1" w:rsidRDefault="005921D4" w:rsidP="005921D4">
            <w:pPr>
              <w:spacing w:after="0" w:line="240" w:lineRule="auto"/>
              <w:rPr>
                <w:rFonts w:asciiTheme="majorHAnsi" w:hAnsiTheme="majorHAnsi"/>
              </w:rPr>
            </w:pPr>
            <w:r w:rsidRPr="00F412B1">
              <w:rPr>
                <w:rFonts w:asciiTheme="majorHAnsi" w:eastAsia="Times New Roman" w:hAnsiTheme="majorHAnsi" w:cs="Arial"/>
                <w:b/>
                <w:bCs/>
                <w:sz w:val="20"/>
                <w:szCs w:val="20"/>
              </w:rPr>
              <w:lastRenderedPageBreak/>
              <w:t>Table 6. OLS models predicting changes in teachers' beliefs and assessment practices 1998-2010, by school demographic composition measures (continued)</w:t>
            </w:r>
          </w:p>
        </w:tc>
      </w:tr>
      <w:tr w:rsidR="005921D4" w:rsidRPr="00F412B1" w:rsidTr="00F412B1">
        <w:trPr>
          <w:trHeight w:val="144"/>
        </w:trPr>
        <w:tc>
          <w:tcPr>
            <w:tcW w:w="1905" w:type="dxa"/>
            <w:tcBorders>
              <w:top w:val="single" w:sz="12" w:space="0" w:color="auto"/>
              <w:left w:val="nil"/>
              <w:bottom w:val="nil"/>
              <w:right w:val="nil"/>
            </w:tcBorders>
            <w:shd w:val="clear" w:color="000000" w:fill="FFFFFF"/>
            <w:noWrap/>
            <w:hideMark/>
          </w:tcPr>
          <w:p w:rsidR="005921D4" w:rsidRPr="00F412B1" w:rsidRDefault="005921D4" w:rsidP="00347BF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5220" w:type="dxa"/>
            <w:gridSpan w:val="3"/>
            <w:tcBorders>
              <w:top w:val="single" w:sz="12" w:space="0" w:color="auto"/>
              <w:left w:val="nil"/>
              <w:bottom w:val="single" w:sz="4" w:space="0" w:color="auto"/>
              <w:right w:val="nil"/>
            </w:tcBorders>
            <w:shd w:val="clear" w:color="000000" w:fill="BFBFBF"/>
            <w:noWrap/>
            <w:vAlign w:val="bottom"/>
            <w:hideMark/>
          </w:tcPr>
          <w:p w:rsidR="005921D4" w:rsidRPr="00F412B1" w:rsidRDefault="005921D4" w:rsidP="00347BF0">
            <w:pPr>
              <w:spacing w:after="0" w:line="240" w:lineRule="auto"/>
              <w:jc w:val="center"/>
              <w:rPr>
                <w:rFonts w:asciiTheme="majorHAnsi" w:eastAsia="Times New Roman" w:hAnsiTheme="majorHAnsi" w:cs="Arial"/>
                <w:b/>
                <w:bCs/>
                <w:sz w:val="20"/>
                <w:szCs w:val="20"/>
              </w:rPr>
            </w:pPr>
            <w:r w:rsidRPr="00F412B1">
              <w:rPr>
                <w:rFonts w:asciiTheme="majorHAnsi" w:eastAsia="Times New Roman" w:hAnsiTheme="majorHAnsi" w:cs="Arial"/>
                <w:b/>
                <w:bCs/>
                <w:sz w:val="20"/>
                <w:szCs w:val="20"/>
              </w:rPr>
              <w:t>Classroom space</w:t>
            </w:r>
          </w:p>
        </w:tc>
        <w:tc>
          <w:tcPr>
            <w:tcW w:w="5175" w:type="dxa"/>
            <w:gridSpan w:val="3"/>
            <w:tcBorders>
              <w:top w:val="single" w:sz="12" w:space="0" w:color="auto"/>
              <w:left w:val="nil"/>
              <w:bottom w:val="single" w:sz="4" w:space="0" w:color="auto"/>
              <w:right w:val="nil"/>
            </w:tcBorders>
            <w:shd w:val="clear" w:color="000000" w:fill="F2F2F2"/>
            <w:noWrap/>
            <w:vAlign w:val="bottom"/>
            <w:hideMark/>
          </w:tcPr>
          <w:p w:rsidR="005921D4" w:rsidRPr="00F412B1" w:rsidRDefault="005921D4" w:rsidP="00347BF0">
            <w:pPr>
              <w:spacing w:after="0" w:line="240" w:lineRule="auto"/>
              <w:jc w:val="center"/>
              <w:rPr>
                <w:rFonts w:asciiTheme="majorHAnsi" w:eastAsia="Times New Roman" w:hAnsiTheme="majorHAnsi" w:cs="Arial"/>
                <w:b/>
                <w:bCs/>
                <w:sz w:val="20"/>
                <w:szCs w:val="20"/>
              </w:rPr>
            </w:pPr>
            <w:r w:rsidRPr="00F412B1">
              <w:rPr>
                <w:rFonts w:asciiTheme="majorHAnsi" w:eastAsia="Times New Roman" w:hAnsiTheme="majorHAnsi" w:cs="Arial"/>
                <w:b/>
                <w:bCs/>
                <w:sz w:val="20"/>
                <w:szCs w:val="20"/>
              </w:rPr>
              <w:t>Art/Music</w:t>
            </w:r>
          </w:p>
        </w:tc>
      </w:tr>
      <w:tr w:rsidR="005921D4" w:rsidRPr="00F412B1" w:rsidTr="00F412B1">
        <w:trPr>
          <w:trHeight w:val="890"/>
        </w:trPr>
        <w:tc>
          <w:tcPr>
            <w:tcW w:w="1905" w:type="dxa"/>
            <w:tcBorders>
              <w:top w:val="nil"/>
              <w:left w:val="nil"/>
              <w:bottom w:val="nil"/>
              <w:right w:val="nil"/>
            </w:tcBorders>
            <w:shd w:val="clear" w:color="000000" w:fill="FFFFFF"/>
            <w:noWrap/>
            <w:hideMark/>
          </w:tcPr>
          <w:p w:rsidR="005921D4" w:rsidRPr="00F412B1" w:rsidRDefault="005921D4" w:rsidP="00347BF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1725" w:type="dxa"/>
            <w:tcBorders>
              <w:top w:val="nil"/>
              <w:left w:val="nil"/>
              <w:bottom w:val="single" w:sz="4" w:space="0" w:color="auto"/>
              <w:right w:val="nil"/>
            </w:tcBorders>
            <w:shd w:val="clear" w:color="000000" w:fill="FFFFFF"/>
            <w:vAlign w:val="center"/>
            <w:hideMark/>
          </w:tcPr>
          <w:p w:rsidR="005921D4" w:rsidRPr="00F412B1" w:rsidRDefault="005921D4" w:rsidP="00347BF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Classroom has science</w:t>
            </w:r>
            <w:r w:rsidR="00F13DDC" w:rsidRPr="00F412B1">
              <w:rPr>
                <w:rFonts w:asciiTheme="majorHAnsi" w:eastAsia="Times New Roman" w:hAnsiTheme="majorHAnsi" w:cs="Arial"/>
                <w:sz w:val="20"/>
                <w:szCs w:val="20"/>
              </w:rPr>
              <w:t xml:space="preserve"> or nature</w:t>
            </w:r>
            <w:r w:rsidRPr="00F412B1">
              <w:rPr>
                <w:rFonts w:asciiTheme="majorHAnsi" w:eastAsia="Times New Roman" w:hAnsiTheme="majorHAnsi" w:cs="Arial"/>
                <w:sz w:val="20"/>
                <w:szCs w:val="20"/>
              </w:rPr>
              <w:t xml:space="preserve"> area</w:t>
            </w:r>
          </w:p>
        </w:tc>
        <w:tc>
          <w:tcPr>
            <w:tcW w:w="1725" w:type="dxa"/>
            <w:tcBorders>
              <w:top w:val="nil"/>
              <w:left w:val="nil"/>
              <w:bottom w:val="single" w:sz="4" w:space="0" w:color="auto"/>
              <w:right w:val="nil"/>
            </w:tcBorders>
            <w:shd w:val="clear" w:color="000000" w:fill="FFFFFF"/>
            <w:vAlign w:val="center"/>
            <w:hideMark/>
          </w:tcPr>
          <w:p w:rsidR="005921D4" w:rsidRPr="00F412B1" w:rsidRDefault="005921D4" w:rsidP="00347BF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Classroom has dramatic play area</w:t>
            </w:r>
          </w:p>
        </w:tc>
        <w:tc>
          <w:tcPr>
            <w:tcW w:w="1770" w:type="dxa"/>
            <w:tcBorders>
              <w:top w:val="nil"/>
              <w:left w:val="nil"/>
              <w:bottom w:val="nil"/>
              <w:right w:val="nil"/>
            </w:tcBorders>
            <w:shd w:val="clear" w:color="000000" w:fill="FFFFFF"/>
            <w:vAlign w:val="center"/>
            <w:hideMark/>
          </w:tcPr>
          <w:p w:rsidR="005921D4" w:rsidRPr="00F412B1" w:rsidRDefault="005921D4" w:rsidP="00F13DDC">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Classroom has water</w:t>
            </w:r>
            <w:r w:rsidR="00F13DDC" w:rsidRPr="00F412B1">
              <w:rPr>
                <w:rFonts w:asciiTheme="majorHAnsi" w:eastAsia="Times New Roman" w:hAnsiTheme="majorHAnsi" w:cs="Arial"/>
                <w:sz w:val="20"/>
                <w:szCs w:val="20"/>
              </w:rPr>
              <w:t xml:space="preserve"> or sand table</w:t>
            </w:r>
          </w:p>
        </w:tc>
        <w:tc>
          <w:tcPr>
            <w:tcW w:w="1725" w:type="dxa"/>
            <w:tcBorders>
              <w:top w:val="nil"/>
              <w:left w:val="nil"/>
              <w:bottom w:val="nil"/>
              <w:right w:val="nil"/>
            </w:tcBorders>
            <w:shd w:val="clear" w:color="000000" w:fill="FFFFFF"/>
            <w:vAlign w:val="center"/>
            <w:hideMark/>
          </w:tcPr>
          <w:p w:rsidR="005921D4" w:rsidRPr="00F412B1" w:rsidRDefault="005921D4" w:rsidP="00347BF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Classroom has art area</w:t>
            </w:r>
          </w:p>
        </w:tc>
        <w:tc>
          <w:tcPr>
            <w:tcW w:w="1725" w:type="dxa"/>
            <w:tcBorders>
              <w:top w:val="nil"/>
              <w:left w:val="nil"/>
              <w:bottom w:val="nil"/>
              <w:right w:val="nil"/>
            </w:tcBorders>
            <w:shd w:val="clear" w:color="auto" w:fill="auto"/>
            <w:vAlign w:val="center"/>
            <w:hideMark/>
          </w:tcPr>
          <w:p w:rsidR="005921D4" w:rsidRPr="00F412B1" w:rsidRDefault="005921D4" w:rsidP="00347BF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 xml:space="preserve">Art is taught at </w:t>
            </w:r>
            <w:r w:rsidRPr="00F412B1">
              <w:rPr>
                <w:rFonts w:asciiTheme="majorHAnsi" w:eastAsia="Times New Roman" w:hAnsiTheme="majorHAnsi" w:cs="Arial"/>
                <w:sz w:val="20"/>
                <w:szCs w:val="20"/>
              </w:rPr>
              <w:br/>
              <w:t xml:space="preserve">least 3 times </w:t>
            </w:r>
            <w:r w:rsidRPr="00F412B1">
              <w:rPr>
                <w:rFonts w:asciiTheme="majorHAnsi" w:eastAsia="Times New Roman" w:hAnsiTheme="majorHAnsi" w:cs="Arial"/>
                <w:sz w:val="20"/>
                <w:szCs w:val="20"/>
              </w:rPr>
              <w:br/>
              <w:t>per week</w:t>
            </w:r>
          </w:p>
        </w:tc>
        <w:tc>
          <w:tcPr>
            <w:tcW w:w="1725" w:type="dxa"/>
            <w:tcBorders>
              <w:top w:val="nil"/>
              <w:left w:val="nil"/>
              <w:bottom w:val="single" w:sz="4" w:space="0" w:color="auto"/>
              <w:right w:val="nil"/>
            </w:tcBorders>
            <w:shd w:val="clear" w:color="000000" w:fill="FFFFFF"/>
            <w:vAlign w:val="center"/>
            <w:hideMark/>
          </w:tcPr>
          <w:p w:rsidR="005921D4" w:rsidRPr="00F412B1" w:rsidRDefault="005921D4" w:rsidP="00347BF0">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Music is taught</w:t>
            </w:r>
            <w:r w:rsidRPr="00F412B1">
              <w:rPr>
                <w:rFonts w:asciiTheme="majorHAnsi" w:eastAsia="Times New Roman" w:hAnsiTheme="majorHAnsi" w:cs="Arial"/>
                <w:sz w:val="20"/>
                <w:szCs w:val="20"/>
              </w:rPr>
              <w:br/>
              <w:t>at least 3 times</w:t>
            </w:r>
            <w:r w:rsidRPr="00F412B1">
              <w:rPr>
                <w:rFonts w:asciiTheme="majorHAnsi" w:eastAsia="Times New Roman" w:hAnsiTheme="majorHAnsi" w:cs="Arial"/>
                <w:sz w:val="20"/>
                <w:szCs w:val="20"/>
              </w:rPr>
              <w:br/>
              <w:t xml:space="preserve"> per week</w:t>
            </w:r>
          </w:p>
        </w:tc>
      </w:tr>
      <w:tr w:rsidR="005921D4" w:rsidRPr="00F412B1" w:rsidTr="00F412B1">
        <w:trPr>
          <w:trHeight w:val="255"/>
        </w:trPr>
        <w:tc>
          <w:tcPr>
            <w:tcW w:w="1905" w:type="dxa"/>
            <w:tcBorders>
              <w:top w:val="nil"/>
              <w:left w:val="nil"/>
              <w:bottom w:val="nil"/>
              <w:right w:val="nil"/>
            </w:tcBorders>
            <w:shd w:val="clear" w:color="000000" w:fill="FFFFFF"/>
            <w:noWrap/>
            <w:hideMark/>
          </w:tcPr>
          <w:p w:rsidR="005921D4" w:rsidRPr="00F412B1" w:rsidRDefault="005921D4" w:rsidP="00347BF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10395" w:type="dxa"/>
            <w:gridSpan w:val="6"/>
            <w:tcBorders>
              <w:top w:val="single" w:sz="4" w:space="0" w:color="auto"/>
              <w:left w:val="nil"/>
              <w:bottom w:val="single" w:sz="4" w:space="0" w:color="auto"/>
              <w:right w:val="nil"/>
            </w:tcBorders>
            <w:shd w:val="clear" w:color="000000" w:fill="FFFFFF"/>
            <w:vAlign w:val="center"/>
            <w:hideMark/>
          </w:tcPr>
          <w:p w:rsidR="005921D4" w:rsidRPr="00F412B1" w:rsidRDefault="005921D4" w:rsidP="00347BF0">
            <w:pPr>
              <w:spacing w:after="0" w:line="240" w:lineRule="auto"/>
              <w:jc w:val="center"/>
              <w:rPr>
                <w:rFonts w:asciiTheme="majorHAnsi" w:eastAsia="Times New Roman" w:hAnsiTheme="majorHAnsi" w:cs="Arial"/>
                <w:b/>
                <w:bCs/>
                <w:sz w:val="20"/>
                <w:szCs w:val="20"/>
              </w:rPr>
            </w:pPr>
            <w:r w:rsidRPr="00F412B1">
              <w:rPr>
                <w:rFonts w:asciiTheme="majorHAnsi" w:eastAsia="Times New Roman" w:hAnsiTheme="majorHAnsi" w:cs="Arial"/>
                <w:b/>
                <w:bCs/>
                <w:sz w:val="20"/>
                <w:szCs w:val="20"/>
              </w:rPr>
              <w:t>Differential changes by percentage eligible for FRPL</w:t>
            </w:r>
          </w:p>
        </w:tc>
      </w:tr>
      <w:tr w:rsidR="00F13DDC" w:rsidRPr="00F412B1" w:rsidTr="00F412B1">
        <w:trPr>
          <w:trHeight w:val="255"/>
        </w:trPr>
        <w:tc>
          <w:tcPr>
            <w:tcW w:w="1905" w:type="dxa"/>
            <w:tcBorders>
              <w:top w:val="nil"/>
              <w:left w:val="nil"/>
              <w:bottom w:val="nil"/>
              <w:right w:val="nil"/>
            </w:tcBorders>
            <w:shd w:val="clear" w:color="000000" w:fill="FFFFFF"/>
            <w:hideMark/>
          </w:tcPr>
          <w:p w:rsidR="00F13DDC" w:rsidRPr="00F412B1" w:rsidRDefault="00F13DDC" w:rsidP="00347BF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2010</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0.49***</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0.17***</w:t>
            </w:r>
          </w:p>
        </w:tc>
        <w:tc>
          <w:tcPr>
            <w:tcW w:w="1770"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0.32***</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0.25***</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0.09***</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0.21***</w:t>
            </w:r>
          </w:p>
        </w:tc>
      </w:tr>
      <w:tr w:rsidR="00F13DDC" w:rsidRPr="00F412B1" w:rsidTr="00F412B1">
        <w:trPr>
          <w:trHeight w:val="450"/>
        </w:trPr>
        <w:tc>
          <w:tcPr>
            <w:tcW w:w="1905" w:type="dxa"/>
            <w:tcBorders>
              <w:top w:val="nil"/>
              <w:left w:val="nil"/>
              <w:bottom w:val="nil"/>
              <w:right w:val="nil"/>
            </w:tcBorders>
            <w:shd w:val="clear" w:color="000000" w:fill="FFFFFF"/>
            <w:hideMark/>
          </w:tcPr>
          <w:p w:rsidR="00F13DDC" w:rsidRPr="00F412B1" w:rsidRDefault="00F13DDC" w:rsidP="00347BF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(0.07)</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(0.03)</w:t>
            </w:r>
          </w:p>
        </w:tc>
        <w:tc>
          <w:tcPr>
            <w:tcW w:w="1770"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(0.05)</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(0.05)</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(0.02)</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(0.03)</w:t>
            </w:r>
          </w:p>
        </w:tc>
      </w:tr>
      <w:tr w:rsidR="00F13DDC" w:rsidRPr="00F412B1" w:rsidTr="00F412B1">
        <w:trPr>
          <w:trHeight w:val="255"/>
        </w:trPr>
        <w:tc>
          <w:tcPr>
            <w:tcW w:w="1905" w:type="dxa"/>
            <w:tcBorders>
              <w:top w:val="nil"/>
              <w:left w:val="nil"/>
              <w:bottom w:val="nil"/>
              <w:right w:val="nil"/>
            </w:tcBorders>
            <w:shd w:val="clear" w:color="000000" w:fill="FFFFFF"/>
            <w:noWrap/>
            <w:hideMark/>
          </w:tcPr>
          <w:p w:rsidR="00F13DDC" w:rsidRPr="00F412B1" w:rsidRDefault="00F13DDC" w:rsidP="005921D4">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xml:space="preserve">High FRPL </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1.11</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0.63</w:t>
            </w:r>
          </w:p>
        </w:tc>
        <w:tc>
          <w:tcPr>
            <w:tcW w:w="1770"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0.75</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0.84</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0.77</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0.79</w:t>
            </w:r>
          </w:p>
        </w:tc>
      </w:tr>
      <w:tr w:rsidR="00F13DDC" w:rsidRPr="00F412B1" w:rsidTr="00F412B1">
        <w:trPr>
          <w:trHeight w:val="459"/>
        </w:trPr>
        <w:tc>
          <w:tcPr>
            <w:tcW w:w="1905" w:type="dxa"/>
            <w:tcBorders>
              <w:top w:val="nil"/>
              <w:left w:val="nil"/>
              <w:bottom w:val="nil"/>
              <w:right w:val="nil"/>
            </w:tcBorders>
            <w:shd w:val="clear" w:color="000000" w:fill="FFFFFF"/>
            <w:noWrap/>
            <w:hideMark/>
          </w:tcPr>
          <w:p w:rsidR="00F13DDC" w:rsidRPr="00F412B1" w:rsidRDefault="00F13DDC" w:rsidP="00347BF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eligibility</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(0.21)</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(0.16)</w:t>
            </w:r>
          </w:p>
        </w:tc>
        <w:tc>
          <w:tcPr>
            <w:tcW w:w="1770"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(0.17)</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(0.23)</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(0.14)</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(0.17)</w:t>
            </w:r>
          </w:p>
        </w:tc>
      </w:tr>
      <w:tr w:rsidR="00F13DDC" w:rsidRPr="00F412B1" w:rsidTr="00F412B1">
        <w:trPr>
          <w:trHeight w:val="255"/>
        </w:trPr>
        <w:tc>
          <w:tcPr>
            <w:tcW w:w="1905" w:type="dxa"/>
            <w:tcBorders>
              <w:top w:val="nil"/>
              <w:left w:val="nil"/>
              <w:bottom w:val="nil"/>
              <w:right w:val="nil"/>
            </w:tcBorders>
            <w:shd w:val="clear" w:color="000000" w:fill="FFFFFF"/>
            <w:noWrap/>
            <w:hideMark/>
          </w:tcPr>
          <w:p w:rsidR="00F13DDC" w:rsidRPr="00F412B1" w:rsidRDefault="00F13DDC" w:rsidP="00347BF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2010*High FRPL</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0.59*</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0.78</w:t>
            </w:r>
          </w:p>
        </w:tc>
        <w:tc>
          <w:tcPr>
            <w:tcW w:w="1770"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0.57</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0.49*</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0.48*</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0.60</w:t>
            </w:r>
          </w:p>
        </w:tc>
      </w:tr>
      <w:tr w:rsidR="00F13DDC" w:rsidRPr="00F412B1" w:rsidTr="00F412B1">
        <w:trPr>
          <w:trHeight w:val="255"/>
        </w:trPr>
        <w:tc>
          <w:tcPr>
            <w:tcW w:w="1905" w:type="dxa"/>
            <w:tcBorders>
              <w:top w:val="nil"/>
              <w:left w:val="nil"/>
              <w:bottom w:val="nil"/>
              <w:right w:val="nil"/>
            </w:tcBorders>
            <w:shd w:val="clear" w:color="000000" w:fill="FFFFFF"/>
            <w:noWrap/>
            <w:hideMark/>
          </w:tcPr>
          <w:p w:rsidR="00F13DDC" w:rsidRPr="00F412B1" w:rsidRDefault="00F13DDC" w:rsidP="00347BF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(0.15)</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(0.26)</w:t>
            </w:r>
          </w:p>
        </w:tc>
        <w:tc>
          <w:tcPr>
            <w:tcW w:w="1770"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(0.19)</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(0.16)</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(0.14)</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(0.18)</w:t>
            </w:r>
          </w:p>
        </w:tc>
      </w:tr>
      <w:tr w:rsidR="00F13DDC" w:rsidRPr="00F412B1" w:rsidTr="00F412B1">
        <w:trPr>
          <w:trHeight w:val="197"/>
        </w:trPr>
        <w:tc>
          <w:tcPr>
            <w:tcW w:w="1905" w:type="dxa"/>
            <w:tcBorders>
              <w:top w:val="nil"/>
              <w:left w:val="nil"/>
              <w:bottom w:val="nil"/>
              <w:right w:val="nil"/>
            </w:tcBorders>
            <w:shd w:val="clear" w:color="000000" w:fill="FFFFFF"/>
            <w:noWrap/>
            <w:hideMark/>
          </w:tcPr>
          <w:p w:rsidR="00F13DDC" w:rsidRPr="00F412B1" w:rsidRDefault="00F13DDC" w:rsidP="00347BF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10395" w:type="dxa"/>
            <w:gridSpan w:val="6"/>
            <w:tcBorders>
              <w:top w:val="single" w:sz="4" w:space="0" w:color="auto"/>
              <w:left w:val="nil"/>
              <w:bottom w:val="single" w:sz="4" w:space="0" w:color="auto"/>
              <w:right w:val="nil"/>
            </w:tcBorders>
            <w:shd w:val="clear" w:color="000000" w:fill="FFFFFF"/>
            <w:noWrap/>
            <w:hideMark/>
          </w:tcPr>
          <w:p w:rsidR="00F13DDC" w:rsidRPr="00F412B1" w:rsidRDefault="00F13DDC" w:rsidP="00347BF0">
            <w:pPr>
              <w:spacing w:after="0" w:line="240" w:lineRule="auto"/>
              <w:jc w:val="center"/>
              <w:rPr>
                <w:rFonts w:asciiTheme="majorHAnsi" w:eastAsia="Times New Roman" w:hAnsiTheme="majorHAnsi" w:cs="Arial"/>
                <w:b/>
                <w:bCs/>
                <w:sz w:val="20"/>
                <w:szCs w:val="20"/>
              </w:rPr>
            </w:pPr>
            <w:r w:rsidRPr="00F412B1">
              <w:rPr>
                <w:rFonts w:asciiTheme="majorHAnsi" w:eastAsia="Times New Roman" w:hAnsiTheme="majorHAnsi" w:cs="Arial"/>
                <w:b/>
                <w:bCs/>
                <w:sz w:val="20"/>
                <w:szCs w:val="20"/>
              </w:rPr>
              <w:t>Differential changes by percentage non-white</w:t>
            </w:r>
          </w:p>
        </w:tc>
      </w:tr>
      <w:tr w:rsidR="00F13DDC" w:rsidRPr="00F412B1" w:rsidTr="00F412B1">
        <w:trPr>
          <w:trHeight w:val="255"/>
        </w:trPr>
        <w:tc>
          <w:tcPr>
            <w:tcW w:w="1905" w:type="dxa"/>
            <w:tcBorders>
              <w:top w:val="nil"/>
              <w:left w:val="nil"/>
              <w:bottom w:val="nil"/>
              <w:right w:val="nil"/>
            </w:tcBorders>
            <w:shd w:val="clear" w:color="000000" w:fill="FFFFFF"/>
            <w:hideMark/>
          </w:tcPr>
          <w:p w:rsidR="00F13DDC" w:rsidRPr="00F412B1" w:rsidRDefault="00F13DDC" w:rsidP="00347BF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2010</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0.39***</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0.20***</w:t>
            </w:r>
          </w:p>
        </w:tc>
        <w:tc>
          <w:tcPr>
            <w:tcW w:w="1770"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0.33***</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0.20***</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0.08***</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0.19***</w:t>
            </w:r>
          </w:p>
        </w:tc>
      </w:tr>
      <w:tr w:rsidR="00F13DDC" w:rsidRPr="00F412B1" w:rsidTr="00F412B1">
        <w:trPr>
          <w:trHeight w:val="405"/>
        </w:trPr>
        <w:tc>
          <w:tcPr>
            <w:tcW w:w="1905" w:type="dxa"/>
            <w:tcBorders>
              <w:top w:val="nil"/>
              <w:left w:val="nil"/>
              <w:bottom w:val="nil"/>
              <w:right w:val="nil"/>
            </w:tcBorders>
            <w:shd w:val="clear" w:color="000000" w:fill="FFFFFF"/>
            <w:hideMark/>
          </w:tcPr>
          <w:p w:rsidR="00F13DDC" w:rsidRPr="00F412B1" w:rsidRDefault="00F13DDC" w:rsidP="00347BF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(0.05)</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(0.03)</w:t>
            </w:r>
          </w:p>
        </w:tc>
        <w:tc>
          <w:tcPr>
            <w:tcW w:w="1770"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(0.05)</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(0.04)</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(0.01)</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(0.03)</w:t>
            </w:r>
          </w:p>
        </w:tc>
      </w:tr>
      <w:tr w:rsidR="00F13DDC" w:rsidRPr="00F412B1" w:rsidTr="00F412B1">
        <w:trPr>
          <w:trHeight w:val="255"/>
        </w:trPr>
        <w:tc>
          <w:tcPr>
            <w:tcW w:w="1905" w:type="dxa"/>
            <w:tcBorders>
              <w:top w:val="nil"/>
              <w:left w:val="nil"/>
              <w:bottom w:val="nil"/>
              <w:right w:val="nil"/>
            </w:tcBorders>
            <w:shd w:val="clear" w:color="000000" w:fill="FFFFFF"/>
            <w:noWrap/>
            <w:hideMark/>
          </w:tcPr>
          <w:p w:rsidR="00F13DDC" w:rsidRPr="00F412B1" w:rsidRDefault="00F13DDC" w:rsidP="00347BF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High non-white</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0.51***</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0.57*</w:t>
            </w:r>
          </w:p>
        </w:tc>
        <w:tc>
          <w:tcPr>
            <w:tcW w:w="1770"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0.57**</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0.42***</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0.78</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0.90</w:t>
            </w:r>
          </w:p>
        </w:tc>
      </w:tr>
      <w:tr w:rsidR="00F13DDC" w:rsidRPr="00F412B1" w:rsidTr="00F412B1">
        <w:trPr>
          <w:trHeight w:val="369"/>
        </w:trPr>
        <w:tc>
          <w:tcPr>
            <w:tcW w:w="1905" w:type="dxa"/>
            <w:tcBorders>
              <w:top w:val="nil"/>
              <w:left w:val="nil"/>
              <w:bottom w:val="nil"/>
              <w:right w:val="nil"/>
            </w:tcBorders>
            <w:shd w:val="clear" w:color="000000" w:fill="FFFFFF"/>
            <w:noWrap/>
            <w:hideMark/>
          </w:tcPr>
          <w:p w:rsidR="00F13DDC" w:rsidRPr="00F412B1" w:rsidRDefault="00F13DDC" w:rsidP="00347BF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(0.09)</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(0.13)</w:t>
            </w:r>
          </w:p>
        </w:tc>
        <w:tc>
          <w:tcPr>
            <w:tcW w:w="1770"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(0.12)</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(0.10)</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(0.13)</w:t>
            </w:r>
          </w:p>
        </w:tc>
        <w:tc>
          <w:tcPr>
            <w:tcW w:w="1725" w:type="dxa"/>
            <w:tcBorders>
              <w:top w:val="nil"/>
              <w:left w:val="nil"/>
              <w:bottom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(0.16)</w:t>
            </w:r>
          </w:p>
        </w:tc>
      </w:tr>
      <w:tr w:rsidR="00F13DDC" w:rsidRPr="00F412B1" w:rsidTr="00F412B1">
        <w:trPr>
          <w:trHeight w:val="255"/>
        </w:trPr>
        <w:tc>
          <w:tcPr>
            <w:tcW w:w="1905" w:type="dxa"/>
            <w:tcBorders>
              <w:top w:val="nil"/>
              <w:left w:val="nil"/>
              <w:right w:val="nil"/>
            </w:tcBorders>
            <w:shd w:val="clear" w:color="000000" w:fill="FFFFFF"/>
            <w:noWrap/>
            <w:hideMark/>
          </w:tcPr>
          <w:p w:rsidR="00F13DDC" w:rsidRPr="00F412B1" w:rsidRDefault="00F13DDC" w:rsidP="005921D4">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2010*High non-</w:t>
            </w:r>
          </w:p>
        </w:tc>
        <w:tc>
          <w:tcPr>
            <w:tcW w:w="1725" w:type="dxa"/>
            <w:tcBorders>
              <w:top w:val="nil"/>
              <w:left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1.32</w:t>
            </w:r>
          </w:p>
        </w:tc>
        <w:tc>
          <w:tcPr>
            <w:tcW w:w="1725" w:type="dxa"/>
            <w:tcBorders>
              <w:top w:val="nil"/>
              <w:left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0.55*</w:t>
            </w:r>
          </w:p>
        </w:tc>
        <w:tc>
          <w:tcPr>
            <w:tcW w:w="1770" w:type="dxa"/>
            <w:tcBorders>
              <w:top w:val="nil"/>
              <w:left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0.51*</w:t>
            </w:r>
          </w:p>
        </w:tc>
        <w:tc>
          <w:tcPr>
            <w:tcW w:w="1725" w:type="dxa"/>
            <w:tcBorders>
              <w:top w:val="nil"/>
              <w:left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0.88</w:t>
            </w:r>
          </w:p>
        </w:tc>
        <w:tc>
          <w:tcPr>
            <w:tcW w:w="1725" w:type="dxa"/>
            <w:tcBorders>
              <w:top w:val="nil"/>
              <w:left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0.98</w:t>
            </w:r>
          </w:p>
        </w:tc>
        <w:tc>
          <w:tcPr>
            <w:tcW w:w="1725" w:type="dxa"/>
            <w:tcBorders>
              <w:top w:val="nil"/>
              <w:left w:val="nil"/>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0.86</w:t>
            </w:r>
          </w:p>
        </w:tc>
      </w:tr>
      <w:tr w:rsidR="00F13DDC" w:rsidRPr="00F412B1" w:rsidTr="00F412B1">
        <w:trPr>
          <w:trHeight w:val="255"/>
        </w:trPr>
        <w:tc>
          <w:tcPr>
            <w:tcW w:w="1905" w:type="dxa"/>
            <w:tcBorders>
              <w:top w:val="nil"/>
              <w:left w:val="nil"/>
              <w:bottom w:val="single" w:sz="12" w:space="0" w:color="auto"/>
              <w:right w:val="nil"/>
            </w:tcBorders>
            <w:shd w:val="clear" w:color="000000" w:fill="FFFFFF"/>
            <w:noWrap/>
            <w:hideMark/>
          </w:tcPr>
          <w:p w:rsidR="00F13DDC" w:rsidRPr="00F412B1" w:rsidRDefault="00F13DDC" w:rsidP="00347BF0">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white</w:t>
            </w:r>
          </w:p>
        </w:tc>
        <w:tc>
          <w:tcPr>
            <w:tcW w:w="1725" w:type="dxa"/>
            <w:tcBorders>
              <w:top w:val="nil"/>
              <w:left w:val="nil"/>
              <w:bottom w:val="single" w:sz="12" w:space="0" w:color="auto"/>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(0.33)</w:t>
            </w:r>
          </w:p>
        </w:tc>
        <w:tc>
          <w:tcPr>
            <w:tcW w:w="1725" w:type="dxa"/>
            <w:tcBorders>
              <w:top w:val="nil"/>
              <w:left w:val="nil"/>
              <w:bottom w:val="single" w:sz="12" w:space="0" w:color="auto"/>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(0.16)</w:t>
            </w:r>
          </w:p>
        </w:tc>
        <w:tc>
          <w:tcPr>
            <w:tcW w:w="1770" w:type="dxa"/>
            <w:tcBorders>
              <w:top w:val="nil"/>
              <w:left w:val="nil"/>
              <w:bottom w:val="single" w:sz="12" w:space="0" w:color="auto"/>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(0.16)</w:t>
            </w:r>
          </w:p>
        </w:tc>
        <w:tc>
          <w:tcPr>
            <w:tcW w:w="1725" w:type="dxa"/>
            <w:tcBorders>
              <w:top w:val="nil"/>
              <w:left w:val="nil"/>
              <w:bottom w:val="single" w:sz="12" w:space="0" w:color="auto"/>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(0.27)</w:t>
            </w:r>
          </w:p>
        </w:tc>
        <w:tc>
          <w:tcPr>
            <w:tcW w:w="1725" w:type="dxa"/>
            <w:tcBorders>
              <w:top w:val="nil"/>
              <w:left w:val="nil"/>
              <w:bottom w:val="single" w:sz="12" w:space="0" w:color="auto"/>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(0.28)</w:t>
            </w:r>
          </w:p>
        </w:tc>
        <w:tc>
          <w:tcPr>
            <w:tcW w:w="1725" w:type="dxa"/>
            <w:tcBorders>
              <w:top w:val="nil"/>
              <w:left w:val="nil"/>
              <w:bottom w:val="single" w:sz="12" w:space="0" w:color="auto"/>
              <w:right w:val="nil"/>
            </w:tcBorders>
            <w:shd w:val="clear" w:color="000000" w:fill="FFFFFF"/>
            <w:noWrap/>
          </w:tcPr>
          <w:p w:rsidR="00F13DDC" w:rsidRPr="00F412B1" w:rsidRDefault="00F13DDC" w:rsidP="00347BF0">
            <w:pPr>
              <w:spacing w:after="0" w:line="240" w:lineRule="auto"/>
              <w:ind w:firstLineChars="200" w:firstLine="400"/>
              <w:rPr>
                <w:rFonts w:asciiTheme="majorHAnsi" w:eastAsia="Times New Roman" w:hAnsiTheme="majorHAnsi" w:cs="Arial"/>
                <w:sz w:val="20"/>
                <w:szCs w:val="20"/>
              </w:rPr>
            </w:pPr>
            <w:r w:rsidRPr="00F412B1">
              <w:rPr>
                <w:rFonts w:asciiTheme="majorHAnsi" w:hAnsiTheme="majorHAnsi" w:cs="Arial"/>
                <w:sz w:val="20"/>
                <w:szCs w:val="20"/>
              </w:rPr>
              <w:t>(0.23)</w:t>
            </w:r>
          </w:p>
        </w:tc>
      </w:tr>
    </w:tbl>
    <w:p w:rsidR="003C6FAA" w:rsidRPr="00F412B1" w:rsidRDefault="003C6FAA" w:rsidP="003C6FAA">
      <w:pPr>
        <w:spacing w:after="0" w:line="240" w:lineRule="auto"/>
        <w:rPr>
          <w:ins w:id="70" w:author="Author"/>
          <w:rFonts w:asciiTheme="majorHAnsi" w:eastAsia="Times New Roman" w:hAnsiTheme="majorHAnsi" w:cs="Arial"/>
          <w:sz w:val="20"/>
          <w:szCs w:val="20"/>
        </w:rPr>
      </w:pPr>
      <w:ins w:id="71" w:author="Author">
        <w:r w:rsidRPr="00F412B1">
          <w:rPr>
            <w:rFonts w:asciiTheme="majorHAnsi" w:eastAsia="Times New Roman" w:hAnsiTheme="majorHAnsi" w:cs="Arial"/>
            <w:sz w:val="20"/>
            <w:szCs w:val="20"/>
          </w:rPr>
          <w:t>Note: Models include all public school kindergarten teachers, and include controls for full-day status</w:t>
        </w:r>
        <w:r>
          <w:rPr>
            <w:rFonts w:asciiTheme="majorHAnsi" w:eastAsia="Times New Roman" w:hAnsiTheme="majorHAnsi" w:cs="Arial"/>
            <w:sz w:val="20"/>
            <w:szCs w:val="20"/>
          </w:rPr>
          <w:t xml:space="preserve">, class size, </w:t>
        </w:r>
        <w:r w:rsidRPr="00F412B1">
          <w:rPr>
            <w:rFonts w:asciiTheme="majorHAnsi" w:eastAsia="Times New Roman" w:hAnsiTheme="majorHAnsi" w:cs="Arial"/>
            <w:sz w:val="20"/>
            <w:szCs w:val="20"/>
          </w:rPr>
          <w:t>school</w:t>
        </w:r>
        <w:r>
          <w:rPr>
            <w:rFonts w:asciiTheme="majorHAnsi" w:eastAsia="Times New Roman" w:hAnsiTheme="majorHAnsi" w:cs="Arial"/>
            <w:sz w:val="20"/>
            <w:szCs w:val="20"/>
          </w:rPr>
          <w:t xml:space="preserve"> enrollment, whether a school offers pre-K, region of the country,</w:t>
        </w:r>
        <w:r w:rsidRPr="00F412B1">
          <w:rPr>
            <w:rFonts w:asciiTheme="majorHAnsi" w:eastAsia="Times New Roman" w:hAnsiTheme="majorHAnsi" w:cs="Arial"/>
            <w:sz w:val="20"/>
            <w:szCs w:val="20"/>
          </w:rPr>
          <w:t xml:space="preserve"> urbanicity, and teachers'</w:t>
        </w:r>
        <w:r>
          <w:rPr>
            <w:rFonts w:asciiTheme="majorHAnsi" w:eastAsia="Times New Roman" w:hAnsiTheme="majorHAnsi" w:cs="Arial"/>
            <w:sz w:val="20"/>
            <w:szCs w:val="20"/>
          </w:rPr>
          <w:t xml:space="preserve"> gender, race, certification, and</w:t>
        </w:r>
        <w:r w:rsidRPr="00F412B1">
          <w:rPr>
            <w:rFonts w:asciiTheme="majorHAnsi" w:eastAsia="Times New Roman" w:hAnsiTheme="majorHAnsi" w:cs="Arial"/>
            <w:sz w:val="20"/>
            <w:szCs w:val="20"/>
          </w:rPr>
          <w:t xml:space="preserve"> experience le</w:t>
        </w:r>
        <w:r>
          <w:rPr>
            <w:rFonts w:asciiTheme="majorHAnsi" w:eastAsia="Times New Roman" w:hAnsiTheme="majorHAnsi" w:cs="Arial"/>
            <w:sz w:val="20"/>
            <w:szCs w:val="20"/>
          </w:rPr>
          <w:t>vel. Sample sizes are between 35</w:t>
        </w:r>
        <w:r w:rsidRPr="00F412B1">
          <w:rPr>
            <w:rFonts w:asciiTheme="majorHAnsi" w:eastAsia="Times New Roman" w:hAnsiTheme="majorHAnsi" w:cs="Arial"/>
            <w:sz w:val="20"/>
            <w:szCs w:val="20"/>
          </w:rPr>
          <w:t xml:space="preserve">00 and </w:t>
        </w:r>
        <w:r>
          <w:rPr>
            <w:rFonts w:asciiTheme="majorHAnsi" w:eastAsia="Times New Roman" w:hAnsiTheme="majorHAnsi" w:cs="Arial"/>
            <w:sz w:val="20"/>
            <w:szCs w:val="20"/>
          </w:rPr>
          <w:t>38</w:t>
        </w:r>
        <w:r w:rsidRPr="00F412B1">
          <w:rPr>
            <w:rFonts w:asciiTheme="majorHAnsi" w:eastAsia="Times New Roman" w:hAnsiTheme="majorHAnsi" w:cs="Arial"/>
            <w:sz w:val="20"/>
            <w:szCs w:val="20"/>
          </w:rPr>
          <w:t>00, rounded to the nearest 50 as per NCES requirements. * p&lt;.05  ** p&lt;.01  *** p&lt;.001.</w:t>
        </w:r>
      </w:ins>
    </w:p>
    <w:p w:rsidR="005921D4" w:rsidRPr="00F412B1" w:rsidDel="003C6FAA" w:rsidRDefault="005921D4" w:rsidP="005921D4">
      <w:pPr>
        <w:spacing w:after="0" w:line="240" w:lineRule="auto"/>
        <w:rPr>
          <w:del w:id="72" w:author="Author"/>
          <w:rFonts w:asciiTheme="majorHAnsi" w:eastAsia="Times New Roman" w:hAnsiTheme="majorHAnsi" w:cs="Arial"/>
          <w:sz w:val="20"/>
          <w:szCs w:val="20"/>
        </w:rPr>
      </w:pPr>
      <w:del w:id="73" w:author="Author">
        <w:r w:rsidRPr="00F412B1" w:rsidDel="003C6FAA">
          <w:rPr>
            <w:rFonts w:asciiTheme="majorHAnsi" w:eastAsia="Times New Roman" w:hAnsiTheme="majorHAnsi" w:cs="Arial"/>
            <w:sz w:val="20"/>
            <w:szCs w:val="20"/>
          </w:rPr>
          <w:delText>Note: Models include all public school kindergarten teachers, and include controls for school size, full-day status, urbanicity, region, access to preschool, and teachers' experience level. Sample sizes are between 3700 and 4000, rounded to the nearest 50 as per NCES requirements. * p&lt;.05  ** p&lt;.01  *** p&lt;.001.</w:delText>
        </w:r>
      </w:del>
    </w:p>
    <w:p w:rsidR="00C737F2" w:rsidRPr="00F412B1" w:rsidRDefault="00C737F2">
      <w:pPr>
        <w:rPr>
          <w:rFonts w:asciiTheme="majorHAnsi" w:hAnsiTheme="majorHAnsi"/>
          <w:sz w:val="24"/>
          <w:szCs w:val="24"/>
        </w:rPr>
      </w:pPr>
      <w:r w:rsidRPr="00F412B1">
        <w:rPr>
          <w:rFonts w:asciiTheme="majorHAnsi" w:hAnsiTheme="majorHAnsi"/>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98"/>
        <w:gridCol w:w="1080"/>
        <w:gridCol w:w="1800"/>
        <w:tblGridChange w:id="74">
          <w:tblGrid>
            <w:gridCol w:w="3798"/>
            <w:gridCol w:w="1080"/>
            <w:gridCol w:w="1800"/>
          </w:tblGrid>
        </w:tblGridChange>
      </w:tblGrid>
      <w:tr w:rsidR="00A94E7C" w:rsidRPr="00F412B1" w:rsidTr="00F412B1">
        <w:tc>
          <w:tcPr>
            <w:tcW w:w="6678" w:type="dxa"/>
            <w:gridSpan w:val="3"/>
            <w:tcBorders>
              <w:bottom w:val="single" w:sz="12" w:space="0" w:color="auto"/>
            </w:tcBorders>
          </w:tcPr>
          <w:p w:rsidR="00A94E7C" w:rsidRPr="001A1081" w:rsidRDefault="008E3910" w:rsidP="001A1081">
            <w:pPr>
              <w:rPr>
                <w:b/>
                <w:sz w:val="18"/>
                <w:szCs w:val="18"/>
              </w:rPr>
              <w:pPrChange w:id="75" w:author="Author">
                <w:pPr>
                  <w:spacing w:after="200" w:line="276" w:lineRule="auto"/>
                </w:pPr>
              </w:pPrChange>
            </w:pPr>
            <w:r w:rsidRPr="001A1081">
              <w:rPr>
                <w:b/>
                <w:sz w:val="18"/>
                <w:szCs w:val="18"/>
              </w:rPr>
              <w:lastRenderedPageBreak/>
              <w:t xml:space="preserve">Appendix </w:t>
            </w:r>
            <w:ins w:id="76" w:author="Author">
              <w:r w:rsidRPr="001A1081">
                <w:rPr>
                  <w:b/>
                  <w:sz w:val="18"/>
                  <w:szCs w:val="18"/>
                </w:rPr>
                <w:t>A</w:t>
              </w:r>
            </w:ins>
            <w:r w:rsidRPr="001A1081">
              <w:rPr>
                <w:b/>
                <w:sz w:val="18"/>
                <w:szCs w:val="18"/>
              </w:rPr>
              <w:t>1. Comparison of school/class, teacher</w:t>
            </w:r>
            <w:ins w:id="77" w:author="Author">
              <w:r w:rsidRPr="001A1081">
                <w:rPr>
                  <w:b/>
                  <w:sz w:val="18"/>
                  <w:szCs w:val="18"/>
                </w:rPr>
                <w:t>,</w:t>
              </w:r>
            </w:ins>
            <w:r w:rsidRPr="001A1081">
              <w:rPr>
                <w:b/>
                <w:sz w:val="18"/>
                <w:szCs w:val="18"/>
              </w:rPr>
              <w:t xml:space="preserve"> &amp; child characteristics 1998-2010</w:t>
            </w:r>
          </w:p>
        </w:tc>
      </w:tr>
      <w:tr w:rsidR="00255F02" w:rsidRPr="00F412B1" w:rsidTr="00F412B1">
        <w:trPr>
          <w:trHeight w:val="276"/>
        </w:trPr>
        <w:tc>
          <w:tcPr>
            <w:tcW w:w="3798" w:type="dxa"/>
            <w:tcBorders>
              <w:top w:val="single" w:sz="12" w:space="0" w:color="auto"/>
            </w:tcBorders>
          </w:tcPr>
          <w:p w:rsidR="00255F02" w:rsidRPr="001A1081" w:rsidRDefault="00255F02" w:rsidP="001A1081">
            <w:pPr>
              <w:rPr>
                <w:sz w:val="18"/>
                <w:szCs w:val="18"/>
                <w:rPrChange w:id="78" w:author="Author">
                  <w:rPr>
                    <w:rFonts w:asciiTheme="majorHAnsi" w:hAnsiTheme="majorHAnsi"/>
                  </w:rPr>
                </w:rPrChange>
              </w:rPr>
              <w:pPrChange w:id="79" w:author="Author">
                <w:pPr>
                  <w:spacing w:after="200" w:line="276" w:lineRule="auto"/>
                </w:pPr>
              </w:pPrChange>
            </w:pPr>
          </w:p>
        </w:tc>
        <w:tc>
          <w:tcPr>
            <w:tcW w:w="1080" w:type="dxa"/>
            <w:tcBorders>
              <w:top w:val="single" w:sz="12" w:space="0" w:color="auto"/>
            </w:tcBorders>
            <w:vAlign w:val="bottom"/>
          </w:tcPr>
          <w:p w:rsidR="00255F02" w:rsidRPr="001A1081" w:rsidRDefault="008E3910" w:rsidP="001A1081">
            <w:pPr>
              <w:rPr>
                <w:sz w:val="18"/>
                <w:szCs w:val="18"/>
                <w:rPrChange w:id="80" w:author="Author">
                  <w:rPr>
                    <w:rFonts w:asciiTheme="majorHAnsi" w:hAnsiTheme="majorHAnsi"/>
                    <w:b/>
                    <w:sz w:val="20"/>
                    <w:szCs w:val="20"/>
                    <w:u w:val="single"/>
                  </w:rPr>
                </w:rPrChange>
              </w:rPr>
              <w:pPrChange w:id="81" w:author="Author">
                <w:pPr>
                  <w:spacing w:after="200" w:line="276" w:lineRule="auto"/>
                </w:pPr>
              </w:pPrChange>
            </w:pPr>
            <w:r w:rsidRPr="001A1081">
              <w:rPr>
                <w:sz w:val="18"/>
                <w:szCs w:val="18"/>
                <w:rPrChange w:id="82" w:author="Author">
                  <w:rPr>
                    <w:rFonts w:asciiTheme="majorHAnsi" w:hAnsiTheme="majorHAnsi"/>
                    <w:b/>
                    <w:sz w:val="20"/>
                    <w:szCs w:val="20"/>
                    <w:u w:val="single"/>
                  </w:rPr>
                </w:rPrChange>
              </w:rPr>
              <w:t>1998</w:t>
            </w:r>
          </w:p>
        </w:tc>
        <w:tc>
          <w:tcPr>
            <w:tcW w:w="1800" w:type="dxa"/>
            <w:tcBorders>
              <w:top w:val="single" w:sz="12" w:space="0" w:color="auto"/>
            </w:tcBorders>
            <w:vAlign w:val="bottom"/>
          </w:tcPr>
          <w:p w:rsidR="00255F02" w:rsidRPr="001A1081" w:rsidRDefault="008E3910" w:rsidP="001A1081">
            <w:pPr>
              <w:rPr>
                <w:sz w:val="18"/>
                <w:szCs w:val="18"/>
                <w:rPrChange w:id="83" w:author="Author">
                  <w:rPr>
                    <w:rFonts w:asciiTheme="majorHAnsi" w:hAnsiTheme="majorHAnsi"/>
                    <w:b/>
                    <w:sz w:val="20"/>
                    <w:szCs w:val="20"/>
                    <w:u w:val="single"/>
                  </w:rPr>
                </w:rPrChange>
              </w:rPr>
              <w:pPrChange w:id="84" w:author="Author">
                <w:pPr>
                  <w:spacing w:after="200" w:line="276" w:lineRule="auto"/>
                </w:pPr>
              </w:pPrChange>
            </w:pPr>
            <w:r w:rsidRPr="001A1081">
              <w:rPr>
                <w:sz w:val="18"/>
                <w:szCs w:val="18"/>
                <w:rPrChange w:id="85" w:author="Author">
                  <w:rPr>
                    <w:rFonts w:asciiTheme="majorHAnsi" w:hAnsiTheme="majorHAnsi"/>
                    <w:b/>
                    <w:sz w:val="20"/>
                    <w:szCs w:val="20"/>
                    <w:u w:val="single"/>
                  </w:rPr>
                </w:rPrChange>
              </w:rPr>
              <w:t>2010</w:t>
            </w:r>
          </w:p>
        </w:tc>
      </w:tr>
      <w:tr w:rsidR="00255F02" w:rsidRPr="00F412B1" w:rsidTr="00F412B1">
        <w:trPr>
          <w:trHeight w:val="321"/>
        </w:trPr>
        <w:tc>
          <w:tcPr>
            <w:tcW w:w="3798" w:type="dxa"/>
          </w:tcPr>
          <w:p w:rsidR="00255F02" w:rsidRPr="001A1081" w:rsidRDefault="008E3910" w:rsidP="001A1081">
            <w:pPr>
              <w:rPr>
                <w:i/>
                <w:sz w:val="18"/>
                <w:szCs w:val="18"/>
                <w:rPrChange w:id="86" w:author="Author">
                  <w:rPr>
                    <w:rFonts w:asciiTheme="majorHAnsi" w:hAnsiTheme="majorHAnsi"/>
                    <w:i/>
                  </w:rPr>
                </w:rPrChange>
              </w:rPr>
              <w:pPrChange w:id="87" w:author="Author">
                <w:pPr>
                  <w:spacing w:after="200" w:line="276" w:lineRule="auto"/>
                </w:pPr>
              </w:pPrChange>
            </w:pPr>
            <w:r w:rsidRPr="001A1081">
              <w:rPr>
                <w:i/>
                <w:sz w:val="18"/>
                <w:szCs w:val="18"/>
                <w:rPrChange w:id="88" w:author="Author">
                  <w:rPr>
                    <w:rFonts w:asciiTheme="majorHAnsi" w:hAnsiTheme="majorHAnsi"/>
                    <w:i/>
                  </w:rPr>
                </w:rPrChange>
              </w:rPr>
              <w:t>School/class characteristics</w:t>
            </w:r>
          </w:p>
        </w:tc>
        <w:tc>
          <w:tcPr>
            <w:tcW w:w="1080" w:type="dxa"/>
            <w:vAlign w:val="bottom"/>
          </w:tcPr>
          <w:p w:rsidR="00255F02" w:rsidRPr="001A1081" w:rsidRDefault="00255F02" w:rsidP="001A1081">
            <w:pPr>
              <w:rPr>
                <w:sz w:val="18"/>
                <w:szCs w:val="18"/>
                <w:rPrChange w:id="89" w:author="Author">
                  <w:rPr>
                    <w:rFonts w:asciiTheme="majorHAnsi" w:hAnsiTheme="majorHAnsi"/>
                    <w:sz w:val="24"/>
                    <w:szCs w:val="24"/>
                  </w:rPr>
                </w:rPrChange>
              </w:rPr>
              <w:pPrChange w:id="90" w:author="Author">
                <w:pPr>
                  <w:spacing w:after="200" w:line="276" w:lineRule="auto"/>
                </w:pPr>
              </w:pPrChange>
            </w:pPr>
          </w:p>
        </w:tc>
        <w:tc>
          <w:tcPr>
            <w:tcW w:w="1800" w:type="dxa"/>
            <w:vAlign w:val="bottom"/>
          </w:tcPr>
          <w:p w:rsidR="00255F02" w:rsidRPr="001A1081" w:rsidRDefault="00255F02" w:rsidP="001A1081">
            <w:pPr>
              <w:rPr>
                <w:sz w:val="18"/>
                <w:szCs w:val="18"/>
                <w:rPrChange w:id="91" w:author="Author">
                  <w:rPr>
                    <w:rFonts w:asciiTheme="majorHAnsi" w:hAnsiTheme="majorHAnsi"/>
                    <w:sz w:val="24"/>
                    <w:szCs w:val="24"/>
                  </w:rPr>
                </w:rPrChange>
              </w:rPr>
              <w:pPrChange w:id="92" w:author="Author">
                <w:pPr>
                  <w:spacing w:after="200" w:line="276" w:lineRule="auto"/>
                </w:pPr>
              </w:pPrChange>
            </w:pPr>
          </w:p>
        </w:tc>
      </w:tr>
      <w:tr w:rsidR="00255F02" w:rsidRPr="00F412B1" w:rsidTr="00F412B1">
        <w:tc>
          <w:tcPr>
            <w:tcW w:w="3798" w:type="dxa"/>
          </w:tcPr>
          <w:p w:rsidR="008E3910" w:rsidRPr="001A1081" w:rsidRDefault="008E3910" w:rsidP="001A1081">
            <w:pPr>
              <w:ind w:firstLine="180"/>
              <w:rPr>
                <w:sz w:val="18"/>
                <w:szCs w:val="18"/>
                <w:rPrChange w:id="93" w:author="Author">
                  <w:rPr>
                    <w:rFonts w:asciiTheme="majorHAnsi" w:hAnsiTheme="majorHAnsi" w:cs="Arial"/>
                    <w:sz w:val="20"/>
                    <w:szCs w:val="20"/>
                  </w:rPr>
                </w:rPrChange>
              </w:rPr>
              <w:pPrChange w:id="94" w:author="Author">
                <w:pPr>
                  <w:spacing w:after="200" w:line="276" w:lineRule="auto"/>
                  <w:ind w:firstLineChars="100" w:firstLine="200"/>
                </w:pPr>
              </w:pPrChange>
            </w:pPr>
            <w:r w:rsidRPr="001A1081">
              <w:rPr>
                <w:sz w:val="18"/>
                <w:szCs w:val="18"/>
                <w:rPrChange w:id="95" w:author="Author">
                  <w:rPr>
                    <w:rFonts w:asciiTheme="majorHAnsi" w:hAnsiTheme="majorHAnsi" w:cs="Arial"/>
                    <w:sz w:val="20"/>
                    <w:szCs w:val="20"/>
                  </w:rPr>
                </w:rPrChange>
              </w:rPr>
              <w:t>Full day K</w:t>
            </w:r>
          </w:p>
        </w:tc>
        <w:tc>
          <w:tcPr>
            <w:tcW w:w="1080" w:type="dxa"/>
            <w:vAlign w:val="bottom"/>
          </w:tcPr>
          <w:p w:rsidR="00255F02" w:rsidRPr="001A1081" w:rsidRDefault="008E3910" w:rsidP="001A1081">
            <w:pPr>
              <w:rPr>
                <w:sz w:val="18"/>
                <w:szCs w:val="18"/>
                <w:rPrChange w:id="96" w:author="Author">
                  <w:rPr>
                    <w:rFonts w:asciiTheme="majorHAnsi" w:hAnsiTheme="majorHAnsi"/>
                    <w:sz w:val="24"/>
                    <w:szCs w:val="24"/>
                  </w:rPr>
                </w:rPrChange>
              </w:rPr>
              <w:pPrChange w:id="97" w:author="Author">
                <w:pPr>
                  <w:spacing w:after="200" w:line="276" w:lineRule="auto"/>
                </w:pPr>
              </w:pPrChange>
            </w:pPr>
            <w:r w:rsidRPr="001A1081">
              <w:rPr>
                <w:sz w:val="18"/>
                <w:szCs w:val="18"/>
                <w:rPrChange w:id="98" w:author="Author">
                  <w:rPr>
                    <w:rFonts w:asciiTheme="majorHAnsi" w:hAnsiTheme="majorHAnsi" w:cs="Arial"/>
                    <w:sz w:val="20"/>
                    <w:szCs w:val="20"/>
                  </w:rPr>
                </w:rPrChange>
              </w:rPr>
              <w:t>0.61</w:t>
            </w:r>
          </w:p>
        </w:tc>
        <w:tc>
          <w:tcPr>
            <w:tcW w:w="1800" w:type="dxa"/>
            <w:vAlign w:val="bottom"/>
          </w:tcPr>
          <w:p w:rsidR="00255F02" w:rsidRPr="001A1081" w:rsidRDefault="008E3910" w:rsidP="001A1081">
            <w:pPr>
              <w:rPr>
                <w:sz w:val="18"/>
                <w:szCs w:val="18"/>
                <w:rPrChange w:id="99" w:author="Author">
                  <w:rPr>
                    <w:rFonts w:asciiTheme="majorHAnsi" w:hAnsiTheme="majorHAnsi"/>
                    <w:sz w:val="24"/>
                    <w:szCs w:val="24"/>
                  </w:rPr>
                </w:rPrChange>
              </w:rPr>
              <w:pPrChange w:id="100" w:author="Author">
                <w:pPr>
                  <w:spacing w:after="200" w:line="276" w:lineRule="auto"/>
                </w:pPr>
              </w:pPrChange>
            </w:pPr>
            <w:r w:rsidRPr="001A1081">
              <w:rPr>
                <w:sz w:val="18"/>
                <w:szCs w:val="18"/>
                <w:rPrChange w:id="101" w:author="Author">
                  <w:rPr>
                    <w:rFonts w:asciiTheme="majorHAnsi" w:hAnsiTheme="majorHAnsi" w:cs="Arial"/>
                    <w:sz w:val="20"/>
                    <w:szCs w:val="20"/>
                  </w:rPr>
                </w:rPrChange>
              </w:rPr>
              <w:t>0.84</w:t>
            </w:r>
          </w:p>
        </w:tc>
      </w:tr>
      <w:tr w:rsidR="00255F02" w:rsidRPr="00F412B1" w:rsidTr="00F412B1">
        <w:tc>
          <w:tcPr>
            <w:tcW w:w="3798" w:type="dxa"/>
          </w:tcPr>
          <w:p w:rsidR="008E3910" w:rsidRPr="001A1081" w:rsidRDefault="008E3910" w:rsidP="001A1081">
            <w:pPr>
              <w:ind w:firstLine="180"/>
              <w:rPr>
                <w:sz w:val="18"/>
                <w:szCs w:val="18"/>
                <w:rPrChange w:id="102" w:author="Author">
                  <w:rPr>
                    <w:rFonts w:asciiTheme="majorHAnsi" w:hAnsiTheme="majorHAnsi" w:cs="Arial"/>
                    <w:sz w:val="20"/>
                    <w:szCs w:val="20"/>
                  </w:rPr>
                </w:rPrChange>
              </w:rPr>
              <w:pPrChange w:id="103" w:author="Author">
                <w:pPr>
                  <w:spacing w:after="200" w:line="276" w:lineRule="auto"/>
                  <w:ind w:firstLineChars="100" w:firstLine="200"/>
                </w:pPr>
              </w:pPrChange>
            </w:pPr>
            <w:r w:rsidRPr="001A1081">
              <w:rPr>
                <w:sz w:val="18"/>
                <w:szCs w:val="18"/>
                <w:rPrChange w:id="104" w:author="Author">
                  <w:rPr>
                    <w:rFonts w:asciiTheme="majorHAnsi" w:hAnsiTheme="majorHAnsi" w:cs="Arial"/>
                    <w:sz w:val="20"/>
                    <w:szCs w:val="20"/>
                  </w:rPr>
                </w:rPrChange>
              </w:rPr>
              <w:t>Small class (&lt;=18 students)</w:t>
            </w:r>
          </w:p>
        </w:tc>
        <w:tc>
          <w:tcPr>
            <w:tcW w:w="1080" w:type="dxa"/>
            <w:vAlign w:val="bottom"/>
          </w:tcPr>
          <w:p w:rsidR="00255F02" w:rsidRPr="001A1081" w:rsidRDefault="008E3910" w:rsidP="001A1081">
            <w:pPr>
              <w:rPr>
                <w:sz w:val="18"/>
                <w:szCs w:val="18"/>
                <w:rPrChange w:id="105" w:author="Author">
                  <w:rPr>
                    <w:rFonts w:asciiTheme="majorHAnsi" w:hAnsiTheme="majorHAnsi"/>
                    <w:sz w:val="24"/>
                    <w:szCs w:val="24"/>
                  </w:rPr>
                </w:rPrChange>
              </w:rPr>
              <w:pPrChange w:id="106" w:author="Author">
                <w:pPr>
                  <w:spacing w:after="200" w:line="276" w:lineRule="auto"/>
                </w:pPr>
              </w:pPrChange>
            </w:pPr>
            <w:r w:rsidRPr="001A1081">
              <w:rPr>
                <w:sz w:val="18"/>
                <w:szCs w:val="18"/>
                <w:rPrChange w:id="107" w:author="Author">
                  <w:rPr>
                    <w:rFonts w:asciiTheme="majorHAnsi" w:hAnsiTheme="majorHAnsi" w:cs="Arial"/>
                    <w:sz w:val="20"/>
                    <w:szCs w:val="20"/>
                  </w:rPr>
                </w:rPrChange>
              </w:rPr>
              <w:t>0.25</w:t>
            </w:r>
          </w:p>
        </w:tc>
        <w:tc>
          <w:tcPr>
            <w:tcW w:w="1800" w:type="dxa"/>
            <w:vAlign w:val="bottom"/>
          </w:tcPr>
          <w:p w:rsidR="00255F02" w:rsidRPr="001A1081" w:rsidRDefault="008E3910" w:rsidP="001A1081">
            <w:pPr>
              <w:rPr>
                <w:sz w:val="18"/>
                <w:szCs w:val="18"/>
                <w:rPrChange w:id="108" w:author="Author">
                  <w:rPr>
                    <w:rFonts w:asciiTheme="majorHAnsi" w:hAnsiTheme="majorHAnsi"/>
                    <w:sz w:val="24"/>
                    <w:szCs w:val="24"/>
                  </w:rPr>
                </w:rPrChange>
              </w:rPr>
              <w:pPrChange w:id="109" w:author="Author">
                <w:pPr>
                  <w:spacing w:after="200" w:line="276" w:lineRule="auto"/>
                </w:pPr>
              </w:pPrChange>
            </w:pPr>
            <w:r w:rsidRPr="001A1081">
              <w:rPr>
                <w:sz w:val="18"/>
                <w:szCs w:val="18"/>
                <w:rPrChange w:id="110" w:author="Author">
                  <w:rPr>
                    <w:rFonts w:asciiTheme="majorHAnsi" w:hAnsiTheme="majorHAnsi" w:cs="Arial"/>
                    <w:sz w:val="20"/>
                    <w:szCs w:val="20"/>
                  </w:rPr>
                </w:rPrChange>
              </w:rPr>
              <w:t>0.30</w:t>
            </w:r>
          </w:p>
        </w:tc>
      </w:tr>
      <w:tr w:rsidR="00255F02" w:rsidRPr="00F412B1" w:rsidTr="00F412B1">
        <w:tc>
          <w:tcPr>
            <w:tcW w:w="3798" w:type="dxa"/>
          </w:tcPr>
          <w:p w:rsidR="008E3910" w:rsidRPr="001A1081" w:rsidRDefault="008E3910" w:rsidP="001A1081">
            <w:pPr>
              <w:ind w:firstLine="180"/>
              <w:rPr>
                <w:sz w:val="18"/>
                <w:szCs w:val="18"/>
                <w:rPrChange w:id="111" w:author="Author">
                  <w:rPr>
                    <w:rFonts w:asciiTheme="majorHAnsi" w:hAnsiTheme="majorHAnsi" w:cs="Arial"/>
                    <w:sz w:val="20"/>
                    <w:szCs w:val="20"/>
                  </w:rPr>
                </w:rPrChange>
              </w:rPr>
              <w:pPrChange w:id="112" w:author="Author">
                <w:pPr>
                  <w:spacing w:after="200" w:line="276" w:lineRule="auto"/>
                  <w:ind w:firstLineChars="100" w:firstLine="200"/>
                </w:pPr>
              </w:pPrChange>
            </w:pPr>
            <w:r w:rsidRPr="001A1081">
              <w:rPr>
                <w:sz w:val="18"/>
                <w:szCs w:val="18"/>
                <w:rPrChange w:id="113" w:author="Author">
                  <w:rPr>
                    <w:rFonts w:asciiTheme="majorHAnsi" w:hAnsiTheme="majorHAnsi" w:cs="Arial"/>
                    <w:sz w:val="20"/>
                    <w:szCs w:val="20"/>
                  </w:rPr>
                </w:rPrChange>
              </w:rPr>
              <w:t>School offers pre-K</w:t>
            </w:r>
          </w:p>
        </w:tc>
        <w:tc>
          <w:tcPr>
            <w:tcW w:w="1080" w:type="dxa"/>
            <w:vAlign w:val="bottom"/>
          </w:tcPr>
          <w:p w:rsidR="00255F02" w:rsidRPr="001A1081" w:rsidRDefault="008E3910" w:rsidP="001A1081">
            <w:pPr>
              <w:rPr>
                <w:sz w:val="18"/>
                <w:szCs w:val="18"/>
                <w:rPrChange w:id="114" w:author="Author">
                  <w:rPr>
                    <w:rFonts w:asciiTheme="majorHAnsi" w:hAnsiTheme="majorHAnsi"/>
                    <w:sz w:val="24"/>
                    <w:szCs w:val="24"/>
                  </w:rPr>
                </w:rPrChange>
              </w:rPr>
              <w:pPrChange w:id="115" w:author="Author">
                <w:pPr>
                  <w:spacing w:after="200" w:line="276" w:lineRule="auto"/>
                </w:pPr>
              </w:pPrChange>
            </w:pPr>
            <w:r w:rsidRPr="001A1081">
              <w:rPr>
                <w:sz w:val="18"/>
                <w:szCs w:val="18"/>
                <w:rPrChange w:id="116" w:author="Author">
                  <w:rPr>
                    <w:rFonts w:asciiTheme="majorHAnsi" w:hAnsiTheme="majorHAnsi" w:cs="Arial"/>
                    <w:sz w:val="20"/>
                    <w:szCs w:val="20"/>
                  </w:rPr>
                </w:rPrChange>
              </w:rPr>
              <w:t>0.36</w:t>
            </w:r>
          </w:p>
        </w:tc>
        <w:tc>
          <w:tcPr>
            <w:tcW w:w="1800" w:type="dxa"/>
            <w:vAlign w:val="bottom"/>
          </w:tcPr>
          <w:p w:rsidR="00255F02" w:rsidRPr="001A1081" w:rsidRDefault="008E3910" w:rsidP="001A1081">
            <w:pPr>
              <w:rPr>
                <w:sz w:val="18"/>
                <w:szCs w:val="18"/>
                <w:rPrChange w:id="117" w:author="Author">
                  <w:rPr>
                    <w:rFonts w:asciiTheme="majorHAnsi" w:hAnsiTheme="majorHAnsi"/>
                    <w:sz w:val="24"/>
                    <w:szCs w:val="24"/>
                  </w:rPr>
                </w:rPrChange>
              </w:rPr>
              <w:pPrChange w:id="118" w:author="Author">
                <w:pPr>
                  <w:spacing w:after="200" w:line="276" w:lineRule="auto"/>
                </w:pPr>
              </w:pPrChange>
            </w:pPr>
            <w:r w:rsidRPr="001A1081">
              <w:rPr>
                <w:sz w:val="18"/>
                <w:szCs w:val="18"/>
                <w:rPrChange w:id="119" w:author="Author">
                  <w:rPr>
                    <w:rFonts w:asciiTheme="majorHAnsi" w:hAnsiTheme="majorHAnsi" w:cs="Arial"/>
                    <w:sz w:val="20"/>
                    <w:szCs w:val="20"/>
                  </w:rPr>
                </w:rPrChange>
              </w:rPr>
              <w:t>0.52</w:t>
            </w:r>
          </w:p>
        </w:tc>
      </w:tr>
      <w:tr w:rsidR="00255F02" w:rsidRPr="00F412B1" w:rsidTr="00F412B1">
        <w:tc>
          <w:tcPr>
            <w:tcW w:w="3798" w:type="dxa"/>
          </w:tcPr>
          <w:p w:rsidR="008E3910" w:rsidRPr="001A1081" w:rsidRDefault="008E3910" w:rsidP="001A1081">
            <w:pPr>
              <w:ind w:firstLine="180"/>
              <w:rPr>
                <w:sz w:val="18"/>
                <w:szCs w:val="18"/>
                <w:rPrChange w:id="120" w:author="Author">
                  <w:rPr>
                    <w:rFonts w:asciiTheme="majorHAnsi" w:hAnsiTheme="majorHAnsi" w:cs="Arial"/>
                    <w:sz w:val="20"/>
                    <w:szCs w:val="20"/>
                  </w:rPr>
                </w:rPrChange>
              </w:rPr>
              <w:pPrChange w:id="121" w:author="Author">
                <w:pPr>
                  <w:spacing w:after="200" w:line="276" w:lineRule="auto"/>
                  <w:ind w:firstLineChars="100" w:firstLine="200"/>
                </w:pPr>
              </w:pPrChange>
            </w:pPr>
            <w:r w:rsidRPr="001A1081">
              <w:rPr>
                <w:sz w:val="18"/>
                <w:szCs w:val="18"/>
                <w:rPrChange w:id="122" w:author="Author">
                  <w:rPr>
                    <w:rFonts w:asciiTheme="majorHAnsi" w:hAnsiTheme="majorHAnsi" w:cs="Arial"/>
                    <w:sz w:val="20"/>
                    <w:szCs w:val="20"/>
                  </w:rPr>
                </w:rPrChange>
              </w:rPr>
              <w:t>Large school (&gt;750 students)</w:t>
            </w:r>
          </w:p>
        </w:tc>
        <w:tc>
          <w:tcPr>
            <w:tcW w:w="1080" w:type="dxa"/>
            <w:vAlign w:val="bottom"/>
          </w:tcPr>
          <w:p w:rsidR="00255F02" w:rsidRPr="001A1081" w:rsidRDefault="008E3910" w:rsidP="001A1081">
            <w:pPr>
              <w:rPr>
                <w:sz w:val="18"/>
                <w:szCs w:val="18"/>
                <w:rPrChange w:id="123" w:author="Author">
                  <w:rPr>
                    <w:rFonts w:asciiTheme="majorHAnsi" w:hAnsiTheme="majorHAnsi"/>
                    <w:sz w:val="24"/>
                    <w:szCs w:val="24"/>
                  </w:rPr>
                </w:rPrChange>
              </w:rPr>
              <w:pPrChange w:id="124" w:author="Author">
                <w:pPr>
                  <w:spacing w:after="200" w:line="276" w:lineRule="auto"/>
                </w:pPr>
              </w:pPrChange>
            </w:pPr>
            <w:r w:rsidRPr="001A1081">
              <w:rPr>
                <w:sz w:val="18"/>
                <w:szCs w:val="18"/>
                <w:rPrChange w:id="125" w:author="Author">
                  <w:rPr>
                    <w:rFonts w:asciiTheme="majorHAnsi" w:hAnsiTheme="majorHAnsi" w:cs="Arial"/>
                    <w:sz w:val="20"/>
                    <w:szCs w:val="20"/>
                  </w:rPr>
                </w:rPrChange>
              </w:rPr>
              <w:t>0.28</w:t>
            </w:r>
          </w:p>
        </w:tc>
        <w:tc>
          <w:tcPr>
            <w:tcW w:w="1800" w:type="dxa"/>
            <w:vAlign w:val="bottom"/>
          </w:tcPr>
          <w:p w:rsidR="00255F02" w:rsidRPr="001A1081" w:rsidRDefault="008E3910" w:rsidP="001A1081">
            <w:pPr>
              <w:rPr>
                <w:sz w:val="18"/>
                <w:szCs w:val="18"/>
                <w:rPrChange w:id="126" w:author="Author">
                  <w:rPr>
                    <w:rFonts w:asciiTheme="majorHAnsi" w:hAnsiTheme="majorHAnsi"/>
                    <w:sz w:val="24"/>
                    <w:szCs w:val="24"/>
                  </w:rPr>
                </w:rPrChange>
              </w:rPr>
              <w:pPrChange w:id="127" w:author="Author">
                <w:pPr>
                  <w:spacing w:after="200" w:line="276" w:lineRule="auto"/>
                </w:pPr>
              </w:pPrChange>
            </w:pPr>
            <w:r w:rsidRPr="001A1081">
              <w:rPr>
                <w:sz w:val="18"/>
                <w:szCs w:val="18"/>
                <w:rPrChange w:id="128" w:author="Author">
                  <w:rPr>
                    <w:rFonts w:asciiTheme="majorHAnsi" w:hAnsiTheme="majorHAnsi" w:cs="Arial"/>
                    <w:sz w:val="20"/>
                    <w:szCs w:val="20"/>
                  </w:rPr>
                </w:rPrChange>
              </w:rPr>
              <w:t>0.24</w:t>
            </w:r>
          </w:p>
        </w:tc>
      </w:tr>
      <w:tr w:rsidR="00255F02" w:rsidRPr="00F412B1" w:rsidTr="00F412B1">
        <w:tc>
          <w:tcPr>
            <w:tcW w:w="3798" w:type="dxa"/>
          </w:tcPr>
          <w:p w:rsidR="008E3910" w:rsidRPr="001A1081" w:rsidRDefault="008E3910" w:rsidP="001A1081">
            <w:pPr>
              <w:ind w:firstLine="180"/>
              <w:rPr>
                <w:sz w:val="18"/>
                <w:szCs w:val="18"/>
                <w:rPrChange w:id="129" w:author="Author">
                  <w:rPr>
                    <w:rFonts w:asciiTheme="majorHAnsi" w:hAnsiTheme="majorHAnsi" w:cs="Arial"/>
                    <w:sz w:val="20"/>
                    <w:szCs w:val="20"/>
                  </w:rPr>
                </w:rPrChange>
              </w:rPr>
              <w:pPrChange w:id="130" w:author="Author">
                <w:pPr>
                  <w:spacing w:after="200" w:line="276" w:lineRule="auto"/>
                  <w:ind w:firstLineChars="100" w:firstLine="200"/>
                </w:pPr>
              </w:pPrChange>
            </w:pPr>
            <w:r w:rsidRPr="001A1081">
              <w:rPr>
                <w:sz w:val="18"/>
                <w:szCs w:val="18"/>
                <w:rPrChange w:id="131" w:author="Author">
                  <w:rPr>
                    <w:rFonts w:asciiTheme="majorHAnsi" w:hAnsiTheme="majorHAnsi" w:cs="Arial"/>
                    <w:sz w:val="20"/>
                    <w:szCs w:val="20"/>
                  </w:rPr>
                </w:rPrChange>
              </w:rPr>
              <w:t>Small school (&lt;250 students)</w:t>
            </w:r>
          </w:p>
        </w:tc>
        <w:tc>
          <w:tcPr>
            <w:tcW w:w="1080" w:type="dxa"/>
            <w:vAlign w:val="bottom"/>
          </w:tcPr>
          <w:p w:rsidR="00255F02" w:rsidRPr="001A1081" w:rsidRDefault="008E3910" w:rsidP="001A1081">
            <w:pPr>
              <w:rPr>
                <w:sz w:val="18"/>
                <w:szCs w:val="18"/>
                <w:rPrChange w:id="132" w:author="Author">
                  <w:rPr>
                    <w:rFonts w:asciiTheme="majorHAnsi" w:hAnsiTheme="majorHAnsi"/>
                    <w:sz w:val="24"/>
                    <w:szCs w:val="24"/>
                  </w:rPr>
                </w:rPrChange>
              </w:rPr>
              <w:pPrChange w:id="133" w:author="Author">
                <w:pPr>
                  <w:spacing w:after="200" w:line="276" w:lineRule="auto"/>
                </w:pPr>
              </w:pPrChange>
            </w:pPr>
            <w:r w:rsidRPr="001A1081">
              <w:rPr>
                <w:sz w:val="18"/>
                <w:szCs w:val="18"/>
                <w:rPrChange w:id="134" w:author="Author">
                  <w:rPr>
                    <w:rFonts w:asciiTheme="majorHAnsi" w:hAnsiTheme="majorHAnsi" w:cs="Arial"/>
                    <w:sz w:val="20"/>
                    <w:szCs w:val="20"/>
                  </w:rPr>
                </w:rPrChange>
              </w:rPr>
              <w:t>0.06</w:t>
            </w:r>
          </w:p>
        </w:tc>
        <w:tc>
          <w:tcPr>
            <w:tcW w:w="1800" w:type="dxa"/>
            <w:vAlign w:val="bottom"/>
          </w:tcPr>
          <w:p w:rsidR="00255F02" w:rsidRPr="001A1081" w:rsidRDefault="008E3910" w:rsidP="001A1081">
            <w:pPr>
              <w:rPr>
                <w:sz w:val="18"/>
                <w:szCs w:val="18"/>
                <w:rPrChange w:id="135" w:author="Author">
                  <w:rPr>
                    <w:rFonts w:asciiTheme="majorHAnsi" w:hAnsiTheme="majorHAnsi"/>
                    <w:sz w:val="24"/>
                    <w:szCs w:val="24"/>
                  </w:rPr>
                </w:rPrChange>
              </w:rPr>
              <w:pPrChange w:id="136" w:author="Author">
                <w:pPr>
                  <w:spacing w:after="200" w:line="276" w:lineRule="auto"/>
                </w:pPr>
              </w:pPrChange>
            </w:pPr>
            <w:r w:rsidRPr="001A1081">
              <w:rPr>
                <w:sz w:val="18"/>
                <w:szCs w:val="18"/>
                <w:rPrChange w:id="137" w:author="Author">
                  <w:rPr>
                    <w:rFonts w:asciiTheme="majorHAnsi" w:hAnsiTheme="majorHAnsi" w:cs="Arial"/>
                    <w:sz w:val="20"/>
                    <w:szCs w:val="20"/>
                  </w:rPr>
                </w:rPrChange>
              </w:rPr>
              <w:t>0.02</w:t>
            </w:r>
          </w:p>
        </w:tc>
      </w:tr>
      <w:tr w:rsidR="00255F02" w:rsidRPr="00F412B1" w:rsidTr="00F412B1">
        <w:tc>
          <w:tcPr>
            <w:tcW w:w="3798" w:type="dxa"/>
          </w:tcPr>
          <w:p w:rsidR="008E3910" w:rsidRPr="001A1081" w:rsidRDefault="008E3910" w:rsidP="001A1081">
            <w:pPr>
              <w:ind w:firstLine="180"/>
              <w:rPr>
                <w:sz w:val="18"/>
                <w:szCs w:val="18"/>
                <w:rPrChange w:id="138" w:author="Author">
                  <w:rPr>
                    <w:rFonts w:asciiTheme="majorHAnsi" w:hAnsiTheme="majorHAnsi" w:cs="Arial"/>
                    <w:sz w:val="20"/>
                    <w:szCs w:val="20"/>
                  </w:rPr>
                </w:rPrChange>
              </w:rPr>
              <w:pPrChange w:id="139" w:author="Author">
                <w:pPr>
                  <w:spacing w:after="200" w:line="276" w:lineRule="auto"/>
                  <w:ind w:firstLineChars="100" w:firstLine="200"/>
                </w:pPr>
              </w:pPrChange>
            </w:pPr>
            <w:r w:rsidRPr="001A1081">
              <w:rPr>
                <w:sz w:val="18"/>
                <w:szCs w:val="18"/>
                <w:rPrChange w:id="140" w:author="Author">
                  <w:rPr>
                    <w:rFonts w:asciiTheme="majorHAnsi" w:hAnsiTheme="majorHAnsi" w:cs="Arial"/>
                    <w:sz w:val="20"/>
                    <w:szCs w:val="20"/>
                  </w:rPr>
                </w:rPrChange>
              </w:rPr>
              <w:t>Northeast</w:t>
            </w:r>
          </w:p>
        </w:tc>
        <w:tc>
          <w:tcPr>
            <w:tcW w:w="1080" w:type="dxa"/>
            <w:vAlign w:val="bottom"/>
          </w:tcPr>
          <w:p w:rsidR="00255F02" w:rsidRPr="001A1081" w:rsidRDefault="008E3910" w:rsidP="001A1081">
            <w:pPr>
              <w:rPr>
                <w:sz w:val="18"/>
                <w:szCs w:val="18"/>
                <w:rPrChange w:id="141" w:author="Author">
                  <w:rPr>
                    <w:rFonts w:asciiTheme="majorHAnsi" w:hAnsiTheme="majorHAnsi"/>
                    <w:sz w:val="24"/>
                    <w:szCs w:val="24"/>
                  </w:rPr>
                </w:rPrChange>
              </w:rPr>
              <w:pPrChange w:id="142" w:author="Author">
                <w:pPr>
                  <w:spacing w:after="200" w:line="276" w:lineRule="auto"/>
                </w:pPr>
              </w:pPrChange>
            </w:pPr>
            <w:r w:rsidRPr="001A1081">
              <w:rPr>
                <w:sz w:val="18"/>
                <w:szCs w:val="18"/>
                <w:rPrChange w:id="143" w:author="Author">
                  <w:rPr>
                    <w:rFonts w:asciiTheme="majorHAnsi" w:hAnsiTheme="majorHAnsi" w:cs="Arial"/>
                    <w:sz w:val="20"/>
                    <w:szCs w:val="20"/>
                  </w:rPr>
                </w:rPrChange>
              </w:rPr>
              <w:t>0.13</w:t>
            </w:r>
          </w:p>
        </w:tc>
        <w:tc>
          <w:tcPr>
            <w:tcW w:w="1800" w:type="dxa"/>
            <w:vAlign w:val="bottom"/>
          </w:tcPr>
          <w:p w:rsidR="00255F02" w:rsidRPr="001A1081" w:rsidRDefault="008E3910" w:rsidP="001A1081">
            <w:pPr>
              <w:rPr>
                <w:sz w:val="18"/>
                <w:szCs w:val="18"/>
                <w:rPrChange w:id="144" w:author="Author">
                  <w:rPr>
                    <w:rFonts w:asciiTheme="majorHAnsi" w:hAnsiTheme="majorHAnsi"/>
                    <w:sz w:val="24"/>
                    <w:szCs w:val="24"/>
                  </w:rPr>
                </w:rPrChange>
              </w:rPr>
              <w:pPrChange w:id="145" w:author="Author">
                <w:pPr>
                  <w:spacing w:after="200" w:line="276" w:lineRule="auto"/>
                </w:pPr>
              </w:pPrChange>
            </w:pPr>
            <w:r w:rsidRPr="001A1081">
              <w:rPr>
                <w:sz w:val="18"/>
                <w:szCs w:val="18"/>
                <w:rPrChange w:id="146" w:author="Author">
                  <w:rPr>
                    <w:rFonts w:asciiTheme="majorHAnsi" w:hAnsiTheme="majorHAnsi" w:cs="Arial"/>
                    <w:sz w:val="20"/>
                    <w:szCs w:val="20"/>
                  </w:rPr>
                </w:rPrChange>
              </w:rPr>
              <w:t>0.12</w:t>
            </w:r>
          </w:p>
        </w:tc>
      </w:tr>
      <w:tr w:rsidR="00255F02" w:rsidRPr="00F412B1" w:rsidTr="00F412B1">
        <w:tc>
          <w:tcPr>
            <w:tcW w:w="3798" w:type="dxa"/>
          </w:tcPr>
          <w:p w:rsidR="008E3910" w:rsidRPr="001A1081" w:rsidRDefault="008E3910" w:rsidP="001A1081">
            <w:pPr>
              <w:ind w:firstLine="180"/>
              <w:rPr>
                <w:sz w:val="18"/>
                <w:szCs w:val="18"/>
                <w:rPrChange w:id="147" w:author="Author">
                  <w:rPr>
                    <w:rFonts w:asciiTheme="majorHAnsi" w:hAnsiTheme="majorHAnsi" w:cs="Arial"/>
                    <w:sz w:val="20"/>
                    <w:szCs w:val="20"/>
                  </w:rPr>
                </w:rPrChange>
              </w:rPr>
              <w:pPrChange w:id="148" w:author="Author">
                <w:pPr>
                  <w:spacing w:after="200" w:line="276" w:lineRule="auto"/>
                  <w:ind w:firstLineChars="100" w:firstLine="200"/>
                </w:pPr>
              </w:pPrChange>
            </w:pPr>
            <w:r w:rsidRPr="001A1081">
              <w:rPr>
                <w:sz w:val="18"/>
                <w:szCs w:val="18"/>
                <w:rPrChange w:id="149" w:author="Author">
                  <w:rPr>
                    <w:rFonts w:asciiTheme="majorHAnsi" w:hAnsiTheme="majorHAnsi" w:cs="Arial"/>
                    <w:sz w:val="20"/>
                    <w:szCs w:val="20"/>
                  </w:rPr>
                </w:rPrChange>
              </w:rPr>
              <w:t>Midwest</w:t>
            </w:r>
          </w:p>
        </w:tc>
        <w:tc>
          <w:tcPr>
            <w:tcW w:w="1080" w:type="dxa"/>
            <w:vAlign w:val="bottom"/>
          </w:tcPr>
          <w:p w:rsidR="00255F02" w:rsidRPr="001A1081" w:rsidRDefault="008E3910" w:rsidP="001A1081">
            <w:pPr>
              <w:rPr>
                <w:sz w:val="18"/>
                <w:szCs w:val="18"/>
                <w:rPrChange w:id="150" w:author="Author">
                  <w:rPr>
                    <w:rFonts w:asciiTheme="majorHAnsi" w:hAnsiTheme="majorHAnsi"/>
                    <w:sz w:val="24"/>
                    <w:szCs w:val="24"/>
                  </w:rPr>
                </w:rPrChange>
              </w:rPr>
              <w:pPrChange w:id="151" w:author="Author">
                <w:pPr>
                  <w:spacing w:after="200" w:line="276" w:lineRule="auto"/>
                </w:pPr>
              </w:pPrChange>
            </w:pPr>
            <w:r w:rsidRPr="001A1081">
              <w:rPr>
                <w:sz w:val="18"/>
                <w:szCs w:val="18"/>
                <w:rPrChange w:id="152" w:author="Author">
                  <w:rPr>
                    <w:rFonts w:asciiTheme="majorHAnsi" w:hAnsiTheme="majorHAnsi" w:cs="Arial"/>
                    <w:sz w:val="20"/>
                    <w:szCs w:val="20"/>
                  </w:rPr>
                </w:rPrChange>
              </w:rPr>
              <w:t>0.16</w:t>
            </w:r>
          </w:p>
        </w:tc>
        <w:tc>
          <w:tcPr>
            <w:tcW w:w="1800" w:type="dxa"/>
            <w:vAlign w:val="bottom"/>
          </w:tcPr>
          <w:p w:rsidR="00255F02" w:rsidRPr="001A1081" w:rsidRDefault="008E3910" w:rsidP="001A1081">
            <w:pPr>
              <w:rPr>
                <w:sz w:val="18"/>
                <w:szCs w:val="18"/>
                <w:rPrChange w:id="153" w:author="Author">
                  <w:rPr>
                    <w:rFonts w:asciiTheme="majorHAnsi" w:hAnsiTheme="majorHAnsi"/>
                    <w:sz w:val="24"/>
                    <w:szCs w:val="24"/>
                  </w:rPr>
                </w:rPrChange>
              </w:rPr>
              <w:pPrChange w:id="154" w:author="Author">
                <w:pPr>
                  <w:spacing w:after="200" w:line="276" w:lineRule="auto"/>
                </w:pPr>
              </w:pPrChange>
            </w:pPr>
            <w:r w:rsidRPr="001A1081">
              <w:rPr>
                <w:sz w:val="18"/>
                <w:szCs w:val="18"/>
                <w:rPrChange w:id="155" w:author="Author">
                  <w:rPr>
                    <w:rFonts w:asciiTheme="majorHAnsi" w:hAnsiTheme="majorHAnsi" w:cs="Arial"/>
                    <w:sz w:val="20"/>
                    <w:szCs w:val="20"/>
                  </w:rPr>
                </w:rPrChange>
              </w:rPr>
              <w:t>0.21</w:t>
            </w:r>
          </w:p>
        </w:tc>
      </w:tr>
      <w:tr w:rsidR="00255F02" w:rsidRPr="00F412B1" w:rsidTr="00F412B1">
        <w:tc>
          <w:tcPr>
            <w:tcW w:w="3798" w:type="dxa"/>
          </w:tcPr>
          <w:p w:rsidR="008E3910" w:rsidRPr="001A1081" w:rsidRDefault="008E3910" w:rsidP="001A1081">
            <w:pPr>
              <w:ind w:firstLine="180"/>
              <w:rPr>
                <w:sz w:val="18"/>
                <w:szCs w:val="18"/>
                <w:rPrChange w:id="156" w:author="Author">
                  <w:rPr>
                    <w:rFonts w:asciiTheme="majorHAnsi" w:hAnsiTheme="majorHAnsi" w:cs="Arial"/>
                    <w:sz w:val="20"/>
                    <w:szCs w:val="20"/>
                  </w:rPr>
                </w:rPrChange>
              </w:rPr>
              <w:pPrChange w:id="157" w:author="Author">
                <w:pPr>
                  <w:spacing w:after="200" w:line="276" w:lineRule="auto"/>
                  <w:ind w:firstLineChars="100" w:firstLine="200"/>
                </w:pPr>
              </w:pPrChange>
            </w:pPr>
            <w:r w:rsidRPr="001A1081">
              <w:rPr>
                <w:sz w:val="18"/>
                <w:szCs w:val="18"/>
                <w:rPrChange w:id="158" w:author="Author">
                  <w:rPr>
                    <w:rFonts w:asciiTheme="majorHAnsi" w:hAnsiTheme="majorHAnsi" w:cs="Arial"/>
                    <w:sz w:val="20"/>
                    <w:szCs w:val="20"/>
                  </w:rPr>
                </w:rPrChange>
              </w:rPr>
              <w:t>South</w:t>
            </w:r>
          </w:p>
        </w:tc>
        <w:tc>
          <w:tcPr>
            <w:tcW w:w="1080" w:type="dxa"/>
            <w:vAlign w:val="bottom"/>
          </w:tcPr>
          <w:p w:rsidR="00255F02" w:rsidRPr="001A1081" w:rsidRDefault="008E3910" w:rsidP="001A1081">
            <w:pPr>
              <w:rPr>
                <w:sz w:val="18"/>
                <w:szCs w:val="18"/>
                <w:rPrChange w:id="159" w:author="Author">
                  <w:rPr>
                    <w:rFonts w:asciiTheme="majorHAnsi" w:hAnsiTheme="majorHAnsi"/>
                    <w:sz w:val="24"/>
                    <w:szCs w:val="24"/>
                  </w:rPr>
                </w:rPrChange>
              </w:rPr>
              <w:pPrChange w:id="160" w:author="Author">
                <w:pPr>
                  <w:spacing w:after="200" w:line="276" w:lineRule="auto"/>
                </w:pPr>
              </w:pPrChange>
            </w:pPr>
            <w:r w:rsidRPr="001A1081">
              <w:rPr>
                <w:sz w:val="18"/>
                <w:szCs w:val="18"/>
                <w:rPrChange w:id="161" w:author="Author">
                  <w:rPr>
                    <w:rFonts w:asciiTheme="majorHAnsi" w:hAnsiTheme="majorHAnsi" w:cs="Arial"/>
                    <w:sz w:val="20"/>
                    <w:szCs w:val="20"/>
                  </w:rPr>
                </w:rPrChange>
              </w:rPr>
              <w:t>0.44</w:t>
            </w:r>
          </w:p>
        </w:tc>
        <w:tc>
          <w:tcPr>
            <w:tcW w:w="1800" w:type="dxa"/>
            <w:vAlign w:val="bottom"/>
          </w:tcPr>
          <w:p w:rsidR="00255F02" w:rsidRPr="001A1081" w:rsidRDefault="008E3910" w:rsidP="001A1081">
            <w:pPr>
              <w:rPr>
                <w:sz w:val="18"/>
                <w:szCs w:val="18"/>
                <w:rPrChange w:id="162" w:author="Author">
                  <w:rPr>
                    <w:rFonts w:asciiTheme="majorHAnsi" w:hAnsiTheme="majorHAnsi"/>
                    <w:sz w:val="24"/>
                    <w:szCs w:val="24"/>
                  </w:rPr>
                </w:rPrChange>
              </w:rPr>
              <w:pPrChange w:id="163" w:author="Author">
                <w:pPr>
                  <w:spacing w:after="200" w:line="276" w:lineRule="auto"/>
                </w:pPr>
              </w:pPrChange>
            </w:pPr>
            <w:r w:rsidRPr="001A1081">
              <w:rPr>
                <w:sz w:val="18"/>
                <w:szCs w:val="18"/>
                <w:rPrChange w:id="164" w:author="Author">
                  <w:rPr>
                    <w:rFonts w:asciiTheme="majorHAnsi" w:hAnsiTheme="majorHAnsi" w:cs="Arial"/>
                    <w:sz w:val="20"/>
                    <w:szCs w:val="20"/>
                  </w:rPr>
                </w:rPrChange>
              </w:rPr>
              <w:t>0.47</w:t>
            </w:r>
          </w:p>
        </w:tc>
      </w:tr>
      <w:tr w:rsidR="00255F02" w:rsidRPr="00F412B1" w:rsidTr="00F412B1">
        <w:trPr>
          <w:trHeight w:val="144"/>
        </w:trPr>
        <w:tc>
          <w:tcPr>
            <w:tcW w:w="3798" w:type="dxa"/>
          </w:tcPr>
          <w:p w:rsidR="008E3910" w:rsidRPr="001A1081" w:rsidRDefault="008E3910" w:rsidP="001A1081">
            <w:pPr>
              <w:ind w:firstLine="180"/>
              <w:rPr>
                <w:sz w:val="18"/>
                <w:szCs w:val="18"/>
                <w:rPrChange w:id="165" w:author="Author">
                  <w:rPr>
                    <w:rFonts w:asciiTheme="majorHAnsi" w:hAnsiTheme="majorHAnsi"/>
                    <w:sz w:val="24"/>
                    <w:szCs w:val="24"/>
                  </w:rPr>
                </w:rPrChange>
              </w:rPr>
              <w:pPrChange w:id="166" w:author="Author">
                <w:pPr>
                  <w:spacing w:after="200" w:line="276" w:lineRule="auto"/>
                  <w:ind w:firstLineChars="100" w:firstLine="200"/>
                </w:pPr>
              </w:pPrChange>
            </w:pPr>
            <w:r w:rsidRPr="001A1081">
              <w:rPr>
                <w:sz w:val="18"/>
                <w:szCs w:val="18"/>
                <w:rPrChange w:id="167" w:author="Author">
                  <w:rPr>
                    <w:rFonts w:asciiTheme="majorHAnsi" w:hAnsiTheme="majorHAnsi" w:cs="Arial"/>
                    <w:sz w:val="20"/>
                    <w:szCs w:val="20"/>
                  </w:rPr>
                </w:rPrChange>
              </w:rPr>
              <w:t>West</w:t>
            </w:r>
          </w:p>
        </w:tc>
        <w:tc>
          <w:tcPr>
            <w:tcW w:w="1080" w:type="dxa"/>
            <w:vAlign w:val="bottom"/>
          </w:tcPr>
          <w:p w:rsidR="00255F02" w:rsidRPr="001A1081" w:rsidRDefault="008E3910" w:rsidP="001A1081">
            <w:pPr>
              <w:rPr>
                <w:sz w:val="18"/>
                <w:szCs w:val="18"/>
                <w:rPrChange w:id="168" w:author="Author">
                  <w:rPr>
                    <w:rFonts w:asciiTheme="majorHAnsi" w:hAnsiTheme="majorHAnsi"/>
                    <w:sz w:val="24"/>
                    <w:szCs w:val="24"/>
                  </w:rPr>
                </w:rPrChange>
              </w:rPr>
              <w:pPrChange w:id="169" w:author="Author">
                <w:pPr>
                  <w:spacing w:after="200" w:line="276" w:lineRule="auto"/>
                </w:pPr>
              </w:pPrChange>
            </w:pPr>
            <w:r w:rsidRPr="001A1081">
              <w:rPr>
                <w:sz w:val="18"/>
                <w:szCs w:val="18"/>
                <w:rPrChange w:id="170" w:author="Author">
                  <w:rPr>
                    <w:rFonts w:asciiTheme="majorHAnsi" w:hAnsiTheme="majorHAnsi" w:cs="Arial"/>
                    <w:sz w:val="20"/>
                    <w:szCs w:val="20"/>
                  </w:rPr>
                </w:rPrChange>
              </w:rPr>
              <w:t>0.27</w:t>
            </w:r>
          </w:p>
        </w:tc>
        <w:tc>
          <w:tcPr>
            <w:tcW w:w="1800" w:type="dxa"/>
            <w:vAlign w:val="bottom"/>
          </w:tcPr>
          <w:p w:rsidR="00255F02" w:rsidRPr="001A1081" w:rsidRDefault="008E3910" w:rsidP="001A1081">
            <w:pPr>
              <w:rPr>
                <w:sz w:val="18"/>
                <w:szCs w:val="18"/>
                <w:rPrChange w:id="171" w:author="Author">
                  <w:rPr>
                    <w:rFonts w:asciiTheme="majorHAnsi" w:hAnsiTheme="majorHAnsi"/>
                    <w:sz w:val="24"/>
                    <w:szCs w:val="24"/>
                  </w:rPr>
                </w:rPrChange>
              </w:rPr>
              <w:pPrChange w:id="172" w:author="Author">
                <w:pPr>
                  <w:spacing w:after="200" w:line="276" w:lineRule="auto"/>
                </w:pPr>
              </w:pPrChange>
            </w:pPr>
            <w:r w:rsidRPr="001A1081">
              <w:rPr>
                <w:sz w:val="18"/>
                <w:szCs w:val="18"/>
                <w:rPrChange w:id="173" w:author="Author">
                  <w:rPr>
                    <w:rFonts w:asciiTheme="majorHAnsi" w:hAnsiTheme="majorHAnsi" w:cs="Arial"/>
                    <w:sz w:val="20"/>
                    <w:szCs w:val="20"/>
                  </w:rPr>
                </w:rPrChange>
              </w:rPr>
              <w:t>0.21</w:t>
            </w:r>
          </w:p>
        </w:tc>
      </w:tr>
      <w:tr w:rsidR="00255F02" w:rsidRPr="00F412B1" w:rsidTr="00F412B1">
        <w:trPr>
          <w:trHeight w:val="101"/>
        </w:trPr>
        <w:tc>
          <w:tcPr>
            <w:tcW w:w="3798" w:type="dxa"/>
          </w:tcPr>
          <w:p w:rsidR="00255F02" w:rsidRPr="001A1081" w:rsidRDefault="00255F02" w:rsidP="001A1081">
            <w:pPr>
              <w:rPr>
                <w:sz w:val="18"/>
                <w:szCs w:val="18"/>
                <w:rPrChange w:id="174" w:author="Author">
                  <w:rPr>
                    <w:rFonts w:asciiTheme="majorHAnsi" w:hAnsiTheme="majorHAnsi"/>
                  </w:rPr>
                </w:rPrChange>
              </w:rPr>
              <w:pPrChange w:id="175" w:author="Author">
                <w:pPr>
                  <w:spacing w:after="200" w:line="276" w:lineRule="auto"/>
                </w:pPr>
              </w:pPrChange>
            </w:pPr>
          </w:p>
        </w:tc>
        <w:tc>
          <w:tcPr>
            <w:tcW w:w="1080" w:type="dxa"/>
            <w:vAlign w:val="bottom"/>
          </w:tcPr>
          <w:p w:rsidR="00255F02" w:rsidRPr="001A1081" w:rsidRDefault="008E3910" w:rsidP="001A1081">
            <w:pPr>
              <w:rPr>
                <w:sz w:val="18"/>
                <w:szCs w:val="18"/>
                <w:rPrChange w:id="176" w:author="Author">
                  <w:rPr>
                    <w:rFonts w:asciiTheme="majorHAnsi" w:hAnsiTheme="majorHAnsi"/>
                    <w:sz w:val="24"/>
                    <w:szCs w:val="24"/>
                  </w:rPr>
                </w:rPrChange>
              </w:rPr>
              <w:pPrChange w:id="177" w:author="Author">
                <w:pPr>
                  <w:spacing w:after="200" w:line="276" w:lineRule="auto"/>
                </w:pPr>
              </w:pPrChange>
            </w:pPr>
            <w:r w:rsidRPr="001A1081">
              <w:rPr>
                <w:sz w:val="18"/>
                <w:szCs w:val="18"/>
                <w:rPrChange w:id="178" w:author="Author">
                  <w:rPr>
                    <w:rFonts w:asciiTheme="majorHAnsi" w:hAnsiTheme="majorHAnsi" w:cs="Arial"/>
                    <w:sz w:val="20"/>
                    <w:szCs w:val="20"/>
                  </w:rPr>
                </w:rPrChange>
              </w:rPr>
              <w:t> </w:t>
            </w:r>
          </w:p>
        </w:tc>
        <w:tc>
          <w:tcPr>
            <w:tcW w:w="1800" w:type="dxa"/>
            <w:vAlign w:val="bottom"/>
          </w:tcPr>
          <w:p w:rsidR="00255F02" w:rsidRPr="001A1081" w:rsidRDefault="008E3910" w:rsidP="001A1081">
            <w:pPr>
              <w:rPr>
                <w:sz w:val="18"/>
                <w:szCs w:val="18"/>
                <w:rPrChange w:id="179" w:author="Author">
                  <w:rPr>
                    <w:rFonts w:asciiTheme="majorHAnsi" w:hAnsiTheme="majorHAnsi"/>
                    <w:sz w:val="24"/>
                    <w:szCs w:val="24"/>
                  </w:rPr>
                </w:rPrChange>
              </w:rPr>
              <w:pPrChange w:id="180" w:author="Author">
                <w:pPr>
                  <w:spacing w:after="200" w:line="276" w:lineRule="auto"/>
                </w:pPr>
              </w:pPrChange>
            </w:pPr>
            <w:r w:rsidRPr="001A1081">
              <w:rPr>
                <w:sz w:val="18"/>
                <w:szCs w:val="18"/>
                <w:rPrChange w:id="181" w:author="Author">
                  <w:rPr>
                    <w:rFonts w:asciiTheme="majorHAnsi" w:hAnsiTheme="majorHAnsi" w:cs="Arial"/>
                    <w:sz w:val="20"/>
                    <w:szCs w:val="20"/>
                  </w:rPr>
                </w:rPrChange>
              </w:rPr>
              <w:t> </w:t>
            </w:r>
          </w:p>
        </w:tc>
      </w:tr>
      <w:tr w:rsidR="00255F02" w:rsidRPr="00F412B1" w:rsidTr="00F412B1">
        <w:tc>
          <w:tcPr>
            <w:tcW w:w="3798" w:type="dxa"/>
          </w:tcPr>
          <w:p w:rsidR="00255F02" w:rsidRPr="001A1081" w:rsidRDefault="008E3910" w:rsidP="001A1081">
            <w:pPr>
              <w:rPr>
                <w:i/>
                <w:sz w:val="18"/>
                <w:szCs w:val="18"/>
                <w:rPrChange w:id="182" w:author="Author">
                  <w:rPr>
                    <w:rFonts w:asciiTheme="majorHAnsi" w:hAnsiTheme="majorHAnsi"/>
                    <w:i/>
                  </w:rPr>
                </w:rPrChange>
              </w:rPr>
              <w:pPrChange w:id="183" w:author="Author">
                <w:pPr>
                  <w:spacing w:after="200" w:line="276" w:lineRule="auto"/>
                </w:pPr>
              </w:pPrChange>
            </w:pPr>
            <w:r w:rsidRPr="001A1081">
              <w:rPr>
                <w:i/>
                <w:sz w:val="18"/>
                <w:szCs w:val="18"/>
                <w:rPrChange w:id="184" w:author="Author">
                  <w:rPr>
                    <w:rFonts w:asciiTheme="majorHAnsi" w:hAnsiTheme="majorHAnsi"/>
                    <w:i/>
                  </w:rPr>
                </w:rPrChange>
              </w:rPr>
              <w:t>Teacher characteristics</w:t>
            </w:r>
          </w:p>
        </w:tc>
        <w:tc>
          <w:tcPr>
            <w:tcW w:w="1080" w:type="dxa"/>
            <w:vAlign w:val="bottom"/>
          </w:tcPr>
          <w:p w:rsidR="00255F02" w:rsidRPr="001A1081" w:rsidRDefault="008E3910" w:rsidP="001A1081">
            <w:pPr>
              <w:rPr>
                <w:sz w:val="18"/>
                <w:szCs w:val="18"/>
                <w:rPrChange w:id="185" w:author="Author">
                  <w:rPr>
                    <w:rFonts w:asciiTheme="majorHAnsi" w:hAnsiTheme="majorHAnsi"/>
                    <w:sz w:val="24"/>
                    <w:szCs w:val="24"/>
                  </w:rPr>
                </w:rPrChange>
              </w:rPr>
              <w:pPrChange w:id="186" w:author="Author">
                <w:pPr>
                  <w:spacing w:after="200" w:line="276" w:lineRule="auto"/>
                </w:pPr>
              </w:pPrChange>
            </w:pPr>
            <w:r w:rsidRPr="001A1081">
              <w:rPr>
                <w:sz w:val="18"/>
                <w:szCs w:val="18"/>
                <w:rPrChange w:id="187" w:author="Author">
                  <w:rPr>
                    <w:rFonts w:asciiTheme="majorHAnsi" w:hAnsiTheme="majorHAnsi" w:cs="Arial"/>
                    <w:sz w:val="20"/>
                    <w:szCs w:val="20"/>
                  </w:rPr>
                </w:rPrChange>
              </w:rPr>
              <w:t> </w:t>
            </w:r>
          </w:p>
        </w:tc>
        <w:tc>
          <w:tcPr>
            <w:tcW w:w="1800" w:type="dxa"/>
            <w:vAlign w:val="bottom"/>
          </w:tcPr>
          <w:p w:rsidR="00255F02" w:rsidRPr="001A1081" w:rsidRDefault="008E3910" w:rsidP="001A1081">
            <w:pPr>
              <w:rPr>
                <w:sz w:val="18"/>
                <w:szCs w:val="18"/>
                <w:rPrChange w:id="188" w:author="Author">
                  <w:rPr>
                    <w:rFonts w:asciiTheme="majorHAnsi" w:hAnsiTheme="majorHAnsi"/>
                    <w:sz w:val="24"/>
                    <w:szCs w:val="24"/>
                  </w:rPr>
                </w:rPrChange>
              </w:rPr>
              <w:pPrChange w:id="189" w:author="Author">
                <w:pPr>
                  <w:spacing w:after="200" w:line="276" w:lineRule="auto"/>
                </w:pPr>
              </w:pPrChange>
            </w:pPr>
            <w:r w:rsidRPr="001A1081">
              <w:rPr>
                <w:sz w:val="18"/>
                <w:szCs w:val="18"/>
                <w:rPrChange w:id="190" w:author="Author">
                  <w:rPr>
                    <w:rFonts w:asciiTheme="majorHAnsi" w:hAnsiTheme="majorHAnsi" w:cs="Arial"/>
                    <w:sz w:val="20"/>
                    <w:szCs w:val="20"/>
                  </w:rPr>
                </w:rPrChange>
              </w:rPr>
              <w:t> </w:t>
            </w:r>
          </w:p>
        </w:tc>
      </w:tr>
      <w:tr w:rsidR="00255F02" w:rsidRPr="00F412B1" w:rsidTr="00F412B1">
        <w:tc>
          <w:tcPr>
            <w:tcW w:w="3798" w:type="dxa"/>
          </w:tcPr>
          <w:p w:rsidR="008E3910" w:rsidRPr="001A1081" w:rsidRDefault="008E3910" w:rsidP="001A1081">
            <w:pPr>
              <w:ind w:firstLine="180"/>
              <w:rPr>
                <w:sz w:val="18"/>
                <w:szCs w:val="18"/>
                <w:rPrChange w:id="191" w:author="Author">
                  <w:rPr>
                    <w:rFonts w:asciiTheme="majorHAnsi" w:hAnsiTheme="majorHAnsi" w:cs="Arial"/>
                    <w:sz w:val="20"/>
                    <w:szCs w:val="20"/>
                  </w:rPr>
                </w:rPrChange>
              </w:rPr>
              <w:pPrChange w:id="192" w:author="Author">
                <w:pPr>
                  <w:spacing w:after="200" w:line="276" w:lineRule="auto"/>
                  <w:ind w:firstLineChars="100" w:firstLine="200"/>
                </w:pPr>
              </w:pPrChange>
            </w:pPr>
            <w:r w:rsidRPr="001A1081">
              <w:rPr>
                <w:sz w:val="18"/>
                <w:szCs w:val="18"/>
                <w:rPrChange w:id="193" w:author="Author">
                  <w:rPr>
                    <w:rFonts w:asciiTheme="majorHAnsi" w:hAnsiTheme="majorHAnsi" w:cs="Arial"/>
                    <w:sz w:val="20"/>
                    <w:szCs w:val="20"/>
                  </w:rPr>
                </w:rPrChange>
              </w:rPr>
              <w:t>New teacher (&lt;=3 yrs)</w:t>
            </w:r>
          </w:p>
        </w:tc>
        <w:tc>
          <w:tcPr>
            <w:tcW w:w="1080" w:type="dxa"/>
            <w:vAlign w:val="bottom"/>
          </w:tcPr>
          <w:p w:rsidR="00255F02" w:rsidRPr="001A1081" w:rsidRDefault="008E3910" w:rsidP="001A1081">
            <w:pPr>
              <w:rPr>
                <w:sz w:val="18"/>
                <w:szCs w:val="18"/>
                <w:rPrChange w:id="194" w:author="Author">
                  <w:rPr>
                    <w:rFonts w:asciiTheme="majorHAnsi" w:hAnsiTheme="majorHAnsi"/>
                    <w:sz w:val="24"/>
                    <w:szCs w:val="24"/>
                  </w:rPr>
                </w:rPrChange>
              </w:rPr>
              <w:pPrChange w:id="195" w:author="Author">
                <w:pPr>
                  <w:spacing w:after="200" w:line="276" w:lineRule="auto"/>
                </w:pPr>
              </w:pPrChange>
            </w:pPr>
            <w:r w:rsidRPr="001A1081">
              <w:rPr>
                <w:sz w:val="18"/>
                <w:szCs w:val="18"/>
                <w:rPrChange w:id="196" w:author="Author">
                  <w:rPr>
                    <w:rFonts w:asciiTheme="majorHAnsi" w:hAnsiTheme="majorHAnsi" w:cs="Arial"/>
                    <w:sz w:val="20"/>
                    <w:szCs w:val="20"/>
                  </w:rPr>
                </w:rPrChange>
              </w:rPr>
              <w:t>0.16</w:t>
            </w:r>
          </w:p>
        </w:tc>
        <w:tc>
          <w:tcPr>
            <w:tcW w:w="1800" w:type="dxa"/>
            <w:vAlign w:val="bottom"/>
          </w:tcPr>
          <w:p w:rsidR="00255F02" w:rsidRPr="001A1081" w:rsidRDefault="008E3910" w:rsidP="001A1081">
            <w:pPr>
              <w:rPr>
                <w:sz w:val="18"/>
                <w:szCs w:val="18"/>
                <w:rPrChange w:id="197" w:author="Author">
                  <w:rPr>
                    <w:rFonts w:asciiTheme="majorHAnsi" w:hAnsiTheme="majorHAnsi"/>
                    <w:sz w:val="24"/>
                    <w:szCs w:val="24"/>
                  </w:rPr>
                </w:rPrChange>
              </w:rPr>
              <w:pPrChange w:id="198" w:author="Author">
                <w:pPr>
                  <w:spacing w:after="200" w:line="276" w:lineRule="auto"/>
                </w:pPr>
              </w:pPrChange>
            </w:pPr>
            <w:r w:rsidRPr="001A1081">
              <w:rPr>
                <w:sz w:val="18"/>
                <w:szCs w:val="18"/>
                <w:rPrChange w:id="199" w:author="Author">
                  <w:rPr>
                    <w:rFonts w:asciiTheme="majorHAnsi" w:hAnsiTheme="majorHAnsi" w:cs="Arial"/>
                    <w:sz w:val="20"/>
                    <w:szCs w:val="20"/>
                  </w:rPr>
                </w:rPrChange>
              </w:rPr>
              <w:t>0.13</w:t>
            </w:r>
          </w:p>
        </w:tc>
      </w:tr>
      <w:tr w:rsidR="00255F02" w:rsidRPr="00F412B1" w:rsidTr="00F412B1">
        <w:tc>
          <w:tcPr>
            <w:tcW w:w="3798" w:type="dxa"/>
          </w:tcPr>
          <w:p w:rsidR="008E3910" w:rsidRPr="001A1081" w:rsidRDefault="008E3910" w:rsidP="001A1081">
            <w:pPr>
              <w:ind w:firstLine="180"/>
              <w:rPr>
                <w:sz w:val="18"/>
                <w:szCs w:val="18"/>
                <w:rPrChange w:id="200" w:author="Author">
                  <w:rPr>
                    <w:rFonts w:asciiTheme="majorHAnsi" w:hAnsiTheme="majorHAnsi" w:cs="Arial"/>
                    <w:sz w:val="20"/>
                    <w:szCs w:val="20"/>
                  </w:rPr>
                </w:rPrChange>
              </w:rPr>
              <w:pPrChange w:id="201" w:author="Author">
                <w:pPr>
                  <w:spacing w:after="200" w:line="276" w:lineRule="auto"/>
                  <w:ind w:firstLineChars="100" w:firstLine="200"/>
                </w:pPr>
              </w:pPrChange>
            </w:pPr>
            <w:r w:rsidRPr="001A1081">
              <w:rPr>
                <w:sz w:val="18"/>
                <w:szCs w:val="18"/>
                <w:rPrChange w:id="202" w:author="Author">
                  <w:rPr>
                    <w:rFonts w:asciiTheme="majorHAnsi" w:hAnsiTheme="majorHAnsi" w:cs="Arial"/>
                    <w:sz w:val="20"/>
                    <w:szCs w:val="20"/>
                  </w:rPr>
                </w:rPrChange>
              </w:rPr>
              <w:t>Male</w:t>
            </w:r>
          </w:p>
        </w:tc>
        <w:tc>
          <w:tcPr>
            <w:tcW w:w="1080" w:type="dxa"/>
            <w:vAlign w:val="bottom"/>
          </w:tcPr>
          <w:p w:rsidR="00255F02" w:rsidRPr="001A1081" w:rsidRDefault="008E3910" w:rsidP="001A1081">
            <w:pPr>
              <w:rPr>
                <w:sz w:val="18"/>
                <w:szCs w:val="18"/>
                <w:rPrChange w:id="203" w:author="Author">
                  <w:rPr>
                    <w:rFonts w:asciiTheme="majorHAnsi" w:hAnsiTheme="majorHAnsi"/>
                    <w:sz w:val="24"/>
                    <w:szCs w:val="24"/>
                  </w:rPr>
                </w:rPrChange>
              </w:rPr>
              <w:pPrChange w:id="204" w:author="Author">
                <w:pPr>
                  <w:spacing w:after="200" w:line="276" w:lineRule="auto"/>
                </w:pPr>
              </w:pPrChange>
            </w:pPr>
            <w:r w:rsidRPr="001A1081">
              <w:rPr>
                <w:sz w:val="18"/>
                <w:szCs w:val="18"/>
                <w:rPrChange w:id="205" w:author="Author">
                  <w:rPr>
                    <w:rFonts w:asciiTheme="majorHAnsi" w:hAnsiTheme="majorHAnsi" w:cs="Arial"/>
                    <w:sz w:val="20"/>
                    <w:szCs w:val="20"/>
                  </w:rPr>
                </w:rPrChange>
              </w:rPr>
              <w:t>0.02</w:t>
            </w:r>
          </w:p>
        </w:tc>
        <w:tc>
          <w:tcPr>
            <w:tcW w:w="1800" w:type="dxa"/>
            <w:vAlign w:val="bottom"/>
          </w:tcPr>
          <w:p w:rsidR="00255F02" w:rsidRPr="001A1081" w:rsidRDefault="008E3910" w:rsidP="001A1081">
            <w:pPr>
              <w:rPr>
                <w:sz w:val="18"/>
                <w:szCs w:val="18"/>
                <w:rPrChange w:id="206" w:author="Author">
                  <w:rPr>
                    <w:rFonts w:asciiTheme="majorHAnsi" w:hAnsiTheme="majorHAnsi"/>
                    <w:sz w:val="24"/>
                    <w:szCs w:val="24"/>
                  </w:rPr>
                </w:rPrChange>
              </w:rPr>
              <w:pPrChange w:id="207" w:author="Author">
                <w:pPr>
                  <w:spacing w:after="200" w:line="276" w:lineRule="auto"/>
                </w:pPr>
              </w:pPrChange>
            </w:pPr>
            <w:r w:rsidRPr="001A1081">
              <w:rPr>
                <w:sz w:val="18"/>
                <w:szCs w:val="18"/>
                <w:rPrChange w:id="208" w:author="Author">
                  <w:rPr>
                    <w:rFonts w:asciiTheme="majorHAnsi" w:hAnsiTheme="majorHAnsi" w:cs="Arial"/>
                    <w:sz w:val="20"/>
                    <w:szCs w:val="20"/>
                  </w:rPr>
                </w:rPrChange>
              </w:rPr>
              <w:t>0.02</w:t>
            </w:r>
          </w:p>
        </w:tc>
      </w:tr>
      <w:tr w:rsidR="00255F02" w:rsidRPr="00F412B1" w:rsidTr="00F412B1">
        <w:tc>
          <w:tcPr>
            <w:tcW w:w="3798" w:type="dxa"/>
          </w:tcPr>
          <w:p w:rsidR="008E3910" w:rsidRPr="001A1081" w:rsidRDefault="008E3910" w:rsidP="001A1081">
            <w:pPr>
              <w:ind w:firstLine="180"/>
              <w:rPr>
                <w:sz w:val="18"/>
                <w:szCs w:val="18"/>
                <w:rPrChange w:id="209" w:author="Author">
                  <w:rPr>
                    <w:rFonts w:asciiTheme="majorHAnsi" w:hAnsiTheme="majorHAnsi" w:cs="Arial"/>
                    <w:sz w:val="20"/>
                    <w:szCs w:val="20"/>
                  </w:rPr>
                </w:rPrChange>
              </w:rPr>
              <w:pPrChange w:id="210" w:author="Author">
                <w:pPr>
                  <w:spacing w:after="200" w:line="276" w:lineRule="auto"/>
                  <w:ind w:firstLineChars="100" w:firstLine="200"/>
                </w:pPr>
              </w:pPrChange>
            </w:pPr>
            <w:r w:rsidRPr="001A1081">
              <w:rPr>
                <w:sz w:val="18"/>
                <w:szCs w:val="18"/>
                <w:rPrChange w:id="211" w:author="Author">
                  <w:rPr>
                    <w:rFonts w:asciiTheme="majorHAnsi" w:hAnsiTheme="majorHAnsi" w:cs="Arial"/>
                    <w:sz w:val="20"/>
                    <w:szCs w:val="20"/>
                  </w:rPr>
                </w:rPrChange>
              </w:rPr>
              <w:t>White</w:t>
            </w:r>
          </w:p>
        </w:tc>
        <w:tc>
          <w:tcPr>
            <w:tcW w:w="1080" w:type="dxa"/>
            <w:vAlign w:val="bottom"/>
          </w:tcPr>
          <w:p w:rsidR="00255F02" w:rsidRPr="001A1081" w:rsidRDefault="008E3910" w:rsidP="001A1081">
            <w:pPr>
              <w:rPr>
                <w:sz w:val="18"/>
                <w:szCs w:val="18"/>
                <w:rPrChange w:id="212" w:author="Author">
                  <w:rPr>
                    <w:rFonts w:asciiTheme="majorHAnsi" w:hAnsiTheme="majorHAnsi"/>
                    <w:sz w:val="24"/>
                    <w:szCs w:val="24"/>
                  </w:rPr>
                </w:rPrChange>
              </w:rPr>
              <w:pPrChange w:id="213" w:author="Author">
                <w:pPr>
                  <w:spacing w:after="200" w:line="276" w:lineRule="auto"/>
                </w:pPr>
              </w:pPrChange>
            </w:pPr>
            <w:r w:rsidRPr="001A1081">
              <w:rPr>
                <w:sz w:val="18"/>
                <w:szCs w:val="18"/>
                <w:rPrChange w:id="214" w:author="Author">
                  <w:rPr>
                    <w:rFonts w:asciiTheme="majorHAnsi" w:hAnsiTheme="majorHAnsi" w:cs="Arial"/>
                    <w:sz w:val="20"/>
                    <w:szCs w:val="20"/>
                  </w:rPr>
                </w:rPrChange>
              </w:rPr>
              <w:t>0.81</w:t>
            </w:r>
          </w:p>
        </w:tc>
        <w:tc>
          <w:tcPr>
            <w:tcW w:w="1800" w:type="dxa"/>
            <w:vAlign w:val="bottom"/>
          </w:tcPr>
          <w:p w:rsidR="00255F02" w:rsidRPr="001A1081" w:rsidRDefault="008E3910" w:rsidP="001A1081">
            <w:pPr>
              <w:rPr>
                <w:sz w:val="18"/>
                <w:szCs w:val="18"/>
                <w:rPrChange w:id="215" w:author="Author">
                  <w:rPr>
                    <w:rFonts w:asciiTheme="majorHAnsi" w:hAnsiTheme="majorHAnsi"/>
                    <w:sz w:val="24"/>
                    <w:szCs w:val="24"/>
                  </w:rPr>
                </w:rPrChange>
              </w:rPr>
              <w:pPrChange w:id="216" w:author="Author">
                <w:pPr>
                  <w:spacing w:after="200" w:line="276" w:lineRule="auto"/>
                </w:pPr>
              </w:pPrChange>
            </w:pPr>
            <w:r w:rsidRPr="001A1081">
              <w:rPr>
                <w:sz w:val="18"/>
                <w:szCs w:val="18"/>
                <w:rPrChange w:id="217" w:author="Author">
                  <w:rPr>
                    <w:rFonts w:asciiTheme="majorHAnsi" w:hAnsiTheme="majorHAnsi" w:cs="Arial"/>
                    <w:sz w:val="20"/>
                    <w:szCs w:val="20"/>
                  </w:rPr>
                </w:rPrChange>
              </w:rPr>
              <w:t>0.81</w:t>
            </w:r>
          </w:p>
        </w:tc>
      </w:tr>
      <w:tr w:rsidR="00255F02" w:rsidRPr="00F412B1" w:rsidTr="00F412B1">
        <w:tc>
          <w:tcPr>
            <w:tcW w:w="3798" w:type="dxa"/>
          </w:tcPr>
          <w:p w:rsidR="008E3910" w:rsidRPr="001A1081" w:rsidRDefault="008E3910" w:rsidP="001A1081">
            <w:pPr>
              <w:ind w:firstLine="180"/>
              <w:rPr>
                <w:sz w:val="18"/>
                <w:szCs w:val="18"/>
                <w:rPrChange w:id="218" w:author="Author">
                  <w:rPr>
                    <w:rFonts w:asciiTheme="majorHAnsi" w:hAnsiTheme="majorHAnsi" w:cs="Arial"/>
                    <w:sz w:val="20"/>
                    <w:szCs w:val="20"/>
                  </w:rPr>
                </w:rPrChange>
              </w:rPr>
              <w:pPrChange w:id="219" w:author="Author">
                <w:pPr>
                  <w:spacing w:after="200" w:line="276" w:lineRule="auto"/>
                  <w:ind w:firstLineChars="100" w:firstLine="200"/>
                </w:pPr>
              </w:pPrChange>
            </w:pPr>
            <w:r w:rsidRPr="001A1081">
              <w:rPr>
                <w:sz w:val="18"/>
                <w:szCs w:val="18"/>
                <w:rPrChange w:id="220" w:author="Author">
                  <w:rPr>
                    <w:rFonts w:asciiTheme="majorHAnsi" w:hAnsiTheme="majorHAnsi" w:cs="Arial"/>
                    <w:sz w:val="20"/>
                    <w:szCs w:val="20"/>
                  </w:rPr>
                </w:rPrChange>
              </w:rPr>
              <w:t>Hispanic</w:t>
            </w:r>
          </w:p>
        </w:tc>
        <w:tc>
          <w:tcPr>
            <w:tcW w:w="1080" w:type="dxa"/>
            <w:vAlign w:val="bottom"/>
          </w:tcPr>
          <w:p w:rsidR="00255F02" w:rsidRPr="001A1081" w:rsidRDefault="008E3910" w:rsidP="001A1081">
            <w:pPr>
              <w:rPr>
                <w:sz w:val="18"/>
                <w:szCs w:val="18"/>
                <w:rPrChange w:id="221" w:author="Author">
                  <w:rPr>
                    <w:rFonts w:asciiTheme="majorHAnsi" w:hAnsiTheme="majorHAnsi"/>
                    <w:sz w:val="24"/>
                    <w:szCs w:val="24"/>
                  </w:rPr>
                </w:rPrChange>
              </w:rPr>
              <w:pPrChange w:id="222" w:author="Author">
                <w:pPr>
                  <w:spacing w:after="200" w:line="276" w:lineRule="auto"/>
                </w:pPr>
              </w:pPrChange>
            </w:pPr>
            <w:r w:rsidRPr="001A1081">
              <w:rPr>
                <w:sz w:val="18"/>
                <w:szCs w:val="18"/>
                <w:rPrChange w:id="223" w:author="Author">
                  <w:rPr>
                    <w:rFonts w:asciiTheme="majorHAnsi" w:hAnsiTheme="majorHAnsi" w:cs="Arial"/>
                    <w:sz w:val="20"/>
                    <w:szCs w:val="20"/>
                  </w:rPr>
                </w:rPrChange>
              </w:rPr>
              <w:t>0.10</w:t>
            </w:r>
          </w:p>
        </w:tc>
        <w:tc>
          <w:tcPr>
            <w:tcW w:w="1800" w:type="dxa"/>
            <w:vAlign w:val="bottom"/>
          </w:tcPr>
          <w:p w:rsidR="00255F02" w:rsidRPr="001A1081" w:rsidRDefault="008E3910" w:rsidP="001A1081">
            <w:pPr>
              <w:rPr>
                <w:sz w:val="18"/>
                <w:szCs w:val="18"/>
                <w:rPrChange w:id="224" w:author="Author">
                  <w:rPr>
                    <w:rFonts w:asciiTheme="majorHAnsi" w:hAnsiTheme="majorHAnsi"/>
                    <w:sz w:val="24"/>
                    <w:szCs w:val="24"/>
                  </w:rPr>
                </w:rPrChange>
              </w:rPr>
              <w:pPrChange w:id="225" w:author="Author">
                <w:pPr>
                  <w:spacing w:after="200" w:line="276" w:lineRule="auto"/>
                </w:pPr>
              </w:pPrChange>
            </w:pPr>
            <w:r w:rsidRPr="001A1081">
              <w:rPr>
                <w:sz w:val="18"/>
                <w:szCs w:val="18"/>
                <w:rPrChange w:id="226" w:author="Author">
                  <w:rPr>
                    <w:rFonts w:asciiTheme="majorHAnsi" w:hAnsiTheme="majorHAnsi" w:cs="Arial"/>
                    <w:sz w:val="20"/>
                    <w:szCs w:val="20"/>
                  </w:rPr>
                </w:rPrChange>
              </w:rPr>
              <w:t>0.10</w:t>
            </w:r>
          </w:p>
        </w:tc>
      </w:tr>
      <w:tr w:rsidR="00255F02" w:rsidRPr="00F412B1" w:rsidTr="00F412B1">
        <w:tc>
          <w:tcPr>
            <w:tcW w:w="3798" w:type="dxa"/>
          </w:tcPr>
          <w:p w:rsidR="008E3910" w:rsidRPr="001A1081" w:rsidRDefault="008E3910" w:rsidP="001A1081">
            <w:pPr>
              <w:ind w:firstLine="180"/>
              <w:rPr>
                <w:sz w:val="18"/>
                <w:szCs w:val="18"/>
                <w:rPrChange w:id="227" w:author="Author">
                  <w:rPr>
                    <w:rFonts w:asciiTheme="majorHAnsi" w:hAnsiTheme="majorHAnsi" w:cs="Arial"/>
                    <w:sz w:val="20"/>
                    <w:szCs w:val="20"/>
                  </w:rPr>
                </w:rPrChange>
              </w:rPr>
              <w:pPrChange w:id="228" w:author="Author">
                <w:pPr>
                  <w:spacing w:after="200" w:line="276" w:lineRule="auto"/>
                  <w:ind w:firstLineChars="100" w:firstLine="200"/>
                </w:pPr>
              </w:pPrChange>
            </w:pPr>
            <w:r w:rsidRPr="001A1081">
              <w:rPr>
                <w:sz w:val="18"/>
                <w:szCs w:val="18"/>
                <w:rPrChange w:id="229" w:author="Author">
                  <w:rPr>
                    <w:rFonts w:asciiTheme="majorHAnsi" w:hAnsiTheme="majorHAnsi" w:cs="Arial"/>
                    <w:sz w:val="20"/>
                    <w:szCs w:val="20"/>
                  </w:rPr>
                </w:rPrChange>
              </w:rPr>
              <w:t>Black</w:t>
            </w:r>
          </w:p>
        </w:tc>
        <w:tc>
          <w:tcPr>
            <w:tcW w:w="1080" w:type="dxa"/>
            <w:vAlign w:val="bottom"/>
          </w:tcPr>
          <w:p w:rsidR="00255F02" w:rsidRPr="001A1081" w:rsidRDefault="008E3910" w:rsidP="001A1081">
            <w:pPr>
              <w:rPr>
                <w:sz w:val="18"/>
                <w:szCs w:val="18"/>
                <w:rPrChange w:id="230" w:author="Author">
                  <w:rPr>
                    <w:rFonts w:asciiTheme="majorHAnsi" w:hAnsiTheme="majorHAnsi"/>
                    <w:sz w:val="24"/>
                    <w:szCs w:val="24"/>
                  </w:rPr>
                </w:rPrChange>
              </w:rPr>
              <w:pPrChange w:id="231" w:author="Author">
                <w:pPr>
                  <w:spacing w:after="200" w:line="276" w:lineRule="auto"/>
                </w:pPr>
              </w:pPrChange>
            </w:pPr>
            <w:r w:rsidRPr="001A1081">
              <w:rPr>
                <w:sz w:val="18"/>
                <w:szCs w:val="18"/>
                <w:rPrChange w:id="232" w:author="Author">
                  <w:rPr>
                    <w:rFonts w:asciiTheme="majorHAnsi" w:hAnsiTheme="majorHAnsi" w:cs="Arial"/>
                    <w:sz w:val="20"/>
                    <w:szCs w:val="20"/>
                  </w:rPr>
                </w:rPrChange>
              </w:rPr>
              <w:t>0.07</w:t>
            </w:r>
          </w:p>
        </w:tc>
        <w:tc>
          <w:tcPr>
            <w:tcW w:w="1800" w:type="dxa"/>
            <w:vAlign w:val="bottom"/>
          </w:tcPr>
          <w:p w:rsidR="00255F02" w:rsidRPr="001A1081" w:rsidRDefault="008E3910" w:rsidP="001A1081">
            <w:pPr>
              <w:rPr>
                <w:sz w:val="18"/>
                <w:szCs w:val="18"/>
                <w:rPrChange w:id="233" w:author="Author">
                  <w:rPr>
                    <w:rFonts w:asciiTheme="majorHAnsi" w:hAnsiTheme="majorHAnsi"/>
                    <w:sz w:val="24"/>
                    <w:szCs w:val="24"/>
                  </w:rPr>
                </w:rPrChange>
              </w:rPr>
              <w:pPrChange w:id="234" w:author="Author">
                <w:pPr>
                  <w:spacing w:after="200" w:line="276" w:lineRule="auto"/>
                </w:pPr>
              </w:pPrChange>
            </w:pPr>
            <w:r w:rsidRPr="001A1081">
              <w:rPr>
                <w:sz w:val="18"/>
                <w:szCs w:val="18"/>
                <w:rPrChange w:id="235" w:author="Author">
                  <w:rPr>
                    <w:rFonts w:asciiTheme="majorHAnsi" w:hAnsiTheme="majorHAnsi" w:cs="Arial"/>
                    <w:sz w:val="20"/>
                    <w:szCs w:val="20"/>
                  </w:rPr>
                </w:rPrChange>
              </w:rPr>
              <w:t>0.06</w:t>
            </w:r>
          </w:p>
        </w:tc>
      </w:tr>
      <w:tr w:rsidR="00255F02" w:rsidRPr="00F412B1" w:rsidTr="00F412B1">
        <w:tc>
          <w:tcPr>
            <w:tcW w:w="3798" w:type="dxa"/>
          </w:tcPr>
          <w:p w:rsidR="008E3910" w:rsidRPr="001A1081" w:rsidRDefault="008E3910" w:rsidP="001A1081">
            <w:pPr>
              <w:ind w:firstLine="180"/>
              <w:rPr>
                <w:sz w:val="18"/>
                <w:szCs w:val="18"/>
                <w:rPrChange w:id="236" w:author="Author">
                  <w:rPr>
                    <w:rFonts w:asciiTheme="majorHAnsi" w:hAnsiTheme="majorHAnsi" w:cs="Arial"/>
                    <w:sz w:val="20"/>
                    <w:szCs w:val="20"/>
                  </w:rPr>
                </w:rPrChange>
              </w:rPr>
              <w:pPrChange w:id="237" w:author="Author">
                <w:pPr>
                  <w:spacing w:after="200" w:line="276" w:lineRule="auto"/>
                  <w:ind w:firstLineChars="100" w:firstLine="200"/>
                </w:pPr>
              </w:pPrChange>
            </w:pPr>
            <w:r w:rsidRPr="001A1081">
              <w:rPr>
                <w:sz w:val="18"/>
                <w:szCs w:val="18"/>
                <w:rPrChange w:id="238" w:author="Author">
                  <w:rPr>
                    <w:rFonts w:asciiTheme="majorHAnsi" w:hAnsiTheme="majorHAnsi" w:cs="Arial"/>
                    <w:sz w:val="20"/>
                    <w:szCs w:val="20"/>
                  </w:rPr>
                </w:rPrChange>
              </w:rPr>
              <w:t>Other race</w:t>
            </w:r>
          </w:p>
        </w:tc>
        <w:tc>
          <w:tcPr>
            <w:tcW w:w="1080" w:type="dxa"/>
            <w:vAlign w:val="bottom"/>
          </w:tcPr>
          <w:p w:rsidR="00255F02" w:rsidRPr="001A1081" w:rsidRDefault="008E3910" w:rsidP="001A1081">
            <w:pPr>
              <w:rPr>
                <w:sz w:val="18"/>
                <w:szCs w:val="18"/>
                <w:rPrChange w:id="239" w:author="Author">
                  <w:rPr>
                    <w:rFonts w:asciiTheme="majorHAnsi" w:hAnsiTheme="majorHAnsi"/>
                    <w:sz w:val="24"/>
                    <w:szCs w:val="24"/>
                  </w:rPr>
                </w:rPrChange>
              </w:rPr>
              <w:pPrChange w:id="240" w:author="Author">
                <w:pPr>
                  <w:spacing w:after="200" w:line="276" w:lineRule="auto"/>
                </w:pPr>
              </w:pPrChange>
            </w:pPr>
            <w:r w:rsidRPr="001A1081">
              <w:rPr>
                <w:sz w:val="18"/>
                <w:szCs w:val="18"/>
                <w:rPrChange w:id="241" w:author="Author">
                  <w:rPr>
                    <w:rFonts w:asciiTheme="majorHAnsi" w:hAnsiTheme="majorHAnsi" w:cs="Arial"/>
                    <w:sz w:val="20"/>
                    <w:szCs w:val="20"/>
                  </w:rPr>
                </w:rPrChange>
              </w:rPr>
              <w:t>0.03</w:t>
            </w:r>
          </w:p>
        </w:tc>
        <w:tc>
          <w:tcPr>
            <w:tcW w:w="1800" w:type="dxa"/>
            <w:vAlign w:val="bottom"/>
          </w:tcPr>
          <w:p w:rsidR="00255F02" w:rsidRPr="001A1081" w:rsidRDefault="008E3910" w:rsidP="001A1081">
            <w:pPr>
              <w:rPr>
                <w:sz w:val="18"/>
                <w:szCs w:val="18"/>
                <w:rPrChange w:id="242" w:author="Author">
                  <w:rPr>
                    <w:rFonts w:asciiTheme="majorHAnsi" w:hAnsiTheme="majorHAnsi"/>
                    <w:sz w:val="24"/>
                    <w:szCs w:val="24"/>
                  </w:rPr>
                </w:rPrChange>
              </w:rPr>
              <w:pPrChange w:id="243" w:author="Author">
                <w:pPr>
                  <w:spacing w:after="200" w:line="276" w:lineRule="auto"/>
                </w:pPr>
              </w:pPrChange>
            </w:pPr>
            <w:r w:rsidRPr="001A1081">
              <w:rPr>
                <w:sz w:val="18"/>
                <w:szCs w:val="18"/>
                <w:rPrChange w:id="244" w:author="Author">
                  <w:rPr>
                    <w:rFonts w:asciiTheme="majorHAnsi" w:hAnsiTheme="majorHAnsi" w:cs="Arial"/>
                    <w:sz w:val="20"/>
                    <w:szCs w:val="20"/>
                  </w:rPr>
                </w:rPrChange>
              </w:rPr>
              <w:t>0.03</w:t>
            </w:r>
          </w:p>
        </w:tc>
      </w:tr>
      <w:tr w:rsidR="00255F02" w:rsidRPr="00F412B1" w:rsidTr="00F412B1">
        <w:tc>
          <w:tcPr>
            <w:tcW w:w="3798" w:type="dxa"/>
          </w:tcPr>
          <w:p w:rsidR="008E3910" w:rsidRPr="001A1081" w:rsidRDefault="008E3910" w:rsidP="001A1081">
            <w:pPr>
              <w:ind w:firstLine="180"/>
              <w:rPr>
                <w:sz w:val="18"/>
                <w:szCs w:val="18"/>
                <w:rPrChange w:id="245" w:author="Author">
                  <w:rPr>
                    <w:rFonts w:asciiTheme="majorHAnsi" w:hAnsiTheme="majorHAnsi" w:cs="Arial"/>
                    <w:sz w:val="20"/>
                    <w:szCs w:val="20"/>
                  </w:rPr>
                </w:rPrChange>
              </w:rPr>
              <w:pPrChange w:id="246" w:author="Author">
                <w:pPr>
                  <w:spacing w:after="200" w:line="276" w:lineRule="auto"/>
                  <w:ind w:firstLineChars="100" w:firstLine="200"/>
                </w:pPr>
              </w:pPrChange>
            </w:pPr>
            <w:r w:rsidRPr="001A1081">
              <w:rPr>
                <w:sz w:val="18"/>
                <w:szCs w:val="18"/>
                <w:rPrChange w:id="247" w:author="Author">
                  <w:rPr>
                    <w:rFonts w:asciiTheme="majorHAnsi" w:hAnsiTheme="majorHAnsi" w:cs="Arial"/>
                    <w:sz w:val="20"/>
                    <w:szCs w:val="20"/>
                  </w:rPr>
                </w:rPrChange>
              </w:rPr>
              <w:t>Elementary certification</w:t>
            </w:r>
          </w:p>
        </w:tc>
        <w:tc>
          <w:tcPr>
            <w:tcW w:w="1080" w:type="dxa"/>
            <w:vAlign w:val="bottom"/>
          </w:tcPr>
          <w:p w:rsidR="00255F02" w:rsidRPr="001A1081" w:rsidRDefault="008E3910" w:rsidP="001A1081">
            <w:pPr>
              <w:rPr>
                <w:sz w:val="18"/>
                <w:szCs w:val="18"/>
                <w:rPrChange w:id="248" w:author="Author">
                  <w:rPr>
                    <w:rFonts w:asciiTheme="majorHAnsi" w:hAnsiTheme="majorHAnsi"/>
                    <w:sz w:val="24"/>
                    <w:szCs w:val="24"/>
                  </w:rPr>
                </w:rPrChange>
              </w:rPr>
              <w:pPrChange w:id="249" w:author="Author">
                <w:pPr>
                  <w:spacing w:after="200" w:line="276" w:lineRule="auto"/>
                </w:pPr>
              </w:pPrChange>
            </w:pPr>
            <w:r w:rsidRPr="001A1081">
              <w:rPr>
                <w:sz w:val="18"/>
                <w:szCs w:val="18"/>
                <w:rPrChange w:id="250" w:author="Author">
                  <w:rPr>
                    <w:rFonts w:asciiTheme="majorHAnsi" w:hAnsiTheme="majorHAnsi" w:cs="Arial"/>
                    <w:sz w:val="20"/>
                    <w:szCs w:val="20"/>
                  </w:rPr>
                </w:rPrChange>
              </w:rPr>
              <w:t>0.88</w:t>
            </w:r>
          </w:p>
        </w:tc>
        <w:tc>
          <w:tcPr>
            <w:tcW w:w="1800" w:type="dxa"/>
            <w:vAlign w:val="bottom"/>
          </w:tcPr>
          <w:p w:rsidR="00255F02" w:rsidRPr="001A1081" w:rsidRDefault="008E3910" w:rsidP="001A1081">
            <w:pPr>
              <w:rPr>
                <w:sz w:val="18"/>
                <w:szCs w:val="18"/>
                <w:rPrChange w:id="251" w:author="Author">
                  <w:rPr>
                    <w:rFonts w:asciiTheme="majorHAnsi" w:hAnsiTheme="majorHAnsi"/>
                    <w:sz w:val="24"/>
                    <w:szCs w:val="24"/>
                  </w:rPr>
                </w:rPrChange>
              </w:rPr>
              <w:pPrChange w:id="252" w:author="Author">
                <w:pPr>
                  <w:spacing w:after="200" w:line="276" w:lineRule="auto"/>
                </w:pPr>
              </w:pPrChange>
            </w:pPr>
            <w:r w:rsidRPr="001A1081">
              <w:rPr>
                <w:sz w:val="18"/>
                <w:szCs w:val="18"/>
                <w:rPrChange w:id="253" w:author="Author">
                  <w:rPr>
                    <w:rFonts w:asciiTheme="majorHAnsi" w:hAnsiTheme="majorHAnsi" w:cs="Arial"/>
                    <w:sz w:val="20"/>
                    <w:szCs w:val="20"/>
                  </w:rPr>
                </w:rPrChange>
              </w:rPr>
              <w:t>0.84</w:t>
            </w:r>
          </w:p>
        </w:tc>
      </w:tr>
      <w:tr w:rsidR="00255F02" w:rsidRPr="00F412B1" w:rsidTr="00F412B1">
        <w:tc>
          <w:tcPr>
            <w:tcW w:w="3798" w:type="dxa"/>
          </w:tcPr>
          <w:p w:rsidR="008E3910" w:rsidRPr="001A1081" w:rsidRDefault="008E3910" w:rsidP="001A1081">
            <w:pPr>
              <w:ind w:firstLine="180"/>
              <w:rPr>
                <w:sz w:val="18"/>
                <w:szCs w:val="18"/>
                <w:rPrChange w:id="254" w:author="Author">
                  <w:rPr>
                    <w:rFonts w:asciiTheme="majorHAnsi" w:hAnsiTheme="majorHAnsi" w:cs="Arial"/>
                    <w:sz w:val="20"/>
                    <w:szCs w:val="20"/>
                  </w:rPr>
                </w:rPrChange>
              </w:rPr>
              <w:pPrChange w:id="255" w:author="Author">
                <w:pPr>
                  <w:spacing w:after="200" w:line="276" w:lineRule="auto"/>
                  <w:ind w:firstLineChars="100" w:firstLine="200"/>
                </w:pPr>
              </w:pPrChange>
            </w:pPr>
            <w:r w:rsidRPr="001A1081">
              <w:rPr>
                <w:sz w:val="18"/>
                <w:szCs w:val="18"/>
                <w:rPrChange w:id="256" w:author="Author">
                  <w:rPr>
                    <w:rFonts w:asciiTheme="majorHAnsi" w:hAnsiTheme="majorHAnsi" w:cs="Arial"/>
                    <w:sz w:val="20"/>
                    <w:szCs w:val="20"/>
                  </w:rPr>
                </w:rPrChange>
              </w:rPr>
              <w:t>Early childhood certification</w:t>
            </w:r>
          </w:p>
        </w:tc>
        <w:tc>
          <w:tcPr>
            <w:tcW w:w="1080" w:type="dxa"/>
            <w:vAlign w:val="bottom"/>
          </w:tcPr>
          <w:p w:rsidR="00255F02" w:rsidRPr="001A1081" w:rsidRDefault="008E3910" w:rsidP="001A1081">
            <w:pPr>
              <w:rPr>
                <w:sz w:val="18"/>
                <w:szCs w:val="18"/>
                <w:rPrChange w:id="257" w:author="Author">
                  <w:rPr>
                    <w:rFonts w:asciiTheme="majorHAnsi" w:hAnsiTheme="majorHAnsi"/>
                    <w:sz w:val="24"/>
                    <w:szCs w:val="24"/>
                  </w:rPr>
                </w:rPrChange>
              </w:rPr>
              <w:pPrChange w:id="258" w:author="Author">
                <w:pPr>
                  <w:spacing w:after="200" w:line="276" w:lineRule="auto"/>
                </w:pPr>
              </w:pPrChange>
            </w:pPr>
            <w:r w:rsidRPr="001A1081">
              <w:rPr>
                <w:sz w:val="18"/>
                <w:szCs w:val="18"/>
                <w:rPrChange w:id="259" w:author="Author">
                  <w:rPr>
                    <w:rFonts w:asciiTheme="majorHAnsi" w:hAnsiTheme="majorHAnsi" w:cs="Arial"/>
                    <w:sz w:val="20"/>
                    <w:szCs w:val="20"/>
                  </w:rPr>
                </w:rPrChange>
              </w:rPr>
              <w:t>0.56</w:t>
            </w:r>
          </w:p>
        </w:tc>
        <w:tc>
          <w:tcPr>
            <w:tcW w:w="1800" w:type="dxa"/>
            <w:vAlign w:val="bottom"/>
          </w:tcPr>
          <w:p w:rsidR="00255F02" w:rsidRPr="001A1081" w:rsidRDefault="008E3910" w:rsidP="001A1081">
            <w:pPr>
              <w:rPr>
                <w:sz w:val="18"/>
                <w:szCs w:val="18"/>
                <w:rPrChange w:id="260" w:author="Author">
                  <w:rPr>
                    <w:rFonts w:asciiTheme="majorHAnsi" w:hAnsiTheme="majorHAnsi"/>
                    <w:sz w:val="24"/>
                    <w:szCs w:val="24"/>
                  </w:rPr>
                </w:rPrChange>
              </w:rPr>
              <w:pPrChange w:id="261" w:author="Author">
                <w:pPr>
                  <w:spacing w:after="200" w:line="276" w:lineRule="auto"/>
                </w:pPr>
              </w:pPrChange>
            </w:pPr>
            <w:r w:rsidRPr="001A1081">
              <w:rPr>
                <w:sz w:val="18"/>
                <w:szCs w:val="18"/>
                <w:rPrChange w:id="262" w:author="Author">
                  <w:rPr>
                    <w:rFonts w:asciiTheme="majorHAnsi" w:hAnsiTheme="majorHAnsi" w:cs="Arial"/>
                    <w:sz w:val="20"/>
                    <w:szCs w:val="20"/>
                  </w:rPr>
                </w:rPrChange>
              </w:rPr>
              <w:t>0.58</w:t>
            </w:r>
          </w:p>
        </w:tc>
      </w:tr>
      <w:tr w:rsidR="00255F02" w:rsidRPr="00F412B1" w:rsidTr="00F412B1">
        <w:tc>
          <w:tcPr>
            <w:tcW w:w="3798" w:type="dxa"/>
          </w:tcPr>
          <w:p w:rsidR="00255F02" w:rsidRPr="001A1081" w:rsidRDefault="00255F02" w:rsidP="001A1081">
            <w:pPr>
              <w:rPr>
                <w:sz w:val="18"/>
                <w:szCs w:val="18"/>
                <w:rPrChange w:id="263" w:author="Author">
                  <w:rPr>
                    <w:rFonts w:asciiTheme="majorHAnsi" w:hAnsiTheme="majorHAnsi"/>
                  </w:rPr>
                </w:rPrChange>
              </w:rPr>
              <w:pPrChange w:id="264" w:author="Author">
                <w:pPr>
                  <w:spacing w:after="200" w:line="276" w:lineRule="auto"/>
                </w:pPr>
              </w:pPrChange>
            </w:pPr>
          </w:p>
        </w:tc>
        <w:tc>
          <w:tcPr>
            <w:tcW w:w="1080" w:type="dxa"/>
            <w:vAlign w:val="bottom"/>
          </w:tcPr>
          <w:p w:rsidR="00255F02" w:rsidRPr="001A1081" w:rsidRDefault="008E3910" w:rsidP="001A1081">
            <w:pPr>
              <w:rPr>
                <w:sz w:val="18"/>
                <w:szCs w:val="18"/>
                <w:rPrChange w:id="265" w:author="Author">
                  <w:rPr>
                    <w:rFonts w:asciiTheme="majorHAnsi" w:hAnsiTheme="majorHAnsi"/>
                    <w:sz w:val="24"/>
                    <w:szCs w:val="24"/>
                  </w:rPr>
                </w:rPrChange>
              </w:rPr>
              <w:pPrChange w:id="266" w:author="Author">
                <w:pPr>
                  <w:spacing w:after="200" w:line="276" w:lineRule="auto"/>
                </w:pPr>
              </w:pPrChange>
            </w:pPr>
            <w:r w:rsidRPr="001A1081">
              <w:rPr>
                <w:sz w:val="18"/>
                <w:szCs w:val="18"/>
                <w:rPrChange w:id="267" w:author="Author">
                  <w:rPr>
                    <w:rFonts w:asciiTheme="majorHAnsi" w:hAnsiTheme="majorHAnsi" w:cs="Arial"/>
                    <w:sz w:val="20"/>
                    <w:szCs w:val="20"/>
                  </w:rPr>
                </w:rPrChange>
              </w:rPr>
              <w:t> </w:t>
            </w:r>
          </w:p>
        </w:tc>
        <w:tc>
          <w:tcPr>
            <w:tcW w:w="1800" w:type="dxa"/>
            <w:vAlign w:val="bottom"/>
          </w:tcPr>
          <w:p w:rsidR="00255F02" w:rsidRPr="001A1081" w:rsidRDefault="008E3910" w:rsidP="001A1081">
            <w:pPr>
              <w:rPr>
                <w:sz w:val="18"/>
                <w:szCs w:val="18"/>
                <w:rPrChange w:id="268" w:author="Author">
                  <w:rPr>
                    <w:rFonts w:asciiTheme="majorHAnsi" w:hAnsiTheme="majorHAnsi"/>
                    <w:sz w:val="24"/>
                    <w:szCs w:val="24"/>
                  </w:rPr>
                </w:rPrChange>
              </w:rPr>
              <w:pPrChange w:id="269" w:author="Author">
                <w:pPr>
                  <w:spacing w:after="200" w:line="276" w:lineRule="auto"/>
                </w:pPr>
              </w:pPrChange>
            </w:pPr>
            <w:r w:rsidRPr="001A1081">
              <w:rPr>
                <w:sz w:val="18"/>
                <w:szCs w:val="18"/>
                <w:rPrChange w:id="270" w:author="Author">
                  <w:rPr>
                    <w:rFonts w:asciiTheme="majorHAnsi" w:hAnsiTheme="majorHAnsi" w:cs="Arial"/>
                    <w:sz w:val="20"/>
                    <w:szCs w:val="20"/>
                  </w:rPr>
                </w:rPrChange>
              </w:rPr>
              <w:t> </w:t>
            </w:r>
          </w:p>
        </w:tc>
      </w:tr>
      <w:tr w:rsidR="00255F02" w:rsidRPr="00F412B1" w:rsidTr="00F412B1">
        <w:tc>
          <w:tcPr>
            <w:tcW w:w="3798" w:type="dxa"/>
          </w:tcPr>
          <w:p w:rsidR="00255F02" w:rsidRPr="001A1081" w:rsidRDefault="008E3910" w:rsidP="001A1081">
            <w:pPr>
              <w:rPr>
                <w:i/>
                <w:sz w:val="18"/>
                <w:szCs w:val="18"/>
                <w:rPrChange w:id="271" w:author="Author">
                  <w:rPr>
                    <w:rFonts w:asciiTheme="majorHAnsi" w:hAnsiTheme="majorHAnsi"/>
                    <w:i/>
                  </w:rPr>
                </w:rPrChange>
              </w:rPr>
              <w:pPrChange w:id="272" w:author="Author">
                <w:pPr>
                  <w:spacing w:after="200" w:line="276" w:lineRule="auto"/>
                </w:pPr>
              </w:pPrChange>
            </w:pPr>
            <w:r w:rsidRPr="001A1081">
              <w:rPr>
                <w:i/>
                <w:sz w:val="18"/>
                <w:szCs w:val="18"/>
                <w:rPrChange w:id="273" w:author="Author">
                  <w:rPr>
                    <w:rFonts w:asciiTheme="majorHAnsi" w:hAnsiTheme="majorHAnsi"/>
                    <w:i/>
                  </w:rPr>
                </w:rPrChange>
              </w:rPr>
              <w:t>Child characteristics</w:t>
            </w:r>
          </w:p>
        </w:tc>
        <w:tc>
          <w:tcPr>
            <w:tcW w:w="1080" w:type="dxa"/>
            <w:vAlign w:val="bottom"/>
          </w:tcPr>
          <w:p w:rsidR="00255F02" w:rsidRPr="001A1081" w:rsidRDefault="008E3910" w:rsidP="001A1081">
            <w:pPr>
              <w:rPr>
                <w:sz w:val="18"/>
                <w:szCs w:val="18"/>
                <w:rPrChange w:id="274" w:author="Author">
                  <w:rPr>
                    <w:rFonts w:asciiTheme="majorHAnsi" w:hAnsiTheme="majorHAnsi"/>
                    <w:sz w:val="24"/>
                    <w:szCs w:val="24"/>
                  </w:rPr>
                </w:rPrChange>
              </w:rPr>
              <w:pPrChange w:id="275" w:author="Author">
                <w:pPr>
                  <w:spacing w:after="200" w:line="276" w:lineRule="auto"/>
                </w:pPr>
              </w:pPrChange>
            </w:pPr>
            <w:r w:rsidRPr="001A1081">
              <w:rPr>
                <w:sz w:val="18"/>
                <w:szCs w:val="18"/>
                <w:rPrChange w:id="276" w:author="Author">
                  <w:rPr>
                    <w:rFonts w:asciiTheme="majorHAnsi" w:hAnsiTheme="majorHAnsi" w:cs="Arial"/>
                    <w:sz w:val="20"/>
                    <w:szCs w:val="20"/>
                  </w:rPr>
                </w:rPrChange>
              </w:rPr>
              <w:t> </w:t>
            </w:r>
          </w:p>
        </w:tc>
        <w:tc>
          <w:tcPr>
            <w:tcW w:w="1800" w:type="dxa"/>
            <w:vAlign w:val="bottom"/>
          </w:tcPr>
          <w:p w:rsidR="00255F02" w:rsidRPr="001A1081" w:rsidRDefault="008E3910" w:rsidP="001A1081">
            <w:pPr>
              <w:rPr>
                <w:sz w:val="18"/>
                <w:szCs w:val="18"/>
                <w:rPrChange w:id="277" w:author="Author">
                  <w:rPr>
                    <w:rFonts w:asciiTheme="majorHAnsi" w:hAnsiTheme="majorHAnsi"/>
                    <w:sz w:val="24"/>
                    <w:szCs w:val="24"/>
                  </w:rPr>
                </w:rPrChange>
              </w:rPr>
              <w:pPrChange w:id="278" w:author="Author">
                <w:pPr>
                  <w:spacing w:after="200" w:line="276" w:lineRule="auto"/>
                </w:pPr>
              </w:pPrChange>
            </w:pPr>
            <w:r w:rsidRPr="001A1081">
              <w:rPr>
                <w:sz w:val="18"/>
                <w:szCs w:val="18"/>
                <w:rPrChange w:id="279" w:author="Author">
                  <w:rPr>
                    <w:rFonts w:asciiTheme="majorHAnsi" w:hAnsiTheme="majorHAnsi" w:cs="Arial"/>
                    <w:sz w:val="20"/>
                    <w:szCs w:val="20"/>
                  </w:rPr>
                </w:rPrChange>
              </w:rPr>
              <w:t> </w:t>
            </w:r>
          </w:p>
        </w:tc>
      </w:tr>
      <w:tr w:rsidR="00255F02" w:rsidRPr="00F412B1" w:rsidTr="00F412B1">
        <w:tc>
          <w:tcPr>
            <w:tcW w:w="3798" w:type="dxa"/>
          </w:tcPr>
          <w:p w:rsidR="008E3910" w:rsidRPr="001A1081" w:rsidRDefault="008E3910" w:rsidP="001A1081">
            <w:pPr>
              <w:ind w:firstLine="180"/>
              <w:rPr>
                <w:sz w:val="18"/>
                <w:szCs w:val="18"/>
                <w:rPrChange w:id="280" w:author="Author">
                  <w:rPr>
                    <w:rFonts w:asciiTheme="majorHAnsi" w:hAnsiTheme="majorHAnsi" w:cs="Arial"/>
                    <w:sz w:val="20"/>
                    <w:szCs w:val="20"/>
                  </w:rPr>
                </w:rPrChange>
              </w:rPr>
              <w:pPrChange w:id="281" w:author="Author">
                <w:pPr>
                  <w:spacing w:after="200" w:line="276" w:lineRule="auto"/>
                  <w:ind w:firstLineChars="100" w:firstLine="200"/>
                </w:pPr>
              </w:pPrChange>
            </w:pPr>
            <w:r w:rsidRPr="001A1081">
              <w:rPr>
                <w:sz w:val="18"/>
                <w:szCs w:val="18"/>
                <w:rPrChange w:id="282" w:author="Author">
                  <w:rPr>
                    <w:rFonts w:asciiTheme="majorHAnsi" w:hAnsiTheme="majorHAnsi" w:cs="Arial"/>
                    <w:sz w:val="20"/>
                    <w:szCs w:val="20"/>
                  </w:rPr>
                </w:rPrChange>
              </w:rPr>
              <w:t>Male</w:t>
            </w:r>
          </w:p>
        </w:tc>
        <w:tc>
          <w:tcPr>
            <w:tcW w:w="1080" w:type="dxa"/>
            <w:vAlign w:val="bottom"/>
          </w:tcPr>
          <w:p w:rsidR="00255F02" w:rsidRPr="001A1081" w:rsidRDefault="008E3910" w:rsidP="001A1081">
            <w:pPr>
              <w:rPr>
                <w:sz w:val="18"/>
                <w:szCs w:val="18"/>
                <w:rPrChange w:id="283" w:author="Author">
                  <w:rPr>
                    <w:rFonts w:asciiTheme="majorHAnsi" w:hAnsiTheme="majorHAnsi"/>
                    <w:sz w:val="24"/>
                    <w:szCs w:val="24"/>
                  </w:rPr>
                </w:rPrChange>
              </w:rPr>
              <w:pPrChange w:id="284" w:author="Author">
                <w:pPr>
                  <w:spacing w:after="200" w:line="276" w:lineRule="auto"/>
                </w:pPr>
              </w:pPrChange>
            </w:pPr>
            <w:r w:rsidRPr="001A1081">
              <w:rPr>
                <w:sz w:val="18"/>
                <w:szCs w:val="18"/>
                <w:rPrChange w:id="285" w:author="Author">
                  <w:rPr>
                    <w:rFonts w:asciiTheme="majorHAnsi" w:hAnsiTheme="majorHAnsi" w:cs="Arial"/>
                    <w:sz w:val="20"/>
                    <w:szCs w:val="20"/>
                  </w:rPr>
                </w:rPrChange>
              </w:rPr>
              <w:t>0.51</w:t>
            </w:r>
          </w:p>
        </w:tc>
        <w:tc>
          <w:tcPr>
            <w:tcW w:w="1800" w:type="dxa"/>
            <w:vAlign w:val="bottom"/>
          </w:tcPr>
          <w:p w:rsidR="00255F02" w:rsidRPr="001A1081" w:rsidRDefault="008E3910" w:rsidP="001A1081">
            <w:pPr>
              <w:rPr>
                <w:sz w:val="18"/>
                <w:szCs w:val="18"/>
                <w:rPrChange w:id="286" w:author="Author">
                  <w:rPr>
                    <w:rFonts w:asciiTheme="majorHAnsi" w:hAnsiTheme="majorHAnsi"/>
                    <w:sz w:val="24"/>
                    <w:szCs w:val="24"/>
                  </w:rPr>
                </w:rPrChange>
              </w:rPr>
              <w:pPrChange w:id="287" w:author="Author">
                <w:pPr>
                  <w:spacing w:after="200" w:line="276" w:lineRule="auto"/>
                </w:pPr>
              </w:pPrChange>
            </w:pPr>
            <w:r w:rsidRPr="001A1081">
              <w:rPr>
                <w:sz w:val="18"/>
                <w:szCs w:val="18"/>
                <w:rPrChange w:id="288" w:author="Author">
                  <w:rPr>
                    <w:rFonts w:asciiTheme="majorHAnsi" w:hAnsiTheme="majorHAnsi" w:cs="Arial"/>
                    <w:sz w:val="20"/>
                    <w:szCs w:val="20"/>
                  </w:rPr>
                </w:rPrChange>
              </w:rPr>
              <w:t>0.51</w:t>
            </w:r>
          </w:p>
        </w:tc>
      </w:tr>
      <w:tr w:rsidR="00255F02" w:rsidRPr="00F412B1" w:rsidTr="00F412B1">
        <w:tc>
          <w:tcPr>
            <w:tcW w:w="3798" w:type="dxa"/>
          </w:tcPr>
          <w:p w:rsidR="008E3910" w:rsidRPr="001A1081" w:rsidRDefault="008E3910" w:rsidP="001A1081">
            <w:pPr>
              <w:ind w:firstLine="180"/>
              <w:rPr>
                <w:sz w:val="18"/>
                <w:szCs w:val="18"/>
                <w:rPrChange w:id="289" w:author="Author">
                  <w:rPr>
                    <w:rFonts w:asciiTheme="majorHAnsi" w:hAnsiTheme="majorHAnsi" w:cs="Arial"/>
                    <w:sz w:val="20"/>
                    <w:szCs w:val="20"/>
                  </w:rPr>
                </w:rPrChange>
              </w:rPr>
              <w:pPrChange w:id="290" w:author="Author">
                <w:pPr>
                  <w:spacing w:after="200" w:line="276" w:lineRule="auto"/>
                  <w:ind w:firstLineChars="100" w:firstLine="200"/>
                </w:pPr>
              </w:pPrChange>
            </w:pPr>
            <w:r w:rsidRPr="001A1081">
              <w:rPr>
                <w:sz w:val="18"/>
                <w:szCs w:val="18"/>
                <w:rPrChange w:id="291" w:author="Author">
                  <w:rPr>
                    <w:rFonts w:asciiTheme="majorHAnsi" w:hAnsiTheme="majorHAnsi" w:cs="Arial"/>
                    <w:sz w:val="20"/>
                    <w:szCs w:val="20"/>
                  </w:rPr>
                </w:rPrChange>
              </w:rPr>
              <w:t>White</w:t>
            </w:r>
          </w:p>
        </w:tc>
        <w:tc>
          <w:tcPr>
            <w:tcW w:w="1080" w:type="dxa"/>
            <w:vAlign w:val="bottom"/>
          </w:tcPr>
          <w:p w:rsidR="00255F02" w:rsidRPr="001A1081" w:rsidRDefault="008E3910" w:rsidP="001A1081">
            <w:pPr>
              <w:rPr>
                <w:sz w:val="18"/>
                <w:szCs w:val="18"/>
                <w:rPrChange w:id="292" w:author="Author">
                  <w:rPr>
                    <w:rFonts w:asciiTheme="majorHAnsi" w:hAnsiTheme="majorHAnsi"/>
                    <w:sz w:val="24"/>
                    <w:szCs w:val="24"/>
                  </w:rPr>
                </w:rPrChange>
              </w:rPr>
              <w:pPrChange w:id="293" w:author="Author">
                <w:pPr>
                  <w:spacing w:after="200" w:line="276" w:lineRule="auto"/>
                </w:pPr>
              </w:pPrChange>
            </w:pPr>
            <w:r w:rsidRPr="001A1081">
              <w:rPr>
                <w:sz w:val="18"/>
                <w:szCs w:val="18"/>
                <w:rPrChange w:id="294" w:author="Author">
                  <w:rPr>
                    <w:rFonts w:asciiTheme="majorHAnsi" w:hAnsiTheme="majorHAnsi" w:cs="Arial"/>
                    <w:sz w:val="20"/>
                    <w:szCs w:val="20"/>
                  </w:rPr>
                </w:rPrChange>
              </w:rPr>
              <w:t>0.58</w:t>
            </w:r>
          </w:p>
        </w:tc>
        <w:tc>
          <w:tcPr>
            <w:tcW w:w="1800" w:type="dxa"/>
            <w:vAlign w:val="bottom"/>
          </w:tcPr>
          <w:p w:rsidR="00255F02" w:rsidRPr="001A1081" w:rsidRDefault="008E3910" w:rsidP="001A1081">
            <w:pPr>
              <w:rPr>
                <w:sz w:val="18"/>
                <w:szCs w:val="18"/>
                <w:rPrChange w:id="295" w:author="Author">
                  <w:rPr>
                    <w:rFonts w:asciiTheme="majorHAnsi" w:hAnsiTheme="majorHAnsi"/>
                    <w:sz w:val="24"/>
                    <w:szCs w:val="24"/>
                  </w:rPr>
                </w:rPrChange>
              </w:rPr>
              <w:pPrChange w:id="296" w:author="Author">
                <w:pPr>
                  <w:spacing w:after="200" w:line="276" w:lineRule="auto"/>
                </w:pPr>
              </w:pPrChange>
            </w:pPr>
            <w:r w:rsidRPr="001A1081">
              <w:rPr>
                <w:sz w:val="18"/>
                <w:szCs w:val="18"/>
                <w:rPrChange w:id="297" w:author="Author">
                  <w:rPr>
                    <w:rFonts w:asciiTheme="majorHAnsi" w:hAnsiTheme="majorHAnsi" w:cs="Arial"/>
                    <w:sz w:val="20"/>
                    <w:szCs w:val="20"/>
                  </w:rPr>
                </w:rPrChange>
              </w:rPr>
              <w:t>0.52</w:t>
            </w:r>
          </w:p>
        </w:tc>
      </w:tr>
      <w:tr w:rsidR="00255F02" w:rsidRPr="00F412B1" w:rsidTr="00F412B1">
        <w:tc>
          <w:tcPr>
            <w:tcW w:w="3798" w:type="dxa"/>
          </w:tcPr>
          <w:p w:rsidR="008E3910" w:rsidRPr="001A1081" w:rsidRDefault="008E3910" w:rsidP="001A1081">
            <w:pPr>
              <w:ind w:firstLine="180"/>
              <w:rPr>
                <w:sz w:val="18"/>
                <w:szCs w:val="18"/>
                <w:rPrChange w:id="298" w:author="Author">
                  <w:rPr>
                    <w:rFonts w:asciiTheme="majorHAnsi" w:hAnsiTheme="majorHAnsi" w:cs="Arial"/>
                    <w:sz w:val="20"/>
                    <w:szCs w:val="20"/>
                  </w:rPr>
                </w:rPrChange>
              </w:rPr>
              <w:pPrChange w:id="299" w:author="Author">
                <w:pPr>
                  <w:spacing w:after="200" w:line="276" w:lineRule="auto"/>
                  <w:ind w:firstLineChars="100" w:firstLine="200"/>
                </w:pPr>
              </w:pPrChange>
            </w:pPr>
            <w:r w:rsidRPr="001A1081">
              <w:rPr>
                <w:sz w:val="18"/>
                <w:szCs w:val="18"/>
                <w:rPrChange w:id="300" w:author="Author">
                  <w:rPr>
                    <w:rFonts w:asciiTheme="majorHAnsi" w:hAnsiTheme="majorHAnsi" w:cs="Arial"/>
                    <w:sz w:val="20"/>
                    <w:szCs w:val="20"/>
                  </w:rPr>
                </w:rPrChange>
              </w:rPr>
              <w:t>Hispanic</w:t>
            </w:r>
          </w:p>
        </w:tc>
        <w:tc>
          <w:tcPr>
            <w:tcW w:w="1080" w:type="dxa"/>
            <w:vAlign w:val="bottom"/>
          </w:tcPr>
          <w:p w:rsidR="00255F02" w:rsidRPr="001A1081" w:rsidRDefault="008E3910" w:rsidP="001A1081">
            <w:pPr>
              <w:rPr>
                <w:sz w:val="18"/>
                <w:szCs w:val="18"/>
                <w:rPrChange w:id="301" w:author="Author">
                  <w:rPr>
                    <w:rFonts w:asciiTheme="majorHAnsi" w:hAnsiTheme="majorHAnsi"/>
                    <w:sz w:val="24"/>
                    <w:szCs w:val="24"/>
                  </w:rPr>
                </w:rPrChange>
              </w:rPr>
              <w:pPrChange w:id="302" w:author="Author">
                <w:pPr>
                  <w:spacing w:after="200" w:line="276" w:lineRule="auto"/>
                </w:pPr>
              </w:pPrChange>
            </w:pPr>
            <w:r w:rsidRPr="001A1081">
              <w:rPr>
                <w:sz w:val="18"/>
                <w:szCs w:val="18"/>
                <w:rPrChange w:id="303" w:author="Author">
                  <w:rPr>
                    <w:rFonts w:asciiTheme="majorHAnsi" w:hAnsiTheme="majorHAnsi" w:cs="Arial"/>
                    <w:sz w:val="20"/>
                    <w:szCs w:val="20"/>
                  </w:rPr>
                </w:rPrChange>
              </w:rPr>
              <w:t>0.19</w:t>
            </w:r>
          </w:p>
        </w:tc>
        <w:tc>
          <w:tcPr>
            <w:tcW w:w="1800" w:type="dxa"/>
            <w:vAlign w:val="bottom"/>
          </w:tcPr>
          <w:p w:rsidR="00255F02" w:rsidRPr="001A1081" w:rsidRDefault="008E3910" w:rsidP="001A1081">
            <w:pPr>
              <w:rPr>
                <w:sz w:val="18"/>
                <w:szCs w:val="18"/>
                <w:rPrChange w:id="304" w:author="Author">
                  <w:rPr>
                    <w:rFonts w:asciiTheme="majorHAnsi" w:hAnsiTheme="majorHAnsi"/>
                    <w:sz w:val="24"/>
                    <w:szCs w:val="24"/>
                  </w:rPr>
                </w:rPrChange>
              </w:rPr>
              <w:pPrChange w:id="305" w:author="Author">
                <w:pPr>
                  <w:spacing w:after="200" w:line="276" w:lineRule="auto"/>
                </w:pPr>
              </w:pPrChange>
            </w:pPr>
            <w:r w:rsidRPr="001A1081">
              <w:rPr>
                <w:sz w:val="18"/>
                <w:szCs w:val="18"/>
                <w:rPrChange w:id="306" w:author="Author">
                  <w:rPr>
                    <w:rFonts w:asciiTheme="majorHAnsi" w:hAnsiTheme="majorHAnsi" w:cs="Arial"/>
                    <w:sz w:val="20"/>
                    <w:szCs w:val="20"/>
                  </w:rPr>
                </w:rPrChange>
              </w:rPr>
              <w:t>0.25</w:t>
            </w:r>
          </w:p>
        </w:tc>
      </w:tr>
      <w:tr w:rsidR="00255F02" w:rsidRPr="00F412B1" w:rsidTr="00F412B1">
        <w:tc>
          <w:tcPr>
            <w:tcW w:w="3798" w:type="dxa"/>
          </w:tcPr>
          <w:p w:rsidR="008E3910" w:rsidRPr="001A1081" w:rsidRDefault="008E3910" w:rsidP="001A1081">
            <w:pPr>
              <w:ind w:firstLine="180"/>
              <w:rPr>
                <w:sz w:val="18"/>
                <w:szCs w:val="18"/>
                <w:rPrChange w:id="307" w:author="Author">
                  <w:rPr>
                    <w:rFonts w:asciiTheme="majorHAnsi" w:hAnsiTheme="majorHAnsi" w:cs="Arial"/>
                    <w:sz w:val="20"/>
                    <w:szCs w:val="20"/>
                  </w:rPr>
                </w:rPrChange>
              </w:rPr>
              <w:pPrChange w:id="308" w:author="Author">
                <w:pPr>
                  <w:spacing w:after="200" w:line="276" w:lineRule="auto"/>
                  <w:ind w:firstLineChars="100" w:firstLine="200"/>
                </w:pPr>
              </w:pPrChange>
            </w:pPr>
            <w:r w:rsidRPr="001A1081">
              <w:rPr>
                <w:sz w:val="18"/>
                <w:szCs w:val="18"/>
                <w:rPrChange w:id="309" w:author="Author">
                  <w:rPr>
                    <w:rFonts w:asciiTheme="majorHAnsi" w:hAnsiTheme="majorHAnsi" w:cs="Arial"/>
                    <w:sz w:val="20"/>
                    <w:szCs w:val="20"/>
                  </w:rPr>
                </w:rPrChange>
              </w:rPr>
              <w:t>Black</w:t>
            </w:r>
          </w:p>
        </w:tc>
        <w:tc>
          <w:tcPr>
            <w:tcW w:w="1080" w:type="dxa"/>
            <w:vAlign w:val="bottom"/>
          </w:tcPr>
          <w:p w:rsidR="00255F02" w:rsidRPr="001A1081" w:rsidRDefault="008E3910" w:rsidP="001A1081">
            <w:pPr>
              <w:rPr>
                <w:sz w:val="18"/>
                <w:szCs w:val="18"/>
                <w:rPrChange w:id="310" w:author="Author">
                  <w:rPr>
                    <w:rFonts w:asciiTheme="majorHAnsi" w:hAnsiTheme="majorHAnsi"/>
                    <w:sz w:val="24"/>
                    <w:szCs w:val="24"/>
                  </w:rPr>
                </w:rPrChange>
              </w:rPr>
              <w:pPrChange w:id="311" w:author="Author">
                <w:pPr>
                  <w:spacing w:after="200" w:line="276" w:lineRule="auto"/>
                </w:pPr>
              </w:pPrChange>
            </w:pPr>
            <w:r w:rsidRPr="001A1081">
              <w:rPr>
                <w:sz w:val="18"/>
                <w:szCs w:val="18"/>
                <w:rPrChange w:id="312" w:author="Author">
                  <w:rPr>
                    <w:rFonts w:asciiTheme="majorHAnsi" w:hAnsiTheme="majorHAnsi" w:cs="Arial"/>
                    <w:sz w:val="20"/>
                    <w:szCs w:val="20"/>
                  </w:rPr>
                </w:rPrChange>
              </w:rPr>
              <w:t>0.16</w:t>
            </w:r>
          </w:p>
        </w:tc>
        <w:tc>
          <w:tcPr>
            <w:tcW w:w="1800" w:type="dxa"/>
            <w:vAlign w:val="bottom"/>
          </w:tcPr>
          <w:p w:rsidR="00255F02" w:rsidRPr="001A1081" w:rsidRDefault="008E3910" w:rsidP="001A1081">
            <w:pPr>
              <w:rPr>
                <w:sz w:val="18"/>
                <w:szCs w:val="18"/>
                <w:rPrChange w:id="313" w:author="Author">
                  <w:rPr>
                    <w:rFonts w:asciiTheme="majorHAnsi" w:hAnsiTheme="majorHAnsi"/>
                    <w:sz w:val="24"/>
                    <w:szCs w:val="24"/>
                  </w:rPr>
                </w:rPrChange>
              </w:rPr>
              <w:pPrChange w:id="314" w:author="Author">
                <w:pPr>
                  <w:spacing w:after="200" w:line="276" w:lineRule="auto"/>
                </w:pPr>
              </w:pPrChange>
            </w:pPr>
            <w:r w:rsidRPr="001A1081">
              <w:rPr>
                <w:sz w:val="18"/>
                <w:szCs w:val="18"/>
                <w:rPrChange w:id="315" w:author="Author">
                  <w:rPr>
                    <w:rFonts w:asciiTheme="majorHAnsi" w:hAnsiTheme="majorHAnsi" w:cs="Arial"/>
                    <w:sz w:val="20"/>
                    <w:szCs w:val="20"/>
                  </w:rPr>
                </w:rPrChange>
              </w:rPr>
              <w:t>0.13</w:t>
            </w:r>
          </w:p>
        </w:tc>
      </w:tr>
      <w:tr w:rsidR="00255F02" w:rsidRPr="00F412B1" w:rsidTr="00F412B1">
        <w:tc>
          <w:tcPr>
            <w:tcW w:w="3798" w:type="dxa"/>
          </w:tcPr>
          <w:p w:rsidR="008E3910" w:rsidRPr="001A1081" w:rsidRDefault="008E3910" w:rsidP="001A1081">
            <w:pPr>
              <w:ind w:firstLine="180"/>
              <w:rPr>
                <w:sz w:val="18"/>
                <w:szCs w:val="18"/>
                <w:rPrChange w:id="316" w:author="Author">
                  <w:rPr>
                    <w:rFonts w:asciiTheme="majorHAnsi" w:hAnsiTheme="majorHAnsi" w:cs="Arial"/>
                    <w:sz w:val="20"/>
                    <w:szCs w:val="20"/>
                  </w:rPr>
                </w:rPrChange>
              </w:rPr>
              <w:pPrChange w:id="317" w:author="Author">
                <w:pPr>
                  <w:spacing w:after="200" w:line="276" w:lineRule="auto"/>
                  <w:ind w:firstLineChars="100" w:firstLine="200"/>
                </w:pPr>
              </w:pPrChange>
            </w:pPr>
            <w:r w:rsidRPr="001A1081">
              <w:rPr>
                <w:sz w:val="18"/>
                <w:szCs w:val="18"/>
                <w:rPrChange w:id="318" w:author="Author">
                  <w:rPr>
                    <w:rFonts w:asciiTheme="majorHAnsi" w:hAnsiTheme="majorHAnsi" w:cs="Arial"/>
                    <w:sz w:val="20"/>
                    <w:szCs w:val="20"/>
                  </w:rPr>
                </w:rPrChange>
              </w:rPr>
              <w:t>Asian</w:t>
            </w:r>
          </w:p>
        </w:tc>
        <w:tc>
          <w:tcPr>
            <w:tcW w:w="1080" w:type="dxa"/>
            <w:vAlign w:val="bottom"/>
          </w:tcPr>
          <w:p w:rsidR="00255F02" w:rsidRPr="001A1081" w:rsidRDefault="008E3910" w:rsidP="001A1081">
            <w:pPr>
              <w:rPr>
                <w:sz w:val="18"/>
                <w:szCs w:val="18"/>
                <w:rPrChange w:id="319" w:author="Author">
                  <w:rPr>
                    <w:rFonts w:asciiTheme="majorHAnsi" w:hAnsiTheme="majorHAnsi"/>
                    <w:sz w:val="24"/>
                    <w:szCs w:val="24"/>
                  </w:rPr>
                </w:rPrChange>
              </w:rPr>
              <w:pPrChange w:id="320" w:author="Author">
                <w:pPr>
                  <w:spacing w:after="200" w:line="276" w:lineRule="auto"/>
                </w:pPr>
              </w:pPrChange>
            </w:pPr>
            <w:r w:rsidRPr="001A1081">
              <w:rPr>
                <w:sz w:val="18"/>
                <w:szCs w:val="18"/>
                <w:rPrChange w:id="321" w:author="Author">
                  <w:rPr>
                    <w:rFonts w:asciiTheme="majorHAnsi" w:hAnsiTheme="majorHAnsi" w:cs="Arial"/>
                    <w:sz w:val="20"/>
                    <w:szCs w:val="20"/>
                  </w:rPr>
                </w:rPrChange>
              </w:rPr>
              <w:t>0.03</w:t>
            </w:r>
          </w:p>
        </w:tc>
        <w:tc>
          <w:tcPr>
            <w:tcW w:w="1800" w:type="dxa"/>
            <w:vAlign w:val="bottom"/>
          </w:tcPr>
          <w:p w:rsidR="00255F02" w:rsidRPr="001A1081" w:rsidRDefault="008E3910" w:rsidP="001A1081">
            <w:pPr>
              <w:rPr>
                <w:sz w:val="18"/>
                <w:szCs w:val="18"/>
                <w:rPrChange w:id="322" w:author="Author">
                  <w:rPr>
                    <w:rFonts w:asciiTheme="majorHAnsi" w:hAnsiTheme="majorHAnsi"/>
                    <w:sz w:val="24"/>
                    <w:szCs w:val="24"/>
                  </w:rPr>
                </w:rPrChange>
              </w:rPr>
              <w:pPrChange w:id="323" w:author="Author">
                <w:pPr>
                  <w:spacing w:after="200" w:line="276" w:lineRule="auto"/>
                </w:pPr>
              </w:pPrChange>
            </w:pPr>
            <w:r w:rsidRPr="001A1081">
              <w:rPr>
                <w:sz w:val="18"/>
                <w:szCs w:val="18"/>
                <w:rPrChange w:id="324" w:author="Author">
                  <w:rPr>
                    <w:rFonts w:asciiTheme="majorHAnsi" w:hAnsiTheme="majorHAnsi" w:cs="Arial"/>
                    <w:sz w:val="20"/>
                    <w:szCs w:val="20"/>
                  </w:rPr>
                </w:rPrChange>
              </w:rPr>
              <w:t>0.04</w:t>
            </w:r>
          </w:p>
        </w:tc>
      </w:tr>
      <w:tr w:rsidR="00255F02" w:rsidRPr="00F412B1" w:rsidTr="00F412B1">
        <w:tc>
          <w:tcPr>
            <w:tcW w:w="3798" w:type="dxa"/>
          </w:tcPr>
          <w:p w:rsidR="008E3910" w:rsidRPr="001A1081" w:rsidRDefault="008E3910" w:rsidP="001A1081">
            <w:pPr>
              <w:ind w:firstLine="180"/>
              <w:rPr>
                <w:sz w:val="18"/>
                <w:szCs w:val="18"/>
                <w:rPrChange w:id="325" w:author="Author">
                  <w:rPr>
                    <w:rFonts w:asciiTheme="majorHAnsi" w:hAnsiTheme="majorHAnsi" w:cs="Arial"/>
                    <w:sz w:val="20"/>
                    <w:szCs w:val="20"/>
                  </w:rPr>
                </w:rPrChange>
              </w:rPr>
              <w:pPrChange w:id="326" w:author="Author">
                <w:pPr>
                  <w:spacing w:after="200" w:line="276" w:lineRule="auto"/>
                  <w:ind w:firstLineChars="100" w:firstLine="200"/>
                </w:pPr>
              </w:pPrChange>
            </w:pPr>
            <w:r w:rsidRPr="001A1081">
              <w:rPr>
                <w:sz w:val="18"/>
                <w:szCs w:val="18"/>
                <w:rPrChange w:id="327" w:author="Author">
                  <w:rPr>
                    <w:rFonts w:asciiTheme="majorHAnsi" w:hAnsiTheme="majorHAnsi" w:cs="Arial"/>
                    <w:sz w:val="20"/>
                    <w:szCs w:val="20"/>
                  </w:rPr>
                </w:rPrChange>
              </w:rPr>
              <w:t>Speaks a non-English language</w:t>
            </w:r>
          </w:p>
        </w:tc>
        <w:tc>
          <w:tcPr>
            <w:tcW w:w="1080" w:type="dxa"/>
            <w:vAlign w:val="bottom"/>
          </w:tcPr>
          <w:p w:rsidR="00255F02" w:rsidRPr="001A1081" w:rsidRDefault="008E3910" w:rsidP="001A1081">
            <w:pPr>
              <w:rPr>
                <w:sz w:val="18"/>
                <w:szCs w:val="18"/>
                <w:rPrChange w:id="328" w:author="Author">
                  <w:rPr>
                    <w:rFonts w:asciiTheme="majorHAnsi" w:hAnsiTheme="majorHAnsi"/>
                    <w:sz w:val="24"/>
                    <w:szCs w:val="24"/>
                  </w:rPr>
                </w:rPrChange>
              </w:rPr>
              <w:pPrChange w:id="329" w:author="Author">
                <w:pPr>
                  <w:spacing w:after="200" w:line="276" w:lineRule="auto"/>
                </w:pPr>
              </w:pPrChange>
            </w:pPr>
            <w:r w:rsidRPr="001A1081">
              <w:rPr>
                <w:sz w:val="18"/>
                <w:szCs w:val="18"/>
                <w:rPrChange w:id="330" w:author="Author">
                  <w:rPr>
                    <w:rFonts w:asciiTheme="majorHAnsi" w:hAnsiTheme="majorHAnsi" w:cs="Arial"/>
                    <w:sz w:val="20"/>
                    <w:szCs w:val="20"/>
                  </w:rPr>
                </w:rPrChange>
              </w:rPr>
              <w:t>0.22</w:t>
            </w:r>
          </w:p>
        </w:tc>
        <w:tc>
          <w:tcPr>
            <w:tcW w:w="1800" w:type="dxa"/>
            <w:vAlign w:val="bottom"/>
          </w:tcPr>
          <w:p w:rsidR="00255F02" w:rsidRPr="001A1081" w:rsidRDefault="008E3910" w:rsidP="001A1081">
            <w:pPr>
              <w:rPr>
                <w:sz w:val="18"/>
                <w:szCs w:val="18"/>
                <w:rPrChange w:id="331" w:author="Author">
                  <w:rPr>
                    <w:rFonts w:asciiTheme="majorHAnsi" w:hAnsiTheme="majorHAnsi"/>
                    <w:sz w:val="24"/>
                    <w:szCs w:val="24"/>
                  </w:rPr>
                </w:rPrChange>
              </w:rPr>
              <w:pPrChange w:id="332" w:author="Author">
                <w:pPr>
                  <w:spacing w:after="200" w:line="276" w:lineRule="auto"/>
                </w:pPr>
              </w:pPrChange>
            </w:pPr>
            <w:r w:rsidRPr="001A1081">
              <w:rPr>
                <w:sz w:val="18"/>
                <w:szCs w:val="18"/>
                <w:rPrChange w:id="333" w:author="Author">
                  <w:rPr>
                    <w:rFonts w:asciiTheme="majorHAnsi" w:hAnsiTheme="majorHAnsi" w:cs="Arial"/>
                    <w:sz w:val="20"/>
                    <w:szCs w:val="20"/>
                  </w:rPr>
                </w:rPrChange>
              </w:rPr>
              <w:t>0.24</w:t>
            </w:r>
          </w:p>
        </w:tc>
      </w:tr>
      <w:tr w:rsidR="00255F02" w:rsidRPr="00F412B1" w:rsidTr="00F412B1">
        <w:tc>
          <w:tcPr>
            <w:tcW w:w="3798" w:type="dxa"/>
          </w:tcPr>
          <w:p w:rsidR="008E3910" w:rsidRPr="001A1081" w:rsidRDefault="008E3910" w:rsidP="001A1081">
            <w:pPr>
              <w:ind w:firstLine="180"/>
              <w:rPr>
                <w:sz w:val="18"/>
                <w:szCs w:val="18"/>
                <w:rPrChange w:id="334" w:author="Author">
                  <w:rPr>
                    <w:rFonts w:asciiTheme="majorHAnsi" w:hAnsiTheme="majorHAnsi" w:cs="Arial"/>
                    <w:sz w:val="20"/>
                    <w:szCs w:val="20"/>
                  </w:rPr>
                </w:rPrChange>
              </w:rPr>
              <w:pPrChange w:id="335" w:author="Author">
                <w:pPr>
                  <w:spacing w:after="200" w:line="276" w:lineRule="auto"/>
                  <w:ind w:firstLineChars="100" w:firstLine="200"/>
                </w:pPr>
              </w:pPrChange>
            </w:pPr>
            <w:r w:rsidRPr="001A1081">
              <w:rPr>
                <w:sz w:val="18"/>
                <w:szCs w:val="18"/>
                <w:rPrChange w:id="336" w:author="Author">
                  <w:rPr>
                    <w:rFonts w:asciiTheme="majorHAnsi" w:hAnsiTheme="majorHAnsi" w:cs="Arial"/>
                    <w:sz w:val="20"/>
                    <w:szCs w:val="20"/>
                  </w:rPr>
                </w:rPrChange>
              </w:rPr>
              <w:t>Does not speak English</w:t>
            </w:r>
          </w:p>
        </w:tc>
        <w:tc>
          <w:tcPr>
            <w:tcW w:w="1080" w:type="dxa"/>
            <w:vAlign w:val="bottom"/>
          </w:tcPr>
          <w:p w:rsidR="00255F02" w:rsidRPr="001A1081" w:rsidRDefault="008E3910" w:rsidP="001A1081">
            <w:pPr>
              <w:rPr>
                <w:sz w:val="18"/>
                <w:szCs w:val="18"/>
                <w:rPrChange w:id="337" w:author="Author">
                  <w:rPr>
                    <w:rFonts w:asciiTheme="majorHAnsi" w:hAnsiTheme="majorHAnsi"/>
                    <w:sz w:val="24"/>
                    <w:szCs w:val="24"/>
                  </w:rPr>
                </w:rPrChange>
              </w:rPr>
              <w:pPrChange w:id="338" w:author="Author">
                <w:pPr>
                  <w:spacing w:after="200" w:line="276" w:lineRule="auto"/>
                </w:pPr>
              </w:pPrChange>
            </w:pPr>
            <w:r w:rsidRPr="001A1081">
              <w:rPr>
                <w:sz w:val="18"/>
                <w:szCs w:val="18"/>
                <w:rPrChange w:id="339" w:author="Author">
                  <w:rPr>
                    <w:rFonts w:asciiTheme="majorHAnsi" w:hAnsiTheme="majorHAnsi" w:cs="Arial"/>
                    <w:sz w:val="20"/>
                    <w:szCs w:val="20"/>
                  </w:rPr>
                </w:rPrChange>
              </w:rPr>
              <w:t>0.03</w:t>
            </w:r>
          </w:p>
        </w:tc>
        <w:tc>
          <w:tcPr>
            <w:tcW w:w="1800" w:type="dxa"/>
            <w:vAlign w:val="bottom"/>
          </w:tcPr>
          <w:p w:rsidR="00255F02" w:rsidRPr="001A1081" w:rsidRDefault="008E3910" w:rsidP="001A1081">
            <w:pPr>
              <w:rPr>
                <w:sz w:val="18"/>
                <w:szCs w:val="18"/>
                <w:rPrChange w:id="340" w:author="Author">
                  <w:rPr>
                    <w:rFonts w:asciiTheme="majorHAnsi" w:hAnsiTheme="majorHAnsi"/>
                    <w:sz w:val="24"/>
                    <w:szCs w:val="24"/>
                  </w:rPr>
                </w:rPrChange>
              </w:rPr>
              <w:pPrChange w:id="341" w:author="Author">
                <w:pPr>
                  <w:spacing w:after="200" w:line="276" w:lineRule="auto"/>
                </w:pPr>
              </w:pPrChange>
            </w:pPr>
            <w:r w:rsidRPr="001A1081">
              <w:rPr>
                <w:sz w:val="18"/>
                <w:szCs w:val="18"/>
                <w:rPrChange w:id="342" w:author="Author">
                  <w:rPr>
                    <w:rFonts w:asciiTheme="majorHAnsi" w:hAnsiTheme="majorHAnsi" w:cs="Arial"/>
                    <w:sz w:val="20"/>
                    <w:szCs w:val="20"/>
                  </w:rPr>
                </w:rPrChange>
              </w:rPr>
              <w:t>0.03</w:t>
            </w:r>
          </w:p>
        </w:tc>
      </w:tr>
      <w:tr w:rsidR="00255F02" w:rsidRPr="00F412B1" w:rsidTr="00F412B1">
        <w:tc>
          <w:tcPr>
            <w:tcW w:w="3798" w:type="dxa"/>
          </w:tcPr>
          <w:p w:rsidR="008E3910" w:rsidRPr="001A1081" w:rsidRDefault="008E3910" w:rsidP="001A1081">
            <w:pPr>
              <w:ind w:firstLine="180"/>
              <w:rPr>
                <w:sz w:val="18"/>
                <w:szCs w:val="18"/>
                <w:rPrChange w:id="343" w:author="Author">
                  <w:rPr>
                    <w:rFonts w:asciiTheme="majorHAnsi" w:hAnsiTheme="majorHAnsi" w:cs="Arial"/>
                    <w:sz w:val="20"/>
                    <w:szCs w:val="20"/>
                  </w:rPr>
                </w:rPrChange>
              </w:rPr>
              <w:pPrChange w:id="344" w:author="Author">
                <w:pPr>
                  <w:spacing w:after="200" w:line="276" w:lineRule="auto"/>
                  <w:ind w:firstLineChars="100" w:firstLine="200"/>
                </w:pPr>
              </w:pPrChange>
            </w:pPr>
            <w:r w:rsidRPr="001A1081">
              <w:rPr>
                <w:sz w:val="18"/>
                <w:szCs w:val="18"/>
                <w:rPrChange w:id="345" w:author="Author">
                  <w:rPr>
                    <w:rFonts w:asciiTheme="majorHAnsi" w:hAnsiTheme="majorHAnsi" w:cs="Arial"/>
                    <w:sz w:val="20"/>
                    <w:szCs w:val="20"/>
                  </w:rPr>
                </w:rPrChange>
              </w:rPr>
              <w:t>Attended formal pre-K</w:t>
            </w:r>
          </w:p>
        </w:tc>
        <w:tc>
          <w:tcPr>
            <w:tcW w:w="1080" w:type="dxa"/>
            <w:vAlign w:val="bottom"/>
          </w:tcPr>
          <w:p w:rsidR="00255F02" w:rsidRPr="001A1081" w:rsidRDefault="008E3910" w:rsidP="001A1081">
            <w:pPr>
              <w:rPr>
                <w:sz w:val="18"/>
                <w:szCs w:val="18"/>
                <w:rPrChange w:id="346" w:author="Author">
                  <w:rPr>
                    <w:rFonts w:asciiTheme="majorHAnsi" w:hAnsiTheme="majorHAnsi"/>
                    <w:sz w:val="24"/>
                    <w:szCs w:val="24"/>
                  </w:rPr>
                </w:rPrChange>
              </w:rPr>
              <w:pPrChange w:id="347" w:author="Author">
                <w:pPr>
                  <w:spacing w:after="200" w:line="276" w:lineRule="auto"/>
                </w:pPr>
              </w:pPrChange>
            </w:pPr>
            <w:r w:rsidRPr="001A1081">
              <w:rPr>
                <w:sz w:val="18"/>
                <w:szCs w:val="18"/>
                <w:rPrChange w:id="348" w:author="Author">
                  <w:rPr>
                    <w:rFonts w:asciiTheme="majorHAnsi" w:hAnsiTheme="majorHAnsi" w:cs="Arial"/>
                    <w:sz w:val="20"/>
                    <w:szCs w:val="20"/>
                  </w:rPr>
                </w:rPrChange>
              </w:rPr>
              <w:t>0.68</w:t>
            </w:r>
          </w:p>
        </w:tc>
        <w:tc>
          <w:tcPr>
            <w:tcW w:w="1800" w:type="dxa"/>
            <w:vAlign w:val="bottom"/>
          </w:tcPr>
          <w:p w:rsidR="00255F02" w:rsidRPr="001A1081" w:rsidRDefault="008E3910" w:rsidP="001A1081">
            <w:pPr>
              <w:rPr>
                <w:sz w:val="18"/>
                <w:szCs w:val="18"/>
                <w:rPrChange w:id="349" w:author="Author">
                  <w:rPr>
                    <w:rFonts w:asciiTheme="majorHAnsi" w:hAnsiTheme="majorHAnsi"/>
                    <w:sz w:val="24"/>
                    <w:szCs w:val="24"/>
                  </w:rPr>
                </w:rPrChange>
              </w:rPr>
              <w:pPrChange w:id="350" w:author="Author">
                <w:pPr>
                  <w:spacing w:after="200" w:line="276" w:lineRule="auto"/>
                </w:pPr>
              </w:pPrChange>
            </w:pPr>
            <w:r w:rsidRPr="001A1081">
              <w:rPr>
                <w:sz w:val="18"/>
                <w:szCs w:val="18"/>
                <w:rPrChange w:id="351" w:author="Author">
                  <w:rPr>
                    <w:rFonts w:asciiTheme="majorHAnsi" w:hAnsiTheme="majorHAnsi" w:cs="Arial"/>
                    <w:sz w:val="20"/>
                    <w:szCs w:val="20"/>
                  </w:rPr>
                </w:rPrChange>
              </w:rPr>
              <w:t>0.67</w:t>
            </w:r>
          </w:p>
        </w:tc>
      </w:tr>
      <w:tr w:rsidR="00255F02" w:rsidRPr="00F412B1" w:rsidTr="00F412B1">
        <w:tc>
          <w:tcPr>
            <w:tcW w:w="3798" w:type="dxa"/>
          </w:tcPr>
          <w:p w:rsidR="008E3910" w:rsidRPr="001A1081" w:rsidRDefault="008E3910" w:rsidP="001A1081">
            <w:pPr>
              <w:ind w:firstLine="180"/>
              <w:rPr>
                <w:sz w:val="18"/>
                <w:szCs w:val="18"/>
                <w:rPrChange w:id="352" w:author="Author">
                  <w:rPr>
                    <w:rFonts w:asciiTheme="majorHAnsi" w:hAnsiTheme="majorHAnsi" w:cs="Arial"/>
                    <w:sz w:val="20"/>
                    <w:szCs w:val="20"/>
                  </w:rPr>
                </w:rPrChange>
              </w:rPr>
              <w:pPrChange w:id="353" w:author="Author">
                <w:pPr>
                  <w:spacing w:after="200" w:line="276" w:lineRule="auto"/>
                  <w:ind w:firstLineChars="100" w:firstLine="200"/>
                </w:pPr>
              </w:pPrChange>
            </w:pPr>
            <w:r w:rsidRPr="001A1081">
              <w:rPr>
                <w:sz w:val="18"/>
                <w:szCs w:val="18"/>
                <w:rPrChange w:id="354" w:author="Author">
                  <w:rPr>
                    <w:rFonts w:asciiTheme="majorHAnsi" w:hAnsiTheme="majorHAnsi" w:cs="Arial"/>
                    <w:sz w:val="20"/>
                    <w:szCs w:val="20"/>
                  </w:rPr>
                </w:rPrChange>
              </w:rPr>
              <w:t>Attended pre-K/K in same building</w:t>
            </w:r>
          </w:p>
        </w:tc>
        <w:tc>
          <w:tcPr>
            <w:tcW w:w="1080" w:type="dxa"/>
            <w:vAlign w:val="bottom"/>
          </w:tcPr>
          <w:p w:rsidR="00255F02" w:rsidRPr="001A1081" w:rsidRDefault="008E3910" w:rsidP="001A1081">
            <w:pPr>
              <w:rPr>
                <w:sz w:val="18"/>
                <w:szCs w:val="18"/>
                <w:rPrChange w:id="355" w:author="Author">
                  <w:rPr>
                    <w:rFonts w:asciiTheme="majorHAnsi" w:hAnsiTheme="majorHAnsi"/>
                    <w:sz w:val="24"/>
                    <w:szCs w:val="24"/>
                  </w:rPr>
                </w:rPrChange>
              </w:rPr>
              <w:pPrChange w:id="356" w:author="Author">
                <w:pPr>
                  <w:spacing w:after="200" w:line="276" w:lineRule="auto"/>
                </w:pPr>
              </w:pPrChange>
            </w:pPr>
            <w:r w:rsidRPr="001A1081">
              <w:rPr>
                <w:sz w:val="18"/>
                <w:szCs w:val="18"/>
                <w:rPrChange w:id="357" w:author="Author">
                  <w:rPr>
                    <w:rFonts w:asciiTheme="majorHAnsi" w:hAnsiTheme="majorHAnsi" w:cs="Arial"/>
                    <w:sz w:val="20"/>
                    <w:szCs w:val="20"/>
                  </w:rPr>
                </w:rPrChange>
              </w:rPr>
              <w:t>0.12</w:t>
            </w:r>
          </w:p>
        </w:tc>
        <w:tc>
          <w:tcPr>
            <w:tcW w:w="1800" w:type="dxa"/>
            <w:vAlign w:val="bottom"/>
          </w:tcPr>
          <w:p w:rsidR="00255F02" w:rsidRPr="001A1081" w:rsidRDefault="008E3910" w:rsidP="001A1081">
            <w:pPr>
              <w:rPr>
                <w:sz w:val="18"/>
                <w:szCs w:val="18"/>
                <w:rPrChange w:id="358" w:author="Author">
                  <w:rPr>
                    <w:rFonts w:asciiTheme="majorHAnsi" w:hAnsiTheme="majorHAnsi"/>
                    <w:sz w:val="24"/>
                    <w:szCs w:val="24"/>
                  </w:rPr>
                </w:rPrChange>
              </w:rPr>
              <w:pPrChange w:id="359" w:author="Author">
                <w:pPr>
                  <w:spacing w:after="200" w:line="276" w:lineRule="auto"/>
                </w:pPr>
              </w:pPrChange>
            </w:pPr>
            <w:r w:rsidRPr="001A1081">
              <w:rPr>
                <w:sz w:val="18"/>
                <w:szCs w:val="18"/>
                <w:rPrChange w:id="360" w:author="Author">
                  <w:rPr>
                    <w:rFonts w:asciiTheme="majorHAnsi" w:hAnsiTheme="majorHAnsi" w:cs="Arial"/>
                    <w:sz w:val="20"/>
                    <w:szCs w:val="20"/>
                  </w:rPr>
                </w:rPrChange>
              </w:rPr>
              <w:t>0.17</w:t>
            </w:r>
          </w:p>
        </w:tc>
      </w:tr>
      <w:tr w:rsidR="00255F02" w:rsidRPr="00F412B1" w:rsidTr="0081048C">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361" w:author="Author">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c>
          <w:tcPr>
            <w:tcW w:w="3798" w:type="dxa"/>
            <w:tcPrChange w:id="362" w:author="Author">
              <w:tcPr>
                <w:tcW w:w="3798" w:type="dxa"/>
              </w:tcPr>
            </w:tcPrChange>
          </w:tcPr>
          <w:p w:rsidR="008E3910" w:rsidRPr="001A1081" w:rsidRDefault="008E3910" w:rsidP="001A1081">
            <w:pPr>
              <w:ind w:firstLine="180"/>
              <w:rPr>
                <w:sz w:val="18"/>
                <w:szCs w:val="18"/>
                <w:rPrChange w:id="363" w:author="Author">
                  <w:rPr>
                    <w:rFonts w:asciiTheme="majorHAnsi" w:hAnsiTheme="majorHAnsi" w:cs="Arial"/>
                    <w:sz w:val="20"/>
                    <w:szCs w:val="20"/>
                  </w:rPr>
                </w:rPrChange>
              </w:rPr>
              <w:pPrChange w:id="364" w:author="Author">
                <w:pPr>
                  <w:spacing w:after="200" w:line="276" w:lineRule="auto"/>
                  <w:ind w:firstLineChars="100" w:firstLine="200"/>
                </w:pPr>
              </w:pPrChange>
            </w:pPr>
            <w:r w:rsidRPr="001A1081">
              <w:rPr>
                <w:sz w:val="18"/>
                <w:szCs w:val="18"/>
                <w:rPrChange w:id="365" w:author="Author">
                  <w:rPr>
                    <w:rFonts w:asciiTheme="majorHAnsi" w:hAnsiTheme="majorHAnsi" w:cs="Arial"/>
                    <w:sz w:val="20"/>
                    <w:szCs w:val="20"/>
                  </w:rPr>
                </w:rPrChange>
              </w:rPr>
              <w:lastRenderedPageBreak/>
              <w:t>Mother graduated HS</w:t>
            </w:r>
          </w:p>
        </w:tc>
        <w:tc>
          <w:tcPr>
            <w:tcW w:w="1080" w:type="dxa"/>
            <w:vAlign w:val="bottom"/>
            <w:tcPrChange w:id="366" w:author="Author">
              <w:tcPr>
                <w:tcW w:w="1080" w:type="dxa"/>
                <w:vAlign w:val="bottom"/>
              </w:tcPr>
            </w:tcPrChange>
          </w:tcPr>
          <w:p w:rsidR="00255F02" w:rsidRPr="001A1081" w:rsidRDefault="008E3910" w:rsidP="001A1081">
            <w:pPr>
              <w:rPr>
                <w:sz w:val="18"/>
                <w:szCs w:val="18"/>
                <w:rPrChange w:id="367" w:author="Author">
                  <w:rPr>
                    <w:rFonts w:asciiTheme="majorHAnsi" w:hAnsiTheme="majorHAnsi"/>
                    <w:sz w:val="24"/>
                    <w:szCs w:val="24"/>
                  </w:rPr>
                </w:rPrChange>
              </w:rPr>
              <w:pPrChange w:id="368" w:author="Author">
                <w:pPr>
                  <w:spacing w:after="200" w:line="276" w:lineRule="auto"/>
                </w:pPr>
              </w:pPrChange>
            </w:pPr>
            <w:r w:rsidRPr="001A1081">
              <w:rPr>
                <w:sz w:val="18"/>
                <w:szCs w:val="18"/>
                <w:rPrChange w:id="369" w:author="Author">
                  <w:rPr>
                    <w:rFonts w:asciiTheme="majorHAnsi" w:hAnsiTheme="majorHAnsi" w:cs="Arial"/>
                    <w:sz w:val="20"/>
                    <w:szCs w:val="20"/>
                  </w:rPr>
                </w:rPrChange>
              </w:rPr>
              <w:t>0.86</w:t>
            </w:r>
          </w:p>
        </w:tc>
        <w:tc>
          <w:tcPr>
            <w:tcW w:w="1800" w:type="dxa"/>
            <w:vAlign w:val="bottom"/>
            <w:tcPrChange w:id="370" w:author="Author">
              <w:tcPr>
                <w:tcW w:w="1800" w:type="dxa"/>
                <w:vAlign w:val="bottom"/>
              </w:tcPr>
            </w:tcPrChange>
          </w:tcPr>
          <w:p w:rsidR="00255F02" w:rsidRPr="001A1081" w:rsidRDefault="008E3910" w:rsidP="001A1081">
            <w:pPr>
              <w:rPr>
                <w:sz w:val="18"/>
                <w:szCs w:val="18"/>
                <w:rPrChange w:id="371" w:author="Author">
                  <w:rPr>
                    <w:rFonts w:asciiTheme="majorHAnsi" w:hAnsiTheme="majorHAnsi"/>
                    <w:sz w:val="24"/>
                    <w:szCs w:val="24"/>
                  </w:rPr>
                </w:rPrChange>
              </w:rPr>
              <w:pPrChange w:id="372" w:author="Author">
                <w:pPr>
                  <w:spacing w:after="200" w:line="276" w:lineRule="auto"/>
                </w:pPr>
              </w:pPrChange>
            </w:pPr>
            <w:r w:rsidRPr="001A1081">
              <w:rPr>
                <w:sz w:val="18"/>
                <w:szCs w:val="18"/>
                <w:rPrChange w:id="373" w:author="Author">
                  <w:rPr>
                    <w:rFonts w:asciiTheme="majorHAnsi" w:hAnsiTheme="majorHAnsi" w:cs="Arial"/>
                    <w:sz w:val="20"/>
                    <w:szCs w:val="20"/>
                  </w:rPr>
                </w:rPrChange>
              </w:rPr>
              <w:t>0.87</w:t>
            </w:r>
          </w:p>
        </w:tc>
      </w:tr>
      <w:tr w:rsidR="00255F02" w:rsidRPr="00F412B1" w:rsidTr="0081048C">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374" w:author="Author">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24"/>
        </w:trPr>
        <w:tc>
          <w:tcPr>
            <w:tcW w:w="3798" w:type="dxa"/>
            <w:tcBorders>
              <w:bottom w:val="single" w:sz="4" w:space="0" w:color="auto"/>
            </w:tcBorders>
            <w:tcPrChange w:id="375" w:author="Author">
              <w:tcPr>
                <w:tcW w:w="3798" w:type="dxa"/>
                <w:tcBorders>
                  <w:bottom w:val="single" w:sz="12" w:space="0" w:color="auto"/>
                </w:tcBorders>
              </w:tcPr>
            </w:tcPrChange>
          </w:tcPr>
          <w:p w:rsidR="008E3910" w:rsidRPr="001A1081" w:rsidRDefault="008E3910" w:rsidP="001A1081">
            <w:pPr>
              <w:ind w:firstLine="180"/>
              <w:rPr>
                <w:sz w:val="18"/>
                <w:szCs w:val="18"/>
                <w:rPrChange w:id="376" w:author="Author">
                  <w:rPr>
                    <w:rFonts w:asciiTheme="majorHAnsi" w:hAnsiTheme="majorHAnsi" w:cs="Arial"/>
                    <w:sz w:val="20"/>
                    <w:szCs w:val="20"/>
                  </w:rPr>
                </w:rPrChange>
              </w:rPr>
              <w:pPrChange w:id="377" w:author="Author">
                <w:pPr>
                  <w:spacing w:after="200" w:line="276" w:lineRule="auto"/>
                  <w:ind w:firstLineChars="100" w:firstLine="200"/>
                </w:pPr>
              </w:pPrChange>
            </w:pPr>
            <w:r w:rsidRPr="001A1081">
              <w:rPr>
                <w:sz w:val="18"/>
                <w:szCs w:val="18"/>
                <w:rPrChange w:id="378" w:author="Author">
                  <w:rPr>
                    <w:rFonts w:asciiTheme="majorHAnsi" w:hAnsiTheme="majorHAnsi" w:cs="Arial"/>
                    <w:sz w:val="20"/>
                    <w:szCs w:val="20"/>
                  </w:rPr>
                </w:rPrChange>
              </w:rPr>
              <w:t>Mother graduated college</w:t>
            </w:r>
          </w:p>
        </w:tc>
        <w:tc>
          <w:tcPr>
            <w:tcW w:w="1080" w:type="dxa"/>
            <w:tcBorders>
              <w:bottom w:val="single" w:sz="4" w:space="0" w:color="auto"/>
            </w:tcBorders>
            <w:tcPrChange w:id="379" w:author="Author">
              <w:tcPr>
                <w:tcW w:w="1080" w:type="dxa"/>
                <w:tcBorders>
                  <w:bottom w:val="single" w:sz="12" w:space="0" w:color="auto"/>
                </w:tcBorders>
                <w:vAlign w:val="bottom"/>
              </w:tcPr>
            </w:tcPrChange>
          </w:tcPr>
          <w:p w:rsidR="008E3910" w:rsidRPr="001A1081" w:rsidRDefault="008E3910" w:rsidP="001A1081">
            <w:pPr>
              <w:rPr>
                <w:sz w:val="18"/>
                <w:szCs w:val="18"/>
                <w:rPrChange w:id="380" w:author="Author">
                  <w:rPr>
                    <w:rFonts w:asciiTheme="majorHAnsi" w:hAnsiTheme="majorHAnsi"/>
                    <w:sz w:val="24"/>
                    <w:szCs w:val="24"/>
                  </w:rPr>
                </w:rPrChange>
              </w:rPr>
              <w:pPrChange w:id="381" w:author="Author">
                <w:pPr>
                  <w:spacing w:after="200" w:line="276" w:lineRule="auto"/>
                </w:pPr>
              </w:pPrChange>
            </w:pPr>
            <w:r w:rsidRPr="001A1081">
              <w:rPr>
                <w:sz w:val="18"/>
                <w:szCs w:val="18"/>
                <w:rPrChange w:id="382" w:author="Author">
                  <w:rPr>
                    <w:rFonts w:asciiTheme="majorHAnsi" w:hAnsiTheme="majorHAnsi" w:cs="Arial"/>
                    <w:sz w:val="20"/>
                    <w:szCs w:val="20"/>
                  </w:rPr>
                </w:rPrChange>
              </w:rPr>
              <w:t>0.23</w:t>
            </w:r>
          </w:p>
        </w:tc>
        <w:tc>
          <w:tcPr>
            <w:tcW w:w="1800" w:type="dxa"/>
            <w:tcBorders>
              <w:bottom w:val="single" w:sz="4" w:space="0" w:color="auto"/>
            </w:tcBorders>
            <w:tcPrChange w:id="383" w:author="Author">
              <w:tcPr>
                <w:tcW w:w="1800" w:type="dxa"/>
                <w:tcBorders>
                  <w:bottom w:val="single" w:sz="12" w:space="0" w:color="auto"/>
                </w:tcBorders>
                <w:vAlign w:val="bottom"/>
              </w:tcPr>
            </w:tcPrChange>
          </w:tcPr>
          <w:p w:rsidR="008E3910" w:rsidRPr="001A1081" w:rsidRDefault="008E3910" w:rsidP="001A1081">
            <w:pPr>
              <w:rPr>
                <w:sz w:val="18"/>
                <w:szCs w:val="18"/>
                <w:rPrChange w:id="384" w:author="Author">
                  <w:rPr>
                    <w:rFonts w:asciiTheme="majorHAnsi" w:hAnsiTheme="majorHAnsi"/>
                    <w:sz w:val="24"/>
                    <w:szCs w:val="24"/>
                  </w:rPr>
                </w:rPrChange>
              </w:rPr>
              <w:pPrChange w:id="385" w:author="Author">
                <w:pPr>
                  <w:spacing w:after="200" w:line="276" w:lineRule="auto"/>
                </w:pPr>
              </w:pPrChange>
            </w:pPr>
            <w:r w:rsidRPr="001A1081">
              <w:rPr>
                <w:sz w:val="18"/>
                <w:szCs w:val="18"/>
                <w:rPrChange w:id="386" w:author="Author">
                  <w:rPr>
                    <w:rFonts w:asciiTheme="majorHAnsi" w:hAnsiTheme="majorHAnsi" w:cs="Arial"/>
                    <w:sz w:val="20"/>
                    <w:szCs w:val="20"/>
                  </w:rPr>
                </w:rPrChange>
              </w:rPr>
              <w:t>0.31</w:t>
            </w:r>
          </w:p>
        </w:tc>
      </w:tr>
      <w:tr w:rsidR="0081048C" w:rsidRPr="00F412B1" w:rsidTr="00183975">
        <w:tc>
          <w:tcPr>
            <w:tcW w:w="6678" w:type="dxa"/>
            <w:gridSpan w:val="3"/>
            <w:tcBorders>
              <w:top w:val="single" w:sz="4" w:space="0" w:color="auto"/>
            </w:tcBorders>
          </w:tcPr>
          <w:p w:rsidR="008E3910" w:rsidRPr="001A1081" w:rsidRDefault="008E3910" w:rsidP="001A1081">
            <w:pPr>
              <w:rPr>
                <w:sz w:val="18"/>
                <w:szCs w:val="18"/>
                <w:rPrChange w:id="387" w:author="Author">
                  <w:rPr>
                    <w:rFonts w:asciiTheme="majorHAnsi" w:eastAsia="Times New Roman" w:hAnsiTheme="majorHAnsi" w:cs="Arial"/>
                    <w:sz w:val="20"/>
                    <w:szCs w:val="20"/>
                  </w:rPr>
                </w:rPrChange>
              </w:rPr>
              <w:pPrChange w:id="388" w:author="Author">
                <w:pPr>
                  <w:spacing w:after="200" w:line="276" w:lineRule="auto"/>
                </w:pPr>
              </w:pPrChange>
            </w:pPr>
            <w:r w:rsidRPr="001A1081">
              <w:rPr>
                <w:sz w:val="18"/>
                <w:szCs w:val="18"/>
                <w:rPrChange w:id="389" w:author="Author">
                  <w:rPr>
                    <w:rFonts w:asciiTheme="majorHAnsi" w:eastAsia="Times New Roman" w:hAnsiTheme="majorHAnsi" w:cs="Arial"/>
                    <w:sz w:val="20"/>
                    <w:szCs w:val="20"/>
                  </w:rPr>
                </w:rPrChange>
              </w:rPr>
              <w:t>Note: Samples limited to kindergarten teachers in public schools. All means are</w:t>
            </w:r>
            <w:ins w:id="390" w:author="Author">
              <w:r w:rsidRPr="001A1081">
                <w:rPr>
                  <w:sz w:val="18"/>
                  <w:szCs w:val="18"/>
                  <w:rPrChange w:id="391" w:author="Author">
                    <w:rPr>
                      <w:rFonts w:asciiTheme="majorHAnsi" w:eastAsia="Times New Roman" w:hAnsiTheme="majorHAnsi" w:cs="Arial"/>
                      <w:sz w:val="20"/>
                      <w:szCs w:val="20"/>
                    </w:rPr>
                  </w:rPrChange>
                </w:rPr>
                <w:t xml:space="preserve"> </w:t>
              </w:r>
            </w:ins>
            <w:del w:id="392" w:author="Author">
              <w:r w:rsidRPr="001A1081">
                <w:rPr>
                  <w:sz w:val="18"/>
                  <w:szCs w:val="18"/>
                  <w:rPrChange w:id="393" w:author="Author">
                    <w:rPr>
                      <w:rFonts w:asciiTheme="majorHAnsi" w:eastAsia="Times New Roman" w:hAnsiTheme="majorHAnsi" w:cs="Arial"/>
                      <w:sz w:val="20"/>
                      <w:szCs w:val="20"/>
                    </w:rPr>
                  </w:rPrChange>
                </w:rPr>
                <w:br/>
              </w:r>
            </w:del>
            <w:r w:rsidRPr="001A1081">
              <w:rPr>
                <w:sz w:val="18"/>
                <w:szCs w:val="18"/>
                <w:rPrChange w:id="394" w:author="Author">
                  <w:rPr>
                    <w:rFonts w:asciiTheme="majorHAnsi" w:eastAsia="Times New Roman" w:hAnsiTheme="majorHAnsi" w:cs="Arial"/>
                    <w:sz w:val="20"/>
                    <w:szCs w:val="20"/>
                  </w:rPr>
                </w:rPrChange>
              </w:rPr>
              <w:t>weighted at the teacher level using appropriate sampling weights. Figures are presented as proportions. School/class and teacher characteristics were estimated using a teacher-level dataset. Child characteristics were estimated using a student-level dataset.</w:t>
            </w:r>
          </w:p>
          <w:p w:rsidR="008E3910" w:rsidRPr="001A1081" w:rsidRDefault="008E3910" w:rsidP="001A1081">
            <w:pPr>
              <w:rPr>
                <w:sz w:val="18"/>
                <w:szCs w:val="18"/>
                <w:rPrChange w:id="395" w:author="Author">
                  <w:rPr>
                    <w:rFonts w:asciiTheme="majorHAnsi" w:hAnsiTheme="majorHAnsi" w:cs="Arial"/>
                    <w:sz w:val="20"/>
                    <w:szCs w:val="20"/>
                  </w:rPr>
                </w:rPrChange>
              </w:rPr>
              <w:pPrChange w:id="396" w:author="Author">
                <w:pPr>
                  <w:spacing w:after="200" w:line="276" w:lineRule="auto"/>
                </w:pPr>
              </w:pPrChange>
            </w:pPr>
          </w:p>
        </w:tc>
      </w:tr>
    </w:tbl>
    <w:p w:rsidR="00C737F2" w:rsidRPr="00F412B1" w:rsidDel="003C6FAA" w:rsidRDefault="005D1A9C">
      <w:pPr>
        <w:rPr>
          <w:del w:id="397" w:author="Author"/>
          <w:rFonts w:asciiTheme="majorHAnsi" w:hAnsiTheme="majorHAnsi"/>
          <w:sz w:val="20"/>
          <w:szCs w:val="20"/>
        </w:rPr>
      </w:pPr>
      <w:del w:id="398" w:author="Author">
        <w:r w:rsidRPr="00F412B1" w:rsidDel="0081048C">
          <w:rPr>
            <w:rFonts w:asciiTheme="majorHAnsi" w:hAnsiTheme="majorHAnsi"/>
            <w:sz w:val="20"/>
            <w:szCs w:val="20"/>
          </w:rPr>
          <w:delText>Note.</w:delText>
        </w:r>
        <w:r w:rsidRPr="00F412B1" w:rsidDel="003C6FAA">
          <w:rPr>
            <w:rFonts w:asciiTheme="majorHAnsi" w:hAnsiTheme="majorHAnsi"/>
            <w:sz w:val="20"/>
            <w:szCs w:val="20"/>
          </w:rPr>
          <w:br w:type="page"/>
        </w:r>
      </w:del>
    </w:p>
    <w:p w:rsidR="00347BF0" w:rsidRPr="00F412B1" w:rsidRDefault="00347BF0" w:rsidP="00162B54">
      <w:pPr>
        <w:rPr>
          <w:rFonts w:asciiTheme="majorHAnsi" w:hAnsiTheme="majorHAnsi"/>
          <w:sz w:val="24"/>
          <w:szCs w:val="24"/>
        </w:rPr>
        <w:sectPr w:rsidR="00347BF0" w:rsidRPr="00F412B1" w:rsidSect="00363E70">
          <w:pgSz w:w="15840" w:h="12240" w:orient="landscape"/>
          <w:pgMar w:top="1440" w:right="1440" w:bottom="1440" w:left="1440" w:header="720" w:footer="720" w:gutter="0"/>
          <w:cols w:space="720"/>
          <w:docGrid w:linePitch="360"/>
        </w:sectPr>
      </w:pPr>
    </w:p>
    <w:tbl>
      <w:tblPr>
        <w:tblW w:w="0" w:type="auto"/>
        <w:tblInd w:w="93" w:type="dxa"/>
        <w:tblLayout w:type="fixed"/>
        <w:tblLook w:val="04A0"/>
      </w:tblPr>
      <w:tblGrid>
        <w:gridCol w:w="2895"/>
        <w:gridCol w:w="705"/>
        <w:gridCol w:w="105"/>
        <w:gridCol w:w="470"/>
        <w:gridCol w:w="470"/>
        <w:gridCol w:w="235"/>
        <w:gridCol w:w="705"/>
        <w:gridCol w:w="705"/>
        <w:gridCol w:w="115"/>
        <w:gridCol w:w="470"/>
        <w:gridCol w:w="470"/>
        <w:gridCol w:w="235"/>
        <w:gridCol w:w="705"/>
        <w:gridCol w:w="719"/>
        <w:gridCol w:w="11"/>
        <w:gridCol w:w="104"/>
        <w:gridCol w:w="470"/>
        <w:gridCol w:w="470"/>
        <w:gridCol w:w="235"/>
        <w:gridCol w:w="705"/>
      </w:tblGrid>
      <w:tr w:rsidR="00347BF0" w:rsidRPr="00F412B1" w:rsidTr="00F412B1">
        <w:trPr>
          <w:trHeight w:val="270"/>
        </w:trPr>
        <w:tc>
          <w:tcPr>
            <w:tcW w:w="9015" w:type="dxa"/>
            <w:gridSpan w:val="15"/>
            <w:tcBorders>
              <w:top w:val="nil"/>
              <w:left w:val="nil"/>
              <w:bottom w:val="single" w:sz="12" w:space="0" w:color="auto"/>
              <w:right w:val="nil"/>
            </w:tcBorders>
            <w:shd w:val="clear" w:color="000000" w:fill="FFFFFF"/>
            <w:noWrap/>
            <w:vAlign w:val="center"/>
            <w:hideMark/>
          </w:tcPr>
          <w:p w:rsidR="00683F77" w:rsidRPr="00F412B1" w:rsidRDefault="00347BF0" w:rsidP="00F412B1">
            <w:pPr>
              <w:spacing w:after="0" w:line="240" w:lineRule="auto"/>
              <w:ind w:right="-288"/>
              <w:rPr>
                <w:rFonts w:asciiTheme="majorHAnsi" w:eastAsia="Times New Roman" w:hAnsiTheme="majorHAnsi" w:cs="Arial"/>
                <w:b/>
                <w:bCs/>
                <w:sz w:val="18"/>
                <w:szCs w:val="18"/>
              </w:rPr>
            </w:pPr>
            <w:r w:rsidRPr="00F412B1">
              <w:rPr>
                <w:rFonts w:asciiTheme="majorHAnsi" w:eastAsia="Times New Roman" w:hAnsiTheme="majorHAnsi" w:cs="Arial"/>
                <w:b/>
                <w:bCs/>
                <w:sz w:val="18"/>
                <w:szCs w:val="18"/>
              </w:rPr>
              <w:lastRenderedPageBreak/>
              <w:t xml:space="preserve">Appendix </w:t>
            </w:r>
            <w:ins w:id="399" w:author="Author">
              <w:r w:rsidR="000F2469">
                <w:rPr>
                  <w:rFonts w:asciiTheme="majorHAnsi" w:eastAsia="Times New Roman" w:hAnsiTheme="majorHAnsi" w:cs="Arial"/>
                  <w:b/>
                  <w:bCs/>
                  <w:sz w:val="18"/>
                  <w:szCs w:val="18"/>
                </w:rPr>
                <w:t>A</w:t>
              </w:r>
            </w:ins>
            <w:r w:rsidR="00C737F2" w:rsidRPr="00F412B1">
              <w:rPr>
                <w:rFonts w:asciiTheme="majorHAnsi" w:eastAsia="Times New Roman" w:hAnsiTheme="majorHAnsi" w:cs="Arial"/>
                <w:b/>
                <w:bCs/>
                <w:sz w:val="18"/>
                <w:szCs w:val="18"/>
              </w:rPr>
              <w:t>2</w:t>
            </w:r>
            <w:r w:rsidRPr="00F412B1">
              <w:rPr>
                <w:rFonts w:asciiTheme="majorHAnsi" w:eastAsia="Times New Roman" w:hAnsiTheme="majorHAnsi" w:cs="Arial"/>
                <w:b/>
                <w:bCs/>
                <w:sz w:val="18"/>
                <w:szCs w:val="18"/>
              </w:rPr>
              <w:t>. Kindergarten Literacy Content Coverage and Instructional Activities, 1998 and 2010</w:t>
            </w:r>
            <w:r w:rsidR="00B973E2" w:rsidRPr="00F412B1">
              <w:rPr>
                <w:rFonts w:asciiTheme="majorHAnsi" w:eastAsia="Times New Roman" w:hAnsiTheme="majorHAnsi" w:cs="Arial"/>
                <w:b/>
                <w:bCs/>
                <w:sz w:val="18"/>
                <w:szCs w:val="18"/>
              </w:rPr>
              <w:t xml:space="preserve"> (Panel 1)</w:t>
            </w:r>
          </w:p>
        </w:tc>
        <w:tc>
          <w:tcPr>
            <w:tcW w:w="1984" w:type="dxa"/>
            <w:gridSpan w:val="5"/>
            <w:tcBorders>
              <w:top w:val="nil"/>
              <w:left w:val="nil"/>
              <w:bottom w:val="single" w:sz="12" w:space="0" w:color="auto"/>
              <w:right w:val="nil"/>
            </w:tcBorders>
            <w:shd w:val="clear" w:color="auto" w:fill="auto"/>
            <w:noWrap/>
            <w:vAlign w:val="bottom"/>
            <w:hideMark/>
          </w:tcPr>
          <w:p w:rsidR="00347BF0" w:rsidRPr="00F412B1" w:rsidRDefault="00347BF0" w:rsidP="00347BF0">
            <w:pPr>
              <w:spacing w:after="0" w:line="240" w:lineRule="auto"/>
              <w:rPr>
                <w:rFonts w:asciiTheme="majorHAnsi" w:eastAsia="Times New Roman" w:hAnsiTheme="majorHAnsi" w:cs="Arial"/>
                <w:sz w:val="18"/>
                <w:szCs w:val="18"/>
              </w:rPr>
            </w:pPr>
            <w:r w:rsidRPr="00F412B1">
              <w:rPr>
                <w:rFonts w:asciiTheme="majorHAnsi" w:eastAsia="Times New Roman" w:hAnsiTheme="majorHAnsi" w:cs="Arial"/>
                <w:sz w:val="18"/>
                <w:szCs w:val="18"/>
              </w:rPr>
              <w:t> </w:t>
            </w:r>
          </w:p>
        </w:tc>
      </w:tr>
      <w:tr w:rsidR="00755DB0" w:rsidRPr="00F412B1" w:rsidTr="00F412B1">
        <w:trPr>
          <w:trHeight w:val="405"/>
        </w:trPr>
        <w:tc>
          <w:tcPr>
            <w:tcW w:w="2895" w:type="dxa"/>
            <w:tcBorders>
              <w:top w:val="single" w:sz="12" w:space="0" w:color="auto"/>
              <w:left w:val="nil"/>
              <w:bottom w:val="nil"/>
              <w:right w:val="nil"/>
            </w:tcBorders>
            <w:shd w:val="clear" w:color="000000" w:fill="D9D9D9"/>
            <w:noWrap/>
            <w:vAlign w:val="center"/>
            <w:hideMark/>
          </w:tcPr>
          <w:p w:rsidR="00755DB0" w:rsidRPr="00F412B1" w:rsidRDefault="00755DB0" w:rsidP="00347BF0">
            <w:pPr>
              <w:spacing w:after="0" w:line="240" w:lineRule="auto"/>
              <w:rPr>
                <w:rFonts w:asciiTheme="majorHAnsi" w:eastAsia="Times New Roman" w:hAnsiTheme="majorHAnsi" w:cs="Arial"/>
                <w:sz w:val="18"/>
                <w:szCs w:val="18"/>
              </w:rPr>
            </w:pPr>
            <w:r w:rsidRPr="00F412B1">
              <w:rPr>
                <w:rFonts w:asciiTheme="majorHAnsi" w:eastAsia="Times New Roman" w:hAnsiTheme="majorHAnsi" w:cs="Arial"/>
                <w:sz w:val="18"/>
                <w:szCs w:val="18"/>
              </w:rPr>
              <w:t> </w:t>
            </w:r>
          </w:p>
        </w:tc>
        <w:tc>
          <w:tcPr>
            <w:tcW w:w="2690" w:type="dxa"/>
            <w:gridSpan w:val="6"/>
            <w:tcBorders>
              <w:top w:val="single" w:sz="12" w:space="0" w:color="auto"/>
              <w:left w:val="nil"/>
              <w:bottom w:val="nil"/>
              <w:right w:val="nil"/>
            </w:tcBorders>
            <w:shd w:val="clear" w:color="000000" w:fill="D9D9D9"/>
            <w:noWrap/>
            <w:vAlign w:val="center"/>
            <w:hideMark/>
          </w:tcPr>
          <w:p w:rsidR="00755DB0" w:rsidRPr="00F412B1" w:rsidRDefault="00755DB0" w:rsidP="00755DB0">
            <w:pPr>
              <w:spacing w:after="0" w:line="240" w:lineRule="auto"/>
              <w:jc w:val="center"/>
              <w:rPr>
                <w:rFonts w:asciiTheme="majorHAnsi" w:eastAsia="Times New Roman" w:hAnsiTheme="majorHAnsi" w:cs="Arial"/>
                <w:b/>
                <w:bCs/>
                <w:sz w:val="18"/>
                <w:szCs w:val="18"/>
                <w:u w:val="single"/>
              </w:rPr>
            </w:pPr>
            <w:r w:rsidRPr="00F412B1">
              <w:rPr>
                <w:rFonts w:asciiTheme="majorHAnsi" w:eastAsia="Times New Roman" w:hAnsiTheme="majorHAnsi" w:cs="Arial"/>
                <w:b/>
                <w:bCs/>
                <w:sz w:val="18"/>
                <w:szCs w:val="18"/>
                <w:u w:val="single"/>
              </w:rPr>
              <w:t>Taught daily</w:t>
            </w:r>
          </w:p>
          <w:p w:rsidR="00755DB0" w:rsidRPr="00F412B1" w:rsidRDefault="00755DB0" w:rsidP="00755DB0">
            <w:pPr>
              <w:spacing w:after="0" w:line="240" w:lineRule="auto"/>
              <w:jc w:val="center"/>
              <w:rPr>
                <w:rFonts w:asciiTheme="majorHAnsi" w:eastAsia="Times New Roman" w:hAnsiTheme="majorHAnsi" w:cs="Arial"/>
                <w:b/>
                <w:bCs/>
                <w:sz w:val="18"/>
                <w:szCs w:val="18"/>
                <w:u w:val="single"/>
              </w:rPr>
            </w:pPr>
          </w:p>
        </w:tc>
        <w:tc>
          <w:tcPr>
            <w:tcW w:w="2700" w:type="dxa"/>
            <w:gridSpan w:val="6"/>
            <w:tcBorders>
              <w:top w:val="single" w:sz="12" w:space="0" w:color="auto"/>
              <w:left w:val="nil"/>
              <w:bottom w:val="nil"/>
              <w:right w:val="nil"/>
            </w:tcBorders>
            <w:shd w:val="clear" w:color="000000" w:fill="D9D9D9"/>
            <w:noWrap/>
            <w:vAlign w:val="center"/>
            <w:hideMark/>
          </w:tcPr>
          <w:p w:rsidR="00755DB0" w:rsidRPr="00F412B1" w:rsidRDefault="00755DB0" w:rsidP="00755DB0">
            <w:pPr>
              <w:spacing w:after="0" w:line="240" w:lineRule="auto"/>
              <w:jc w:val="center"/>
              <w:rPr>
                <w:rFonts w:asciiTheme="majorHAnsi" w:eastAsia="Times New Roman" w:hAnsiTheme="majorHAnsi" w:cs="Arial"/>
                <w:b/>
                <w:bCs/>
                <w:sz w:val="18"/>
                <w:szCs w:val="18"/>
                <w:u w:val="single"/>
              </w:rPr>
            </w:pPr>
            <w:r w:rsidRPr="00F412B1">
              <w:rPr>
                <w:rFonts w:asciiTheme="majorHAnsi" w:eastAsia="Times New Roman" w:hAnsiTheme="majorHAnsi" w:cs="Arial"/>
                <w:b/>
                <w:bCs/>
                <w:sz w:val="18"/>
                <w:szCs w:val="18"/>
                <w:u w:val="single"/>
              </w:rPr>
              <w:t>Taught at least weekly</w:t>
            </w:r>
          </w:p>
          <w:p w:rsidR="00755DB0" w:rsidRPr="00F412B1" w:rsidRDefault="00755DB0" w:rsidP="00755DB0">
            <w:pPr>
              <w:spacing w:after="0" w:line="240" w:lineRule="auto"/>
              <w:jc w:val="center"/>
              <w:rPr>
                <w:rFonts w:asciiTheme="majorHAnsi" w:eastAsia="Times New Roman" w:hAnsiTheme="majorHAnsi" w:cs="Arial"/>
                <w:b/>
                <w:bCs/>
                <w:sz w:val="18"/>
                <w:szCs w:val="18"/>
                <w:u w:val="single"/>
              </w:rPr>
            </w:pPr>
          </w:p>
        </w:tc>
        <w:tc>
          <w:tcPr>
            <w:tcW w:w="2714" w:type="dxa"/>
            <w:gridSpan w:val="7"/>
            <w:tcBorders>
              <w:top w:val="single" w:sz="12" w:space="0" w:color="auto"/>
              <w:left w:val="nil"/>
              <w:bottom w:val="nil"/>
              <w:right w:val="nil"/>
            </w:tcBorders>
            <w:shd w:val="clear" w:color="000000" w:fill="D9D9D9"/>
            <w:noWrap/>
            <w:vAlign w:val="center"/>
            <w:hideMark/>
          </w:tcPr>
          <w:p w:rsidR="00755DB0" w:rsidRPr="00F412B1" w:rsidRDefault="00755DB0" w:rsidP="00755DB0">
            <w:pPr>
              <w:spacing w:after="0" w:line="240" w:lineRule="auto"/>
              <w:jc w:val="center"/>
              <w:rPr>
                <w:rFonts w:asciiTheme="majorHAnsi" w:eastAsia="Times New Roman" w:hAnsiTheme="majorHAnsi" w:cs="Arial"/>
                <w:b/>
                <w:bCs/>
                <w:sz w:val="18"/>
                <w:szCs w:val="18"/>
                <w:u w:val="single"/>
              </w:rPr>
            </w:pPr>
            <w:r w:rsidRPr="00F412B1">
              <w:rPr>
                <w:rFonts w:asciiTheme="majorHAnsi" w:eastAsia="Times New Roman" w:hAnsiTheme="majorHAnsi" w:cs="Arial"/>
                <w:b/>
                <w:bCs/>
                <w:sz w:val="18"/>
                <w:szCs w:val="18"/>
                <w:u w:val="single"/>
              </w:rPr>
              <w:t>Never taught</w:t>
            </w:r>
          </w:p>
          <w:p w:rsidR="00755DB0" w:rsidRPr="00F412B1" w:rsidRDefault="00755DB0" w:rsidP="00755DB0">
            <w:pPr>
              <w:spacing w:after="0" w:line="240" w:lineRule="auto"/>
              <w:jc w:val="center"/>
              <w:rPr>
                <w:rFonts w:asciiTheme="majorHAnsi" w:eastAsia="Times New Roman" w:hAnsiTheme="majorHAnsi" w:cs="Arial"/>
                <w:sz w:val="18"/>
                <w:szCs w:val="18"/>
              </w:rPr>
            </w:pPr>
          </w:p>
        </w:tc>
      </w:tr>
      <w:tr w:rsidR="00347BF0" w:rsidRPr="00F412B1" w:rsidTr="00F412B1">
        <w:trPr>
          <w:trHeight w:val="345"/>
        </w:trPr>
        <w:tc>
          <w:tcPr>
            <w:tcW w:w="2895" w:type="dxa"/>
            <w:tcBorders>
              <w:top w:val="nil"/>
              <w:left w:val="nil"/>
              <w:bottom w:val="nil"/>
              <w:right w:val="nil"/>
            </w:tcBorders>
            <w:shd w:val="clear" w:color="000000" w:fill="FFFFFF"/>
            <w:noWrap/>
            <w:vAlign w:val="center"/>
            <w:hideMark/>
          </w:tcPr>
          <w:p w:rsidR="00347BF0" w:rsidRPr="00F412B1" w:rsidRDefault="00347BF0" w:rsidP="00347BF0">
            <w:pPr>
              <w:spacing w:after="0" w:line="240" w:lineRule="auto"/>
              <w:rPr>
                <w:rFonts w:asciiTheme="majorHAnsi" w:eastAsia="Times New Roman" w:hAnsiTheme="majorHAnsi" w:cs="Arial"/>
                <w:b/>
                <w:bCs/>
                <w:sz w:val="18"/>
                <w:szCs w:val="18"/>
                <w:u w:val="single"/>
              </w:rPr>
            </w:pPr>
            <w:r w:rsidRPr="00F412B1">
              <w:rPr>
                <w:rFonts w:asciiTheme="majorHAnsi" w:eastAsia="Times New Roman" w:hAnsiTheme="majorHAnsi" w:cs="Arial"/>
                <w:b/>
                <w:bCs/>
                <w:sz w:val="18"/>
                <w:szCs w:val="18"/>
                <w:u w:val="single"/>
              </w:rPr>
              <w:t>Topic in ELA</w:t>
            </w:r>
          </w:p>
        </w:tc>
        <w:tc>
          <w:tcPr>
            <w:tcW w:w="810" w:type="dxa"/>
            <w:gridSpan w:val="2"/>
            <w:tcBorders>
              <w:top w:val="nil"/>
              <w:left w:val="nil"/>
              <w:bottom w:val="nil"/>
              <w:right w:val="nil"/>
            </w:tcBorders>
            <w:shd w:val="clear" w:color="000000" w:fill="FFFFFF"/>
            <w:noWrap/>
            <w:vAlign w:val="center"/>
            <w:hideMark/>
          </w:tcPr>
          <w:p w:rsidR="00683F77" w:rsidRPr="00F412B1" w:rsidRDefault="00347BF0" w:rsidP="00F412B1">
            <w:pPr>
              <w:spacing w:after="0" w:line="240" w:lineRule="auto"/>
              <w:rPr>
                <w:rFonts w:asciiTheme="majorHAnsi" w:eastAsia="Times New Roman" w:hAnsiTheme="majorHAnsi" w:cs="Arial"/>
                <w:b/>
                <w:bCs/>
                <w:sz w:val="18"/>
                <w:szCs w:val="18"/>
                <w:u w:val="single"/>
              </w:rPr>
            </w:pPr>
            <w:r w:rsidRPr="00F412B1">
              <w:rPr>
                <w:rFonts w:asciiTheme="majorHAnsi" w:eastAsia="Times New Roman" w:hAnsiTheme="majorHAnsi" w:cs="Arial"/>
                <w:b/>
                <w:bCs/>
                <w:sz w:val="18"/>
                <w:szCs w:val="18"/>
                <w:u w:val="single"/>
              </w:rPr>
              <w:t>1998</w:t>
            </w:r>
          </w:p>
        </w:tc>
        <w:tc>
          <w:tcPr>
            <w:tcW w:w="940" w:type="dxa"/>
            <w:gridSpan w:val="2"/>
            <w:tcBorders>
              <w:top w:val="nil"/>
              <w:left w:val="nil"/>
              <w:bottom w:val="nil"/>
              <w:right w:val="nil"/>
            </w:tcBorders>
            <w:shd w:val="clear" w:color="000000" w:fill="FFFFFF"/>
            <w:noWrap/>
            <w:vAlign w:val="center"/>
            <w:hideMark/>
          </w:tcPr>
          <w:p w:rsidR="00683F77" w:rsidRPr="00F412B1" w:rsidRDefault="00347BF0" w:rsidP="00F412B1">
            <w:pPr>
              <w:tabs>
                <w:tab w:val="left" w:pos="97"/>
              </w:tabs>
              <w:spacing w:after="0" w:line="240" w:lineRule="auto"/>
              <w:ind w:left="-96"/>
              <w:rPr>
                <w:rFonts w:asciiTheme="majorHAnsi" w:eastAsia="Times New Roman" w:hAnsiTheme="majorHAnsi" w:cs="Arial"/>
                <w:b/>
                <w:bCs/>
                <w:sz w:val="18"/>
                <w:szCs w:val="18"/>
                <w:u w:val="single"/>
              </w:rPr>
            </w:pPr>
            <w:r w:rsidRPr="00F412B1">
              <w:rPr>
                <w:rFonts w:asciiTheme="majorHAnsi" w:eastAsia="Times New Roman" w:hAnsiTheme="majorHAnsi" w:cs="Arial"/>
                <w:b/>
                <w:bCs/>
                <w:sz w:val="18"/>
                <w:szCs w:val="18"/>
                <w:u w:val="single"/>
              </w:rPr>
              <w:t>2010</w:t>
            </w:r>
          </w:p>
        </w:tc>
        <w:tc>
          <w:tcPr>
            <w:tcW w:w="940" w:type="dxa"/>
            <w:gridSpan w:val="2"/>
            <w:tcBorders>
              <w:top w:val="nil"/>
              <w:left w:val="nil"/>
              <w:bottom w:val="nil"/>
              <w:right w:val="nil"/>
            </w:tcBorders>
            <w:shd w:val="clear" w:color="000000" w:fill="FFFFFF"/>
            <w:noWrap/>
            <w:vAlign w:val="center"/>
            <w:hideMark/>
          </w:tcPr>
          <w:p w:rsidR="00683F77" w:rsidRPr="00F412B1" w:rsidRDefault="00347BF0" w:rsidP="00F412B1">
            <w:pPr>
              <w:spacing w:after="0" w:line="240" w:lineRule="auto"/>
              <w:rPr>
                <w:rFonts w:asciiTheme="majorHAnsi" w:eastAsia="Times New Roman" w:hAnsiTheme="majorHAnsi" w:cs="Arial"/>
                <w:b/>
                <w:bCs/>
                <w:sz w:val="18"/>
                <w:szCs w:val="18"/>
                <w:u w:val="single"/>
              </w:rPr>
            </w:pPr>
            <w:r w:rsidRPr="00F412B1">
              <w:rPr>
                <w:rFonts w:asciiTheme="majorHAnsi" w:eastAsia="Times New Roman" w:hAnsiTheme="majorHAnsi" w:cs="Arial"/>
                <w:b/>
                <w:bCs/>
                <w:sz w:val="18"/>
                <w:szCs w:val="18"/>
                <w:u w:val="single"/>
              </w:rPr>
              <w:t>Diff</w:t>
            </w:r>
          </w:p>
        </w:tc>
        <w:tc>
          <w:tcPr>
            <w:tcW w:w="820" w:type="dxa"/>
            <w:gridSpan w:val="2"/>
            <w:tcBorders>
              <w:top w:val="nil"/>
              <w:left w:val="nil"/>
              <w:bottom w:val="nil"/>
              <w:right w:val="nil"/>
            </w:tcBorders>
            <w:shd w:val="clear" w:color="000000" w:fill="FFFFFF"/>
            <w:noWrap/>
            <w:vAlign w:val="center"/>
            <w:hideMark/>
          </w:tcPr>
          <w:p w:rsidR="00683F77" w:rsidRPr="00F412B1" w:rsidRDefault="00347BF0" w:rsidP="00F412B1">
            <w:pPr>
              <w:spacing w:after="0" w:line="240" w:lineRule="auto"/>
              <w:rPr>
                <w:rFonts w:asciiTheme="majorHAnsi" w:eastAsia="Times New Roman" w:hAnsiTheme="majorHAnsi" w:cs="Arial"/>
                <w:b/>
                <w:bCs/>
                <w:sz w:val="18"/>
                <w:szCs w:val="18"/>
                <w:u w:val="single"/>
              </w:rPr>
            </w:pPr>
            <w:r w:rsidRPr="00F412B1">
              <w:rPr>
                <w:rFonts w:asciiTheme="majorHAnsi" w:eastAsia="Times New Roman" w:hAnsiTheme="majorHAnsi" w:cs="Arial"/>
                <w:b/>
                <w:bCs/>
                <w:sz w:val="18"/>
                <w:szCs w:val="18"/>
                <w:u w:val="single"/>
              </w:rPr>
              <w:t>1998</w:t>
            </w:r>
          </w:p>
        </w:tc>
        <w:tc>
          <w:tcPr>
            <w:tcW w:w="940" w:type="dxa"/>
            <w:gridSpan w:val="2"/>
            <w:tcBorders>
              <w:top w:val="nil"/>
              <w:left w:val="nil"/>
              <w:bottom w:val="nil"/>
              <w:right w:val="nil"/>
            </w:tcBorders>
            <w:shd w:val="clear" w:color="000000" w:fill="FFFFFF"/>
            <w:noWrap/>
            <w:vAlign w:val="center"/>
            <w:hideMark/>
          </w:tcPr>
          <w:p w:rsidR="00683F77" w:rsidRPr="00F412B1" w:rsidRDefault="00347BF0" w:rsidP="00F412B1">
            <w:pPr>
              <w:spacing w:after="0" w:line="240" w:lineRule="auto"/>
              <w:ind w:left="-108"/>
              <w:rPr>
                <w:rFonts w:asciiTheme="majorHAnsi" w:eastAsia="Times New Roman" w:hAnsiTheme="majorHAnsi" w:cs="Arial"/>
                <w:b/>
                <w:bCs/>
                <w:sz w:val="18"/>
                <w:szCs w:val="18"/>
                <w:u w:val="single"/>
              </w:rPr>
            </w:pPr>
            <w:r w:rsidRPr="00F412B1">
              <w:rPr>
                <w:rFonts w:asciiTheme="majorHAnsi" w:eastAsia="Times New Roman" w:hAnsiTheme="majorHAnsi" w:cs="Arial"/>
                <w:b/>
                <w:bCs/>
                <w:sz w:val="18"/>
                <w:szCs w:val="18"/>
                <w:u w:val="single"/>
              </w:rPr>
              <w:t>2010</w:t>
            </w:r>
          </w:p>
        </w:tc>
        <w:tc>
          <w:tcPr>
            <w:tcW w:w="940" w:type="dxa"/>
            <w:gridSpan w:val="2"/>
            <w:tcBorders>
              <w:top w:val="nil"/>
              <w:left w:val="nil"/>
              <w:bottom w:val="nil"/>
              <w:right w:val="nil"/>
            </w:tcBorders>
            <w:shd w:val="clear" w:color="000000" w:fill="FFFFFF"/>
            <w:noWrap/>
            <w:vAlign w:val="center"/>
            <w:hideMark/>
          </w:tcPr>
          <w:p w:rsidR="00683F77" w:rsidRPr="00F412B1" w:rsidRDefault="00347BF0" w:rsidP="00F412B1">
            <w:pPr>
              <w:spacing w:after="0" w:line="240" w:lineRule="auto"/>
              <w:rPr>
                <w:rFonts w:asciiTheme="majorHAnsi" w:eastAsia="Times New Roman" w:hAnsiTheme="majorHAnsi" w:cs="Arial"/>
                <w:b/>
                <w:bCs/>
                <w:sz w:val="18"/>
                <w:szCs w:val="18"/>
                <w:u w:val="single"/>
              </w:rPr>
            </w:pPr>
            <w:r w:rsidRPr="00F412B1">
              <w:rPr>
                <w:rFonts w:asciiTheme="majorHAnsi" w:eastAsia="Times New Roman" w:hAnsiTheme="majorHAnsi" w:cs="Arial"/>
                <w:b/>
                <w:bCs/>
                <w:sz w:val="18"/>
                <w:szCs w:val="18"/>
                <w:u w:val="single"/>
              </w:rPr>
              <w:t>Diff</w:t>
            </w:r>
          </w:p>
        </w:tc>
        <w:tc>
          <w:tcPr>
            <w:tcW w:w="834" w:type="dxa"/>
            <w:gridSpan w:val="3"/>
            <w:tcBorders>
              <w:top w:val="nil"/>
              <w:left w:val="nil"/>
              <w:bottom w:val="nil"/>
              <w:right w:val="nil"/>
            </w:tcBorders>
            <w:shd w:val="clear" w:color="000000" w:fill="FFFFFF"/>
            <w:noWrap/>
            <w:vAlign w:val="center"/>
            <w:hideMark/>
          </w:tcPr>
          <w:p w:rsidR="00683F77" w:rsidRPr="00F412B1" w:rsidRDefault="00347BF0" w:rsidP="00F412B1">
            <w:pPr>
              <w:spacing w:after="0" w:line="240" w:lineRule="auto"/>
              <w:rPr>
                <w:rFonts w:asciiTheme="majorHAnsi" w:eastAsia="Times New Roman" w:hAnsiTheme="majorHAnsi" w:cs="Arial"/>
                <w:b/>
                <w:bCs/>
                <w:sz w:val="18"/>
                <w:szCs w:val="18"/>
                <w:u w:val="single"/>
              </w:rPr>
            </w:pPr>
            <w:r w:rsidRPr="00F412B1">
              <w:rPr>
                <w:rFonts w:asciiTheme="majorHAnsi" w:eastAsia="Times New Roman" w:hAnsiTheme="majorHAnsi" w:cs="Arial"/>
                <w:b/>
                <w:bCs/>
                <w:sz w:val="18"/>
                <w:szCs w:val="18"/>
                <w:u w:val="single"/>
              </w:rPr>
              <w:t>1998</w:t>
            </w:r>
          </w:p>
        </w:tc>
        <w:tc>
          <w:tcPr>
            <w:tcW w:w="940" w:type="dxa"/>
            <w:gridSpan w:val="2"/>
            <w:tcBorders>
              <w:top w:val="nil"/>
              <w:left w:val="nil"/>
              <w:bottom w:val="nil"/>
              <w:right w:val="nil"/>
            </w:tcBorders>
            <w:shd w:val="clear" w:color="000000" w:fill="FFFFFF"/>
            <w:noWrap/>
            <w:vAlign w:val="center"/>
            <w:hideMark/>
          </w:tcPr>
          <w:p w:rsidR="00683F77" w:rsidRPr="00F412B1" w:rsidRDefault="00347BF0" w:rsidP="00F412B1">
            <w:pPr>
              <w:spacing w:after="0" w:line="240" w:lineRule="auto"/>
              <w:ind w:left="-108"/>
              <w:rPr>
                <w:rFonts w:asciiTheme="majorHAnsi" w:eastAsia="Times New Roman" w:hAnsiTheme="majorHAnsi" w:cs="Arial"/>
                <w:b/>
                <w:bCs/>
                <w:sz w:val="18"/>
                <w:szCs w:val="18"/>
                <w:u w:val="single"/>
              </w:rPr>
            </w:pPr>
            <w:r w:rsidRPr="00F412B1">
              <w:rPr>
                <w:rFonts w:asciiTheme="majorHAnsi" w:eastAsia="Times New Roman" w:hAnsiTheme="majorHAnsi" w:cs="Arial"/>
                <w:b/>
                <w:bCs/>
                <w:sz w:val="18"/>
                <w:szCs w:val="18"/>
                <w:u w:val="single"/>
              </w:rPr>
              <w:t>2010</w:t>
            </w:r>
          </w:p>
        </w:tc>
        <w:tc>
          <w:tcPr>
            <w:tcW w:w="940" w:type="dxa"/>
            <w:gridSpan w:val="2"/>
            <w:tcBorders>
              <w:top w:val="nil"/>
              <w:left w:val="nil"/>
              <w:bottom w:val="nil"/>
              <w:right w:val="nil"/>
            </w:tcBorders>
            <w:shd w:val="clear" w:color="000000" w:fill="FFFFFF"/>
            <w:noWrap/>
            <w:vAlign w:val="center"/>
            <w:hideMark/>
          </w:tcPr>
          <w:p w:rsidR="00683F77" w:rsidRPr="00F412B1" w:rsidRDefault="00347BF0" w:rsidP="00F412B1">
            <w:pPr>
              <w:spacing w:after="0" w:line="240" w:lineRule="auto"/>
              <w:rPr>
                <w:rFonts w:asciiTheme="majorHAnsi" w:eastAsia="Times New Roman" w:hAnsiTheme="majorHAnsi" w:cs="Arial"/>
                <w:b/>
                <w:bCs/>
                <w:sz w:val="18"/>
                <w:szCs w:val="18"/>
                <w:u w:val="single"/>
              </w:rPr>
            </w:pPr>
            <w:r w:rsidRPr="00F412B1">
              <w:rPr>
                <w:rFonts w:asciiTheme="majorHAnsi" w:eastAsia="Times New Roman" w:hAnsiTheme="majorHAnsi" w:cs="Arial"/>
                <w:b/>
                <w:bCs/>
                <w:sz w:val="18"/>
                <w:szCs w:val="18"/>
                <w:u w:val="single"/>
              </w:rPr>
              <w:t>Diff</w:t>
            </w:r>
          </w:p>
        </w:tc>
      </w:tr>
      <w:tr w:rsidR="00F13DDC" w:rsidRPr="00F412B1" w:rsidTr="00F412B1">
        <w:trPr>
          <w:trHeight w:val="330"/>
        </w:trPr>
        <w:tc>
          <w:tcPr>
            <w:tcW w:w="2895" w:type="dxa"/>
            <w:tcBorders>
              <w:top w:val="nil"/>
              <w:left w:val="nil"/>
              <w:bottom w:val="nil"/>
              <w:right w:val="nil"/>
            </w:tcBorders>
            <w:shd w:val="clear" w:color="000000" w:fill="D9D9D9"/>
            <w:noWrap/>
            <w:vAlign w:val="center"/>
            <w:hideMark/>
          </w:tcPr>
          <w:p w:rsidR="00F13DDC" w:rsidRPr="00F412B1" w:rsidRDefault="00F13DDC" w:rsidP="00347BF0">
            <w:pPr>
              <w:spacing w:after="0" w:line="240" w:lineRule="auto"/>
              <w:rPr>
                <w:rFonts w:asciiTheme="majorHAnsi" w:eastAsia="Times New Roman" w:hAnsiTheme="majorHAnsi" w:cs="Arial"/>
                <w:i/>
                <w:iCs/>
                <w:sz w:val="18"/>
                <w:szCs w:val="18"/>
              </w:rPr>
            </w:pPr>
            <w:r w:rsidRPr="00F412B1">
              <w:rPr>
                <w:rFonts w:asciiTheme="majorHAnsi" w:eastAsia="Times New Roman" w:hAnsiTheme="majorHAnsi" w:cs="Arial"/>
                <w:i/>
                <w:iCs/>
                <w:sz w:val="18"/>
                <w:szCs w:val="18"/>
              </w:rPr>
              <w:t>Composing and writing sentences</w:t>
            </w:r>
          </w:p>
        </w:tc>
        <w:tc>
          <w:tcPr>
            <w:tcW w:w="705" w:type="dxa"/>
            <w:tcBorders>
              <w:top w:val="nil"/>
              <w:left w:val="nil"/>
              <w:bottom w:val="nil"/>
              <w:right w:val="nil"/>
            </w:tcBorders>
            <w:shd w:val="clear" w:color="000000" w:fill="D9D9D9"/>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28</w:t>
            </w:r>
          </w:p>
        </w:tc>
        <w:tc>
          <w:tcPr>
            <w:tcW w:w="575" w:type="dxa"/>
            <w:gridSpan w:val="2"/>
            <w:tcBorders>
              <w:top w:val="nil"/>
              <w:left w:val="nil"/>
              <w:bottom w:val="nil"/>
              <w:right w:val="nil"/>
            </w:tcBorders>
            <w:shd w:val="clear" w:color="000000" w:fill="D9D9D9"/>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56</w:t>
            </w:r>
          </w:p>
        </w:tc>
        <w:tc>
          <w:tcPr>
            <w:tcW w:w="705" w:type="dxa"/>
            <w:gridSpan w:val="2"/>
            <w:tcBorders>
              <w:top w:val="nil"/>
              <w:left w:val="nil"/>
              <w:bottom w:val="nil"/>
              <w:right w:val="nil"/>
            </w:tcBorders>
            <w:shd w:val="clear" w:color="000000" w:fill="D9D9D9"/>
            <w:noWrap/>
            <w:vAlign w:val="center"/>
          </w:tcPr>
          <w:p w:rsidR="00F13DDC" w:rsidRPr="00F412B1" w:rsidRDefault="00F13DDC"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28</w:t>
            </w:r>
          </w:p>
        </w:tc>
        <w:tc>
          <w:tcPr>
            <w:tcW w:w="705" w:type="dxa"/>
            <w:tcBorders>
              <w:top w:val="nil"/>
              <w:left w:val="nil"/>
              <w:bottom w:val="nil"/>
              <w:right w:val="nil"/>
            </w:tcBorders>
            <w:shd w:val="clear" w:color="000000" w:fill="D9D9D9"/>
            <w:noWrap/>
            <w:vAlign w:val="center"/>
          </w:tcPr>
          <w:p w:rsidR="00F13DDC" w:rsidRPr="00F412B1" w:rsidRDefault="00F13DDC"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05" w:type="dxa"/>
            <w:tcBorders>
              <w:top w:val="nil"/>
              <w:left w:val="nil"/>
              <w:bottom w:val="nil"/>
              <w:right w:val="nil"/>
            </w:tcBorders>
            <w:shd w:val="clear" w:color="000000" w:fill="D9D9D9"/>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63</w:t>
            </w:r>
          </w:p>
        </w:tc>
        <w:tc>
          <w:tcPr>
            <w:tcW w:w="585" w:type="dxa"/>
            <w:gridSpan w:val="2"/>
            <w:tcBorders>
              <w:top w:val="nil"/>
              <w:left w:val="nil"/>
              <w:bottom w:val="nil"/>
              <w:right w:val="nil"/>
            </w:tcBorders>
            <w:shd w:val="clear" w:color="000000" w:fill="D9D9D9"/>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94</w:t>
            </w:r>
          </w:p>
        </w:tc>
        <w:tc>
          <w:tcPr>
            <w:tcW w:w="705" w:type="dxa"/>
            <w:gridSpan w:val="2"/>
            <w:tcBorders>
              <w:top w:val="nil"/>
              <w:left w:val="nil"/>
              <w:bottom w:val="nil"/>
              <w:right w:val="nil"/>
            </w:tcBorders>
            <w:shd w:val="clear" w:color="000000" w:fill="D9D9D9"/>
            <w:noWrap/>
            <w:vAlign w:val="center"/>
          </w:tcPr>
          <w:p w:rsidR="00F13DDC" w:rsidRPr="00F412B1" w:rsidRDefault="00F13DDC"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31</w:t>
            </w:r>
          </w:p>
        </w:tc>
        <w:tc>
          <w:tcPr>
            <w:tcW w:w="705" w:type="dxa"/>
            <w:tcBorders>
              <w:top w:val="nil"/>
              <w:left w:val="nil"/>
              <w:bottom w:val="nil"/>
              <w:right w:val="nil"/>
            </w:tcBorders>
            <w:shd w:val="clear" w:color="000000" w:fill="D9D9D9"/>
            <w:noWrap/>
            <w:vAlign w:val="center"/>
          </w:tcPr>
          <w:p w:rsidR="00F13DDC" w:rsidRPr="00F412B1" w:rsidRDefault="00F13DDC"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19" w:type="dxa"/>
            <w:tcBorders>
              <w:top w:val="nil"/>
              <w:left w:val="nil"/>
              <w:bottom w:val="nil"/>
              <w:right w:val="nil"/>
            </w:tcBorders>
            <w:shd w:val="clear" w:color="000000" w:fill="D9D9D9"/>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26</w:t>
            </w:r>
          </w:p>
        </w:tc>
        <w:tc>
          <w:tcPr>
            <w:tcW w:w="585" w:type="dxa"/>
            <w:gridSpan w:val="3"/>
            <w:tcBorders>
              <w:top w:val="nil"/>
              <w:left w:val="nil"/>
              <w:bottom w:val="nil"/>
              <w:right w:val="nil"/>
            </w:tcBorders>
            <w:shd w:val="clear" w:color="000000" w:fill="D9D9D9"/>
            <w:noWrap/>
            <w:vAlign w:val="center"/>
          </w:tcPr>
          <w:p w:rsidR="00F13DDC" w:rsidRPr="00F412B1" w:rsidRDefault="00F13DDC" w:rsidP="00CC6B8F">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3</w:t>
            </w:r>
          </w:p>
        </w:tc>
        <w:tc>
          <w:tcPr>
            <w:tcW w:w="705" w:type="dxa"/>
            <w:gridSpan w:val="2"/>
            <w:tcBorders>
              <w:top w:val="nil"/>
              <w:left w:val="nil"/>
              <w:bottom w:val="nil"/>
              <w:right w:val="nil"/>
            </w:tcBorders>
            <w:shd w:val="clear" w:color="000000" w:fill="D9D9D9"/>
            <w:noWrap/>
            <w:vAlign w:val="center"/>
          </w:tcPr>
          <w:p w:rsidR="00F13DDC" w:rsidRPr="00F412B1" w:rsidRDefault="00F13DDC"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-23</w:t>
            </w:r>
          </w:p>
        </w:tc>
        <w:tc>
          <w:tcPr>
            <w:tcW w:w="705" w:type="dxa"/>
            <w:tcBorders>
              <w:top w:val="nil"/>
              <w:left w:val="nil"/>
              <w:bottom w:val="nil"/>
              <w:right w:val="nil"/>
            </w:tcBorders>
            <w:shd w:val="clear" w:color="000000" w:fill="D9D9D9"/>
            <w:noWrap/>
            <w:vAlign w:val="center"/>
          </w:tcPr>
          <w:p w:rsidR="00F13DDC" w:rsidRPr="00F412B1" w:rsidRDefault="00F13DDC"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r>
      <w:tr w:rsidR="00F13DDC" w:rsidRPr="00F412B1" w:rsidTr="00F412B1">
        <w:trPr>
          <w:trHeight w:val="330"/>
        </w:trPr>
        <w:tc>
          <w:tcPr>
            <w:tcW w:w="2895" w:type="dxa"/>
            <w:tcBorders>
              <w:top w:val="nil"/>
              <w:left w:val="nil"/>
              <w:bottom w:val="nil"/>
              <w:right w:val="nil"/>
            </w:tcBorders>
            <w:shd w:val="clear" w:color="000000" w:fill="FFFFFF"/>
            <w:noWrap/>
            <w:vAlign w:val="center"/>
            <w:hideMark/>
          </w:tcPr>
          <w:p w:rsidR="00F13DDC" w:rsidRPr="00F412B1" w:rsidRDefault="00F13DDC" w:rsidP="00347BF0">
            <w:pPr>
              <w:spacing w:after="0" w:line="240" w:lineRule="auto"/>
              <w:rPr>
                <w:rFonts w:asciiTheme="majorHAnsi" w:eastAsia="Times New Roman" w:hAnsiTheme="majorHAnsi" w:cs="Arial"/>
                <w:i/>
                <w:iCs/>
                <w:sz w:val="18"/>
                <w:szCs w:val="18"/>
              </w:rPr>
            </w:pPr>
            <w:r w:rsidRPr="00F412B1">
              <w:rPr>
                <w:rFonts w:asciiTheme="majorHAnsi" w:eastAsia="Times New Roman" w:hAnsiTheme="majorHAnsi" w:cs="Arial"/>
                <w:i/>
                <w:iCs/>
                <w:sz w:val="18"/>
                <w:szCs w:val="18"/>
              </w:rPr>
              <w:t>Conventional spelling</w:t>
            </w:r>
          </w:p>
        </w:tc>
        <w:tc>
          <w:tcPr>
            <w:tcW w:w="705" w:type="dxa"/>
            <w:tcBorders>
              <w:top w:val="nil"/>
              <w:left w:val="nil"/>
              <w:bottom w:val="nil"/>
              <w:right w:val="nil"/>
            </w:tcBorders>
            <w:shd w:val="clear" w:color="000000" w:fill="FFFFFF"/>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18</w:t>
            </w:r>
          </w:p>
        </w:tc>
        <w:tc>
          <w:tcPr>
            <w:tcW w:w="575" w:type="dxa"/>
            <w:gridSpan w:val="2"/>
            <w:tcBorders>
              <w:top w:val="nil"/>
              <w:left w:val="nil"/>
              <w:bottom w:val="nil"/>
              <w:right w:val="nil"/>
            </w:tcBorders>
            <w:shd w:val="clear" w:color="000000" w:fill="FFFFFF"/>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42</w:t>
            </w:r>
          </w:p>
        </w:tc>
        <w:tc>
          <w:tcPr>
            <w:tcW w:w="705" w:type="dxa"/>
            <w:gridSpan w:val="2"/>
            <w:tcBorders>
              <w:top w:val="nil"/>
              <w:left w:val="nil"/>
              <w:bottom w:val="nil"/>
              <w:right w:val="nil"/>
            </w:tcBorders>
            <w:shd w:val="clear" w:color="000000" w:fill="FFFFFF"/>
            <w:noWrap/>
            <w:vAlign w:val="center"/>
          </w:tcPr>
          <w:p w:rsidR="00F13DDC" w:rsidRPr="00F412B1" w:rsidRDefault="00F13DDC"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24</w:t>
            </w:r>
          </w:p>
        </w:tc>
        <w:tc>
          <w:tcPr>
            <w:tcW w:w="705" w:type="dxa"/>
            <w:tcBorders>
              <w:top w:val="nil"/>
              <w:left w:val="nil"/>
              <w:bottom w:val="nil"/>
              <w:right w:val="nil"/>
            </w:tcBorders>
            <w:shd w:val="clear" w:color="000000" w:fill="FFFFFF"/>
            <w:noWrap/>
            <w:vAlign w:val="center"/>
          </w:tcPr>
          <w:p w:rsidR="00F13DDC" w:rsidRPr="00F412B1" w:rsidRDefault="00F13DDC"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05" w:type="dxa"/>
            <w:tcBorders>
              <w:top w:val="nil"/>
              <w:left w:val="nil"/>
              <w:bottom w:val="nil"/>
              <w:right w:val="nil"/>
            </w:tcBorders>
            <w:shd w:val="clear" w:color="000000" w:fill="FFFFFF"/>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45</w:t>
            </w:r>
          </w:p>
        </w:tc>
        <w:tc>
          <w:tcPr>
            <w:tcW w:w="585" w:type="dxa"/>
            <w:gridSpan w:val="2"/>
            <w:tcBorders>
              <w:top w:val="nil"/>
              <w:left w:val="nil"/>
              <w:bottom w:val="nil"/>
              <w:right w:val="nil"/>
            </w:tcBorders>
            <w:shd w:val="clear" w:color="000000" w:fill="FFFFFF"/>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76</w:t>
            </w:r>
          </w:p>
        </w:tc>
        <w:tc>
          <w:tcPr>
            <w:tcW w:w="705" w:type="dxa"/>
            <w:gridSpan w:val="2"/>
            <w:tcBorders>
              <w:top w:val="nil"/>
              <w:left w:val="nil"/>
              <w:bottom w:val="nil"/>
              <w:right w:val="nil"/>
            </w:tcBorders>
            <w:shd w:val="clear" w:color="000000" w:fill="FFFFFF"/>
            <w:noWrap/>
            <w:vAlign w:val="center"/>
          </w:tcPr>
          <w:p w:rsidR="00F13DDC" w:rsidRPr="00F412B1" w:rsidRDefault="00F13DDC"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31</w:t>
            </w:r>
          </w:p>
        </w:tc>
        <w:tc>
          <w:tcPr>
            <w:tcW w:w="705" w:type="dxa"/>
            <w:tcBorders>
              <w:top w:val="nil"/>
              <w:left w:val="nil"/>
              <w:bottom w:val="nil"/>
              <w:right w:val="nil"/>
            </w:tcBorders>
            <w:shd w:val="clear" w:color="000000" w:fill="FFFFFF"/>
            <w:noWrap/>
            <w:vAlign w:val="center"/>
          </w:tcPr>
          <w:p w:rsidR="00F13DDC" w:rsidRPr="00F412B1" w:rsidRDefault="00F13DDC"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19" w:type="dxa"/>
            <w:tcBorders>
              <w:top w:val="nil"/>
              <w:left w:val="nil"/>
              <w:bottom w:val="nil"/>
              <w:right w:val="nil"/>
            </w:tcBorders>
            <w:shd w:val="clear" w:color="000000" w:fill="FFFFFF"/>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44</w:t>
            </w:r>
          </w:p>
        </w:tc>
        <w:tc>
          <w:tcPr>
            <w:tcW w:w="585" w:type="dxa"/>
            <w:gridSpan w:val="3"/>
            <w:tcBorders>
              <w:top w:val="nil"/>
              <w:left w:val="nil"/>
              <w:bottom w:val="nil"/>
              <w:right w:val="nil"/>
            </w:tcBorders>
            <w:shd w:val="clear" w:color="000000" w:fill="FFFFFF"/>
            <w:noWrap/>
            <w:vAlign w:val="center"/>
          </w:tcPr>
          <w:p w:rsidR="00F13DDC" w:rsidRPr="00F412B1" w:rsidRDefault="00F13DDC" w:rsidP="00CC6B8F">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17</w:t>
            </w:r>
          </w:p>
        </w:tc>
        <w:tc>
          <w:tcPr>
            <w:tcW w:w="705" w:type="dxa"/>
            <w:gridSpan w:val="2"/>
            <w:tcBorders>
              <w:top w:val="nil"/>
              <w:left w:val="nil"/>
              <w:bottom w:val="nil"/>
              <w:right w:val="nil"/>
            </w:tcBorders>
            <w:shd w:val="clear" w:color="000000" w:fill="FFFFFF"/>
            <w:noWrap/>
            <w:vAlign w:val="center"/>
          </w:tcPr>
          <w:p w:rsidR="00F13DDC" w:rsidRPr="00F412B1" w:rsidRDefault="00F13DDC"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-27</w:t>
            </w:r>
          </w:p>
        </w:tc>
        <w:tc>
          <w:tcPr>
            <w:tcW w:w="705" w:type="dxa"/>
            <w:tcBorders>
              <w:top w:val="nil"/>
              <w:left w:val="nil"/>
              <w:bottom w:val="nil"/>
              <w:right w:val="nil"/>
            </w:tcBorders>
            <w:shd w:val="clear" w:color="000000" w:fill="FFFFFF"/>
            <w:noWrap/>
            <w:vAlign w:val="center"/>
          </w:tcPr>
          <w:p w:rsidR="00F13DDC" w:rsidRPr="00F412B1" w:rsidRDefault="00F13DDC"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r>
      <w:tr w:rsidR="00F13DDC" w:rsidRPr="00F412B1" w:rsidTr="00F412B1">
        <w:trPr>
          <w:trHeight w:val="600"/>
        </w:trPr>
        <w:tc>
          <w:tcPr>
            <w:tcW w:w="2895" w:type="dxa"/>
            <w:tcBorders>
              <w:top w:val="nil"/>
              <w:left w:val="nil"/>
              <w:bottom w:val="nil"/>
              <w:right w:val="nil"/>
            </w:tcBorders>
            <w:shd w:val="clear" w:color="000000" w:fill="D9D9D9"/>
            <w:vAlign w:val="center"/>
            <w:hideMark/>
          </w:tcPr>
          <w:p w:rsidR="00F13DDC" w:rsidRPr="00F412B1" w:rsidRDefault="00F13DDC" w:rsidP="00347BF0">
            <w:pPr>
              <w:spacing w:after="0" w:line="240" w:lineRule="auto"/>
              <w:rPr>
                <w:rFonts w:asciiTheme="majorHAnsi" w:eastAsia="Times New Roman" w:hAnsiTheme="majorHAnsi" w:cs="Arial"/>
                <w:i/>
                <w:iCs/>
                <w:sz w:val="18"/>
                <w:szCs w:val="18"/>
              </w:rPr>
            </w:pPr>
            <w:r w:rsidRPr="00F412B1">
              <w:rPr>
                <w:rFonts w:asciiTheme="majorHAnsi" w:eastAsia="Times New Roman" w:hAnsiTheme="majorHAnsi" w:cs="Arial"/>
                <w:i/>
                <w:iCs/>
                <w:sz w:val="18"/>
                <w:szCs w:val="18"/>
              </w:rPr>
              <w:t>Composing and writing stories with an understandable beginning, middle, and end</w:t>
            </w:r>
          </w:p>
        </w:tc>
        <w:tc>
          <w:tcPr>
            <w:tcW w:w="705" w:type="dxa"/>
            <w:tcBorders>
              <w:top w:val="nil"/>
              <w:left w:val="nil"/>
              <w:bottom w:val="nil"/>
              <w:right w:val="nil"/>
            </w:tcBorders>
            <w:shd w:val="clear" w:color="000000" w:fill="D9D9D9"/>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7</w:t>
            </w:r>
          </w:p>
        </w:tc>
        <w:tc>
          <w:tcPr>
            <w:tcW w:w="575" w:type="dxa"/>
            <w:gridSpan w:val="2"/>
            <w:tcBorders>
              <w:top w:val="nil"/>
              <w:left w:val="nil"/>
              <w:bottom w:val="nil"/>
              <w:right w:val="nil"/>
            </w:tcBorders>
            <w:shd w:val="clear" w:color="000000" w:fill="D9D9D9"/>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18</w:t>
            </w:r>
          </w:p>
        </w:tc>
        <w:tc>
          <w:tcPr>
            <w:tcW w:w="705" w:type="dxa"/>
            <w:gridSpan w:val="2"/>
            <w:tcBorders>
              <w:top w:val="nil"/>
              <w:left w:val="nil"/>
              <w:bottom w:val="nil"/>
              <w:right w:val="nil"/>
            </w:tcBorders>
            <w:shd w:val="clear" w:color="000000" w:fill="D9D9D9"/>
            <w:noWrap/>
            <w:vAlign w:val="center"/>
          </w:tcPr>
          <w:p w:rsidR="00F13DDC" w:rsidRPr="00F412B1" w:rsidRDefault="00F13DDC"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11</w:t>
            </w:r>
          </w:p>
        </w:tc>
        <w:tc>
          <w:tcPr>
            <w:tcW w:w="705" w:type="dxa"/>
            <w:tcBorders>
              <w:top w:val="nil"/>
              <w:left w:val="nil"/>
              <w:bottom w:val="nil"/>
              <w:right w:val="nil"/>
            </w:tcBorders>
            <w:shd w:val="clear" w:color="000000" w:fill="D9D9D9"/>
            <w:noWrap/>
            <w:vAlign w:val="center"/>
          </w:tcPr>
          <w:p w:rsidR="00F13DDC" w:rsidRPr="00F412B1" w:rsidRDefault="00F13DDC"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05" w:type="dxa"/>
            <w:tcBorders>
              <w:top w:val="nil"/>
              <w:left w:val="nil"/>
              <w:bottom w:val="nil"/>
              <w:right w:val="nil"/>
            </w:tcBorders>
            <w:shd w:val="clear" w:color="000000" w:fill="D9D9D9"/>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26</w:t>
            </w:r>
          </w:p>
        </w:tc>
        <w:tc>
          <w:tcPr>
            <w:tcW w:w="585" w:type="dxa"/>
            <w:gridSpan w:val="2"/>
            <w:tcBorders>
              <w:top w:val="nil"/>
              <w:left w:val="nil"/>
              <w:bottom w:val="nil"/>
              <w:right w:val="nil"/>
            </w:tcBorders>
            <w:shd w:val="clear" w:color="000000" w:fill="D9D9D9"/>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55</w:t>
            </w:r>
          </w:p>
        </w:tc>
        <w:tc>
          <w:tcPr>
            <w:tcW w:w="705" w:type="dxa"/>
            <w:gridSpan w:val="2"/>
            <w:tcBorders>
              <w:top w:val="nil"/>
              <w:left w:val="nil"/>
              <w:bottom w:val="nil"/>
              <w:right w:val="nil"/>
            </w:tcBorders>
            <w:shd w:val="clear" w:color="000000" w:fill="D9D9D9"/>
            <w:noWrap/>
            <w:vAlign w:val="center"/>
          </w:tcPr>
          <w:p w:rsidR="00F13DDC" w:rsidRPr="00F412B1" w:rsidRDefault="00F13DDC"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29</w:t>
            </w:r>
          </w:p>
        </w:tc>
        <w:tc>
          <w:tcPr>
            <w:tcW w:w="705" w:type="dxa"/>
            <w:tcBorders>
              <w:top w:val="nil"/>
              <w:left w:val="nil"/>
              <w:bottom w:val="nil"/>
              <w:right w:val="nil"/>
            </w:tcBorders>
            <w:shd w:val="clear" w:color="000000" w:fill="D9D9D9"/>
            <w:noWrap/>
            <w:vAlign w:val="center"/>
          </w:tcPr>
          <w:p w:rsidR="00F13DDC" w:rsidRPr="00F412B1" w:rsidRDefault="00F13DDC"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19" w:type="dxa"/>
            <w:tcBorders>
              <w:top w:val="nil"/>
              <w:left w:val="nil"/>
              <w:bottom w:val="nil"/>
              <w:right w:val="nil"/>
            </w:tcBorders>
            <w:shd w:val="clear" w:color="000000" w:fill="D9D9D9"/>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52</w:t>
            </w:r>
          </w:p>
        </w:tc>
        <w:tc>
          <w:tcPr>
            <w:tcW w:w="585" w:type="dxa"/>
            <w:gridSpan w:val="3"/>
            <w:tcBorders>
              <w:top w:val="nil"/>
              <w:left w:val="nil"/>
              <w:bottom w:val="nil"/>
              <w:right w:val="nil"/>
            </w:tcBorders>
            <w:shd w:val="clear" w:color="000000" w:fill="D9D9D9"/>
            <w:noWrap/>
            <w:vAlign w:val="center"/>
          </w:tcPr>
          <w:p w:rsidR="00F13DDC" w:rsidRPr="00F412B1" w:rsidRDefault="00F13DDC" w:rsidP="00CC6B8F">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26</w:t>
            </w:r>
          </w:p>
        </w:tc>
        <w:tc>
          <w:tcPr>
            <w:tcW w:w="705" w:type="dxa"/>
            <w:gridSpan w:val="2"/>
            <w:tcBorders>
              <w:top w:val="nil"/>
              <w:left w:val="nil"/>
              <w:bottom w:val="nil"/>
              <w:right w:val="nil"/>
            </w:tcBorders>
            <w:shd w:val="clear" w:color="000000" w:fill="D9D9D9"/>
            <w:noWrap/>
            <w:vAlign w:val="center"/>
          </w:tcPr>
          <w:p w:rsidR="00F13DDC" w:rsidRPr="00F412B1" w:rsidRDefault="00F13DDC"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-26</w:t>
            </w:r>
          </w:p>
        </w:tc>
        <w:tc>
          <w:tcPr>
            <w:tcW w:w="705" w:type="dxa"/>
            <w:tcBorders>
              <w:top w:val="nil"/>
              <w:left w:val="nil"/>
              <w:bottom w:val="nil"/>
              <w:right w:val="nil"/>
            </w:tcBorders>
            <w:shd w:val="clear" w:color="000000" w:fill="D9D9D9"/>
            <w:noWrap/>
            <w:vAlign w:val="center"/>
          </w:tcPr>
          <w:p w:rsidR="00F13DDC" w:rsidRPr="00F412B1" w:rsidRDefault="00F13DDC"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r>
      <w:tr w:rsidR="00F13DDC" w:rsidRPr="00F412B1" w:rsidTr="00F412B1">
        <w:trPr>
          <w:trHeight w:val="330"/>
        </w:trPr>
        <w:tc>
          <w:tcPr>
            <w:tcW w:w="2895" w:type="dxa"/>
            <w:tcBorders>
              <w:top w:val="nil"/>
              <w:left w:val="nil"/>
              <w:bottom w:val="nil"/>
              <w:right w:val="nil"/>
            </w:tcBorders>
            <w:shd w:val="clear" w:color="000000" w:fill="FFFFFF"/>
            <w:noWrap/>
            <w:vAlign w:val="center"/>
            <w:hideMark/>
          </w:tcPr>
          <w:p w:rsidR="00F13DDC" w:rsidRPr="00F412B1" w:rsidRDefault="00F13DDC" w:rsidP="00347BF0">
            <w:pPr>
              <w:spacing w:after="0" w:line="240" w:lineRule="auto"/>
              <w:rPr>
                <w:rFonts w:asciiTheme="majorHAnsi" w:eastAsia="Times New Roman" w:hAnsiTheme="majorHAnsi" w:cs="Arial"/>
                <w:i/>
                <w:iCs/>
                <w:sz w:val="18"/>
                <w:szCs w:val="18"/>
              </w:rPr>
            </w:pPr>
            <w:r w:rsidRPr="00F412B1">
              <w:rPr>
                <w:rFonts w:asciiTheme="majorHAnsi" w:eastAsia="Times New Roman" w:hAnsiTheme="majorHAnsi" w:cs="Arial"/>
                <w:i/>
                <w:iCs/>
                <w:sz w:val="18"/>
                <w:szCs w:val="18"/>
              </w:rPr>
              <w:t>Identifying the main idea and parts of a story</w:t>
            </w:r>
          </w:p>
        </w:tc>
        <w:tc>
          <w:tcPr>
            <w:tcW w:w="705" w:type="dxa"/>
            <w:tcBorders>
              <w:top w:val="nil"/>
              <w:left w:val="nil"/>
              <w:bottom w:val="nil"/>
              <w:right w:val="nil"/>
            </w:tcBorders>
            <w:shd w:val="clear" w:color="000000" w:fill="FFFFFF"/>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27</w:t>
            </w:r>
          </w:p>
        </w:tc>
        <w:tc>
          <w:tcPr>
            <w:tcW w:w="575" w:type="dxa"/>
            <w:gridSpan w:val="2"/>
            <w:tcBorders>
              <w:top w:val="nil"/>
              <w:left w:val="nil"/>
              <w:bottom w:val="nil"/>
              <w:right w:val="nil"/>
            </w:tcBorders>
            <w:shd w:val="clear" w:color="000000" w:fill="FFFFFF"/>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34</w:t>
            </w:r>
          </w:p>
        </w:tc>
        <w:tc>
          <w:tcPr>
            <w:tcW w:w="705" w:type="dxa"/>
            <w:gridSpan w:val="2"/>
            <w:tcBorders>
              <w:top w:val="nil"/>
              <w:left w:val="nil"/>
              <w:bottom w:val="nil"/>
              <w:right w:val="nil"/>
            </w:tcBorders>
            <w:shd w:val="clear" w:color="000000" w:fill="FFFFFF"/>
            <w:noWrap/>
            <w:vAlign w:val="center"/>
          </w:tcPr>
          <w:p w:rsidR="00F13DDC" w:rsidRPr="00F412B1" w:rsidRDefault="00F13DDC"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7</w:t>
            </w:r>
          </w:p>
        </w:tc>
        <w:tc>
          <w:tcPr>
            <w:tcW w:w="705" w:type="dxa"/>
            <w:tcBorders>
              <w:top w:val="nil"/>
              <w:left w:val="nil"/>
              <w:bottom w:val="nil"/>
              <w:right w:val="nil"/>
            </w:tcBorders>
            <w:shd w:val="clear" w:color="000000" w:fill="FFFFFF"/>
            <w:noWrap/>
            <w:vAlign w:val="center"/>
          </w:tcPr>
          <w:p w:rsidR="00F13DDC" w:rsidRPr="00F412B1" w:rsidRDefault="00F13DDC"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05" w:type="dxa"/>
            <w:tcBorders>
              <w:top w:val="nil"/>
              <w:left w:val="nil"/>
              <w:bottom w:val="nil"/>
              <w:right w:val="nil"/>
            </w:tcBorders>
            <w:shd w:val="clear" w:color="000000" w:fill="FFFFFF"/>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74</w:t>
            </w:r>
          </w:p>
        </w:tc>
        <w:tc>
          <w:tcPr>
            <w:tcW w:w="585" w:type="dxa"/>
            <w:gridSpan w:val="2"/>
            <w:tcBorders>
              <w:top w:val="nil"/>
              <w:left w:val="nil"/>
              <w:bottom w:val="nil"/>
              <w:right w:val="nil"/>
            </w:tcBorders>
            <w:shd w:val="clear" w:color="000000" w:fill="FFFFFF"/>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87</w:t>
            </w:r>
          </w:p>
        </w:tc>
        <w:tc>
          <w:tcPr>
            <w:tcW w:w="705" w:type="dxa"/>
            <w:gridSpan w:val="2"/>
            <w:tcBorders>
              <w:top w:val="nil"/>
              <w:left w:val="nil"/>
              <w:bottom w:val="nil"/>
              <w:right w:val="nil"/>
            </w:tcBorders>
            <w:shd w:val="clear" w:color="000000" w:fill="FFFFFF"/>
            <w:noWrap/>
            <w:vAlign w:val="center"/>
          </w:tcPr>
          <w:p w:rsidR="00F13DDC" w:rsidRPr="00F412B1" w:rsidRDefault="00F13DDC"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13</w:t>
            </w:r>
          </w:p>
        </w:tc>
        <w:tc>
          <w:tcPr>
            <w:tcW w:w="705" w:type="dxa"/>
            <w:tcBorders>
              <w:top w:val="nil"/>
              <w:left w:val="nil"/>
              <w:bottom w:val="nil"/>
              <w:right w:val="nil"/>
            </w:tcBorders>
            <w:shd w:val="clear" w:color="000000" w:fill="FFFFFF"/>
            <w:noWrap/>
            <w:vAlign w:val="center"/>
          </w:tcPr>
          <w:p w:rsidR="00F13DDC" w:rsidRPr="00F412B1" w:rsidRDefault="00F13DDC"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19" w:type="dxa"/>
            <w:tcBorders>
              <w:top w:val="nil"/>
              <w:left w:val="nil"/>
              <w:bottom w:val="nil"/>
              <w:right w:val="nil"/>
            </w:tcBorders>
            <w:shd w:val="clear" w:color="000000" w:fill="FFFFFF"/>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12</w:t>
            </w:r>
          </w:p>
        </w:tc>
        <w:tc>
          <w:tcPr>
            <w:tcW w:w="585" w:type="dxa"/>
            <w:gridSpan w:val="3"/>
            <w:tcBorders>
              <w:top w:val="nil"/>
              <w:left w:val="nil"/>
              <w:bottom w:val="nil"/>
              <w:right w:val="nil"/>
            </w:tcBorders>
            <w:shd w:val="clear" w:color="000000" w:fill="FFFFFF"/>
            <w:noWrap/>
            <w:vAlign w:val="center"/>
          </w:tcPr>
          <w:p w:rsidR="00F13DDC" w:rsidRPr="00F412B1" w:rsidRDefault="00F13DDC" w:rsidP="00CC6B8F">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4</w:t>
            </w:r>
          </w:p>
        </w:tc>
        <w:tc>
          <w:tcPr>
            <w:tcW w:w="705" w:type="dxa"/>
            <w:gridSpan w:val="2"/>
            <w:tcBorders>
              <w:top w:val="nil"/>
              <w:left w:val="nil"/>
              <w:bottom w:val="nil"/>
              <w:right w:val="nil"/>
            </w:tcBorders>
            <w:shd w:val="clear" w:color="000000" w:fill="FFFFFF"/>
            <w:noWrap/>
            <w:vAlign w:val="center"/>
          </w:tcPr>
          <w:p w:rsidR="00F13DDC" w:rsidRPr="00F412B1" w:rsidRDefault="00F13DDC"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-8</w:t>
            </w:r>
          </w:p>
        </w:tc>
        <w:tc>
          <w:tcPr>
            <w:tcW w:w="705" w:type="dxa"/>
            <w:tcBorders>
              <w:top w:val="nil"/>
              <w:left w:val="nil"/>
              <w:bottom w:val="nil"/>
              <w:right w:val="nil"/>
            </w:tcBorders>
            <w:shd w:val="clear" w:color="000000" w:fill="FFFFFF"/>
            <w:noWrap/>
            <w:vAlign w:val="center"/>
          </w:tcPr>
          <w:p w:rsidR="00F13DDC" w:rsidRPr="00F412B1" w:rsidRDefault="00F13DDC"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r>
      <w:tr w:rsidR="00F13DDC" w:rsidRPr="00F412B1" w:rsidTr="00F412B1">
        <w:trPr>
          <w:trHeight w:val="330"/>
        </w:trPr>
        <w:tc>
          <w:tcPr>
            <w:tcW w:w="2895" w:type="dxa"/>
            <w:tcBorders>
              <w:top w:val="nil"/>
              <w:left w:val="nil"/>
              <w:bottom w:val="nil"/>
              <w:right w:val="nil"/>
            </w:tcBorders>
            <w:shd w:val="clear" w:color="000000" w:fill="D9D9D9"/>
            <w:noWrap/>
            <w:vAlign w:val="center"/>
            <w:hideMark/>
          </w:tcPr>
          <w:p w:rsidR="00F13DDC" w:rsidRPr="00F412B1" w:rsidRDefault="00F13DDC" w:rsidP="00347BF0">
            <w:pPr>
              <w:spacing w:after="0" w:line="240" w:lineRule="auto"/>
              <w:rPr>
                <w:rFonts w:asciiTheme="majorHAnsi" w:eastAsia="Times New Roman" w:hAnsiTheme="majorHAnsi" w:cs="Arial"/>
                <w:i/>
                <w:iCs/>
                <w:sz w:val="18"/>
                <w:szCs w:val="18"/>
              </w:rPr>
            </w:pPr>
            <w:r w:rsidRPr="00F412B1">
              <w:rPr>
                <w:rFonts w:asciiTheme="majorHAnsi" w:eastAsia="Times New Roman" w:hAnsiTheme="majorHAnsi" w:cs="Arial"/>
                <w:i/>
                <w:iCs/>
                <w:sz w:val="18"/>
                <w:szCs w:val="18"/>
              </w:rPr>
              <w:t>Using context clues for comprehension</w:t>
            </w:r>
          </w:p>
        </w:tc>
        <w:tc>
          <w:tcPr>
            <w:tcW w:w="705" w:type="dxa"/>
            <w:tcBorders>
              <w:top w:val="nil"/>
              <w:left w:val="nil"/>
              <w:bottom w:val="nil"/>
              <w:right w:val="nil"/>
            </w:tcBorders>
            <w:shd w:val="clear" w:color="000000" w:fill="D9D9D9"/>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35</w:t>
            </w:r>
          </w:p>
        </w:tc>
        <w:tc>
          <w:tcPr>
            <w:tcW w:w="575" w:type="dxa"/>
            <w:gridSpan w:val="2"/>
            <w:tcBorders>
              <w:top w:val="nil"/>
              <w:left w:val="nil"/>
              <w:bottom w:val="nil"/>
              <w:right w:val="nil"/>
            </w:tcBorders>
            <w:shd w:val="clear" w:color="000000" w:fill="D9D9D9"/>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45</w:t>
            </w:r>
          </w:p>
        </w:tc>
        <w:tc>
          <w:tcPr>
            <w:tcW w:w="705" w:type="dxa"/>
            <w:gridSpan w:val="2"/>
            <w:tcBorders>
              <w:top w:val="nil"/>
              <w:left w:val="nil"/>
              <w:bottom w:val="nil"/>
              <w:right w:val="nil"/>
            </w:tcBorders>
            <w:shd w:val="clear" w:color="000000" w:fill="D9D9D9"/>
            <w:noWrap/>
            <w:vAlign w:val="center"/>
          </w:tcPr>
          <w:p w:rsidR="00F13DDC" w:rsidRPr="00F412B1" w:rsidRDefault="00F13DDC"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10</w:t>
            </w:r>
          </w:p>
        </w:tc>
        <w:tc>
          <w:tcPr>
            <w:tcW w:w="705" w:type="dxa"/>
            <w:tcBorders>
              <w:top w:val="nil"/>
              <w:left w:val="nil"/>
              <w:bottom w:val="nil"/>
              <w:right w:val="nil"/>
            </w:tcBorders>
            <w:shd w:val="clear" w:color="000000" w:fill="D9D9D9"/>
            <w:noWrap/>
            <w:vAlign w:val="center"/>
          </w:tcPr>
          <w:p w:rsidR="00F13DDC" w:rsidRPr="00F412B1" w:rsidRDefault="00F13DDC"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05" w:type="dxa"/>
            <w:tcBorders>
              <w:top w:val="nil"/>
              <w:left w:val="nil"/>
              <w:bottom w:val="nil"/>
              <w:right w:val="nil"/>
            </w:tcBorders>
            <w:shd w:val="clear" w:color="000000" w:fill="D9D9D9"/>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81</w:t>
            </w:r>
          </w:p>
        </w:tc>
        <w:tc>
          <w:tcPr>
            <w:tcW w:w="585" w:type="dxa"/>
            <w:gridSpan w:val="2"/>
            <w:tcBorders>
              <w:top w:val="nil"/>
              <w:left w:val="nil"/>
              <w:bottom w:val="nil"/>
              <w:right w:val="nil"/>
            </w:tcBorders>
            <w:shd w:val="clear" w:color="000000" w:fill="D9D9D9"/>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92</w:t>
            </w:r>
          </w:p>
        </w:tc>
        <w:tc>
          <w:tcPr>
            <w:tcW w:w="705" w:type="dxa"/>
            <w:gridSpan w:val="2"/>
            <w:tcBorders>
              <w:top w:val="nil"/>
              <w:left w:val="nil"/>
              <w:bottom w:val="nil"/>
              <w:right w:val="nil"/>
            </w:tcBorders>
            <w:shd w:val="clear" w:color="000000" w:fill="D9D9D9"/>
            <w:noWrap/>
            <w:vAlign w:val="center"/>
          </w:tcPr>
          <w:p w:rsidR="00F13DDC" w:rsidRPr="00F412B1" w:rsidRDefault="00F13DDC"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11</w:t>
            </w:r>
          </w:p>
        </w:tc>
        <w:tc>
          <w:tcPr>
            <w:tcW w:w="705" w:type="dxa"/>
            <w:tcBorders>
              <w:top w:val="nil"/>
              <w:left w:val="nil"/>
              <w:bottom w:val="nil"/>
              <w:right w:val="nil"/>
            </w:tcBorders>
            <w:shd w:val="clear" w:color="000000" w:fill="D9D9D9"/>
            <w:noWrap/>
            <w:vAlign w:val="center"/>
          </w:tcPr>
          <w:p w:rsidR="00F13DDC" w:rsidRPr="00F412B1" w:rsidRDefault="00F13DDC"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19" w:type="dxa"/>
            <w:tcBorders>
              <w:top w:val="nil"/>
              <w:left w:val="nil"/>
              <w:bottom w:val="nil"/>
              <w:right w:val="nil"/>
            </w:tcBorders>
            <w:shd w:val="clear" w:color="000000" w:fill="D9D9D9"/>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11</w:t>
            </w:r>
          </w:p>
        </w:tc>
        <w:tc>
          <w:tcPr>
            <w:tcW w:w="585" w:type="dxa"/>
            <w:gridSpan w:val="3"/>
            <w:tcBorders>
              <w:top w:val="nil"/>
              <w:left w:val="nil"/>
              <w:bottom w:val="nil"/>
              <w:right w:val="nil"/>
            </w:tcBorders>
            <w:shd w:val="clear" w:color="000000" w:fill="D9D9D9"/>
            <w:noWrap/>
            <w:vAlign w:val="center"/>
          </w:tcPr>
          <w:p w:rsidR="00F13DDC" w:rsidRPr="00F412B1" w:rsidRDefault="00F13DDC" w:rsidP="00CC6B8F">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4</w:t>
            </w:r>
          </w:p>
        </w:tc>
        <w:tc>
          <w:tcPr>
            <w:tcW w:w="705" w:type="dxa"/>
            <w:gridSpan w:val="2"/>
            <w:tcBorders>
              <w:top w:val="nil"/>
              <w:left w:val="nil"/>
              <w:bottom w:val="nil"/>
              <w:right w:val="nil"/>
            </w:tcBorders>
            <w:shd w:val="clear" w:color="000000" w:fill="D9D9D9"/>
            <w:noWrap/>
            <w:vAlign w:val="center"/>
          </w:tcPr>
          <w:p w:rsidR="00F13DDC" w:rsidRPr="00F412B1" w:rsidRDefault="00F13DDC"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-7</w:t>
            </w:r>
          </w:p>
        </w:tc>
        <w:tc>
          <w:tcPr>
            <w:tcW w:w="705" w:type="dxa"/>
            <w:tcBorders>
              <w:top w:val="nil"/>
              <w:left w:val="nil"/>
              <w:bottom w:val="nil"/>
              <w:right w:val="nil"/>
            </w:tcBorders>
            <w:shd w:val="clear" w:color="000000" w:fill="D9D9D9"/>
            <w:noWrap/>
            <w:vAlign w:val="center"/>
          </w:tcPr>
          <w:p w:rsidR="00F13DDC" w:rsidRPr="00F412B1" w:rsidRDefault="00F13DDC"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r>
      <w:tr w:rsidR="00F13DDC" w:rsidRPr="00F412B1" w:rsidTr="00F412B1">
        <w:trPr>
          <w:trHeight w:val="330"/>
        </w:trPr>
        <w:tc>
          <w:tcPr>
            <w:tcW w:w="2895" w:type="dxa"/>
            <w:tcBorders>
              <w:top w:val="nil"/>
              <w:left w:val="nil"/>
              <w:bottom w:val="nil"/>
              <w:right w:val="nil"/>
            </w:tcBorders>
            <w:shd w:val="clear" w:color="000000" w:fill="FFFFFF"/>
            <w:noWrap/>
            <w:vAlign w:val="center"/>
            <w:hideMark/>
          </w:tcPr>
          <w:p w:rsidR="00F13DDC" w:rsidRPr="00F412B1" w:rsidRDefault="00F13DDC" w:rsidP="00347BF0">
            <w:pPr>
              <w:spacing w:after="0" w:line="240" w:lineRule="auto"/>
              <w:rPr>
                <w:rFonts w:asciiTheme="majorHAnsi" w:eastAsia="Times New Roman" w:hAnsiTheme="majorHAnsi" w:cs="Arial"/>
                <w:i/>
                <w:iCs/>
                <w:sz w:val="18"/>
                <w:szCs w:val="18"/>
              </w:rPr>
            </w:pPr>
            <w:r w:rsidRPr="00F412B1">
              <w:rPr>
                <w:rFonts w:asciiTheme="majorHAnsi" w:eastAsia="Times New Roman" w:hAnsiTheme="majorHAnsi" w:cs="Arial"/>
                <w:i/>
                <w:iCs/>
                <w:sz w:val="18"/>
                <w:szCs w:val="18"/>
              </w:rPr>
              <w:t>Rhyming words and word families</w:t>
            </w:r>
          </w:p>
        </w:tc>
        <w:tc>
          <w:tcPr>
            <w:tcW w:w="705" w:type="dxa"/>
            <w:tcBorders>
              <w:top w:val="nil"/>
              <w:left w:val="nil"/>
              <w:bottom w:val="nil"/>
              <w:right w:val="nil"/>
            </w:tcBorders>
            <w:shd w:val="clear" w:color="000000" w:fill="FFFFFF"/>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25</w:t>
            </w:r>
          </w:p>
        </w:tc>
        <w:tc>
          <w:tcPr>
            <w:tcW w:w="575" w:type="dxa"/>
            <w:gridSpan w:val="2"/>
            <w:tcBorders>
              <w:top w:val="nil"/>
              <w:left w:val="nil"/>
              <w:bottom w:val="nil"/>
              <w:right w:val="nil"/>
            </w:tcBorders>
            <w:shd w:val="clear" w:color="000000" w:fill="FFFFFF"/>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44</w:t>
            </w:r>
          </w:p>
        </w:tc>
        <w:tc>
          <w:tcPr>
            <w:tcW w:w="705" w:type="dxa"/>
            <w:gridSpan w:val="2"/>
            <w:tcBorders>
              <w:top w:val="nil"/>
              <w:left w:val="nil"/>
              <w:bottom w:val="nil"/>
              <w:right w:val="nil"/>
            </w:tcBorders>
            <w:shd w:val="clear" w:color="000000" w:fill="FFFFFF"/>
            <w:noWrap/>
            <w:vAlign w:val="center"/>
          </w:tcPr>
          <w:p w:rsidR="00F13DDC" w:rsidRPr="00F412B1" w:rsidRDefault="00F13DDC"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19</w:t>
            </w:r>
          </w:p>
        </w:tc>
        <w:tc>
          <w:tcPr>
            <w:tcW w:w="705" w:type="dxa"/>
            <w:tcBorders>
              <w:top w:val="nil"/>
              <w:left w:val="nil"/>
              <w:bottom w:val="nil"/>
              <w:right w:val="nil"/>
            </w:tcBorders>
            <w:shd w:val="clear" w:color="000000" w:fill="FFFFFF"/>
            <w:noWrap/>
            <w:vAlign w:val="center"/>
          </w:tcPr>
          <w:p w:rsidR="00F13DDC" w:rsidRPr="00F412B1" w:rsidRDefault="00F13DDC"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05" w:type="dxa"/>
            <w:tcBorders>
              <w:top w:val="nil"/>
              <w:left w:val="nil"/>
              <w:bottom w:val="nil"/>
              <w:right w:val="nil"/>
            </w:tcBorders>
            <w:shd w:val="clear" w:color="000000" w:fill="FFFFFF"/>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88</w:t>
            </w:r>
          </w:p>
        </w:tc>
        <w:tc>
          <w:tcPr>
            <w:tcW w:w="585" w:type="dxa"/>
            <w:gridSpan w:val="2"/>
            <w:tcBorders>
              <w:top w:val="nil"/>
              <w:left w:val="nil"/>
              <w:bottom w:val="nil"/>
              <w:right w:val="nil"/>
            </w:tcBorders>
            <w:shd w:val="clear" w:color="000000" w:fill="FFFFFF"/>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96</w:t>
            </w:r>
          </w:p>
        </w:tc>
        <w:tc>
          <w:tcPr>
            <w:tcW w:w="705" w:type="dxa"/>
            <w:gridSpan w:val="2"/>
            <w:tcBorders>
              <w:top w:val="nil"/>
              <w:left w:val="nil"/>
              <w:bottom w:val="nil"/>
              <w:right w:val="nil"/>
            </w:tcBorders>
            <w:shd w:val="clear" w:color="000000" w:fill="FFFFFF"/>
            <w:noWrap/>
            <w:vAlign w:val="center"/>
          </w:tcPr>
          <w:p w:rsidR="00F13DDC" w:rsidRPr="00F412B1" w:rsidRDefault="00F13DDC"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8</w:t>
            </w:r>
          </w:p>
        </w:tc>
        <w:tc>
          <w:tcPr>
            <w:tcW w:w="705" w:type="dxa"/>
            <w:tcBorders>
              <w:top w:val="nil"/>
              <w:left w:val="nil"/>
              <w:bottom w:val="nil"/>
              <w:right w:val="nil"/>
            </w:tcBorders>
            <w:shd w:val="clear" w:color="000000" w:fill="FFFFFF"/>
            <w:noWrap/>
            <w:vAlign w:val="center"/>
          </w:tcPr>
          <w:p w:rsidR="00F13DDC" w:rsidRPr="00F412B1" w:rsidRDefault="00F13DDC"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19" w:type="dxa"/>
            <w:tcBorders>
              <w:top w:val="nil"/>
              <w:left w:val="nil"/>
              <w:bottom w:val="nil"/>
              <w:right w:val="nil"/>
            </w:tcBorders>
            <w:shd w:val="clear" w:color="000000" w:fill="FFFFFF"/>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1</w:t>
            </w:r>
          </w:p>
        </w:tc>
        <w:tc>
          <w:tcPr>
            <w:tcW w:w="585" w:type="dxa"/>
            <w:gridSpan w:val="3"/>
            <w:tcBorders>
              <w:top w:val="nil"/>
              <w:left w:val="nil"/>
              <w:bottom w:val="nil"/>
              <w:right w:val="nil"/>
            </w:tcBorders>
            <w:shd w:val="clear" w:color="000000" w:fill="FFFFFF"/>
            <w:noWrap/>
            <w:vAlign w:val="center"/>
          </w:tcPr>
          <w:p w:rsidR="00F13DDC" w:rsidRPr="00F412B1" w:rsidRDefault="00F13DDC" w:rsidP="00CC6B8F">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1</w:t>
            </w:r>
          </w:p>
        </w:tc>
        <w:tc>
          <w:tcPr>
            <w:tcW w:w="705" w:type="dxa"/>
            <w:gridSpan w:val="2"/>
            <w:tcBorders>
              <w:top w:val="nil"/>
              <w:left w:val="nil"/>
              <w:bottom w:val="nil"/>
              <w:right w:val="nil"/>
            </w:tcBorders>
            <w:shd w:val="clear" w:color="000000" w:fill="FFFFFF"/>
            <w:noWrap/>
            <w:vAlign w:val="center"/>
          </w:tcPr>
          <w:p w:rsidR="00F13DDC" w:rsidRPr="00F412B1" w:rsidRDefault="00F13DDC"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0</w:t>
            </w:r>
          </w:p>
        </w:tc>
        <w:tc>
          <w:tcPr>
            <w:tcW w:w="705" w:type="dxa"/>
            <w:tcBorders>
              <w:top w:val="nil"/>
              <w:left w:val="nil"/>
              <w:bottom w:val="nil"/>
              <w:right w:val="nil"/>
            </w:tcBorders>
            <w:shd w:val="clear" w:color="000000" w:fill="FFFFFF"/>
            <w:noWrap/>
            <w:vAlign w:val="bottom"/>
          </w:tcPr>
          <w:p w:rsidR="00F13DDC" w:rsidRPr="00F412B1" w:rsidRDefault="00F13DDC"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 </w:t>
            </w:r>
          </w:p>
        </w:tc>
      </w:tr>
      <w:tr w:rsidR="00F13DDC" w:rsidRPr="00F412B1" w:rsidTr="00F412B1">
        <w:trPr>
          <w:trHeight w:val="330"/>
        </w:trPr>
        <w:tc>
          <w:tcPr>
            <w:tcW w:w="2895" w:type="dxa"/>
            <w:tcBorders>
              <w:top w:val="nil"/>
              <w:left w:val="nil"/>
              <w:bottom w:val="nil"/>
              <w:right w:val="nil"/>
            </w:tcBorders>
            <w:shd w:val="clear" w:color="000000" w:fill="D9D9D9"/>
            <w:noWrap/>
            <w:vAlign w:val="center"/>
            <w:hideMark/>
          </w:tcPr>
          <w:p w:rsidR="00F13DDC" w:rsidRPr="00F412B1" w:rsidRDefault="00F13DDC" w:rsidP="00347BF0">
            <w:pPr>
              <w:spacing w:after="0" w:line="240" w:lineRule="auto"/>
              <w:rPr>
                <w:rFonts w:asciiTheme="majorHAnsi" w:eastAsia="Times New Roman" w:hAnsiTheme="majorHAnsi" w:cs="Arial"/>
                <w:i/>
                <w:iCs/>
                <w:sz w:val="18"/>
                <w:szCs w:val="18"/>
              </w:rPr>
            </w:pPr>
            <w:r w:rsidRPr="00F412B1">
              <w:rPr>
                <w:rFonts w:asciiTheme="majorHAnsi" w:eastAsia="Times New Roman" w:hAnsiTheme="majorHAnsi" w:cs="Arial"/>
                <w:i/>
                <w:iCs/>
                <w:sz w:val="18"/>
                <w:szCs w:val="18"/>
              </w:rPr>
              <w:t>Making predictions based on text</w:t>
            </w:r>
          </w:p>
        </w:tc>
        <w:tc>
          <w:tcPr>
            <w:tcW w:w="705" w:type="dxa"/>
            <w:tcBorders>
              <w:top w:val="nil"/>
              <w:left w:val="nil"/>
              <w:bottom w:val="nil"/>
              <w:right w:val="nil"/>
            </w:tcBorders>
            <w:shd w:val="clear" w:color="000000" w:fill="D9D9D9"/>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40</w:t>
            </w:r>
          </w:p>
        </w:tc>
        <w:tc>
          <w:tcPr>
            <w:tcW w:w="575" w:type="dxa"/>
            <w:gridSpan w:val="2"/>
            <w:tcBorders>
              <w:top w:val="nil"/>
              <w:left w:val="nil"/>
              <w:bottom w:val="nil"/>
              <w:right w:val="nil"/>
            </w:tcBorders>
            <w:shd w:val="clear" w:color="000000" w:fill="D9D9D9"/>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48</w:t>
            </w:r>
          </w:p>
        </w:tc>
        <w:tc>
          <w:tcPr>
            <w:tcW w:w="705" w:type="dxa"/>
            <w:gridSpan w:val="2"/>
            <w:tcBorders>
              <w:top w:val="nil"/>
              <w:left w:val="nil"/>
              <w:bottom w:val="nil"/>
              <w:right w:val="nil"/>
            </w:tcBorders>
            <w:shd w:val="clear" w:color="000000" w:fill="D9D9D9"/>
            <w:noWrap/>
            <w:vAlign w:val="center"/>
          </w:tcPr>
          <w:p w:rsidR="00F13DDC" w:rsidRPr="00F412B1" w:rsidRDefault="00F13DDC"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8</w:t>
            </w:r>
          </w:p>
        </w:tc>
        <w:tc>
          <w:tcPr>
            <w:tcW w:w="705" w:type="dxa"/>
            <w:tcBorders>
              <w:top w:val="nil"/>
              <w:left w:val="nil"/>
              <w:bottom w:val="nil"/>
              <w:right w:val="nil"/>
            </w:tcBorders>
            <w:shd w:val="clear" w:color="000000" w:fill="D9D9D9"/>
            <w:noWrap/>
            <w:vAlign w:val="center"/>
          </w:tcPr>
          <w:p w:rsidR="00F13DDC" w:rsidRPr="00F412B1" w:rsidRDefault="00F13DDC"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05" w:type="dxa"/>
            <w:tcBorders>
              <w:top w:val="nil"/>
              <w:left w:val="nil"/>
              <w:bottom w:val="nil"/>
              <w:right w:val="nil"/>
            </w:tcBorders>
            <w:shd w:val="clear" w:color="000000" w:fill="D9D9D9"/>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92</w:t>
            </w:r>
          </w:p>
        </w:tc>
        <w:tc>
          <w:tcPr>
            <w:tcW w:w="585" w:type="dxa"/>
            <w:gridSpan w:val="2"/>
            <w:tcBorders>
              <w:top w:val="nil"/>
              <w:left w:val="nil"/>
              <w:bottom w:val="nil"/>
              <w:right w:val="nil"/>
            </w:tcBorders>
            <w:shd w:val="clear" w:color="000000" w:fill="D9D9D9"/>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96</w:t>
            </w:r>
          </w:p>
        </w:tc>
        <w:tc>
          <w:tcPr>
            <w:tcW w:w="705" w:type="dxa"/>
            <w:gridSpan w:val="2"/>
            <w:tcBorders>
              <w:top w:val="nil"/>
              <w:left w:val="nil"/>
              <w:bottom w:val="nil"/>
              <w:right w:val="nil"/>
            </w:tcBorders>
            <w:shd w:val="clear" w:color="000000" w:fill="D9D9D9"/>
            <w:noWrap/>
            <w:vAlign w:val="center"/>
          </w:tcPr>
          <w:p w:rsidR="00F13DDC" w:rsidRPr="00F412B1" w:rsidRDefault="00F13DDC"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4</w:t>
            </w:r>
          </w:p>
        </w:tc>
        <w:tc>
          <w:tcPr>
            <w:tcW w:w="705" w:type="dxa"/>
            <w:tcBorders>
              <w:top w:val="nil"/>
              <w:left w:val="nil"/>
              <w:bottom w:val="nil"/>
              <w:right w:val="nil"/>
            </w:tcBorders>
            <w:shd w:val="clear" w:color="000000" w:fill="D9D9D9"/>
            <w:noWrap/>
            <w:vAlign w:val="center"/>
          </w:tcPr>
          <w:p w:rsidR="00F13DDC" w:rsidRPr="00F412B1" w:rsidRDefault="00F13DDC"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19" w:type="dxa"/>
            <w:tcBorders>
              <w:top w:val="nil"/>
              <w:left w:val="nil"/>
              <w:bottom w:val="nil"/>
              <w:right w:val="nil"/>
            </w:tcBorders>
            <w:shd w:val="clear" w:color="000000" w:fill="D9D9D9"/>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2</w:t>
            </w:r>
          </w:p>
        </w:tc>
        <w:tc>
          <w:tcPr>
            <w:tcW w:w="585" w:type="dxa"/>
            <w:gridSpan w:val="3"/>
            <w:tcBorders>
              <w:top w:val="nil"/>
              <w:left w:val="nil"/>
              <w:bottom w:val="nil"/>
              <w:right w:val="nil"/>
            </w:tcBorders>
            <w:shd w:val="clear" w:color="000000" w:fill="D9D9D9"/>
            <w:noWrap/>
            <w:vAlign w:val="center"/>
          </w:tcPr>
          <w:p w:rsidR="00F13DDC" w:rsidRPr="00F412B1" w:rsidRDefault="00F13DDC" w:rsidP="00CC6B8F">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1</w:t>
            </w:r>
          </w:p>
        </w:tc>
        <w:tc>
          <w:tcPr>
            <w:tcW w:w="705" w:type="dxa"/>
            <w:gridSpan w:val="2"/>
            <w:tcBorders>
              <w:top w:val="nil"/>
              <w:left w:val="nil"/>
              <w:bottom w:val="nil"/>
              <w:right w:val="nil"/>
            </w:tcBorders>
            <w:shd w:val="clear" w:color="000000" w:fill="D9D9D9"/>
            <w:noWrap/>
            <w:vAlign w:val="center"/>
          </w:tcPr>
          <w:p w:rsidR="00F13DDC" w:rsidRPr="00F412B1" w:rsidRDefault="00F13DDC"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-1</w:t>
            </w:r>
          </w:p>
        </w:tc>
        <w:tc>
          <w:tcPr>
            <w:tcW w:w="705" w:type="dxa"/>
            <w:tcBorders>
              <w:top w:val="nil"/>
              <w:left w:val="nil"/>
              <w:bottom w:val="nil"/>
              <w:right w:val="nil"/>
            </w:tcBorders>
            <w:shd w:val="clear" w:color="000000" w:fill="D9D9D9"/>
            <w:noWrap/>
            <w:vAlign w:val="center"/>
          </w:tcPr>
          <w:p w:rsidR="00F13DDC" w:rsidRPr="00F412B1" w:rsidRDefault="00F13DDC"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r>
      <w:tr w:rsidR="00F13DDC" w:rsidRPr="00F412B1" w:rsidTr="00F412B1">
        <w:trPr>
          <w:trHeight w:val="330"/>
        </w:trPr>
        <w:tc>
          <w:tcPr>
            <w:tcW w:w="2895" w:type="dxa"/>
            <w:tcBorders>
              <w:top w:val="nil"/>
              <w:left w:val="nil"/>
              <w:bottom w:val="nil"/>
              <w:right w:val="nil"/>
            </w:tcBorders>
            <w:shd w:val="clear" w:color="000000" w:fill="FFFFFF"/>
            <w:noWrap/>
            <w:vAlign w:val="center"/>
            <w:hideMark/>
          </w:tcPr>
          <w:p w:rsidR="00F13DDC" w:rsidRPr="00F412B1" w:rsidRDefault="00F13DDC" w:rsidP="00347BF0">
            <w:pPr>
              <w:spacing w:after="0" w:line="240" w:lineRule="auto"/>
              <w:rPr>
                <w:rFonts w:asciiTheme="majorHAnsi" w:eastAsia="Times New Roman" w:hAnsiTheme="majorHAnsi" w:cs="Arial"/>
                <w:i/>
                <w:iCs/>
                <w:sz w:val="18"/>
                <w:szCs w:val="18"/>
              </w:rPr>
            </w:pPr>
            <w:r w:rsidRPr="00F412B1">
              <w:rPr>
                <w:rFonts w:asciiTheme="majorHAnsi" w:eastAsia="Times New Roman" w:hAnsiTheme="majorHAnsi" w:cs="Arial"/>
                <w:i/>
                <w:iCs/>
                <w:sz w:val="18"/>
                <w:szCs w:val="18"/>
              </w:rPr>
              <w:t>Communicating complete ideas orally</w:t>
            </w:r>
          </w:p>
        </w:tc>
        <w:tc>
          <w:tcPr>
            <w:tcW w:w="705" w:type="dxa"/>
            <w:tcBorders>
              <w:top w:val="nil"/>
              <w:left w:val="nil"/>
              <w:bottom w:val="nil"/>
              <w:right w:val="nil"/>
            </w:tcBorders>
            <w:shd w:val="clear" w:color="000000" w:fill="FFFFFF"/>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66</w:t>
            </w:r>
          </w:p>
        </w:tc>
        <w:tc>
          <w:tcPr>
            <w:tcW w:w="575" w:type="dxa"/>
            <w:gridSpan w:val="2"/>
            <w:tcBorders>
              <w:top w:val="nil"/>
              <w:left w:val="nil"/>
              <w:bottom w:val="nil"/>
              <w:right w:val="nil"/>
            </w:tcBorders>
            <w:shd w:val="clear" w:color="000000" w:fill="FFFFFF"/>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66</w:t>
            </w:r>
          </w:p>
        </w:tc>
        <w:tc>
          <w:tcPr>
            <w:tcW w:w="705" w:type="dxa"/>
            <w:gridSpan w:val="2"/>
            <w:tcBorders>
              <w:top w:val="nil"/>
              <w:left w:val="nil"/>
              <w:bottom w:val="nil"/>
              <w:right w:val="nil"/>
            </w:tcBorders>
            <w:shd w:val="clear" w:color="000000" w:fill="FFFFFF"/>
            <w:noWrap/>
            <w:vAlign w:val="center"/>
          </w:tcPr>
          <w:p w:rsidR="00F13DDC" w:rsidRPr="00F412B1" w:rsidRDefault="00F13DDC"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0</w:t>
            </w:r>
          </w:p>
        </w:tc>
        <w:tc>
          <w:tcPr>
            <w:tcW w:w="705" w:type="dxa"/>
            <w:tcBorders>
              <w:top w:val="nil"/>
              <w:left w:val="nil"/>
              <w:bottom w:val="nil"/>
              <w:right w:val="nil"/>
            </w:tcBorders>
            <w:shd w:val="clear" w:color="000000" w:fill="FFFFFF"/>
            <w:noWrap/>
            <w:vAlign w:val="center"/>
          </w:tcPr>
          <w:p w:rsidR="00F13DDC" w:rsidRPr="00F412B1" w:rsidRDefault="00F13DDC"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 </w:t>
            </w:r>
          </w:p>
        </w:tc>
        <w:tc>
          <w:tcPr>
            <w:tcW w:w="705" w:type="dxa"/>
            <w:tcBorders>
              <w:top w:val="nil"/>
              <w:left w:val="nil"/>
              <w:bottom w:val="nil"/>
              <w:right w:val="nil"/>
            </w:tcBorders>
            <w:shd w:val="clear" w:color="000000" w:fill="FFFFFF"/>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95</w:t>
            </w:r>
          </w:p>
        </w:tc>
        <w:tc>
          <w:tcPr>
            <w:tcW w:w="585" w:type="dxa"/>
            <w:gridSpan w:val="2"/>
            <w:tcBorders>
              <w:top w:val="nil"/>
              <w:left w:val="nil"/>
              <w:bottom w:val="nil"/>
              <w:right w:val="nil"/>
            </w:tcBorders>
            <w:shd w:val="clear" w:color="000000" w:fill="FFFFFF"/>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97</w:t>
            </w:r>
          </w:p>
        </w:tc>
        <w:tc>
          <w:tcPr>
            <w:tcW w:w="705" w:type="dxa"/>
            <w:gridSpan w:val="2"/>
            <w:tcBorders>
              <w:top w:val="nil"/>
              <w:left w:val="nil"/>
              <w:bottom w:val="nil"/>
              <w:right w:val="nil"/>
            </w:tcBorders>
            <w:shd w:val="clear" w:color="000000" w:fill="FFFFFF"/>
            <w:noWrap/>
            <w:vAlign w:val="center"/>
          </w:tcPr>
          <w:p w:rsidR="00F13DDC" w:rsidRPr="00F412B1" w:rsidRDefault="00F13DDC"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2</w:t>
            </w:r>
          </w:p>
        </w:tc>
        <w:tc>
          <w:tcPr>
            <w:tcW w:w="705" w:type="dxa"/>
            <w:tcBorders>
              <w:top w:val="nil"/>
              <w:left w:val="nil"/>
              <w:bottom w:val="nil"/>
              <w:right w:val="nil"/>
            </w:tcBorders>
            <w:shd w:val="clear" w:color="000000" w:fill="FFFFFF"/>
            <w:noWrap/>
            <w:vAlign w:val="center"/>
          </w:tcPr>
          <w:p w:rsidR="00F13DDC" w:rsidRPr="00F412B1" w:rsidRDefault="00F13DDC"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 </w:t>
            </w:r>
          </w:p>
        </w:tc>
        <w:tc>
          <w:tcPr>
            <w:tcW w:w="719" w:type="dxa"/>
            <w:tcBorders>
              <w:top w:val="nil"/>
              <w:left w:val="nil"/>
              <w:bottom w:val="nil"/>
              <w:right w:val="nil"/>
            </w:tcBorders>
            <w:shd w:val="clear" w:color="000000" w:fill="FFFFFF"/>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1</w:t>
            </w:r>
          </w:p>
        </w:tc>
        <w:tc>
          <w:tcPr>
            <w:tcW w:w="585" w:type="dxa"/>
            <w:gridSpan w:val="3"/>
            <w:tcBorders>
              <w:top w:val="nil"/>
              <w:left w:val="nil"/>
              <w:bottom w:val="nil"/>
              <w:right w:val="nil"/>
            </w:tcBorders>
            <w:shd w:val="clear" w:color="000000" w:fill="FFFFFF"/>
            <w:noWrap/>
            <w:vAlign w:val="center"/>
          </w:tcPr>
          <w:p w:rsidR="00F13DDC" w:rsidRPr="00F412B1" w:rsidRDefault="00F13DDC" w:rsidP="00CC6B8F">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1</w:t>
            </w:r>
          </w:p>
        </w:tc>
        <w:tc>
          <w:tcPr>
            <w:tcW w:w="705" w:type="dxa"/>
            <w:gridSpan w:val="2"/>
            <w:tcBorders>
              <w:top w:val="nil"/>
              <w:left w:val="nil"/>
              <w:bottom w:val="nil"/>
              <w:right w:val="nil"/>
            </w:tcBorders>
            <w:shd w:val="clear" w:color="000000" w:fill="FFFFFF"/>
            <w:noWrap/>
            <w:vAlign w:val="center"/>
          </w:tcPr>
          <w:p w:rsidR="00F13DDC" w:rsidRPr="00F412B1" w:rsidRDefault="00F13DDC"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0</w:t>
            </w:r>
          </w:p>
        </w:tc>
        <w:tc>
          <w:tcPr>
            <w:tcW w:w="705" w:type="dxa"/>
            <w:tcBorders>
              <w:top w:val="nil"/>
              <w:left w:val="nil"/>
              <w:bottom w:val="nil"/>
              <w:right w:val="nil"/>
            </w:tcBorders>
            <w:shd w:val="clear" w:color="000000" w:fill="FFFFFF"/>
            <w:noWrap/>
            <w:vAlign w:val="bottom"/>
          </w:tcPr>
          <w:p w:rsidR="00F13DDC" w:rsidRPr="00F412B1" w:rsidRDefault="00F13DDC"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 </w:t>
            </w:r>
          </w:p>
        </w:tc>
      </w:tr>
      <w:tr w:rsidR="00F13DDC" w:rsidRPr="00F412B1" w:rsidTr="00F412B1">
        <w:trPr>
          <w:trHeight w:val="600"/>
        </w:trPr>
        <w:tc>
          <w:tcPr>
            <w:tcW w:w="2895" w:type="dxa"/>
            <w:tcBorders>
              <w:top w:val="nil"/>
              <w:left w:val="nil"/>
              <w:bottom w:val="nil"/>
              <w:right w:val="nil"/>
            </w:tcBorders>
            <w:shd w:val="clear" w:color="000000" w:fill="D9D9D9"/>
            <w:vAlign w:val="center"/>
            <w:hideMark/>
          </w:tcPr>
          <w:p w:rsidR="00F13DDC" w:rsidRPr="00F412B1" w:rsidRDefault="00F13DDC" w:rsidP="00347BF0">
            <w:pPr>
              <w:spacing w:after="0" w:line="240" w:lineRule="auto"/>
              <w:rPr>
                <w:rFonts w:asciiTheme="majorHAnsi" w:eastAsia="Times New Roman" w:hAnsiTheme="majorHAnsi" w:cs="Arial"/>
                <w:i/>
                <w:iCs/>
                <w:sz w:val="18"/>
                <w:szCs w:val="18"/>
              </w:rPr>
            </w:pPr>
            <w:r w:rsidRPr="00F412B1">
              <w:rPr>
                <w:rFonts w:asciiTheme="majorHAnsi" w:eastAsia="Times New Roman" w:hAnsiTheme="majorHAnsi" w:cs="Arial"/>
                <w:i/>
                <w:iCs/>
                <w:sz w:val="18"/>
                <w:szCs w:val="18"/>
              </w:rPr>
              <w:t xml:space="preserve">Remembering and following directions </w:t>
            </w:r>
            <w:r w:rsidRPr="00F412B1">
              <w:rPr>
                <w:rFonts w:asciiTheme="majorHAnsi" w:eastAsia="Times New Roman" w:hAnsiTheme="majorHAnsi" w:cs="Arial"/>
                <w:i/>
                <w:iCs/>
                <w:sz w:val="18"/>
                <w:szCs w:val="18"/>
              </w:rPr>
              <w:br/>
              <w:t>that include a series of actions</w:t>
            </w:r>
          </w:p>
        </w:tc>
        <w:tc>
          <w:tcPr>
            <w:tcW w:w="705" w:type="dxa"/>
            <w:tcBorders>
              <w:top w:val="nil"/>
              <w:left w:val="nil"/>
              <w:bottom w:val="nil"/>
              <w:right w:val="nil"/>
            </w:tcBorders>
            <w:shd w:val="clear" w:color="000000" w:fill="D9D9D9"/>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63</w:t>
            </w:r>
          </w:p>
        </w:tc>
        <w:tc>
          <w:tcPr>
            <w:tcW w:w="575" w:type="dxa"/>
            <w:gridSpan w:val="2"/>
            <w:tcBorders>
              <w:top w:val="nil"/>
              <w:left w:val="nil"/>
              <w:bottom w:val="nil"/>
              <w:right w:val="nil"/>
            </w:tcBorders>
            <w:shd w:val="clear" w:color="000000" w:fill="D9D9D9"/>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67</w:t>
            </w:r>
          </w:p>
        </w:tc>
        <w:tc>
          <w:tcPr>
            <w:tcW w:w="705" w:type="dxa"/>
            <w:gridSpan w:val="2"/>
            <w:tcBorders>
              <w:top w:val="nil"/>
              <w:left w:val="nil"/>
              <w:bottom w:val="nil"/>
              <w:right w:val="nil"/>
            </w:tcBorders>
            <w:shd w:val="clear" w:color="000000" w:fill="D9D9D9"/>
            <w:noWrap/>
            <w:vAlign w:val="center"/>
          </w:tcPr>
          <w:p w:rsidR="00F13DDC" w:rsidRPr="00F412B1" w:rsidRDefault="00F13DDC"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4</w:t>
            </w:r>
          </w:p>
        </w:tc>
        <w:tc>
          <w:tcPr>
            <w:tcW w:w="705" w:type="dxa"/>
            <w:tcBorders>
              <w:top w:val="nil"/>
              <w:left w:val="nil"/>
              <w:bottom w:val="nil"/>
              <w:right w:val="nil"/>
            </w:tcBorders>
            <w:shd w:val="clear" w:color="000000" w:fill="D9D9D9"/>
            <w:noWrap/>
            <w:vAlign w:val="center"/>
          </w:tcPr>
          <w:p w:rsidR="00F13DDC" w:rsidRPr="00F412B1" w:rsidRDefault="00F13DDC"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05" w:type="dxa"/>
            <w:tcBorders>
              <w:top w:val="nil"/>
              <w:left w:val="nil"/>
              <w:bottom w:val="nil"/>
              <w:right w:val="nil"/>
            </w:tcBorders>
            <w:shd w:val="clear" w:color="000000" w:fill="D9D9D9"/>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94</w:t>
            </w:r>
          </w:p>
        </w:tc>
        <w:tc>
          <w:tcPr>
            <w:tcW w:w="585" w:type="dxa"/>
            <w:gridSpan w:val="2"/>
            <w:tcBorders>
              <w:top w:val="nil"/>
              <w:left w:val="nil"/>
              <w:bottom w:val="nil"/>
              <w:right w:val="nil"/>
            </w:tcBorders>
            <w:shd w:val="clear" w:color="000000" w:fill="D9D9D9"/>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95</w:t>
            </w:r>
          </w:p>
        </w:tc>
        <w:tc>
          <w:tcPr>
            <w:tcW w:w="705" w:type="dxa"/>
            <w:gridSpan w:val="2"/>
            <w:tcBorders>
              <w:top w:val="nil"/>
              <w:left w:val="nil"/>
              <w:bottom w:val="nil"/>
              <w:right w:val="nil"/>
            </w:tcBorders>
            <w:shd w:val="clear" w:color="000000" w:fill="D9D9D9"/>
            <w:noWrap/>
            <w:vAlign w:val="center"/>
          </w:tcPr>
          <w:p w:rsidR="00F13DDC" w:rsidRPr="00F412B1" w:rsidRDefault="00F13DDC"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1</w:t>
            </w:r>
          </w:p>
        </w:tc>
        <w:tc>
          <w:tcPr>
            <w:tcW w:w="705" w:type="dxa"/>
            <w:tcBorders>
              <w:top w:val="nil"/>
              <w:left w:val="nil"/>
              <w:bottom w:val="nil"/>
              <w:right w:val="nil"/>
            </w:tcBorders>
            <w:shd w:val="clear" w:color="000000" w:fill="D9D9D9"/>
            <w:noWrap/>
            <w:vAlign w:val="center"/>
          </w:tcPr>
          <w:p w:rsidR="00F13DDC" w:rsidRPr="00F412B1" w:rsidRDefault="00F13DDC"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19" w:type="dxa"/>
            <w:tcBorders>
              <w:top w:val="nil"/>
              <w:left w:val="nil"/>
              <w:bottom w:val="nil"/>
              <w:right w:val="nil"/>
            </w:tcBorders>
            <w:shd w:val="clear" w:color="000000" w:fill="D9D9D9"/>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1</w:t>
            </w:r>
          </w:p>
        </w:tc>
        <w:tc>
          <w:tcPr>
            <w:tcW w:w="585" w:type="dxa"/>
            <w:gridSpan w:val="3"/>
            <w:tcBorders>
              <w:top w:val="nil"/>
              <w:left w:val="nil"/>
              <w:bottom w:val="nil"/>
              <w:right w:val="nil"/>
            </w:tcBorders>
            <w:shd w:val="clear" w:color="000000" w:fill="D9D9D9"/>
            <w:noWrap/>
            <w:vAlign w:val="center"/>
          </w:tcPr>
          <w:p w:rsidR="00F13DDC" w:rsidRPr="00F412B1" w:rsidRDefault="00F13DDC" w:rsidP="00CC6B8F">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1</w:t>
            </w:r>
          </w:p>
        </w:tc>
        <w:tc>
          <w:tcPr>
            <w:tcW w:w="705" w:type="dxa"/>
            <w:gridSpan w:val="2"/>
            <w:tcBorders>
              <w:top w:val="nil"/>
              <w:left w:val="nil"/>
              <w:bottom w:val="nil"/>
              <w:right w:val="nil"/>
            </w:tcBorders>
            <w:shd w:val="clear" w:color="000000" w:fill="D9D9D9"/>
            <w:noWrap/>
            <w:vAlign w:val="center"/>
          </w:tcPr>
          <w:p w:rsidR="00F13DDC" w:rsidRPr="00F412B1" w:rsidRDefault="00F13DDC"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0</w:t>
            </w:r>
          </w:p>
        </w:tc>
        <w:tc>
          <w:tcPr>
            <w:tcW w:w="705" w:type="dxa"/>
            <w:tcBorders>
              <w:top w:val="nil"/>
              <w:left w:val="nil"/>
              <w:bottom w:val="nil"/>
              <w:right w:val="nil"/>
            </w:tcBorders>
            <w:shd w:val="clear" w:color="000000" w:fill="D9D9D9"/>
            <w:noWrap/>
            <w:vAlign w:val="bottom"/>
          </w:tcPr>
          <w:p w:rsidR="00F13DDC" w:rsidRPr="00F412B1" w:rsidRDefault="00F13DDC"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 </w:t>
            </w:r>
          </w:p>
        </w:tc>
      </w:tr>
      <w:tr w:rsidR="00F13DDC" w:rsidRPr="00F412B1" w:rsidTr="00F412B1">
        <w:trPr>
          <w:trHeight w:val="600"/>
        </w:trPr>
        <w:tc>
          <w:tcPr>
            <w:tcW w:w="2895" w:type="dxa"/>
            <w:tcBorders>
              <w:top w:val="nil"/>
              <w:left w:val="nil"/>
              <w:bottom w:val="nil"/>
              <w:right w:val="nil"/>
            </w:tcBorders>
            <w:shd w:val="clear" w:color="000000" w:fill="FFFFFF"/>
            <w:vAlign w:val="center"/>
            <w:hideMark/>
          </w:tcPr>
          <w:p w:rsidR="00F13DDC" w:rsidRPr="00F412B1" w:rsidRDefault="00F13DDC" w:rsidP="00347BF0">
            <w:pPr>
              <w:spacing w:after="0" w:line="240" w:lineRule="auto"/>
              <w:rPr>
                <w:rFonts w:asciiTheme="majorHAnsi" w:eastAsia="Times New Roman" w:hAnsiTheme="majorHAnsi" w:cs="Arial"/>
                <w:i/>
                <w:iCs/>
                <w:sz w:val="18"/>
                <w:szCs w:val="18"/>
              </w:rPr>
            </w:pPr>
            <w:r w:rsidRPr="00F412B1">
              <w:rPr>
                <w:rFonts w:asciiTheme="majorHAnsi" w:eastAsia="Times New Roman" w:hAnsiTheme="majorHAnsi" w:cs="Arial"/>
                <w:i/>
                <w:iCs/>
                <w:sz w:val="18"/>
                <w:szCs w:val="18"/>
              </w:rPr>
              <w:t>Common prepositions such as over under, up, and down</w:t>
            </w:r>
          </w:p>
        </w:tc>
        <w:tc>
          <w:tcPr>
            <w:tcW w:w="705" w:type="dxa"/>
            <w:tcBorders>
              <w:top w:val="nil"/>
              <w:left w:val="nil"/>
              <w:bottom w:val="nil"/>
              <w:right w:val="nil"/>
            </w:tcBorders>
            <w:shd w:val="clear" w:color="000000" w:fill="FFFFFF"/>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21</w:t>
            </w:r>
          </w:p>
        </w:tc>
        <w:tc>
          <w:tcPr>
            <w:tcW w:w="575" w:type="dxa"/>
            <w:gridSpan w:val="2"/>
            <w:tcBorders>
              <w:top w:val="nil"/>
              <w:left w:val="nil"/>
              <w:bottom w:val="nil"/>
              <w:right w:val="nil"/>
            </w:tcBorders>
            <w:shd w:val="clear" w:color="000000" w:fill="FFFFFF"/>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24</w:t>
            </w:r>
          </w:p>
        </w:tc>
        <w:tc>
          <w:tcPr>
            <w:tcW w:w="705" w:type="dxa"/>
            <w:gridSpan w:val="2"/>
            <w:tcBorders>
              <w:top w:val="nil"/>
              <w:left w:val="nil"/>
              <w:bottom w:val="nil"/>
              <w:right w:val="nil"/>
            </w:tcBorders>
            <w:shd w:val="clear" w:color="000000" w:fill="FFFFFF"/>
            <w:noWrap/>
            <w:vAlign w:val="center"/>
          </w:tcPr>
          <w:p w:rsidR="00F13DDC" w:rsidRPr="00F412B1" w:rsidRDefault="00F13DDC"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3</w:t>
            </w:r>
          </w:p>
        </w:tc>
        <w:tc>
          <w:tcPr>
            <w:tcW w:w="705" w:type="dxa"/>
            <w:tcBorders>
              <w:top w:val="nil"/>
              <w:left w:val="nil"/>
              <w:bottom w:val="nil"/>
              <w:right w:val="nil"/>
            </w:tcBorders>
            <w:shd w:val="clear" w:color="000000" w:fill="FFFFFF"/>
            <w:noWrap/>
            <w:vAlign w:val="center"/>
          </w:tcPr>
          <w:p w:rsidR="00F13DDC" w:rsidRPr="00F412B1" w:rsidRDefault="00F13DDC"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 </w:t>
            </w:r>
          </w:p>
        </w:tc>
        <w:tc>
          <w:tcPr>
            <w:tcW w:w="705" w:type="dxa"/>
            <w:tcBorders>
              <w:top w:val="nil"/>
              <w:left w:val="nil"/>
              <w:bottom w:val="nil"/>
              <w:right w:val="nil"/>
            </w:tcBorders>
            <w:shd w:val="clear" w:color="000000" w:fill="FFFFFF"/>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65</w:t>
            </w:r>
          </w:p>
        </w:tc>
        <w:tc>
          <w:tcPr>
            <w:tcW w:w="585" w:type="dxa"/>
            <w:gridSpan w:val="2"/>
            <w:tcBorders>
              <w:top w:val="nil"/>
              <w:left w:val="nil"/>
              <w:bottom w:val="nil"/>
              <w:right w:val="nil"/>
            </w:tcBorders>
            <w:shd w:val="clear" w:color="000000" w:fill="FFFFFF"/>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66</w:t>
            </w:r>
          </w:p>
        </w:tc>
        <w:tc>
          <w:tcPr>
            <w:tcW w:w="705" w:type="dxa"/>
            <w:gridSpan w:val="2"/>
            <w:tcBorders>
              <w:top w:val="nil"/>
              <w:left w:val="nil"/>
              <w:bottom w:val="nil"/>
              <w:right w:val="nil"/>
            </w:tcBorders>
            <w:shd w:val="clear" w:color="000000" w:fill="FFFFFF"/>
            <w:noWrap/>
            <w:vAlign w:val="center"/>
          </w:tcPr>
          <w:p w:rsidR="00F13DDC" w:rsidRPr="00F412B1" w:rsidRDefault="00F13DDC"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1</w:t>
            </w:r>
          </w:p>
        </w:tc>
        <w:tc>
          <w:tcPr>
            <w:tcW w:w="705" w:type="dxa"/>
            <w:tcBorders>
              <w:top w:val="nil"/>
              <w:left w:val="nil"/>
              <w:bottom w:val="nil"/>
              <w:right w:val="nil"/>
            </w:tcBorders>
            <w:shd w:val="clear" w:color="000000" w:fill="FFFFFF"/>
            <w:noWrap/>
            <w:vAlign w:val="center"/>
          </w:tcPr>
          <w:p w:rsidR="00F13DDC" w:rsidRPr="00F412B1" w:rsidRDefault="00F13DDC"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 </w:t>
            </w:r>
          </w:p>
        </w:tc>
        <w:tc>
          <w:tcPr>
            <w:tcW w:w="719" w:type="dxa"/>
            <w:tcBorders>
              <w:top w:val="nil"/>
              <w:left w:val="nil"/>
              <w:bottom w:val="nil"/>
              <w:right w:val="nil"/>
            </w:tcBorders>
            <w:shd w:val="clear" w:color="000000" w:fill="FFFFFF"/>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8</w:t>
            </w:r>
          </w:p>
        </w:tc>
        <w:tc>
          <w:tcPr>
            <w:tcW w:w="585" w:type="dxa"/>
            <w:gridSpan w:val="3"/>
            <w:tcBorders>
              <w:top w:val="nil"/>
              <w:left w:val="nil"/>
              <w:bottom w:val="nil"/>
              <w:right w:val="nil"/>
            </w:tcBorders>
            <w:shd w:val="clear" w:color="000000" w:fill="FFFFFF"/>
            <w:noWrap/>
            <w:vAlign w:val="center"/>
          </w:tcPr>
          <w:p w:rsidR="00F13DDC" w:rsidRPr="00F412B1" w:rsidRDefault="00F13DDC" w:rsidP="00CC6B8F">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8</w:t>
            </w:r>
          </w:p>
        </w:tc>
        <w:tc>
          <w:tcPr>
            <w:tcW w:w="705" w:type="dxa"/>
            <w:gridSpan w:val="2"/>
            <w:tcBorders>
              <w:top w:val="nil"/>
              <w:left w:val="nil"/>
              <w:bottom w:val="nil"/>
              <w:right w:val="nil"/>
            </w:tcBorders>
            <w:shd w:val="clear" w:color="000000" w:fill="FFFFFF"/>
            <w:noWrap/>
            <w:vAlign w:val="center"/>
          </w:tcPr>
          <w:p w:rsidR="00F13DDC" w:rsidRPr="00F412B1" w:rsidRDefault="00F13DDC"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0</w:t>
            </w:r>
          </w:p>
        </w:tc>
        <w:tc>
          <w:tcPr>
            <w:tcW w:w="705" w:type="dxa"/>
            <w:tcBorders>
              <w:top w:val="nil"/>
              <w:left w:val="nil"/>
              <w:bottom w:val="nil"/>
              <w:right w:val="nil"/>
            </w:tcBorders>
            <w:shd w:val="clear" w:color="000000" w:fill="FFFFFF"/>
            <w:noWrap/>
            <w:vAlign w:val="bottom"/>
          </w:tcPr>
          <w:p w:rsidR="00F13DDC" w:rsidRPr="00F412B1" w:rsidRDefault="00F13DDC"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 </w:t>
            </w:r>
          </w:p>
        </w:tc>
      </w:tr>
      <w:tr w:rsidR="00F13DDC" w:rsidRPr="00F412B1" w:rsidTr="00F412B1">
        <w:trPr>
          <w:trHeight w:val="330"/>
        </w:trPr>
        <w:tc>
          <w:tcPr>
            <w:tcW w:w="2895" w:type="dxa"/>
            <w:tcBorders>
              <w:top w:val="nil"/>
              <w:left w:val="nil"/>
              <w:bottom w:val="nil"/>
              <w:right w:val="nil"/>
            </w:tcBorders>
            <w:shd w:val="clear" w:color="000000" w:fill="D9D9D9"/>
            <w:noWrap/>
            <w:vAlign w:val="center"/>
            <w:hideMark/>
          </w:tcPr>
          <w:p w:rsidR="00F13DDC" w:rsidRPr="00F412B1" w:rsidRDefault="00F13DDC" w:rsidP="00347BF0">
            <w:pPr>
              <w:spacing w:after="0" w:line="240" w:lineRule="auto"/>
              <w:rPr>
                <w:rFonts w:asciiTheme="majorHAnsi" w:eastAsia="Times New Roman" w:hAnsiTheme="majorHAnsi" w:cs="Arial"/>
                <w:i/>
                <w:iCs/>
                <w:sz w:val="18"/>
                <w:szCs w:val="18"/>
              </w:rPr>
            </w:pPr>
            <w:r w:rsidRPr="00F412B1">
              <w:rPr>
                <w:rFonts w:asciiTheme="majorHAnsi" w:eastAsia="Times New Roman" w:hAnsiTheme="majorHAnsi" w:cs="Arial"/>
                <w:i/>
                <w:iCs/>
                <w:sz w:val="18"/>
                <w:szCs w:val="18"/>
              </w:rPr>
              <w:t>Matching letters to sounds</w:t>
            </w:r>
          </w:p>
        </w:tc>
        <w:tc>
          <w:tcPr>
            <w:tcW w:w="705" w:type="dxa"/>
            <w:tcBorders>
              <w:top w:val="nil"/>
              <w:left w:val="nil"/>
              <w:bottom w:val="nil"/>
              <w:right w:val="nil"/>
            </w:tcBorders>
            <w:shd w:val="clear" w:color="000000" w:fill="D9D9D9"/>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84</w:t>
            </w:r>
          </w:p>
        </w:tc>
        <w:tc>
          <w:tcPr>
            <w:tcW w:w="575" w:type="dxa"/>
            <w:gridSpan w:val="2"/>
            <w:tcBorders>
              <w:top w:val="nil"/>
              <w:left w:val="nil"/>
              <w:bottom w:val="nil"/>
              <w:right w:val="nil"/>
            </w:tcBorders>
            <w:shd w:val="clear" w:color="000000" w:fill="D9D9D9"/>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88</w:t>
            </w:r>
          </w:p>
        </w:tc>
        <w:tc>
          <w:tcPr>
            <w:tcW w:w="705" w:type="dxa"/>
            <w:gridSpan w:val="2"/>
            <w:tcBorders>
              <w:top w:val="nil"/>
              <w:left w:val="nil"/>
              <w:bottom w:val="nil"/>
              <w:right w:val="nil"/>
            </w:tcBorders>
            <w:shd w:val="clear" w:color="000000" w:fill="D9D9D9"/>
            <w:noWrap/>
            <w:vAlign w:val="center"/>
          </w:tcPr>
          <w:p w:rsidR="00F13DDC" w:rsidRPr="00F412B1" w:rsidRDefault="00F13DDC"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4</w:t>
            </w:r>
          </w:p>
        </w:tc>
        <w:tc>
          <w:tcPr>
            <w:tcW w:w="705" w:type="dxa"/>
            <w:tcBorders>
              <w:top w:val="nil"/>
              <w:left w:val="nil"/>
              <w:bottom w:val="nil"/>
              <w:right w:val="nil"/>
            </w:tcBorders>
            <w:shd w:val="clear" w:color="000000" w:fill="D9D9D9"/>
            <w:noWrap/>
            <w:vAlign w:val="center"/>
          </w:tcPr>
          <w:p w:rsidR="00F13DDC" w:rsidRPr="00F412B1" w:rsidRDefault="00F13DDC"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05" w:type="dxa"/>
            <w:tcBorders>
              <w:top w:val="nil"/>
              <w:left w:val="nil"/>
              <w:bottom w:val="nil"/>
              <w:right w:val="nil"/>
            </w:tcBorders>
            <w:shd w:val="clear" w:color="000000" w:fill="D9D9D9"/>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99</w:t>
            </w:r>
          </w:p>
        </w:tc>
        <w:tc>
          <w:tcPr>
            <w:tcW w:w="585" w:type="dxa"/>
            <w:gridSpan w:val="2"/>
            <w:tcBorders>
              <w:top w:val="nil"/>
              <w:left w:val="nil"/>
              <w:bottom w:val="nil"/>
              <w:right w:val="nil"/>
            </w:tcBorders>
            <w:shd w:val="clear" w:color="000000" w:fill="D9D9D9"/>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99</w:t>
            </w:r>
          </w:p>
        </w:tc>
        <w:tc>
          <w:tcPr>
            <w:tcW w:w="705" w:type="dxa"/>
            <w:gridSpan w:val="2"/>
            <w:tcBorders>
              <w:top w:val="nil"/>
              <w:left w:val="nil"/>
              <w:bottom w:val="nil"/>
              <w:right w:val="nil"/>
            </w:tcBorders>
            <w:shd w:val="clear" w:color="000000" w:fill="D9D9D9"/>
            <w:noWrap/>
            <w:vAlign w:val="center"/>
          </w:tcPr>
          <w:p w:rsidR="00F13DDC" w:rsidRPr="00F412B1" w:rsidRDefault="00F13DDC"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0</w:t>
            </w:r>
          </w:p>
        </w:tc>
        <w:tc>
          <w:tcPr>
            <w:tcW w:w="705" w:type="dxa"/>
            <w:tcBorders>
              <w:top w:val="nil"/>
              <w:left w:val="nil"/>
              <w:bottom w:val="nil"/>
              <w:right w:val="nil"/>
            </w:tcBorders>
            <w:shd w:val="clear" w:color="000000" w:fill="D9D9D9"/>
            <w:noWrap/>
            <w:vAlign w:val="center"/>
          </w:tcPr>
          <w:p w:rsidR="00F13DDC" w:rsidRPr="00F412B1" w:rsidRDefault="00F13DDC"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19" w:type="dxa"/>
            <w:tcBorders>
              <w:top w:val="nil"/>
              <w:left w:val="nil"/>
              <w:bottom w:val="nil"/>
              <w:right w:val="nil"/>
            </w:tcBorders>
            <w:shd w:val="clear" w:color="000000" w:fill="D9D9D9"/>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0</w:t>
            </w:r>
          </w:p>
        </w:tc>
        <w:tc>
          <w:tcPr>
            <w:tcW w:w="585" w:type="dxa"/>
            <w:gridSpan w:val="3"/>
            <w:tcBorders>
              <w:top w:val="nil"/>
              <w:left w:val="nil"/>
              <w:bottom w:val="nil"/>
              <w:right w:val="nil"/>
            </w:tcBorders>
            <w:shd w:val="clear" w:color="000000" w:fill="D9D9D9"/>
            <w:noWrap/>
            <w:vAlign w:val="center"/>
          </w:tcPr>
          <w:p w:rsidR="00F13DDC" w:rsidRPr="00F412B1" w:rsidRDefault="00F13DDC" w:rsidP="00CC6B8F">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1</w:t>
            </w:r>
          </w:p>
        </w:tc>
        <w:tc>
          <w:tcPr>
            <w:tcW w:w="705" w:type="dxa"/>
            <w:gridSpan w:val="2"/>
            <w:tcBorders>
              <w:top w:val="nil"/>
              <w:left w:val="nil"/>
              <w:bottom w:val="nil"/>
              <w:right w:val="nil"/>
            </w:tcBorders>
            <w:shd w:val="clear" w:color="000000" w:fill="D9D9D9"/>
            <w:noWrap/>
            <w:vAlign w:val="center"/>
          </w:tcPr>
          <w:p w:rsidR="00F13DDC" w:rsidRPr="00F412B1" w:rsidRDefault="00F13DDC"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1</w:t>
            </w:r>
          </w:p>
        </w:tc>
        <w:tc>
          <w:tcPr>
            <w:tcW w:w="705" w:type="dxa"/>
            <w:tcBorders>
              <w:top w:val="nil"/>
              <w:left w:val="nil"/>
              <w:bottom w:val="nil"/>
              <w:right w:val="nil"/>
            </w:tcBorders>
            <w:shd w:val="clear" w:color="000000" w:fill="D9D9D9"/>
            <w:noWrap/>
            <w:vAlign w:val="center"/>
          </w:tcPr>
          <w:p w:rsidR="00F13DDC" w:rsidRPr="00F412B1" w:rsidRDefault="00F13DDC"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r>
      <w:tr w:rsidR="00F13DDC" w:rsidRPr="00F412B1" w:rsidTr="00F412B1">
        <w:trPr>
          <w:trHeight w:val="330"/>
        </w:trPr>
        <w:tc>
          <w:tcPr>
            <w:tcW w:w="2895" w:type="dxa"/>
            <w:tcBorders>
              <w:top w:val="nil"/>
              <w:left w:val="nil"/>
              <w:bottom w:val="nil"/>
              <w:right w:val="nil"/>
            </w:tcBorders>
            <w:shd w:val="clear" w:color="000000" w:fill="FFFFFF"/>
            <w:noWrap/>
            <w:vAlign w:val="center"/>
            <w:hideMark/>
          </w:tcPr>
          <w:p w:rsidR="00F13DDC" w:rsidRPr="00F412B1" w:rsidRDefault="00F13DDC" w:rsidP="00347BF0">
            <w:pPr>
              <w:spacing w:after="0" w:line="240" w:lineRule="auto"/>
              <w:rPr>
                <w:rFonts w:asciiTheme="majorHAnsi" w:eastAsia="Times New Roman" w:hAnsiTheme="majorHAnsi" w:cs="Arial"/>
                <w:i/>
                <w:iCs/>
                <w:sz w:val="18"/>
                <w:szCs w:val="18"/>
              </w:rPr>
            </w:pPr>
            <w:r w:rsidRPr="00F412B1">
              <w:rPr>
                <w:rFonts w:asciiTheme="majorHAnsi" w:eastAsia="Times New Roman" w:hAnsiTheme="majorHAnsi" w:cs="Arial"/>
                <w:i/>
                <w:iCs/>
                <w:sz w:val="18"/>
                <w:szCs w:val="18"/>
              </w:rPr>
              <w:t>Alphabet and letter recognition</w:t>
            </w:r>
          </w:p>
        </w:tc>
        <w:tc>
          <w:tcPr>
            <w:tcW w:w="705" w:type="dxa"/>
            <w:tcBorders>
              <w:top w:val="nil"/>
              <w:left w:val="nil"/>
              <w:bottom w:val="nil"/>
              <w:right w:val="nil"/>
            </w:tcBorders>
            <w:shd w:val="clear" w:color="000000" w:fill="FFFFFF"/>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90</w:t>
            </w:r>
          </w:p>
        </w:tc>
        <w:tc>
          <w:tcPr>
            <w:tcW w:w="575" w:type="dxa"/>
            <w:gridSpan w:val="2"/>
            <w:tcBorders>
              <w:top w:val="nil"/>
              <w:left w:val="nil"/>
              <w:bottom w:val="nil"/>
              <w:right w:val="nil"/>
            </w:tcBorders>
            <w:shd w:val="clear" w:color="000000" w:fill="FFFFFF"/>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87</w:t>
            </w:r>
          </w:p>
        </w:tc>
        <w:tc>
          <w:tcPr>
            <w:tcW w:w="705" w:type="dxa"/>
            <w:gridSpan w:val="2"/>
            <w:tcBorders>
              <w:top w:val="nil"/>
              <w:left w:val="nil"/>
              <w:bottom w:val="nil"/>
              <w:right w:val="nil"/>
            </w:tcBorders>
            <w:shd w:val="clear" w:color="000000" w:fill="FFFFFF"/>
            <w:noWrap/>
            <w:vAlign w:val="center"/>
          </w:tcPr>
          <w:p w:rsidR="00F13DDC" w:rsidRPr="00F412B1" w:rsidRDefault="00F13DDC"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-3</w:t>
            </w:r>
          </w:p>
        </w:tc>
        <w:tc>
          <w:tcPr>
            <w:tcW w:w="705" w:type="dxa"/>
            <w:tcBorders>
              <w:top w:val="nil"/>
              <w:left w:val="nil"/>
              <w:bottom w:val="nil"/>
              <w:right w:val="nil"/>
            </w:tcBorders>
            <w:shd w:val="clear" w:color="000000" w:fill="FFFFFF"/>
            <w:noWrap/>
            <w:vAlign w:val="center"/>
          </w:tcPr>
          <w:p w:rsidR="00F13DDC" w:rsidRPr="00F412B1" w:rsidRDefault="00F13DDC"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05" w:type="dxa"/>
            <w:tcBorders>
              <w:top w:val="nil"/>
              <w:left w:val="nil"/>
              <w:bottom w:val="nil"/>
              <w:right w:val="nil"/>
            </w:tcBorders>
            <w:shd w:val="clear" w:color="000000" w:fill="FFFFFF"/>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99</w:t>
            </w:r>
          </w:p>
        </w:tc>
        <w:tc>
          <w:tcPr>
            <w:tcW w:w="585" w:type="dxa"/>
            <w:gridSpan w:val="2"/>
            <w:tcBorders>
              <w:top w:val="nil"/>
              <w:left w:val="nil"/>
              <w:bottom w:val="nil"/>
              <w:right w:val="nil"/>
            </w:tcBorders>
            <w:shd w:val="clear" w:color="000000" w:fill="FFFFFF"/>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98</w:t>
            </w:r>
          </w:p>
        </w:tc>
        <w:tc>
          <w:tcPr>
            <w:tcW w:w="705" w:type="dxa"/>
            <w:gridSpan w:val="2"/>
            <w:tcBorders>
              <w:top w:val="nil"/>
              <w:left w:val="nil"/>
              <w:bottom w:val="nil"/>
              <w:right w:val="nil"/>
            </w:tcBorders>
            <w:shd w:val="clear" w:color="000000" w:fill="FFFFFF"/>
            <w:noWrap/>
            <w:vAlign w:val="center"/>
          </w:tcPr>
          <w:p w:rsidR="00F13DDC" w:rsidRPr="00F412B1" w:rsidRDefault="00F13DDC"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-1</w:t>
            </w:r>
          </w:p>
        </w:tc>
        <w:tc>
          <w:tcPr>
            <w:tcW w:w="705" w:type="dxa"/>
            <w:tcBorders>
              <w:top w:val="nil"/>
              <w:left w:val="nil"/>
              <w:bottom w:val="nil"/>
              <w:right w:val="nil"/>
            </w:tcBorders>
            <w:shd w:val="clear" w:color="000000" w:fill="FFFFFF"/>
            <w:noWrap/>
            <w:vAlign w:val="center"/>
          </w:tcPr>
          <w:p w:rsidR="00F13DDC" w:rsidRPr="00F412B1" w:rsidRDefault="00F13DDC"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19" w:type="dxa"/>
            <w:tcBorders>
              <w:top w:val="nil"/>
              <w:left w:val="nil"/>
              <w:bottom w:val="nil"/>
              <w:right w:val="nil"/>
            </w:tcBorders>
            <w:shd w:val="clear" w:color="000000" w:fill="FFFFFF"/>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1</w:t>
            </w:r>
          </w:p>
        </w:tc>
        <w:tc>
          <w:tcPr>
            <w:tcW w:w="585" w:type="dxa"/>
            <w:gridSpan w:val="3"/>
            <w:tcBorders>
              <w:top w:val="nil"/>
              <w:left w:val="nil"/>
              <w:bottom w:val="nil"/>
              <w:right w:val="nil"/>
            </w:tcBorders>
            <w:shd w:val="clear" w:color="000000" w:fill="FFFFFF"/>
            <w:noWrap/>
            <w:vAlign w:val="center"/>
          </w:tcPr>
          <w:p w:rsidR="00F13DDC" w:rsidRPr="00F412B1" w:rsidRDefault="00F13DDC" w:rsidP="00CC6B8F">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2</w:t>
            </w:r>
          </w:p>
        </w:tc>
        <w:tc>
          <w:tcPr>
            <w:tcW w:w="705" w:type="dxa"/>
            <w:gridSpan w:val="2"/>
            <w:tcBorders>
              <w:top w:val="nil"/>
              <w:left w:val="nil"/>
              <w:bottom w:val="nil"/>
              <w:right w:val="nil"/>
            </w:tcBorders>
            <w:shd w:val="clear" w:color="000000" w:fill="FFFFFF"/>
            <w:noWrap/>
            <w:vAlign w:val="center"/>
          </w:tcPr>
          <w:p w:rsidR="00F13DDC" w:rsidRPr="00F412B1" w:rsidRDefault="00F13DDC"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1</w:t>
            </w:r>
          </w:p>
        </w:tc>
        <w:tc>
          <w:tcPr>
            <w:tcW w:w="705" w:type="dxa"/>
            <w:tcBorders>
              <w:top w:val="nil"/>
              <w:left w:val="nil"/>
              <w:bottom w:val="nil"/>
              <w:right w:val="nil"/>
            </w:tcBorders>
            <w:shd w:val="clear" w:color="000000" w:fill="FFFFFF"/>
            <w:noWrap/>
            <w:vAlign w:val="center"/>
          </w:tcPr>
          <w:p w:rsidR="00F13DDC" w:rsidRPr="00F412B1" w:rsidRDefault="00F13DDC"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r>
      <w:tr w:rsidR="00F13DDC" w:rsidRPr="00F412B1" w:rsidTr="00F412B1">
        <w:trPr>
          <w:trHeight w:val="330"/>
        </w:trPr>
        <w:tc>
          <w:tcPr>
            <w:tcW w:w="2895" w:type="dxa"/>
            <w:tcBorders>
              <w:top w:val="nil"/>
              <w:left w:val="nil"/>
              <w:right w:val="nil"/>
            </w:tcBorders>
            <w:shd w:val="clear" w:color="000000" w:fill="D9D9D9"/>
            <w:noWrap/>
            <w:vAlign w:val="center"/>
            <w:hideMark/>
          </w:tcPr>
          <w:p w:rsidR="00F13DDC" w:rsidRPr="00F412B1" w:rsidRDefault="00F13DDC" w:rsidP="00347BF0">
            <w:pPr>
              <w:spacing w:after="0" w:line="240" w:lineRule="auto"/>
              <w:rPr>
                <w:rFonts w:asciiTheme="majorHAnsi" w:eastAsia="Times New Roman" w:hAnsiTheme="majorHAnsi" w:cs="Arial"/>
                <w:i/>
                <w:iCs/>
                <w:sz w:val="18"/>
                <w:szCs w:val="18"/>
              </w:rPr>
            </w:pPr>
            <w:r w:rsidRPr="00F412B1">
              <w:rPr>
                <w:rFonts w:asciiTheme="majorHAnsi" w:eastAsia="Times New Roman" w:hAnsiTheme="majorHAnsi" w:cs="Arial"/>
                <w:i/>
                <w:iCs/>
                <w:sz w:val="18"/>
                <w:szCs w:val="18"/>
              </w:rPr>
              <w:t>Writing own name (first and last)</w:t>
            </w:r>
          </w:p>
        </w:tc>
        <w:tc>
          <w:tcPr>
            <w:tcW w:w="705" w:type="dxa"/>
            <w:tcBorders>
              <w:top w:val="nil"/>
              <w:left w:val="nil"/>
              <w:right w:val="nil"/>
            </w:tcBorders>
            <w:shd w:val="clear" w:color="000000" w:fill="D9D9D9"/>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82</w:t>
            </w:r>
          </w:p>
        </w:tc>
        <w:tc>
          <w:tcPr>
            <w:tcW w:w="575" w:type="dxa"/>
            <w:gridSpan w:val="2"/>
            <w:tcBorders>
              <w:top w:val="nil"/>
              <w:left w:val="nil"/>
              <w:right w:val="nil"/>
            </w:tcBorders>
            <w:shd w:val="clear" w:color="000000" w:fill="D9D9D9"/>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84</w:t>
            </w:r>
          </w:p>
        </w:tc>
        <w:tc>
          <w:tcPr>
            <w:tcW w:w="705" w:type="dxa"/>
            <w:gridSpan w:val="2"/>
            <w:tcBorders>
              <w:top w:val="nil"/>
              <w:left w:val="nil"/>
              <w:right w:val="nil"/>
            </w:tcBorders>
            <w:shd w:val="clear" w:color="000000" w:fill="D9D9D9"/>
            <w:noWrap/>
            <w:vAlign w:val="center"/>
          </w:tcPr>
          <w:p w:rsidR="00F13DDC" w:rsidRPr="00F412B1" w:rsidRDefault="00F13DDC"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2</w:t>
            </w:r>
          </w:p>
        </w:tc>
        <w:tc>
          <w:tcPr>
            <w:tcW w:w="705" w:type="dxa"/>
            <w:tcBorders>
              <w:top w:val="nil"/>
              <w:left w:val="nil"/>
              <w:right w:val="nil"/>
            </w:tcBorders>
            <w:shd w:val="clear" w:color="000000" w:fill="D9D9D9"/>
            <w:noWrap/>
            <w:vAlign w:val="center"/>
          </w:tcPr>
          <w:p w:rsidR="00F13DDC" w:rsidRPr="00F412B1" w:rsidRDefault="00F13DDC"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 </w:t>
            </w:r>
          </w:p>
        </w:tc>
        <w:tc>
          <w:tcPr>
            <w:tcW w:w="705" w:type="dxa"/>
            <w:tcBorders>
              <w:top w:val="nil"/>
              <w:left w:val="nil"/>
              <w:right w:val="nil"/>
            </w:tcBorders>
            <w:shd w:val="clear" w:color="000000" w:fill="D9D9D9"/>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95</w:t>
            </w:r>
          </w:p>
        </w:tc>
        <w:tc>
          <w:tcPr>
            <w:tcW w:w="585" w:type="dxa"/>
            <w:gridSpan w:val="2"/>
            <w:tcBorders>
              <w:top w:val="nil"/>
              <w:left w:val="nil"/>
              <w:right w:val="nil"/>
            </w:tcBorders>
            <w:shd w:val="clear" w:color="000000" w:fill="D9D9D9"/>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93</w:t>
            </w:r>
          </w:p>
        </w:tc>
        <w:tc>
          <w:tcPr>
            <w:tcW w:w="705" w:type="dxa"/>
            <w:gridSpan w:val="2"/>
            <w:tcBorders>
              <w:top w:val="nil"/>
              <w:left w:val="nil"/>
              <w:right w:val="nil"/>
            </w:tcBorders>
            <w:shd w:val="clear" w:color="000000" w:fill="D9D9D9"/>
            <w:noWrap/>
            <w:vAlign w:val="center"/>
          </w:tcPr>
          <w:p w:rsidR="00F13DDC" w:rsidRPr="00F412B1" w:rsidRDefault="00F13DDC"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-2</w:t>
            </w:r>
          </w:p>
        </w:tc>
        <w:tc>
          <w:tcPr>
            <w:tcW w:w="705" w:type="dxa"/>
            <w:tcBorders>
              <w:top w:val="nil"/>
              <w:left w:val="nil"/>
              <w:right w:val="nil"/>
            </w:tcBorders>
            <w:shd w:val="clear" w:color="000000" w:fill="D9D9D9"/>
            <w:noWrap/>
            <w:vAlign w:val="center"/>
          </w:tcPr>
          <w:p w:rsidR="00F13DDC" w:rsidRPr="00F412B1" w:rsidRDefault="00F13DDC"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19" w:type="dxa"/>
            <w:tcBorders>
              <w:top w:val="nil"/>
              <w:left w:val="nil"/>
              <w:right w:val="nil"/>
            </w:tcBorders>
            <w:shd w:val="clear" w:color="000000" w:fill="D9D9D9"/>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2</w:t>
            </w:r>
          </w:p>
        </w:tc>
        <w:tc>
          <w:tcPr>
            <w:tcW w:w="585" w:type="dxa"/>
            <w:gridSpan w:val="3"/>
            <w:tcBorders>
              <w:top w:val="nil"/>
              <w:left w:val="nil"/>
              <w:right w:val="nil"/>
            </w:tcBorders>
            <w:shd w:val="clear" w:color="000000" w:fill="D9D9D9"/>
            <w:noWrap/>
            <w:vAlign w:val="center"/>
          </w:tcPr>
          <w:p w:rsidR="00F13DDC" w:rsidRPr="00F412B1" w:rsidRDefault="00F13DDC" w:rsidP="00CC6B8F">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4</w:t>
            </w:r>
          </w:p>
        </w:tc>
        <w:tc>
          <w:tcPr>
            <w:tcW w:w="705" w:type="dxa"/>
            <w:gridSpan w:val="2"/>
            <w:tcBorders>
              <w:top w:val="nil"/>
              <w:left w:val="nil"/>
              <w:right w:val="nil"/>
            </w:tcBorders>
            <w:shd w:val="clear" w:color="000000" w:fill="D9D9D9"/>
            <w:noWrap/>
            <w:vAlign w:val="center"/>
          </w:tcPr>
          <w:p w:rsidR="00F13DDC" w:rsidRPr="00F412B1" w:rsidRDefault="00F13DDC"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2</w:t>
            </w:r>
          </w:p>
        </w:tc>
        <w:tc>
          <w:tcPr>
            <w:tcW w:w="705" w:type="dxa"/>
            <w:tcBorders>
              <w:top w:val="nil"/>
              <w:left w:val="nil"/>
              <w:right w:val="nil"/>
            </w:tcBorders>
            <w:shd w:val="clear" w:color="000000" w:fill="D9D9D9"/>
            <w:noWrap/>
            <w:vAlign w:val="center"/>
          </w:tcPr>
          <w:p w:rsidR="00F13DDC" w:rsidRPr="00F412B1" w:rsidRDefault="00F13DDC"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r>
      <w:tr w:rsidR="00F13DDC" w:rsidRPr="00F412B1" w:rsidTr="00F412B1">
        <w:trPr>
          <w:trHeight w:val="600"/>
        </w:trPr>
        <w:tc>
          <w:tcPr>
            <w:tcW w:w="2895" w:type="dxa"/>
            <w:tcBorders>
              <w:top w:val="nil"/>
              <w:left w:val="nil"/>
              <w:bottom w:val="single" w:sz="12" w:space="0" w:color="auto"/>
              <w:right w:val="nil"/>
            </w:tcBorders>
            <w:shd w:val="clear" w:color="000000" w:fill="FFFFFF"/>
            <w:vAlign w:val="center"/>
            <w:hideMark/>
          </w:tcPr>
          <w:p w:rsidR="00F13DDC" w:rsidRPr="00F412B1" w:rsidRDefault="00F13DDC" w:rsidP="00347BF0">
            <w:pPr>
              <w:spacing w:after="0" w:line="240" w:lineRule="auto"/>
              <w:rPr>
                <w:rFonts w:asciiTheme="majorHAnsi" w:eastAsia="Times New Roman" w:hAnsiTheme="majorHAnsi" w:cs="Arial"/>
                <w:i/>
                <w:iCs/>
                <w:sz w:val="18"/>
                <w:szCs w:val="18"/>
              </w:rPr>
            </w:pPr>
            <w:r w:rsidRPr="00F412B1">
              <w:rPr>
                <w:rFonts w:asciiTheme="majorHAnsi" w:eastAsia="Times New Roman" w:hAnsiTheme="majorHAnsi" w:cs="Arial"/>
                <w:i/>
                <w:iCs/>
                <w:sz w:val="18"/>
                <w:szCs w:val="18"/>
              </w:rPr>
              <w:t>Conventions of print (left to right orientation, book holding)</w:t>
            </w:r>
          </w:p>
        </w:tc>
        <w:tc>
          <w:tcPr>
            <w:tcW w:w="705" w:type="dxa"/>
            <w:tcBorders>
              <w:top w:val="nil"/>
              <w:left w:val="nil"/>
              <w:bottom w:val="single" w:sz="12" w:space="0" w:color="auto"/>
              <w:right w:val="nil"/>
            </w:tcBorders>
            <w:shd w:val="clear" w:color="000000" w:fill="FFFFFF"/>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76</w:t>
            </w:r>
          </w:p>
        </w:tc>
        <w:tc>
          <w:tcPr>
            <w:tcW w:w="575" w:type="dxa"/>
            <w:gridSpan w:val="2"/>
            <w:tcBorders>
              <w:top w:val="nil"/>
              <w:left w:val="nil"/>
              <w:bottom w:val="single" w:sz="12" w:space="0" w:color="auto"/>
              <w:right w:val="nil"/>
            </w:tcBorders>
            <w:shd w:val="clear" w:color="000000" w:fill="FFFFFF"/>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70</w:t>
            </w:r>
          </w:p>
        </w:tc>
        <w:tc>
          <w:tcPr>
            <w:tcW w:w="705" w:type="dxa"/>
            <w:gridSpan w:val="2"/>
            <w:tcBorders>
              <w:top w:val="nil"/>
              <w:left w:val="nil"/>
              <w:bottom w:val="single" w:sz="12" w:space="0" w:color="auto"/>
              <w:right w:val="nil"/>
            </w:tcBorders>
            <w:shd w:val="clear" w:color="000000" w:fill="FFFFFF"/>
            <w:noWrap/>
            <w:vAlign w:val="center"/>
          </w:tcPr>
          <w:p w:rsidR="00F13DDC" w:rsidRPr="00F412B1" w:rsidRDefault="00F13DDC"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-6</w:t>
            </w:r>
          </w:p>
        </w:tc>
        <w:tc>
          <w:tcPr>
            <w:tcW w:w="705" w:type="dxa"/>
            <w:tcBorders>
              <w:top w:val="nil"/>
              <w:left w:val="nil"/>
              <w:bottom w:val="single" w:sz="12" w:space="0" w:color="auto"/>
              <w:right w:val="nil"/>
            </w:tcBorders>
            <w:shd w:val="clear" w:color="000000" w:fill="FFFFFF"/>
            <w:noWrap/>
            <w:vAlign w:val="center"/>
          </w:tcPr>
          <w:p w:rsidR="00F13DDC" w:rsidRPr="00F412B1" w:rsidRDefault="00F13DDC"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05" w:type="dxa"/>
            <w:tcBorders>
              <w:top w:val="nil"/>
              <w:left w:val="nil"/>
              <w:bottom w:val="single" w:sz="12" w:space="0" w:color="auto"/>
              <w:right w:val="nil"/>
            </w:tcBorders>
            <w:shd w:val="clear" w:color="000000" w:fill="FFFFFF"/>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96</w:t>
            </w:r>
          </w:p>
        </w:tc>
        <w:tc>
          <w:tcPr>
            <w:tcW w:w="585" w:type="dxa"/>
            <w:gridSpan w:val="2"/>
            <w:tcBorders>
              <w:top w:val="nil"/>
              <w:left w:val="nil"/>
              <w:bottom w:val="single" w:sz="12" w:space="0" w:color="auto"/>
              <w:right w:val="nil"/>
            </w:tcBorders>
            <w:shd w:val="clear" w:color="000000" w:fill="FFFFFF"/>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91</w:t>
            </w:r>
          </w:p>
        </w:tc>
        <w:tc>
          <w:tcPr>
            <w:tcW w:w="705" w:type="dxa"/>
            <w:gridSpan w:val="2"/>
            <w:tcBorders>
              <w:top w:val="nil"/>
              <w:left w:val="nil"/>
              <w:bottom w:val="single" w:sz="12" w:space="0" w:color="auto"/>
              <w:right w:val="nil"/>
            </w:tcBorders>
            <w:shd w:val="clear" w:color="000000" w:fill="FFFFFF"/>
            <w:noWrap/>
            <w:vAlign w:val="center"/>
          </w:tcPr>
          <w:p w:rsidR="00F13DDC" w:rsidRPr="00F412B1" w:rsidRDefault="00F13DDC"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-5</w:t>
            </w:r>
          </w:p>
        </w:tc>
        <w:tc>
          <w:tcPr>
            <w:tcW w:w="705" w:type="dxa"/>
            <w:tcBorders>
              <w:top w:val="nil"/>
              <w:left w:val="nil"/>
              <w:bottom w:val="single" w:sz="12" w:space="0" w:color="auto"/>
              <w:right w:val="nil"/>
            </w:tcBorders>
            <w:shd w:val="clear" w:color="000000" w:fill="FFFFFF"/>
            <w:noWrap/>
            <w:vAlign w:val="center"/>
          </w:tcPr>
          <w:p w:rsidR="00F13DDC" w:rsidRPr="00F412B1" w:rsidRDefault="00F13DDC"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19" w:type="dxa"/>
            <w:tcBorders>
              <w:top w:val="nil"/>
              <w:left w:val="nil"/>
              <w:bottom w:val="single" w:sz="12" w:space="0" w:color="auto"/>
              <w:right w:val="nil"/>
            </w:tcBorders>
            <w:shd w:val="clear" w:color="000000" w:fill="FFFFFF"/>
            <w:noWrap/>
            <w:vAlign w:val="center"/>
          </w:tcPr>
          <w:p w:rsidR="00F13DDC" w:rsidRPr="00F412B1" w:rsidRDefault="00F13DDC"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1</w:t>
            </w:r>
          </w:p>
        </w:tc>
        <w:tc>
          <w:tcPr>
            <w:tcW w:w="585" w:type="dxa"/>
            <w:gridSpan w:val="3"/>
            <w:tcBorders>
              <w:top w:val="nil"/>
              <w:left w:val="nil"/>
              <w:bottom w:val="single" w:sz="12" w:space="0" w:color="auto"/>
              <w:right w:val="nil"/>
            </w:tcBorders>
            <w:shd w:val="clear" w:color="000000" w:fill="FFFFFF"/>
            <w:noWrap/>
            <w:vAlign w:val="center"/>
          </w:tcPr>
          <w:p w:rsidR="00F13DDC" w:rsidRPr="00F412B1" w:rsidRDefault="00F13DDC" w:rsidP="00CC6B8F">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4</w:t>
            </w:r>
          </w:p>
        </w:tc>
        <w:tc>
          <w:tcPr>
            <w:tcW w:w="705" w:type="dxa"/>
            <w:gridSpan w:val="2"/>
            <w:tcBorders>
              <w:top w:val="nil"/>
              <w:left w:val="nil"/>
              <w:bottom w:val="single" w:sz="12" w:space="0" w:color="auto"/>
              <w:right w:val="nil"/>
            </w:tcBorders>
            <w:shd w:val="clear" w:color="000000" w:fill="FFFFFF"/>
            <w:noWrap/>
            <w:vAlign w:val="center"/>
          </w:tcPr>
          <w:p w:rsidR="00F13DDC" w:rsidRPr="00F412B1" w:rsidRDefault="00F13DDC"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3</w:t>
            </w:r>
          </w:p>
        </w:tc>
        <w:tc>
          <w:tcPr>
            <w:tcW w:w="705" w:type="dxa"/>
            <w:tcBorders>
              <w:top w:val="nil"/>
              <w:left w:val="nil"/>
              <w:bottom w:val="single" w:sz="12" w:space="0" w:color="auto"/>
              <w:right w:val="nil"/>
            </w:tcBorders>
            <w:shd w:val="clear" w:color="000000" w:fill="FFFFFF"/>
            <w:noWrap/>
            <w:vAlign w:val="center"/>
          </w:tcPr>
          <w:p w:rsidR="00F13DDC" w:rsidRPr="00F412B1" w:rsidRDefault="00F13DDC"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r>
    </w:tbl>
    <w:p w:rsidR="00347BF0" w:rsidRPr="00F412B1" w:rsidRDefault="00755DB0" w:rsidP="00755DB0">
      <w:pPr>
        <w:ind w:right="1620"/>
        <w:rPr>
          <w:rFonts w:asciiTheme="majorHAnsi" w:hAnsiTheme="majorHAnsi"/>
        </w:rPr>
      </w:pPr>
      <w:r w:rsidRPr="00F412B1">
        <w:rPr>
          <w:rFonts w:asciiTheme="majorHAnsi" w:eastAsia="Times New Roman" w:hAnsiTheme="majorHAnsi" w:cs="Arial"/>
          <w:sz w:val="18"/>
          <w:szCs w:val="18"/>
        </w:rPr>
        <w:t xml:space="preserve">Note: Samples limited to </w:t>
      </w:r>
      <w:ins w:id="400" w:author="Author">
        <w:r w:rsidR="003C6FAA">
          <w:rPr>
            <w:rFonts w:asciiTheme="majorHAnsi" w:eastAsia="Times New Roman" w:hAnsiTheme="majorHAnsi" w:cs="Arial"/>
            <w:sz w:val="18"/>
            <w:szCs w:val="18"/>
          </w:rPr>
          <w:t xml:space="preserve">kindergarten </w:t>
        </w:r>
      </w:ins>
      <w:del w:id="401" w:author="Author">
        <w:r w:rsidRPr="00F412B1" w:rsidDel="003C6FAA">
          <w:rPr>
            <w:rFonts w:asciiTheme="majorHAnsi" w:eastAsia="Times New Roman" w:hAnsiTheme="majorHAnsi" w:cs="Arial"/>
            <w:sz w:val="18"/>
            <w:szCs w:val="18"/>
          </w:rPr>
          <w:delText xml:space="preserve">kindergarten </w:delText>
        </w:r>
      </w:del>
      <w:r w:rsidRPr="00F412B1">
        <w:rPr>
          <w:rFonts w:asciiTheme="majorHAnsi" w:eastAsia="Times New Roman" w:hAnsiTheme="majorHAnsi" w:cs="Arial"/>
          <w:sz w:val="18"/>
          <w:szCs w:val="18"/>
        </w:rPr>
        <w:t xml:space="preserve">teachers in public schools. Figures shown are percentages rounded to closest percentage point. All figures are weighted at the teacher level using appropriate sampling weights. Differences in means are designated as follows: * p&lt;.05  ** p&lt;.01  *** p&lt;.001.  </w:t>
      </w:r>
      <w:r w:rsidR="00347BF0" w:rsidRPr="00F412B1">
        <w:rPr>
          <w:rFonts w:asciiTheme="majorHAnsi" w:hAnsiTheme="majorHAnsi"/>
        </w:rPr>
        <w:br w:type="page"/>
      </w:r>
    </w:p>
    <w:tbl>
      <w:tblPr>
        <w:tblW w:w="0" w:type="auto"/>
        <w:tblInd w:w="93" w:type="dxa"/>
        <w:tblLayout w:type="fixed"/>
        <w:tblLook w:val="04A0"/>
      </w:tblPr>
      <w:tblGrid>
        <w:gridCol w:w="2895"/>
        <w:gridCol w:w="705"/>
        <w:gridCol w:w="235"/>
        <w:gridCol w:w="470"/>
        <w:gridCol w:w="470"/>
        <w:gridCol w:w="235"/>
        <w:gridCol w:w="705"/>
        <w:gridCol w:w="705"/>
        <w:gridCol w:w="235"/>
        <w:gridCol w:w="470"/>
        <w:gridCol w:w="470"/>
        <w:gridCol w:w="235"/>
        <w:gridCol w:w="705"/>
        <w:gridCol w:w="705"/>
        <w:gridCol w:w="235"/>
        <w:gridCol w:w="470"/>
        <w:gridCol w:w="470"/>
        <w:gridCol w:w="235"/>
        <w:gridCol w:w="705"/>
      </w:tblGrid>
      <w:tr w:rsidR="00347BF0" w:rsidRPr="00F412B1" w:rsidTr="00B973E2">
        <w:trPr>
          <w:trHeight w:val="255"/>
        </w:trPr>
        <w:tc>
          <w:tcPr>
            <w:tcW w:w="2895" w:type="dxa"/>
            <w:tcBorders>
              <w:top w:val="nil"/>
              <w:left w:val="nil"/>
              <w:right w:val="nil"/>
            </w:tcBorders>
            <w:shd w:val="clear" w:color="000000" w:fill="FFFFFF"/>
            <w:noWrap/>
            <w:vAlign w:val="bottom"/>
            <w:hideMark/>
          </w:tcPr>
          <w:p w:rsidR="00347BF0" w:rsidRPr="00F412B1" w:rsidRDefault="00347BF0" w:rsidP="00347BF0">
            <w:pPr>
              <w:spacing w:after="0" w:line="240" w:lineRule="auto"/>
              <w:rPr>
                <w:rFonts w:asciiTheme="majorHAnsi" w:eastAsia="Times New Roman" w:hAnsiTheme="majorHAnsi" w:cs="Arial"/>
                <w:sz w:val="18"/>
                <w:szCs w:val="18"/>
              </w:rPr>
            </w:pPr>
            <w:r w:rsidRPr="00F412B1">
              <w:rPr>
                <w:rFonts w:asciiTheme="majorHAnsi" w:eastAsia="Times New Roman" w:hAnsiTheme="majorHAnsi" w:cs="Arial"/>
                <w:sz w:val="18"/>
                <w:szCs w:val="18"/>
              </w:rPr>
              <w:lastRenderedPageBreak/>
              <w:t> </w:t>
            </w:r>
          </w:p>
        </w:tc>
        <w:tc>
          <w:tcPr>
            <w:tcW w:w="705" w:type="dxa"/>
            <w:tcBorders>
              <w:top w:val="nil"/>
              <w:left w:val="nil"/>
              <w:right w:val="nil"/>
            </w:tcBorders>
            <w:shd w:val="clear" w:color="000000" w:fill="FFFFFF"/>
            <w:noWrap/>
            <w:vAlign w:val="bottom"/>
            <w:hideMark/>
          </w:tcPr>
          <w:p w:rsidR="00347BF0" w:rsidRPr="00F412B1" w:rsidRDefault="00347BF0" w:rsidP="00347BF0">
            <w:pPr>
              <w:spacing w:after="0" w:line="240" w:lineRule="auto"/>
              <w:rPr>
                <w:rFonts w:asciiTheme="majorHAnsi" w:eastAsia="Times New Roman" w:hAnsiTheme="majorHAnsi" w:cs="Arial"/>
                <w:sz w:val="18"/>
                <w:szCs w:val="18"/>
              </w:rPr>
            </w:pPr>
            <w:r w:rsidRPr="00F412B1">
              <w:rPr>
                <w:rFonts w:asciiTheme="majorHAnsi" w:eastAsia="Times New Roman" w:hAnsiTheme="majorHAnsi" w:cs="Arial"/>
                <w:sz w:val="18"/>
                <w:szCs w:val="18"/>
              </w:rPr>
              <w:t> </w:t>
            </w:r>
          </w:p>
        </w:tc>
        <w:tc>
          <w:tcPr>
            <w:tcW w:w="705" w:type="dxa"/>
            <w:gridSpan w:val="2"/>
            <w:tcBorders>
              <w:top w:val="nil"/>
              <w:left w:val="nil"/>
              <w:right w:val="nil"/>
            </w:tcBorders>
            <w:shd w:val="clear" w:color="000000" w:fill="FFFFFF"/>
            <w:noWrap/>
            <w:vAlign w:val="bottom"/>
            <w:hideMark/>
          </w:tcPr>
          <w:p w:rsidR="00347BF0" w:rsidRPr="00F412B1" w:rsidRDefault="00347BF0" w:rsidP="00347BF0">
            <w:pPr>
              <w:spacing w:after="0" w:line="240" w:lineRule="auto"/>
              <w:rPr>
                <w:rFonts w:asciiTheme="majorHAnsi" w:eastAsia="Times New Roman" w:hAnsiTheme="majorHAnsi" w:cs="Arial"/>
                <w:sz w:val="18"/>
                <w:szCs w:val="18"/>
              </w:rPr>
            </w:pPr>
            <w:r w:rsidRPr="00F412B1">
              <w:rPr>
                <w:rFonts w:asciiTheme="majorHAnsi" w:eastAsia="Times New Roman" w:hAnsiTheme="majorHAnsi" w:cs="Arial"/>
                <w:sz w:val="18"/>
                <w:szCs w:val="18"/>
              </w:rPr>
              <w:t> </w:t>
            </w:r>
          </w:p>
        </w:tc>
        <w:tc>
          <w:tcPr>
            <w:tcW w:w="705" w:type="dxa"/>
            <w:gridSpan w:val="2"/>
            <w:tcBorders>
              <w:top w:val="nil"/>
              <w:left w:val="nil"/>
              <w:right w:val="nil"/>
            </w:tcBorders>
            <w:shd w:val="clear" w:color="000000" w:fill="FFFFFF"/>
            <w:noWrap/>
            <w:vAlign w:val="bottom"/>
            <w:hideMark/>
          </w:tcPr>
          <w:p w:rsidR="00347BF0" w:rsidRPr="00F412B1" w:rsidRDefault="00347BF0" w:rsidP="00347BF0">
            <w:pPr>
              <w:spacing w:after="0" w:line="240" w:lineRule="auto"/>
              <w:rPr>
                <w:rFonts w:asciiTheme="majorHAnsi" w:eastAsia="Times New Roman" w:hAnsiTheme="majorHAnsi" w:cs="Arial"/>
                <w:sz w:val="18"/>
                <w:szCs w:val="18"/>
              </w:rPr>
            </w:pPr>
            <w:r w:rsidRPr="00F412B1">
              <w:rPr>
                <w:rFonts w:asciiTheme="majorHAnsi" w:eastAsia="Times New Roman" w:hAnsiTheme="majorHAnsi" w:cs="Arial"/>
                <w:sz w:val="18"/>
                <w:szCs w:val="18"/>
              </w:rPr>
              <w:t> </w:t>
            </w:r>
          </w:p>
        </w:tc>
        <w:tc>
          <w:tcPr>
            <w:tcW w:w="705" w:type="dxa"/>
            <w:tcBorders>
              <w:top w:val="nil"/>
              <w:left w:val="nil"/>
              <w:right w:val="nil"/>
            </w:tcBorders>
            <w:shd w:val="clear" w:color="000000" w:fill="FFFFFF"/>
            <w:noWrap/>
            <w:vAlign w:val="bottom"/>
            <w:hideMark/>
          </w:tcPr>
          <w:p w:rsidR="00347BF0" w:rsidRPr="00F412B1" w:rsidRDefault="00347BF0" w:rsidP="00347BF0">
            <w:pPr>
              <w:spacing w:after="0" w:line="240" w:lineRule="auto"/>
              <w:rPr>
                <w:rFonts w:asciiTheme="majorHAnsi" w:eastAsia="Times New Roman" w:hAnsiTheme="majorHAnsi" w:cs="Arial"/>
                <w:sz w:val="18"/>
                <w:szCs w:val="18"/>
              </w:rPr>
            </w:pPr>
            <w:r w:rsidRPr="00F412B1">
              <w:rPr>
                <w:rFonts w:asciiTheme="majorHAnsi" w:eastAsia="Times New Roman" w:hAnsiTheme="majorHAnsi" w:cs="Arial"/>
                <w:sz w:val="18"/>
                <w:szCs w:val="18"/>
              </w:rPr>
              <w:t> </w:t>
            </w:r>
          </w:p>
        </w:tc>
        <w:tc>
          <w:tcPr>
            <w:tcW w:w="705" w:type="dxa"/>
            <w:tcBorders>
              <w:top w:val="nil"/>
              <w:left w:val="nil"/>
              <w:right w:val="nil"/>
            </w:tcBorders>
            <w:shd w:val="clear" w:color="000000" w:fill="FFFFFF"/>
            <w:noWrap/>
            <w:vAlign w:val="bottom"/>
            <w:hideMark/>
          </w:tcPr>
          <w:p w:rsidR="00347BF0" w:rsidRPr="00F412B1" w:rsidRDefault="00347BF0" w:rsidP="00347BF0">
            <w:pPr>
              <w:spacing w:after="0" w:line="240" w:lineRule="auto"/>
              <w:rPr>
                <w:rFonts w:asciiTheme="majorHAnsi" w:eastAsia="Times New Roman" w:hAnsiTheme="majorHAnsi" w:cs="Arial"/>
                <w:sz w:val="18"/>
                <w:szCs w:val="18"/>
              </w:rPr>
            </w:pPr>
            <w:r w:rsidRPr="00F412B1">
              <w:rPr>
                <w:rFonts w:asciiTheme="majorHAnsi" w:eastAsia="Times New Roman" w:hAnsiTheme="majorHAnsi" w:cs="Arial"/>
                <w:sz w:val="18"/>
                <w:szCs w:val="18"/>
              </w:rPr>
              <w:t> </w:t>
            </w:r>
          </w:p>
        </w:tc>
        <w:tc>
          <w:tcPr>
            <w:tcW w:w="705" w:type="dxa"/>
            <w:gridSpan w:val="2"/>
            <w:tcBorders>
              <w:top w:val="nil"/>
              <w:left w:val="nil"/>
              <w:right w:val="nil"/>
            </w:tcBorders>
            <w:shd w:val="clear" w:color="000000" w:fill="FFFFFF"/>
            <w:noWrap/>
            <w:vAlign w:val="bottom"/>
            <w:hideMark/>
          </w:tcPr>
          <w:p w:rsidR="00347BF0" w:rsidRPr="00F412B1" w:rsidRDefault="00347BF0" w:rsidP="00347BF0">
            <w:pPr>
              <w:spacing w:after="0" w:line="240" w:lineRule="auto"/>
              <w:rPr>
                <w:rFonts w:asciiTheme="majorHAnsi" w:eastAsia="Times New Roman" w:hAnsiTheme="majorHAnsi" w:cs="Arial"/>
                <w:sz w:val="18"/>
                <w:szCs w:val="18"/>
              </w:rPr>
            </w:pPr>
            <w:r w:rsidRPr="00F412B1">
              <w:rPr>
                <w:rFonts w:asciiTheme="majorHAnsi" w:eastAsia="Times New Roman" w:hAnsiTheme="majorHAnsi" w:cs="Arial"/>
                <w:sz w:val="18"/>
                <w:szCs w:val="18"/>
              </w:rPr>
              <w:t> </w:t>
            </w:r>
          </w:p>
        </w:tc>
        <w:tc>
          <w:tcPr>
            <w:tcW w:w="705" w:type="dxa"/>
            <w:gridSpan w:val="2"/>
            <w:tcBorders>
              <w:top w:val="nil"/>
              <w:left w:val="nil"/>
              <w:right w:val="nil"/>
            </w:tcBorders>
            <w:shd w:val="clear" w:color="000000" w:fill="FFFFFF"/>
            <w:noWrap/>
            <w:vAlign w:val="bottom"/>
            <w:hideMark/>
          </w:tcPr>
          <w:p w:rsidR="00347BF0" w:rsidRPr="00F412B1" w:rsidRDefault="00347BF0" w:rsidP="00347BF0">
            <w:pPr>
              <w:spacing w:after="0" w:line="240" w:lineRule="auto"/>
              <w:rPr>
                <w:rFonts w:asciiTheme="majorHAnsi" w:eastAsia="Times New Roman" w:hAnsiTheme="majorHAnsi" w:cs="Arial"/>
                <w:sz w:val="18"/>
                <w:szCs w:val="18"/>
              </w:rPr>
            </w:pPr>
            <w:r w:rsidRPr="00F412B1">
              <w:rPr>
                <w:rFonts w:asciiTheme="majorHAnsi" w:eastAsia="Times New Roman" w:hAnsiTheme="majorHAnsi" w:cs="Arial"/>
                <w:sz w:val="18"/>
                <w:szCs w:val="18"/>
              </w:rPr>
              <w:t> </w:t>
            </w:r>
          </w:p>
        </w:tc>
        <w:tc>
          <w:tcPr>
            <w:tcW w:w="705" w:type="dxa"/>
            <w:tcBorders>
              <w:top w:val="nil"/>
              <w:left w:val="nil"/>
              <w:right w:val="nil"/>
            </w:tcBorders>
            <w:shd w:val="clear" w:color="000000" w:fill="FFFFFF"/>
            <w:noWrap/>
            <w:vAlign w:val="bottom"/>
            <w:hideMark/>
          </w:tcPr>
          <w:p w:rsidR="00347BF0" w:rsidRPr="00F412B1" w:rsidRDefault="00347BF0" w:rsidP="00347BF0">
            <w:pPr>
              <w:spacing w:after="0" w:line="240" w:lineRule="auto"/>
              <w:rPr>
                <w:rFonts w:asciiTheme="majorHAnsi" w:eastAsia="Times New Roman" w:hAnsiTheme="majorHAnsi" w:cs="Arial"/>
                <w:sz w:val="18"/>
                <w:szCs w:val="18"/>
              </w:rPr>
            </w:pPr>
            <w:r w:rsidRPr="00F412B1">
              <w:rPr>
                <w:rFonts w:asciiTheme="majorHAnsi" w:eastAsia="Times New Roman" w:hAnsiTheme="majorHAnsi" w:cs="Arial"/>
                <w:sz w:val="18"/>
                <w:szCs w:val="18"/>
              </w:rPr>
              <w:t> </w:t>
            </w:r>
          </w:p>
        </w:tc>
        <w:tc>
          <w:tcPr>
            <w:tcW w:w="705" w:type="dxa"/>
            <w:tcBorders>
              <w:top w:val="nil"/>
              <w:left w:val="nil"/>
              <w:right w:val="nil"/>
            </w:tcBorders>
            <w:shd w:val="clear" w:color="000000" w:fill="FFFFFF"/>
            <w:noWrap/>
            <w:vAlign w:val="bottom"/>
            <w:hideMark/>
          </w:tcPr>
          <w:p w:rsidR="00347BF0" w:rsidRPr="00F412B1" w:rsidRDefault="00347BF0" w:rsidP="00347BF0">
            <w:pPr>
              <w:spacing w:after="0" w:line="240" w:lineRule="auto"/>
              <w:rPr>
                <w:rFonts w:asciiTheme="majorHAnsi" w:eastAsia="Times New Roman" w:hAnsiTheme="majorHAnsi" w:cs="Arial"/>
                <w:sz w:val="18"/>
                <w:szCs w:val="18"/>
              </w:rPr>
            </w:pPr>
            <w:r w:rsidRPr="00F412B1">
              <w:rPr>
                <w:rFonts w:asciiTheme="majorHAnsi" w:eastAsia="Times New Roman" w:hAnsiTheme="majorHAnsi" w:cs="Arial"/>
                <w:sz w:val="18"/>
                <w:szCs w:val="18"/>
              </w:rPr>
              <w:t> </w:t>
            </w:r>
          </w:p>
        </w:tc>
        <w:tc>
          <w:tcPr>
            <w:tcW w:w="705" w:type="dxa"/>
            <w:gridSpan w:val="2"/>
            <w:tcBorders>
              <w:top w:val="nil"/>
              <w:left w:val="nil"/>
              <w:right w:val="nil"/>
            </w:tcBorders>
            <w:shd w:val="clear" w:color="000000" w:fill="FFFFFF"/>
            <w:noWrap/>
            <w:vAlign w:val="bottom"/>
            <w:hideMark/>
          </w:tcPr>
          <w:p w:rsidR="00347BF0" w:rsidRPr="00F412B1" w:rsidRDefault="00347BF0" w:rsidP="00347BF0">
            <w:pPr>
              <w:spacing w:after="0" w:line="240" w:lineRule="auto"/>
              <w:rPr>
                <w:rFonts w:asciiTheme="majorHAnsi" w:eastAsia="Times New Roman" w:hAnsiTheme="majorHAnsi" w:cs="Arial"/>
                <w:sz w:val="18"/>
                <w:szCs w:val="18"/>
              </w:rPr>
            </w:pPr>
            <w:r w:rsidRPr="00F412B1">
              <w:rPr>
                <w:rFonts w:asciiTheme="majorHAnsi" w:eastAsia="Times New Roman" w:hAnsiTheme="majorHAnsi" w:cs="Arial"/>
                <w:sz w:val="18"/>
                <w:szCs w:val="18"/>
              </w:rPr>
              <w:t> </w:t>
            </w:r>
          </w:p>
        </w:tc>
        <w:tc>
          <w:tcPr>
            <w:tcW w:w="705" w:type="dxa"/>
            <w:gridSpan w:val="2"/>
            <w:tcBorders>
              <w:top w:val="nil"/>
              <w:left w:val="nil"/>
              <w:right w:val="nil"/>
            </w:tcBorders>
            <w:shd w:val="clear" w:color="000000" w:fill="FFFFFF"/>
            <w:noWrap/>
            <w:vAlign w:val="bottom"/>
            <w:hideMark/>
          </w:tcPr>
          <w:p w:rsidR="00347BF0" w:rsidRPr="00F412B1" w:rsidRDefault="00347BF0" w:rsidP="00347BF0">
            <w:pPr>
              <w:spacing w:after="0" w:line="240" w:lineRule="auto"/>
              <w:rPr>
                <w:rFonts w:asciiTheme="majorHAnsi" w:eastAsia="Times New Roman" w:hAnsiTheme="majorHAnsi" w:cs="Arial"/>
                <w:sz w:val="18"/>
                <w:szCs w:val="18"/>
              </w:rPr>
            </w:pPr>
            <w:r w:rsidRPr="00F412B1">
              <w:rPr>
                <w:rFonts w:asciiTheme="majorHAnsi" w:eastAsia="Times New Roman" w:hAnsiTheme="majorHAnsi" w:cs="Arial"/>
                <w:sz w:val="18"/>
                <w:szCs w:val="18"/>
              </w:rPr>
              <w:t> </w:t>
            </w:r>
          </w:p>
        </w:tc>
        <w:tc>
          <w:tcPr>
            <w:tcW w:w="705" w:type="dxa"/>
            <w:tcBorders>
              <w:top w:val="nil"/>
              <w:left w:val="nil"/>
              <w:right w:val="nil"/>
            </w:tcBorders>
            <w:shd w:val="clear" w:color="000000" w:fill="FFFFFF"/>
            <w:noWrap/>
            <w:vAlign w:val="bottom"/>
            <w:hideMark/>
          </w:tcPr>
          <w:p w:rsidR="00347BF0" w:rsidRPr="00F412B1" w:rsidRDefault="00347BF0" w:rsidP="00347BF0">
            <w:pPr>
              <w:spacing w:after="0" w:line="240" w:lineRule="auto"/>
              <w:rPr>
                <w:rFonts w:asciiTheme="majorHAnsi" w:eastAsia="Times New Roman" w:hAnsiTheme="majorHAnsi" w:cs="Arial"/>
                <w:sz w:val="18"/>
                <w:szCs w:val="18"/>
              </w:rPr>
            </w:pPr>
            <w:r w:rsidRPr="00F412B1">
              <w:rPr>
                <w:rFonts w:asciiTheme="majorHAnsi" w:eastAsia="Times New Roman" w:hAnsiTheme="majorHAnsi" w:cs="Arial"/>
                <w:sz w:val="18"/>
                <w:szCs w:val="18"/>
              </w:rPr>
              <w:t> </w:t>
            </w:r>
          </w:p>
        </w:tc>
      </w:tr>
      <w:tr w:rsidR="00B973E2" w:rsidRPr="00F412B1" w:rsidTr="00760E0D">
        <w:trPr>
          <w:trHeight w:val="255"/>
        </w:trPr>
        <w:tc>
          <w:tcPr>
            <w:tcW w:w="11355" w:type="dxa"/>
            <w:gridSpan w:val="19"/>
            <w:tcBorders>
              <w:top w:val="nil"/>
              <w:left w:val="nil"/>
              <w:bottom w:val="single" w:sz="12" w:space="0" w:color="auto"/>
              <w:right w:val="nil"/>
            </w:tcBorders>
            <w:shd w:val="clear" w:color="000000" w:fill="FFFFFF"/>
            <w:noWrap/>
            <w:vAlign w:val="center"/>
          </w:tcPr>
          <w:p w:rsidR="00B973E2" w:rsidRPr="00F412B1" w:rsidRDefault="00B973E2" w:rsidP="00C737F2">
            <w:pPr>
              <w:spacing w:after="0" w:line="240" w:lineRule="auto"/>
              <w:rPr>
                <w:rFonts w:asciiTheme="majorHAnsi" w:eastAsia="Times New Roman" w:hAnsiTheme="majorHAnsi" w:cs="Arial"/>
                <w:b/>
                <w:bCs/>
                <w:sz w:val="18"/>
                <w:szCs w:val="18"/>
                <w:u w:val="single"/>
              </w:rPr>
            </w:pPr>
            <w:r w:rsidRPr="00F412B1">
              <w:rPr>
                <w:rFonts w:asciiTheme="majorHAnsi" w:eastAsia="Times New Roman" w:hAnsiTheme="majorHAnsi" w:cs="Arial"/>
                <w:b/>
                <w:bCs/>
                <w:sz w:val="18"/>
                <w:szCs w:val="18"/>
              </w:rPr>
              <w:t xml:space="preserve">Appendix </w:t>
            </w:r>
            <w:ins w:id="402" w:author="Author">
              <w:r w:rsidR="000F2469">
                <w:rPr>
                  <w:rFonts w:asciiTheme="majorHAnsi" w:eastAsia="Times New Roman" w:hAnsiTheme="majorHAnsi" w:cs="Arial"/>
                  <w:b/>
                  <w:bCs/>
                  <w:sz w:val="18"/>
                  <w:szCs w:val="18"/>
                </w:rPr>
                <w:t>A</w:t>
              </w:r>
            </w:ins>
            <w:r w:rsidR="00C737F2" w:rsidRPr="00F412B1">
              <w:rPr>
                <w:rFonts w:asciiTheme="majorHAnsi" w:eastAsia="Times New Roman" w:hAnsiTheme="majorHAnsi" w:cs="Arial"/>
                <w:b/>
                <w:bCs/>
                <w:sz w:val="18"/>
                <w:szCs w:val="18"/>
              </w:rPr>
              <w:t>2</w:t>
            </w:r>
            <w:r w:rsidRPr="00F412B1">
              <w:rPr>
                <w:rFonts w:asciiTheme="majorHAnsi" w:eastAsia="Times New Roman" w:hAnsiTheme="majorHAnsi" w:cs="Arial"/>
                <w:b/>
                <w:bCs/>
                <w:sz w:val="18"/>
                <w:szCs w:val="18"/>
              </w:rPr>
              <w:t>. Kindergarten Literacy Content Coverage and Instructional Activities, 1998 and 2010 (Panel 2)</w:t>
            </w:r>
          </w:p>
        </w:tc>
      </w:tr>
      <w:tr w:rsidR="00347BF0" w:rsidRPr="00F412B1" w:rsidTr="00B973E2">
        <w:trPr>
          <w:trHeight w:val="255"/>
        </w:trPr>
        <w:tc>
          <w:tcPr>
            <w:tcW w:w="2895" w:type="dxa"/>
            <w:tcBorders>
              <w:top w:val="single" w:sz="12" w:space="0" w:color="auto"/>
              <w:left w:val="nil"/>
              <w:bottom w:val="single" w:sz="4" w:space="0" w:color="auto"/>
              <w:right w:val="nil"/>
            </w:tcBorders>
            <w:shd w:val="clear" w:color="000000" w:fill="FFFFFF"/>
            <w:noWrap/>
            <w:vAlign w:val="center"/>
            <w:hideMark/>
          </w:tcPr>
          <w:p w:rsidR="00347BF0" w:rsidRPr="00F412B1" w:rsidRDefault="00347BF0" w:rsidP="00347BF0">
            <w:pPr>
              <w:spacing w:after="0" w:line="240" w:lineRule="auto"/>
              <w:rPr>
                <w:rFonts w:asciiTheme="majorHAnsi" w:eastAsia="Times New Roman" w:hAnsiTheme="majorHAnsi" w:cs="Arial"/>
                <w:b/>
                <w:bCs/>
                <w:sz w:val="18"/>
                <w:szCs w:val="18"/>
                <w:u w:val="single"/>
              </w:rPr>
            </w:pPr>
            <w:r w:rsidRPr="00F412B1">
              <w:rPr>
                <w:rFonts w:asciiTheme="majorHAnsi" w:eastAsia="Times New Roman" w:hAnsiTheme="majorHAnsi" w:cs="Arial"/>
                <w:b/>
                <w:bCs/>
                <w:sz w:val="18"/>
                <w:szCs w:val="18"/>
                <w:u w:val="single"/>
              </w:rPr>
              <w:t>ELA activity</w:t>
            </w:r>
          </w:p>
        </w:tc>
        <w:tc>
          <w:tcPr>
            <w:tcW w:w="940" w:type="dxa"/>
            <w:gridSpan w:val="2"/>
            <w:tcBorders>
              <w:top w:val="single" w:sz="12" w:space="0" w:color="auto"/>
              <w:left w:val="nil"/>
              <w:bottom w:val="single" w:sz="4" w:space="0" w:color="auto"/>
              <w:right w:val="nil"/>
            </w:tcBorders>
            <w:shd w:val="clear" w:color="000000" w:fill="FFFFFF"/>
            <w:noWrap/>
            <w:vAlign w:val="center"/>
            <w:hideMark/>
          </w:tcPr>
          <w:p w:rsidR="00683F77" w:rsidRPr="00F412B1" w:rsidRDefault="00347BF0" w:rsidP="00F412B1">
            <w:pPr>
              <w:spacing w:after="0" w:line="240" w:lineRule="auto"/>
              <w:ind w:left="-108"/>
              <w:jc w:val="center"/>
              <w:rPr>
                <w:rFonts w:asciiTheme="majorHAnsi" w:eastAsia="Times New Roman" w:hAnsiTheme="majorHAnsi" w:cs="Arial"/>
                <w:b/>
                <w:bCs/>
                <w:sz w:val="18"/>
                <w:szCs w:val="18"/>
                <w:u w:val="single"/>
              </w:rPr>
            </w:pPr>
            <w:r w:rsidRPr="00F412B1">
              <w:rPr>
                <w:rFonts w:asciiTheme="majorHAnsi" w:eastAsia="Times New Roman" w:hAnsiTheme="majorHAnsi" w:cs="Arial"/>
                <w:b/>
                <w:bCs/>
                <w:sz w:val="18"/>
                <w:szCs w:val="18"/>
                <w:u w:val="single"/>
              </w:rPr>
              <w:t>1998</w:t>
            </w:r>
          </w:p>
        </w:tc>
        <w:tc>
          <w:tcPr>
            <w:tcW w:w="940" w:type="dxa"/>
            <w:gridSpan w:val="2"/>
            <w:tcBorders>
              <w:top w:val="single" w:sz="12" w:space="0" w:color="auto"/>
              <w:left w:val="nil"/>
              <w:bottom w:val="single" w:sz="4" w:space="0" w:color="auto"/>
              <w:right w:val="nil"/>
            </w:tcBorders>
            <w:shd w:val="clear" w:color="000000" w:fill="FFFFFF"/>
            <w:noWrap/>
            <w:vAlign w:val="center"/>
            <w:hideMark/>
          </w:tcPr>
          <w:p w:rsidR="00683F77" w:rsidRPr="00F412B1" w:rsidRDefault="00347BF0" w:rsidP="00F412B1">
            <w:pPr>
              <w:spacing w:after="0" w:line="240" w:lineRule="auto"/>
              <w:ind w:left="-418"/>
              <w:jc w:val="center"/>
              <w:rPr>
                <w:rFonts w:asciiTheme="majorHAnsi" w:eastAsia="Times New Roman" w:hAnsiTheme="majorHAnsi" w:cs="Arial"/>
                <w:b/>
                <w:bCs/>
                <w:sz w:val="18"/>
                <w:szCs w:val="18"/>
                <w:u w:val="single"/>
              </w:rPr>
            </w:pPr>
            <w:r w:rsidRPr="00F412B1">
              <w:rPr>
                <w:rFonts w:asciiTheme="majorHAnsi" w:eastAsia="Times New Roman" w:hAnsiTheme="majorHAnsi" w:cs="Arial"/>
                <w:b/>
                <w:bCs/>
                <w:sz w:val="18"/>
                <w:szCs w:val="18"/>
                <w:u w:val="single"/>
              </w:rPr>
              <w:t>2010</w:t>
            </w:r>
          </w:p>
        </w:tc>
        <w:tc>
          <w:tcPr>
            <w:tcW w:w="940" w:type="dxa"/>
            <w:gridSpan w:val="2"/>
            <w:tcBorders>
              <w:top w:val="single" w:sz="12" w:space="0" w:color="auto"/>
              <w:left w:val="nil"/>
              <w:bottom w:val="single" w:sz="4" w:space="0" w:color="auto"/>
              <w:right w:val="nil"/>
            </w:tcBorders>
            <w:shd w:val="clear" w:color="000000" w:fill="FFFFFF"/>
            <w:noWrap/>
            <w:vAlign w:val="center"/>
            <w:hideMark/>
          </w:tcPr>
          <w:p w:rsidR="00683F77" w:rsidRPr="00F412B1" w:rsidRDefault="00347BF0" w:rsidP="00F412B1">
            <w:pPr>
              <w:spacing w:after="0" w:line="240" w:lineRule="auto"/>
              <w:ind w:left="-458"/>
              <w:jc w:val="center"/>
              <w:rPr>
                <w:rFonts w:asciiTheme="majorHAnsi" w:eastAsia="Times New Roman" w:hAnsiTheme="majorHAnsi" w:cs="Arial"/>
                <w:b/>
                <w:bCs/>
                <w:sz w:val="18"/>
                <w:szCs w:val="18"/>
                <w:u w:val="single"/>
              </w:rPr>
            </w:pPr>
            <w:r w:rsidRPr="00F412B1">
              <w:rPr>
                <w:rFonts w:asciiTheme="majorHAnsi" w:eastAsia="Times New Roman" w:hAnsiTheme="majorHAnsi" w:cs="Arial"/>
                <w:b/>
                <w:bCs/>
                <w:sz w:val="18"/>
                <w:szCs w:val="18"/>
                <w:u w:val="single"/>
              </w:rPr>
              <w:t>Diff</w:t>
            </w:r>
          </w:p>
        </w:tc>
        <w:tc>
          <w:tcPr>
            <w:tcW w:w="940" w:type="dxa"/>
            <w:gridSpan w:val="2"/>
            <w:tcBorders>
              <w:top w:val="single" w:sz="12" w:space="0" w:color="auto"/>
              <w:left w:val="nil"/>
              <w:bottom w:val="single" w:sz="4" w:space="0" w:color="auto"/>
              <w:right w:val="nil"/>
            </w:tcBorders>
            <w:shd w:val="clear" w:color="000000" w:fill="FFFFFF"/>
            <w:noWrap/>
            <w:vAlign w:val="center"/>
            <w:hideMark/>
          </w:tcPr>
          <w:p w:rsidR="00683F77" w:rsidRPr="00F412B1" w:rsidRDefault="00347BF0" w:rsidP="00F412B1">
            <w:pPr>
              <w:spacing w:after="0" w:line="240" w:lineRule="auto"/>
              <w:ind w:left="-138"/>
              <w:jc w:val="center"/>
              <w:rPr>
                <w:rFonts w:asciiTheme="majorHAnsi" w:eastAsia="Times New Roman" w:hAnsiTheme="majorHAnsi" w:cs="Arial"/>
                <w:b/>
                <w:bCs/>
                <w:sz w:val="18"/>
                <w:szCs w:val="18"/>
                <w:u w:val="single"/>
              </w:rPr>
            </w:pPr>
            <w:r w:rsidRPr="00F412B1">
              <w:rPr>
                <w:rFonts w:asciiTheme="majorHAnsi" w:eastAsia="Times New Roman" w:hAnsiTheme="majorHAnsi" w:cs="Arial"/>
                <w:b/>
                <w:bCs/>
                <w:sz w:val="18"/>
                <w:szCs w:val="18"/>
                <w:u w:val="single"/>
              </w:rPr>
              <w:t>1998</w:t>
            </w:r>
          </w:p>
        </w:tc>
        <w:tc>
          <w:tcPr>
            <w:tcW w:w="940" w:type="dxa"/>
            <w:gridSpan w:val="2"/>
            <w:tcBorders>
              <w:top w:val="single" w:sz="12" w:space="0" w:color="auto"/>
              <w:left w:val="nil"/>
              <w:bottom w:val="single" w:sz="4" w:space="0" w:color="auto"/>
              <w:right w:val="nil"/>
            </w:tcBorders>
            <w:shd w:val="clear" w:color="000000" w:fill="FFFFFF"/>
            <w:noWrap/>
            <w:vAlign w:val="center"/>
            <w:hideMark/>
          </w:tcPr>
          <w:p w:rsidR="00683F77" w:rsidRPr="00F412B1" w:rsidRDefault="00347BF0" w:rsidP="00F412B1">
            <w:pPr>
              <w:spacing w:after="0" w:line="240" w:lineRule="auto"/>
              <w:ind w:left="-448"/>
              <w:jc w:val="center"/>
              <w:rPr>
                <w:rFonts w:asciiTheme="majorHAnsi" w:eastAsia="Times New Roman" w:hAnsiTheme="majorHAnsi" w:cs="Arial"/>
                <w:b/>
                <w:bCs/>
                <w:sz w:val="18"/>
                <w:szCs w:val="18"/>
                <w:u w:val="single"/>
              </w:rPr>
            </w:pPr>
            <w:r w:rsidRPr="00F412B1">
              <w:rPr>
                <w:rFonts w:asciiTheme="majorHAnsi" w:eastAsia="Times New Roman" w:hAnsiTheme="majorHAnsi" w:cs="Arial"/>
                <w:b/>
                <w:bCs/>
                <w:sz w:val="18"/>
                <w:szCs w:val="18"/>
                <w:u w:val="single"/>
              </w:rPr>
              <w:t>2010</w:t>
            </w:r>
          </w:p>
        </w:tc>
        <w:tc>
          <w:tcPr>
            <w:tcW w:w="940" w:type="dxa"/>
            <w:gridSpan w:val="2"/>
            <w:tcBorders>
              <w:top w:val="single" w:sz="12" w:space="0" w:color="auto"/>
              <w:left w:val="nil"/>
              <w:bottom w:val="single" w:sz="4" w:space="0" w:color="auto"/>
              <w:right w:val="nil"/>
            </w:tcBorders>
            <w:shd w:val="clear" w:color="000000" w:fill="FFFFFF"/>
            <w:noWrap/>
            <w:vAlign w:val="center"/>
            <w:hideMark/>
          </w:tcPr>
          <w:p w:rsidR="00683F77" w:rsidRPr="00F412B1" w:rsidRDefault="00347BF0" w:rsidP="00F412B1">
            <w:pPr>
              <w:spacing w:after="0" w:line="240" w:lineRule="auto"/>
              <w:ind w:left="-398"/>
              <w:jc w:val="center"/>
              <w:rPr>
                <w:rFonts w:asciiTheme="majorHAnsi" w:eastAsia="Times New Roman" w:hAnsiTheme="majorHAnsi" w:cs="Arial"/>
                <w:b/>
                <w:bCs/>
                <w:sz w:val="18"/>
                <w:szCs w:val="18"/>
                <w:u w:val="single"/>
              </w:rPr>
            </w:pPr>
            <w:r w:rsidRPr="00F412B1">
              <w:rPr>
                <w:rFonts w:asciiTheme="majorHAnsi" w:eastAsia="Times New Roman" w:hAnsiTheme="majorHAnsi" w:cs="Arial"/>
                <w:b/>
                <w:bCs/>
                <w:sz w:val="18"/>
                <w:szCs w:val="18"/>
                <w:u w:val="single"/>
              </w:rPr>
              <w:t>Diff</w:t>
            </w:r>
          </w:p>
        </w:tc>
        <w:tc>
          <w:tcPr>
            <w:tcW w:w="940" w:type="dxa"/>
            <w:gridSpan w:val="2"/>
            <w:tcBorders>
              <w:top w:val="single" w:sz="12" w:space="0" w:color="auto"/>
              <w:left w:val="nil"/>
              <w:bottom w:val="single" w:sz="4" w:space="0" w:color="auto"/>
              <w:right w:val="nil"/>
            </w:tcBorders>
            <w:shd w:val="clear" w:color="000000" w:fill="FFFFFF"/>
            <w:noWrap/>
            <w:vAlign w:val="center"/>
            <w:hideMark/>
          </w:tcPr>
          <w:p w:rsidR="00683F77" w:rsidRPr="00F412B1" w:rsidRDefault="00347BF0" w:rsidP="00F412B1">
            <w:pPr>
              <w:spacing w:after="0" w:line="240" w:lineRule="auto"/>
              <w:ind w:left="-78"/>
              <w:jc w:val="center"/>
              <w:rPr>
                <w:rFonts w:asciiTheme="majorHAnsi" w:eastAsia="Times New Roman" w:hAnsiTheme="majorHAnsi" w:cs="Arial"/>
                <w:b/>
                <w:bCs/>
                <w:sz w:val="18"/>
                <w:szCs w:val="18"/>
                <w:u w:val="single"/>
              </w:rPr>
            </w:pPr>
            <w:r w:rsidRPr="00F412B1">
              <w:rPr>
                <w:rFonts w:asciiTheme="majorHAnsi" w:eastAsia="Times New Roman" w:hAnsiTheme="majorHAnsi" w:cs="Arial"/>
                <w:b/>
                <w:bCs/>
                <w:sz w:val="18"/>
                <w:szCs w:val="18"/>
                <w:u w:val="single"/>
              </w:rPr>
              <w:t>1998</w:t>
            </w:r>
          </w:p>
        </w:tc>
        <w:tc>
          <w:tcPr>
            <w:tcW w:w="940" w:type="dxa"/>
            <w:gridSpan w:val="2"/>
            <w:tcBorders>
              <w:top w:val="single" w:sz="12" w:space="0" w:color="auto"/>
              <w:left w:val="nil"/>
              <w:bottom w:val="single" w:sz="4" w:space="0" w:color="auto"/>
              <w:right w:val="nil"/>
            </w:tcBorders>
            <w:shd w:val="clear" w:color="000000" w:fill="FFFFFF"/>
            <w:noWrap/>
            <w:vAlign w:val="center"/>
            <w:hideMark/>
          </w:tcPr>
          <w:p w:rsidR="00683F77" w:rsidRPr="00F412B1" w:rsidRDefault="00347BF0" w:rsidP="00F412B1">
            <w:pPr>
              <w:spacing w:after="0" w:line="240" w:lineRule="auto"/>
              <w:ind w:left="-478"/>
              <w:jc w:val="center"/>
              <w:rPr>
                <w:rFonts w:asciiTheme="majorHAnsi" w:eastAsia="Times New Roman" w:hAnsiTheme="majorHAnsi" w:cs="Arial"/>
                <w:b/>
                <w:bCs/>
                <w:sz w:val="18"/>
                <w:szCs w:val="18"/>
                <w:u w:val="single"/>
              </w:rPr>
            </w:pPr>
            <w:r w:rsidRPr="00F412B1">
              <w:rPr>
                <w:rFonts w:asciiTheme="majorHAnsi" w:eastAsia="Times New Roman" w:hAnsiTheme="majorHAnsi" w:cs="Arial"/>
                <w:b/>
                <w:bCs/>
                <w:sz w:val="18"/>
                <w:szCs w:val="18"/>
                <w:u w:val="single"/>
              </w:rPr>
              <w:t>2010</w:t>
            </w:r>
          </w:p>
        </w:tc>
        <w:tc>
          <w:tcPr>
            <w:tcW w:w="940" w:type="dxa"/>
            <w:gridSpan w:val="2"/>
            <w:tcBorders>
              <w:top w:val="single" w:sz="12" w:space="0" w:color="auto"/>
              <w:left w:val="nil"/>
              <w:bottom w:val="single" w:sz="4" w:space="0" w:color="auto"/>
              <w:right w:val="nil"/>
            </w:tcBorders>
            <w:shd w:val="clear" w:color="000000" w:fill="FFFFFF"/>
            <w:noWrap/>
            <w:vAlign w:val="center"/>
            <w:hideMark/>
          </w:tcPr>
          <w:p w:rsidR="00683F77" w:rsidRPr="00F412B1" w:rsidRDefault="00347BF0" w:rsidP="00F412B1">
            <w:pPr>
              <w:spacing w:after="0" w:line="240" w:lineRule="auto"/>
              <w:ind w:left="-518"/>
              <w:jc w:val="center"/>
              <w:rPr>
                <w:rFonts w:asciiTheme="majorHAnsi" w:eastAsia="Times New Roman" w:hAnsiTheme="majorHAnsi" w:cs="Arial"/>
                <w:b/>
                <w:bCs/>
                <w:sz w:val="18"/>
                <w:szCs w:val="18"/>
                <w:u w:val="single"/>
              </w:rPr>
            </w:pPr>
            <w:r w:rsidRPr="00F412B1">
              <w:rPr>
                <w:rFonts w:asciiTheme="majorHAnsi" w:eastAsia="Times New Roman" w:hAnsiTheme="majorHAnsi" w:cs="Arial"/>
                <w:b/>
                <w:bCs/>
                <w:sz w:val="18"/>
                <w:szCs w:val="18"/>
                <w:u w:val="single"/>
              </w:rPr>
              <w:t>Diff</w:t>
            </w:r>
          </w:p>
        </w:tc>
      </w:tr>
      <w:tr w:rsidR="00C503F7" w:rsidRPr="00F412B1" w:rsidTr="009C73E0">
        <w:trPr>
          <w:trHeight w:val="285"/>
        </w:trPr>
        <w:tc>
          <w:tcPr>
            <w:tcW w:w="2895" w:type="dxa"/>
            <w:tcBorders>
              <w:top w:val="nil"/>
              <w:left w:val="nil"/>
              <w:bottom w:val="nil"/>
              <w:right w:val="nil"/>
            </w:tcBorders>
            <w:shd w:val="clear" w:color="000000" w:fill="D9D9D9"/>
            <w:noWrap/>
            <w:vAlign w:val="center"/>
            <w:hideMark/>
          </w:tcPr>
          <w:p w:rsidR="00C503F7" w:rsidRPr="00F412B1" w:rsidRDefault="00C503F7" w:rsidP="00347BF0">
            <w:pPr>
              <w:spacing w:after="0" w:line="240" w:lineRule="auto"/>
              <w:rPr>
                <w:rFonts w:asciiTheme="majorHAnsi" w:eastAsia="Times New Roman" w:hAnsiTheme="majorHAnsi" w:cs="Arial"/>
                <w:i/>
                <w:iCs/>
                <w:sz w:val="18"/>
                <w:szCs w:val="18"/>
              </w:rPr>
            </w:pPr>
            <w:r w:rsidRPr="00F412B1">
              <w:rPr>
                <w:rFonts w:asciiTheme="majorHAnsi" w:eastAsia="Times New Roman" w:hAnsiTheme="majorHAnsi" w:cs="Arial"/>
                <w:i/>
                <w:iCs/>
                <w:sz w:val="18"/>
                <w:szCs w:val="18"/>
              </w:rPr>
              <w:t>Read from basal reading texts</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11</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26</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15</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30</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57</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27</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63</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36</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-27</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r>
      <w:tr w:rsidR="00C503F7" w:rsidRPr="00F412B1" w:rsidTr="009C73E0">
        <w:trPr>
          <w:trHeight w:val="285"/>
        </w:trPr>
        <w:tc>
          <w:tcPr>
            <w:tcW w:w="2895" w:type="dxa"/>
            <w:tcBorders>
              <w:top w:val="nil"/>
              <w:left w:val="nil"/>
              <w:bottom w:val="nil"/>
              <w:right w:val="nil"/>
            </w:tcBorders>
            <w:shd w:val="clear" w:color="000000" w:fill="FFFFFF"/>
            <w:noWrap/>
            <w:vAlign w:val="center"/>
            <w:hideMark/>
          </w:tcPr>
          <w:p w:rsidR="00C503F7" w:rsidRPr="00F412B1" w:rsidRDefault="00C503F7" w:rsidP="00347BF0">
            <w:pPr>
              <w:spacing w:after="0" w:line="240" w:lineRule="auto"/>
              <w:rPr>
                <w:rFonts w:asciiTheme="majorHAnsi" w:eastAsia="Times New Roman" w:hAnsiTheme="majorHAnsi" w:cs="Arial"/>
                <w:i/>
                <w:iCs/>
                <w:sz w:val="18"/>
                <w:szCs w:val="18"/>
              </w:rPr>
            </w:pPr>
            <w:r w:rsidRPr="00F412B1">
              <w:rPr>
                <w:rFonts w:asciiTheme="majorHAnsi" w:eastAsia="Times New Roman" w:hAnsiTheme="majorHAnsi" w:cs="Arial"/>
                <w:i/>
                <w:iCs/>
                <w:sz w:val="18"/>
                <w:szCs w:val="18"/>
              </w:rPr>
              <w:t>Write words from dictation, to improve spelling</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11</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21</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10</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44</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69</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25</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38</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14</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-24</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r>
      <w:tr w:rsidR="00C503F7" w:rsidRPr="00F412B1" w:rsidTr="009C73E0">
        <w:trPr>
          <w:trHeight w:val="20"/>
        </w:trPr>
        <w:tc>
          <w:tcPr>
            <w:tcW w:w="2895" w:type="dxa"/>
            <w:tcBorders>
              <w:top w:val="nil"/>
              <w:left w:val="nil"/>
              <w:bottom w:val="nil"/>
              <w:right w:val="nil"/>
            </w:tcBorders>
            <w:shd w:val="clear" w:color="000000" w:fill="D9D9D9"/>
            <w:noWrap/>
            <w:vAlign w:val="center"/>
            <w:hideMark/>
          </w:tcPr>
          <w:p w:rsidR="00C503F7" w:rsidRPr="00F412B1" w:rsidRDefault="00C503F7" w:rsidP="00347BF0">
            <w:pPr>
              <w:spacing w:after="0" w:line="240" w:lineRule="auto"/>
              <w:rPr>
                <w:rFonts w:asciiTheme="majorHAnsi" w:eastAsia="Times New Roman" w:hAnsiTheme="majorHAnsi" w:cs="Arial"/>
                <w:i/>
                <w:iCs/>
                <w:sz w:val="18"/>
                <w:szCs w:val="18"/>
              </w:rPr>
            </w:pPr>
            <w:r w:rsidRPr="00F412B1">
              <w:rPr>
                <w:rFonts w:asciiTheme="majorHAnsi" w:eastAsia="Times New Roman" w:hAnsiTheme="majorHAnsi" w:cs="Arial"/>
                <w:i/>
                <w:iCs/>
                <w:sz w:val="18"/>
                <w:szCs w:val="18"/>
              </w:rPr>
              <w:t>Compose and write stories or reports</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16</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27</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11</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54</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71</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17</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21</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11</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-10</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r>
      <w:tr w:rsidR="00C503F7" w:rsidRPr="00F412B1" w:rsidTr="009C73E0">
        <w:trPr>
          <w:trHeight w:val="20"/>
        </w:trPr>
        <w:tc>
          <w:tcPr>
            <w:tcW w:w="2895" w:type="dxa"/>
            <w:tcBorders>
              <w:top w:val="nil"/>
              <w:left w:val="nil"/>
              <w:bottom w:val="nil"/>
              <w:right w:val="nil"/>
            </w:tcBorders>
            <w:shd w:val="clear" w:color="000000" w:fill="FFFFFF"/>
            <w:noWrap/>
            <w:vAlign w:val="center"/>
            <w:hideMark/>
          </w:tcPr>
          <w:p w:rsidR="00C503F7" w:rsidRPr="00F412B1" w:rsidRDefault="00C503F7" w:rsidP="00347BF0">
            <w:pPr>
              <w:spacing w:after="0" w:line="240" w:lineRule="auto"/>
              <w:rPr>
                <w:rFonts w:asciiTheme="majorHAnsi" w:eastAsia="Times New Roman" w:hAnsiTheme="majorHAnsi" w:cs="Arial"/>
                <w:i/>
                <w:iCs/>
                <w:sz w:val="18"/>
                <w:szCs w:val="18"/>
              </w:rPr>
            </w:pPr>
            <w:r w:rsidRPr="00F412B1">
              <w:rPr>
                <w:rFonts w:asciiTheme="majorHAnsi" w:eastAsia="Times New Roman" w:hAnsiTheme="majorHAnsi" w:cs="Arial"/>
                <w:i/>
                <w:iCs/>
                <w:sz w:val="18"/>
                <w:szCs w:val="18"/>
              </w:rPr>
              <w:t>Work in a reading workbook or on a worksheet</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28</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45</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17</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70</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86</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16</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20</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7</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-13</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r>
      <w:tr w:rsidR="00C503F7" w:rsidRPr="00F412B1" w:rsidTr="009C73E0">
        <w:trPr>
          <w:trHeight w:val="20"/>
        </w:trPr>
        <w:tc>
          <w:tcPr>
            <w:tcW w:w="2895" w:type="dxa"/>
            <w:tcBorders>
              <w:top w:val="nil"/>
              <w:left w:val="nil"/>
              <w:bottom w:val="nil"/>
              <w:right w:val="nil"/>
            </w:tcBorders>
            <w:shd w:val="clear" w:color="000000" w:fill="D9D9D9"/>
            <w:noWrap/>
            <w:vAlign w:val="center"/>
            <w:hideMark/>
          </w:tcPr>
          <w:p w:rsidR="00C503F7" w:rsidRPr="00F412B1" w:rsidRDefault="00C503F7" w:rsidP="00347BF0">
            <w:pPr>
              <w:spacing w:after="0" w:line="240" w:lineRule="auto"/>
              <w:rPr>
                <w:rFonts w:asciiTheme="majorHAnsi" w:eastAsia="Times New Roman" w:hAnsiTheme="majorHAnsi" w:cs="Arial"/>
                <w:i/>
                <w:iCs/>
                <w:sz w:val="18"/>
                <w:szCs w:val="18"/>
              </w:rPr>
            </w:pPr>
            <w:r w:rsidRPr="00F412B1">
              <w:rPr>
                <w:rFonts w:asciiTheme="majorHAnsi" w:eastAsia="Times New Roman" w:hAnsiTheme="majorHAnsi" w:cs="Arial"/>
                <w:i/>
                <w:iCs/>
                <w:sz w:val="18"/>
                <w:szCs w:val="18"/>
              </w:rPr>
              <w:t>Read silently</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38</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48</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10</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70</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83</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13</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20</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10</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-10</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r>
      <w:tr w:rsidR="00C503F7" w:rsidRPr="00F412B1" w:rsidTr="009C73E0">
        <w:trPr>
          <w:trHeight w:val="20"/>
        </w:trPr>
        <w:tc>
          <w:tcPr>
            <w:tcW w:w="2895" w:type="dxa"/>
            <w:tcBorders>
              <w:top w:val="nil"/>
              <w:left w:val="nil"/>
              <w:bottom w:val="nil"/>
              <w:right w:val="nil"/>
            </w:tcBorders>
            <w:shd w:val="clear" w:color="000000" w:fill="FFFFFF"/>
            <w:vAlign w:val="center"/>
            <w:hideMark/>
          </w:tcPr>
          <w:p w:rsidR="00C503F7" w:rsidRPr="00F412B1" w:rsidRDefault="00C503F7" w:rsidP="00347BF0">
            <w:pPr>
              <w:spacing w:after="0" w:line="240" w:lineRule="auto"/>
              <w:rPr>
                <w:rFonts w:asciiTheme="majorHAnsi" w:eastAsia="Times New Roman" w:hAnsiTheme="majorHAnsi" w:cs="Arial"/>
                <w:i/>
                <w:iCs/>
                <w:sz w:val="18"/>
                <w:szCs w:val="18"/>
              </w:rPr>
            </w:pPr>
            <w:r w:rsidRPr="00F412B1">
              <w:rPr>
                <w:rFonts w:asciiTheme="majorHAnsi" w:eastAsia="Times New Roman" w:hAnsiTheme="majorHAnsi" w:cs="Arial"/>
                <w:i/>
                <w:iCs/>
                <w:sz w:val="18"/>
                <w:szCs w:val="18"/>
              </w:rPr>
              <w:t>Write with encouragement to use invented spellings, if needed</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46</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62</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16</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85</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96</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11</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4</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1</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-3</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r>
      <w:tr w:rsidR="00C503F7" w:rsidRPr="00F412B1" w:rsidTr="009C73E0">
        <w:trPr>
          <w:trHeight w:val="20"/>
        </w:trPr>
        <w:tc>
          <w:tcPr>
            <w:tcW w:w="2895" w:type="dxa"/>
            <w:tcBorders>
              <w:top w:val="nil"/>
              <w:left w:val="nil"/>
              <w:bottom w:val="nil"/>
              <w:right w:val="nil"/>
            </w:tcBorders>
            <w:shd w:val="clear" w:color="000000" w:fill="D9D9D9"/>
            <w:noWrap/>
            <w:vAlign w:val="center"/>
            <w:hideMark/>
          </w:tcPr>
          <w:p w:rsidR="00C503F7" w:rsidRPr="00F412B1" w:rsidRDefault="00C503F7" w:rsidP="00347BF0">
            <w:pPr>
              <w:spacing w:after="0" w:line="240" w:lineRule="auto"/>
              <w:rPr>
                <w:rFonts w:asciiTheme="majorHAnsi" w:eastAsia="Times New Roman" w:hAnsiTheme="majorHAnsi" w:cs="Arial"/>
                <w:i/>
                <w:iCs/>
                <w:sz w:val="18"/>
                <w:szCs w:val="18"/>
              </w:rPr>
            </w:pPr>
            <w:r w:rsidRPr="00F412B1">
              <w:rPr>
                <w:rFonts w:asciiTheme="majorHAnsi" w:eastAsia="Times New Roman" w:hAnsiTheme="majorHAnsi" w:cs="Arial"/>
                <w:i/>
                <w:iCs/>
                <w:sz w:val="18"/>
                <w:szCs w:val="18"/>
              </w:rPr>
              <w:t>Retell stories</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17</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27</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10</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78</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88</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10</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0</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0</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0</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 </w:t>
            </w:r>
          </w:p>
        </w:tc>
      </w:tr>
      <w:tr w:rsidR="00C503F7" w:rsidRPr="00F412B1" w:rsidTr="009C73E0">
        <w:trPr>
          <w:trHeight w:val="20"/>
        </w:trPr>
        <w:tc>
          <w:tcPr>
            <w:tcW w:w="2895" w:type="dxa"/>
            <w:tcBorders>
              <w:top w:val="nil"/>
              <w:left w:val="nil"/>
              <w:bottom w:val="nil"/>
              <w:right w:val="nil"/>
            </w:tcBorders>
            <w:shd w:val="clear" w:color="000000" w:fill="FFFFFF"/>
            <w:noWrap/>
            <w:vAlign w:val="center"/>
            <w:hideMark/>
          </w:tcPr>
          <w:p w:rsidR="00C503F7" w:rsidRPr="00F412B1" w:rsidRDefault="00C503F7" w:rsidP="00347BF0">
            <w:pPr>
              <w:spacing w:after="0" w:line="240" w:lineRule="auto"/>
              <w:rPr>
                <w:rFonts w:asciiTheme="majorHAnsi" w:eastAsia="Times New Roman" w:hAnsiTheme="majorHAnsi" w:cs="Arial"/>
                <w:i/>
                <w:iCs/>
                <w:sz w:val="18"/>
                <w:szCs w:val="18"/>
              </w:rPr>
            </w:pPr>
            <w:r w:rsidRPr="00F412B1">
              <w:rPr>
                <w:rFonts w:asciiTheme="majorHAnsi" w:eastAsia="Times New Roman" w:hAnsiTheme="majorHAnsi" w:cs="Arial"/>
                <w:i/>
                <w:iCs/>
                <w:sz w:val="18"/>
                <w:szCs w:val="18"/>
              </w:rPr>
              <w:t>Read aloud</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43</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62</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19</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87</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97</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10</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5</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1</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-4</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r>
      <w:tr w:rsidR="00C503F7" w:rsidRPr="00F412B1" w:rsidTr="009C73E0">
        <w:trPr>
          <w:trHeight w:val="20"/>
        </w:trPr>
        <w:tc>
          <w:tcPr>
            <w:tcW w:w="2895" w:type="dxa"/>
            <w:tcBorders>
              <w:top w:val="nil"/>
              <w:left w:val="nil"/>
              <w:bottom w:val="nil"/>
              <w:right w:val="nil"/>
            </w:tcBorders>
            <w:shd w:val="clear" w:color="000000" w:fill="D9D9D9"/>
            <w:vAlign w:val="center"/>
            <w:hideMark/>
          </w:tcPr>
          <w:p w:rsidR="00C503F7" w:rsidRPr="00F412B1" w:rsidRDefault="00C503F7" w:rsidP="00347BF0">
            <w:pPr>
              <w:spacing w:after="0" w:line="240" w:lineRule="auto"/>
              <w:rPr>
                <w:rFonts w:asciiTheme="majorHAnsi" w:eastAsia="Times New Roman" w:hAnsiTheme="majorHAnsi" w:cs="Arial"/>
                <w:i/>
                <w:iCs/>
                <w:sz w:val="18"/>
                <w:szCs w:val="18"/>
              </w:rPr>
            </w:pPr>
            <w:r w:rsidRPr="00F412B1">
              <w:rPr>
                <w:rFonts w:asciiTheme="majorHAnsi" w:eastAsia="Times New Roman" w:hAnsiTheme="majorHAnsi" w:cs="Arial"/>
                <w:i/>
                <w:iCs/>
                <w:sz w:val="18"/>
                <w:szCs w:val="18"/>
              </w:rPr>
              <w:t>Listen to you read stories but they don't see the print</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41</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41</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0</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 </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65</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72</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7</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19</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13</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-6</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r>
      <w:tr w:rsidR="00C503F7" w:rsidRPr="00F412B1" w:rsidTr="009C73E0">
        <w:trPr>
          <w:trHeight w:val="20"/>
        </w:trPr>
        <w:tc>
          <w:tcPr>
            <w:tcW w:w="2895" w:type="dxa"/>
            <w:tcBorders>
              <w:top w:val="nil"/>
              <w:left w:val="nil"/>
              <w:bottom w:val="nil"/>
              <w:right w:val="nil"/>
            </w:tcBorders>
            <w:shd w:val="clear" w:color="000000" w:fill="FFFFFF"/>
            <w:noWrap/>
            <w:vAlign w:val="center"/>
            <w:hideMark/>
          </w:tcPr>
          <w:p w:rsidR="00C503F7" w:rsidRPr="00F412B1" w:rsidRDefault="00C503F7" w:rsidP="00C503F7">
            <w:pPr>
              <w:spacing w:after="0" w:line="240" w:lineRule="auto"/>
              <w:rPr>
                <w:rFonts w:asciiTheme="majorHAnsi" w:eastAsia="Times New Roman" w:hAnsiTheme="majorHAnsi" w:cs="Arial"/>
                <w:i/>
                <w:iCs/>
                <w:sz w:val="18"/>
                <w:szCs w:val="18"/>
              </w:rPr>
            </w:pPr>
            <w:r w:rsidRPr="00F412B1">
              <w:rPr>
                <w:rFonts w:asciiTheme="majorHAnsi" w:eastAsia="Times New Roman" w:hAnsiTheme="majorHAnsi" w:cs="Arial"/>
                <w:i/>
                <w:iCs/>
                <w:sz w:val="18"/>
                <w:szCs w:val="18"/>
              </w:rPr>
              <w:t>Write stories in a journal</w:t>
            </w:r>
            <w:r w:rsidRPr="00F412B1" w:rsidDel="00C503F7">
              <w:rPr>
                <w:rFonts w:asciiTheme="majorHAnsi" w:eastAsia="Times New Roman" w:hAnsiTheme="majorHAnsi" w:cs="Arial"/>
                <w:i/>
                <w:iCs/>
                <w:sz w:val="18"/>
                <w:szCs w:val="18"/>
              </w:rPr>
              <w:t xml:space="preserve"> </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29</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31</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2</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 </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69</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74</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5</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14</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11</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-3</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 </w:t>
            </w:r>
          </w:p>
        </w:tc>
      </w:tr>
      <w:tr w:rsidR="00C503F7" w:rsidRPr="00F412B1" w:rsidTr="009C73E0">
        <w:trPr>
          <w:trHeight w:val="20"/>
        </w:trPr>
        <w:tc>
          <w:tcPr>
            <w:tcW w:w="2895" w:type="dxa"/>
            <w:tcBorders>
              <w:top w:val="nil"/>
              <w:left w:val="nil"/>
              <w:bottom w:val="nil"/>
              <w:right w:val="nil"/>
            </w:tcBorders>
            <w:shd w:val="clear" w:color="000000" w:fill="D9D9D9"/>
            <w:noWrap/>
            <w:vAlign w:val="center"/>
            <w:hideMark/>
          </w:tcPr>
          <w:p w:rsidR="00C503F7" w:rsidRPr="00F412B1" w:rsidRDefault="00C503F7" w:rsidP="00347BF0">
            <w:pPr>
              <w:spacing w:after="0" w:line="240" w:lineRule="auto"/>
              <w:rPr>
                <w:rFonts w:asciiTheme="majorHAnsi" w:eastAsia="Times New Roman" w:hAnsiTheme="majorHAnsi" w:cs="Arial"/>
                <w:i/>
                <w:iCs/>
                <w:sz w:val="18"/>
                <w:szCs w:val="18"/>
              </w:rPr>
            </w:pPr>
            <w:r w:rsidRPr="00F412B1">
              <w:rPr>
                <w:rFonts w:asciiTheme="majorHAnsi" w:eastAsia="Times New Roman" w:hAnsiTheme="majorHAnsi" w:cs="Arial"/>
                <w:i/>
                <w:iCs/>
                <w:sz w:val="18"/>
                <w:szCs w:val="18"/>
              </w:rPr>
              <w:t>Work in mixed achievement groups on language arts activities</w:t>
            </w:r>
            <w:r w:rsidRPr="00F412B1" w:rsidDel="00C503F7">
              <w:rPr>
                <w:rFonts w:asciiTheme="majorHAnsi" w:eastAsia="Times New Roman" w:hAnsiTheme="majorHAnsi" w:cs="Arial"/>
                <w:i/>
                <w:iCs/>
                <w:sz w:val="18"/>
                <w:szCs w:val="18"/>
              </w:rPr>
              <w:t xml:space="preserve"> </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46</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47</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1</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 </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78</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82</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4</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9</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6</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-3</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r>
      <w:tr w:rsidR="00C503F7" w:rsidRPr="00F412B1" w:rsidTr="009C73E0">
        <w:trPr>
          <w:trHeight w:val="20"/>
        </w:trPr>
        <w:tc>
          <w:tcPr>
            <w:tcW w:w="2895" w:type="dxa"/>
            <w:tcBorders>
              <w:top w:val="nil"/>
              <w:left w:val="nil"/>
              <w:bottom w:val="nil"/>
              <w:right w:val="nil"/>
            </w:tcBorders>
            <w:shd w:val="clear" w:color="000000" w:fill="FFFFFF"/>
            <w:vAlign w:val="center"/>
            <w:hideMark/>
          </w:tcPr>
          <w:p w:rsidR="00C503F7" w:rsidRPr="00F412B1" w:rsidRDefault="00C503F7" w:rsidP="00347BF0">
            <w:pPr>
              <w:spacing w:after="0" w:line="240" w:lineRule="auto"/>
              <w:rPr>
                <w:rFonts w:asciiTheme="majorHAnsi" w:eastAsia="Times New Roman" w:hAnsiTheme="majorHAnsi" w:cs="Arial"/>
                <w:i/>
                <w:iCs/>
                <w:sz w:val="18"/>
                <w:szCs w:val="18"/>
              </w:rPr>
            </w:pPr>
            <w:r w:rsidRPr="00F412B1">
              <w:rPr>
                <w:rFonts w:asciiTheme="majorHAnsi" w:eastAsia="Times New Roman" w:hAnsiTheme="majorHAnsi" w:cs="Arial"/>
                <w:i/>
                <w:iCs/>
                <w:sz w:val="18"/>
                <w:szCs w:val="18"/>
              </w:rPr>
              <w:t xml:space="preserve">Read books they have chosen for themselves </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57</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60</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3</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 </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92</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95</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3</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3</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1</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-2</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r>
      <w:tr w:rsidR="00C503F7" w:rsidRPr="00F412B1" w:rsidTr="009C73E0">
        <w:trPr>
          <w:trHeight w:val="20"/>
        </w:trPr>
        <w:tc>
          <w:tcPr>
            <w:tcW w:w="2895" w:type="dxa"/>
            <w:tcBorders>
              <w:top w:val="nil"/>
              <w:left w:val="nil"/>
              <w:bottom w:val="nil"/>
              <w:right w:val="nil"/>
            </w:tcBorders>
            <w:shd w:val="clear" w:color="000000" w:fill="D9D9D9"/>
            <w:noWrap/>
            <w:vAlign w:val="center"/>
            <w:hideMark/>
          </w:tcPr>
          <w:p w:rsidR="00C503F7" w:rsidRPr="00F412B1" w:rsidRDefault="00C503F7" w:rsidP="00347BF0">
            <w:pPr>
              <w:spacing w:after="0" w:line="240" w:lineRule="auto"/>
              <w:rPr>
                <w:rFonts w:asciiTheme="majorHAnsi" w:eastAsia="Times New Roman" w:hAnsiTheme="majorHAnsi" w:cs="Arial"/>
                <w:i/>
                <w:iCs/>
                <w:sz w:val="18"/>
                <w:szCs w:val="18"/>
              </w:rPr>
            </w:pPr>
            <w:r w:rsidRPr="00F412B1">
              <w:rPr>
                <w:rFonts w:asciiTheme="majorHAnsi" w:eastAsia="Times New Roman" w:hAnsiTheme="majorHAnsi" w:cs="Arial"/>
                <w:i/>
                <w:iCs/>
                <w:sz w:val="18"/>
                <w:szCs w:val="18"/>
              </w:rPr>
              <w:t>Peer tutoring</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19</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20</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1</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 </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54</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57</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3</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 </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20</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19</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-1</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 </w:t>
            </w:r>
          </w:p>
        </w:tc>
      </w:tr>
      <w:tr w:rsidR="00C503F7" w:rsidRPr="00F412B1" w:rsidTr="009C73E0">
        <w:trPr>
          <w:trHeight w:val="20"/>
        </w:trPr>
        <w:tc>
          <w:tcPr>
            <w:tcW w:w="2895" w:type="dxa"/>
            <w:tcBorders>
              <w:top w:val="nil"/>
              <w:left w:val="nil"/>
              <w:bottom w:val="nil"/>
              <w:right w:val="nil"/>
            </w:tcBorders>
            <w:shd w:val="clear" w:color="000000" w:fill="FFFFFF"/>
            <w:noWrap/>
            <w:vAlign w:val="center"/>
            <w:hideMark/>
          </w:tcPr>
          <w:p w:rsidR="00C503F7" w:rsidRPr="00F412B1" w:rsidRDefault="00C503F7" w:rsidP="00347BF0">
            <w:pPr>
              <w:spacing w:after="0" w:line="240" w:lineRule="auto"/>
              <w:rPr>
                <w:rFonts w:asciiTheme="majorHAnsi" w:eastAsia="Times New Roman" w:hAnsiTheme="majorHAnsi" w:cs="Arial"/>
                <w:i/>
                <w:iCs/>
                <w:sz w:val="18"/>
                <w:szCs w:val="18"/>
              </w:rPr>
            </w:pPr>
            <w:r w:rsidRPr="00F412B1">
              <w:rPr>
                <w:rFonts w:asciiTheme="majorHAnsi" w:eastAsia="Times New Roman" w:hAnsiTheme="majorHAnsi" w:cs="Arial"/>
                <w:i/>
                <w:iCs/>
                <w:sz w:val="18"/>
                <w:szCs w:val="18"/>
              </w:rPr>
              <w:t>Work on phonics</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84</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92</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8</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99</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100</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1</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0</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0</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0</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r>
      <w:tr w:rsidR="00C503F7" w:rsidRPr="00F412B1" w:rsidTr="009C73E0">
        <w:trPr>
          <w:trHeight w:val="20"/>
        </w:trPr>
        <w:tc>
          <w:tcPr>
            <w:tcW w:w="2895" w:type="dxa"/>
            <w:tcBorders>
              <w:top w:val="nil"/>
              <w:left w:val="nil"/>
              <w:bottom w:val="nil"/>
              <w:right w:val="nil"/>
            </w:tcBorders>
            <w:shd w:val="clear" w:color="000000" w:fill="D9D9D9"/>
            <w:noWrap/>
            <w:vAlign w:val="center"/>
            <w:hideMark/>
          </w:tcPr>
          <w:p w:rsidR="00C503F7" w:rsidRPr="00F412B1" w:rsidRDefault="00C503F7" w:rsidP="00347BF0">
            <w:pPr>
              <w:spacing w:after="0" w:line="240" w:lineRule="auto"/>
              <w:rPr>
                <w:rFonts w:asciiTheme="majorHAnsi" w:eastAsia="Times New Roman" w:hAnsiTheme="majorHAnsi" w:cs="Arial"/>
                <w:i/>
                <w:iCs/>
                <w:sz w:val="18"/>
                <w:szCs w:val="18"/>
              </w:rPr>
            </w:pPr>
            <w:r w:rsidRPr="00F412B1">
              <w:rPr>
                <w:rFonts w:asciiTheme="majorHAnsi" w:eastAsia="Times New Roman" w:hAnsiTheme="majorHAnsi" w:cs="Arial"/>
                <w:i/>
                <w:iCs/>
                <w:sz w:val="18"/>
                <w:szCs w:val="18"/>
              </w:rPr>
              <w:t>Discuss new or difficult vocabulary</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60</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63</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3</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98</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98</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0</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 </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0</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0</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0</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 </w:t>
            </w:r>
          </w:p>
        </w:tc>
      </w:tr>
      <w:tr w:rsidR="00C503F7" w:rsidRPr="00F412B1" w:rsidTr="009C73E0">
        <w:trPr>
          <w:trHeight w:val="20"/>
        </w:trPr>
        <w:tc>
          <w:tcPr>
            <w:tcW w:w="2895" w:type="dxa"/>
            <w:tcBorders>
              <w:top w:val="nil"/>
              <w:left w:val="nil"/>
              <w:bottom w:val="nil"/>
              <w:right w:val="nil"/>
            </w:tcBorders>
            <w:shd w:val="clear" w:color="000000" w:fill="FFFFFF"/>
            <w:vAlign w:val="center"/>
            <w:hideMark/>
          </w:tcPr>
          <w:p w:rsidR="00C503F7" w:rsidRPr="00F412B1" w:rsidRDefault="00C503F7" w:rsidP="00347BF0">
            <w:pPr>
              <w:spacing w:after="0" w:line="240" w:lineRule="auto"/>
              <w:rPr>
                <w:rFonts w:asciiTheme="majorHAnsi" w:eastAsia="Times New Roman" w:hAnsiTheme="majorHAnsi" w:cs="Arial"/>
                <w:i/>
                <w:iCs/>
                <w:sz w:val="18"/>
                <w:szCs w:val="18"/>
              </w:rPr>
            </w:pPr>
            <w:r w:rsidRPr="00F412B1">
              <w:rPr>
                <w:rFonts w:asciiTheme="majorHAnsi" w:eastAsia="Times New Roman" w:hAnsiTheme="majorHAnsi" w:cs="Arial"/>
                <w:i/>
                <w:iCs/>
                <w:sz w:val="18"/>
                <w:szCs w:val="18"/>
              </w:rPr>
              <w:t>Listen to you read stories where they see the print (e.g. Big Books)</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74</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75</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1</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 </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97</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97</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0</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 </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0</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0</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0</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 </w:t>
            </w:r>
          </w:p>
        </w:tc>
      </w:tr>
      <w:tr w:rsidR="00C503F7" w:rsidRPr="00F412B1" w:rsidTr="009C73E0">
        <w:trPr>
          <w:trHeight w:val="20"/>
        </w:trPr>
        <w:tc>
          <w:tcPr>
            <w:tcW w:w="2895" w:type="dxa"/>
            <w:tcBorders>
              <w:top w:val="nil"/>
              <w:left w:val="nil"/>
              <w:bottom w:val="nil"/>
              <w:right w:val="nil"/>
            </w:tcBorders>
            <w:shd w:val="clear" w:color="000000" w:fill="D9D9D9"/>
            <w:vAlign w:val="center"/>
            <w:hideMark/>
          </w:tcPr>
          <w:p w:rsidR="00C503F7" w:rsidRPr="00F412B1" w:rsidRDefault="00C503F7" w:rsidP="00347BF0">
            <w:pPr>
              <w:spacing w:after="0" w:line="240" w:lineRule="auto"/>
              <w:rPr>
                <w:rFonts w:asciiTheme="majorHAnsi" w:eastAsia="Times New Roman" w:hAnsiTheme="majorHAnsi" w:cs="Arial"/>
                <w:i/>
                <w:iCs/>
                <w:sz w:val="18"/>
                <w:szCs w:val="18"/>
              </w:rPr>
            </w:pPr>
            <w:r w:rsidRPr="00F412B1">
              <w:rPr>
                <w:rFonts w:asciiTheme="majorHAnsi" w:eastAsia="Times New Roman" w:hAnsiTheme="majorHAnsi" w:cs="Arial"/>
                <w:i/>
                <w:iCs/>
                <w:sz w:val="18"/>
                <w:szCs w:val="18"/>
              </w:rPr>
              <w:t>Do an activity or project related to a book or story</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17</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19</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2</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 </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71</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71</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0</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 </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4</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4</w:t>
            </w:r>
          </w:p>
        </w:tc>
        <w:tc>
          <w:tcPr>
            <w:tcW w:w="705" w:type="dxa"/>
            <w:gridSpan w:val="2"/>
            <w:tcBorders>
              <w:top w:val="nil"/>
              <w:left w:val="nil"/>
              <w:bottom w:val="nil"/>
              <w:right w:val="nil"/>
            </w:tcBorders>
            <w:shd w:val="clear" w:color="000000" w:fill="D9D9D9"/>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0</w:t>
            </w:r>
          </w:p>
        </w:tc>
        <w:tc>
          <w:tcPr>
            <w:tcW w:w="705" w:type="dxa"/>
            <w:tcBorders>
              <w:top w:val="nil"/>
              <w:left w:val="nil"/>
              <w:bottom w:val="nil"/>
              <w:right w:val="nil"/>
            </w:tcBorders>
            <w:shd w:val="clear" w:color="000000" w:fill="D9D9D9"/>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 </w:t>
            </w:r>
          </w:p>
        </w:tc>
      </w:tr>
      <w:tr w:rsidR="00C503F7" w:rsidRPr="00F412B1" w:rsidTr="009C73E0">
        <w:trPr>
          <w:trHeight w:val="20"/>
        </w:trPr>
        <w:tc>
          <w:tcPr>
            <w:tcW w:w="2895" w:type="dxa"/>
            <w:tcBorders>
              <w:top w:val="nil"/>
              <w:left w:val="nil"/>
              <w:bottom w:val="nil"/>
              <w:right w:val="nil"/>
            </w:tcBorders>
            <w:shd w:val="clear" w:color="000000" w:fill="FFFFFF"/>
            <w:noWrap/>
            <w:vAlign w:val="center"/>
            <w:hideMark/>
          </w:tcPr>
          <w:p w:rsidR="00C503F7" w:rsidRPr="00F412B1" w:rsidRDefault="00C503F7" w:rsidP="00347BF0">
            <w:pPr>
              <w:spacing w:after="0" w:line="240" w:lineRule="auto"/>
              <w:rPr>
                <w:rFonts w:asciiTheme="majorHAnsi" w:eastAsia="Times New Roman" w:hAnsiTheme="majorHAnsi" w:cs="Arial"/>
                <w:i/>
                <w:iCs/>
                <w:sz w:val="18"/>
                <w:szCs w:val="18"/>
              </w:rPr>
            </w:pPr>
            <w:r w:rsidRPr="00F412B1">
              <w:rPr>
                <w:rFonts w:asciiTheme="majorHAnsi" w:eastAsia="Times New Roman" w:hAnsiTheme="majorHAnsi" w:cs="Arial"/>
                <w:i/>
                <w:iCs/>
                <w:sz w:val="18"/>
                <w:szCs w:val="18"/>
              </w:rPr>
              <w:t>Practice writing the letters of the alphabet</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69</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68</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-1</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 </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98</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95</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-3</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0</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1</w:t>
            </w:r>
          </w:p>
        </w:tc>
        <w:tc>
          <w:tcPr>
            <w:tcW w:w="705" w:type="dxa"/>
            <w:gridSpan w:val="2"/>
            <w:tcBorders>
              <w:top w:val="nil"/>
              <w:left w:val="nil"/>
              <w:bottom w:val="nil"/>
              <w:right w:val="nil"/>
            </w:tcBorders>
            <w:shd w:val="clear" w:color="000000" w:fill="FFFFFF"/>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1</w:t>
            </w:r>
          </w:p>
        </w:tc>
        <w:tc>
          <w:tcPr>
            <w:tcW w:w="705" w:type="dxa"/>
            <w:tcBorders>
              <w:top w:val="nil"/>
              <w:left w:val="nil"/>
              <w:bottom w:val="nil"/>
              <w:right w:val="nil"/>
            </w:tcBorders>
            <w:shd w:val="clear" w:color="000000" w:fill="FFFFFF"/>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 </w:t>
            </w:r>
          </w:p>
        </w:tc>
      </w:tr>
      <w:tr w:rsidR="00C503F7" w:rsidRPr="00F412B1" w:rsidTr="009C73E0">
        <w:trPr>
          <w:trHeight w:val="20"/>
        </w:trPr>
        <w:tc>
          <w:tcPr>
            <w:tcW w:w="2895" w:type="dxa"/>
            <w:tcBorders>
              <w:top w:val="nil"/>
              <w:left w:val="nil"/>
              <w:right w:val="nil"/>
            </w:tcBorders>
            <w:shd w:val="clear" w:color="000000" w:fill="D9D9D9"/>
            <w:noWrap/>
            <w:vAlign w:val="center"/>
            <w:hideMark/>
          </w:tcPr>
          <w:p w:rsidR="00C503F7" w:rsidRPr="00F412B1" w:rsidRDefault="00C503F7" w:rsidP="00347BF0">
            <w:pPr>
              <w:spacing w:after="0" w:line="240" w:lineRule="auto"/>
              <w:rPr>
                <w:rFonts w:asciiTheme="majorHAnsi" w:eastAsia="Times New Roman" w:hAnsiTheme="majorHAnsi" w:cs="Arial"/>
                <w:i/>
                <w:iCs/>
                <w:sz w:val="18"/>
                <w:szCs w:val="18"/>
              </w:rPr>
            </w:pPr>
            <w:r w:rsidRPr="00F412B1">
              <w:rPr>
                <w:rFonts w:asciiTheme="majorHAnsi" w:eastAsia="Times New Roman" w:hAnsiTheme="majorHAnsi" w:cs="Arial"/>
                <w:i/>
                <w:iCs/>
                <w:sz w:val="18"/>
                <w:szCs w:val="18"/>
              </w:rPr>
              <w:t>Perform plays and skits</w:t>
            </w:r>
          </w:p>
        </w:tc>
        <w:tc>
          <w:tcPr>
            <w:tcW w:w="705" w:type="dxa"/>
            <w:tcBorders>
              <w:top w:val="nil"/>
              <w:left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1</w:t>
            </w:r>
          </w:p>
        </w:tc>
        <w:tc>
          <w:tcPr>
            <w:tcW w:w="705" w:type="dxa"/>
            <w:gridSpan w:val="2"/>
            <w:tcBorders>
              <w:top w:val="nil"/>
              <w:left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1</w:t>
            </w:r>
          </w:p>
        </w:tc>
        <w:tc>
          <w:tcPr>
            <w:tcW w:w="705" w:type="dxa"/>
            <w:gridSpan w:val="2"/>
            <w:tcBorders>
              <w:top w:val="nil"/>
              <w:left w:val="nil"/>
              <w:right w:val="nil"/>
            </w:tcBorders>
            <w:shd w:val="clear" w:color="000000" w:fill="D9D9D9"/>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0</w:t>
            </w:r>
          </w:p>
        </w:tc>
        <w:tc>
          <w:tcPr>
            <w:tcW w:w="705" w:type="dxa"/>
            <w:tcBorders>
              <w:top w:val="nil"/>
              <w:left w:val="nil"/>
              <w:right w:val="nil"/>
            </w:tcBorders>
            <w:shd w:val="clear" w:color="000000" w:fill="D9D9D9"/>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 </w:t>
            </w:r>
          </w:p>
        </w:tc>
        <w:tc>
          <w:tcPr>
            <w:tcW w:w="705" w:type="dxa"/>
            <w:tcBorders>
              <w:top w:val="nil"/>
              <w:left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12</w:t>
            </w:r>
          </w:p>
        </w:tc>
        <w:tc>
          <w:tcPr>
            <w:tcW w:w="705" w:type="dxa"/>
            <w:gridSpan w:val="2"/>
            <w:tcBorders>
              <w:top w:val="nil"/>
              <w:left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8</w:t>
            </w:r>
          </w:p>
        </w:tc>
        <w:tc>
          <w:tcPr>
            <w:tcW w:w="705" w:type="dxa"/>
            <w:gridSpan w:val="2"/>
            <w:tcBorders>
              <w:top w:val="nil"/>
              <w:left w:val="nil"/>
              <w:right w:val="nil"/>
            </w:tcBorders>
            <w:shd w:val="clear" w:color="000000" w:fill="D9D9D9"/>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-4</w:t>
            </w:r>
          </w:p>
        </w:tc>
        <w:tc>
          <w:tcPr>
            <w:tcW w:w="705" w:type="dxa"/>
            <w:tcBorders>
              <w:top w:val="nil"/>
              <w:left w:val="nil"/>
              <w:right w:val="nil"/>
            </w:tcBorders>
            <w:shd w:val="clear" w:color="000000" w:fill="D9D9D9"/>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05" w:type="dxa"/>
            <w:tcBorders>
              <w:top w:val="nil"/>
              <w:left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22</w:t>
            </w:r>
          </w:p>
        </w:tc>
        <w:tc>
          <w:tcPr>
            <w:tcW w:w="705" w:type="dxa"/>
            <w:gridSpan w:val="2"/>
            <w:tcBorders>
              <w:top w:val="nil"/>
              <w:left w:val="nil"/>
              <w:right w:val="nil"/>
            </w:tcBorders>
            <w:shd w:val="clear" w:color="000000" w:fill="D9D9D9"/>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36</w:t>
            </w:r>
          </w:p>
        </w:tc>
        <w:tc>
          <w:tcPr>
            <w:tcW w:w="705" w:type="dxa"/>
            <w:gridSpan w:val="2"/>
            <w:tcBorders>
              <w:top w:val="nil"/>
              <w:left w:val="nil"/>
              <w:right w:val="nil"/>
            </w:tcBorders>
            <w:shd w:val="clear" w:color="000000" w:fill="D9D9D9"/>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14</w:t>
            </w:r>
          </w:p>
        </w:tc>
        <w:tc>
          <w:tcPr>
            <w:tcW w:w="705" w:type="dxa"/>
            <w:tcBorders>
              <w:top w:val="nil"/>
              <w:left w:val="nil"/>
              <w:right w:val="nil"/>
            </w:tcBorders>
            <w:shd w:val="clear" w:color="000000" w:fill="D9D9D9"/>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r>
      <w:tr w:rsidR="00C503F7" w:rsidRPr="00F412B1" w:rsidTr="009C73E0">
        <w:trPr>
          <w:trHeight w:val="20"/>
        </w:trPr>
        <w:tc>
          <w:tcPr>
            <w:tcW w:w="2895" w:type="dxa"/>
            <w:tcBorders>
              <w:top w:val="nil"/>
              <w:left w:val="nil"/>
              <w:bottom w:val="single" w:sz="12" w:space="0" w:color="auto"/>
              <w:right w:val="nil"/>
            </w:tcBorders>
            <w:shd w:val="clear" w:color="000000" w:fill="FFFFFF"/>
            <w:noWrap/>
            <w:vAlign w:val="center"/>
            <w:hideMark/>
          </w:tcPr>
          <w:p w:rsidR="00C503F7" w:rsidRPr="00F412B1" w:rsidRDefault="00C503F7" w:rsidP="00347BF0">
            <w:pPr>
              <w:spacing w:after="0" w:line="240" w:lineRule="auto"/>
              <w:rPr>
                <w:rFonts w:asciiTheme="majorHAnsi" w:eastAsia="Times New Roman" w:hAnsiTheme="majorHAnsi" w:cs="Arial"/>
                <w:i/>
                <w:iCs/>
                <w:sz w:val="18"/>
                <w:szCs w:val="18"/>
              </w:rPr>
            </w:pPr>
            <w:r w:rsidRPr="00F412B1">
              <w:rPr>
                <w:rFonts w:asciiTheme="majorHAnsi" w:eastAsia="Times New Roman" w:hAnsiTheme="majorHAnsi" w:cs="Arial"/>
                <w:i/>
                <w:iCs/>
                <w:sz w:val="18"/>
                <w:szCs w:val="18"/>
              </w:rPr>
              <w:t>Dictate stories to a teacher, aide, or volunteer</w:t>
            </w:r>
          </w:p>
        </w:tc>
        <w:tc>
          <w:tcPr>
            <w:tcW w:w="705" w:type="dxa"/>
            <w:tcBorders>
              <w:top w:val="nil"/>
              <w:left w:val="nil"/>
              <w:bottom w:val="single" w:sz="12" w:space="0" w:color="auto"/>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16</w:t>
            </w:r>
          </w:p>
        </w:tc>
        <w:tc>
          <w:tcPr>
            <w:tcW w:w="705" w:type="dxa"/>
            <w:gridSpan w:val="2"/>
            <w:tcBorders>
              <w:top w:val="nil"/>
              <w:left w:val="nil"/>
              <w:bottom w:val="single" w:sz="12" w:space="0" w:color="auto"/>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20</w:t>
            </w:r>
          </w:p>
        </w:tc>
        <w:tc>
          <w:tcPr>
            <w:tcW w:w="705" w:type="dxa"/>
            <w:gridSpan w:val="2"/>
            <w:tcBorders>
              <w:top w:val="nil"/>
              <w:left w:val="nil"/>
              <w:bottom w:val="single" w:sz="12" w:space="0" w:color="auto"/>
              <w:right w:val="nil"/>
            </w:tcBorders>
            <w:shd w:val="clear" w:color="000000" w:fill="FFFFFF"/>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4</w:t>
            </w:r>
          </w:p>
        </w:tc>
        <w:tc>
          <w:tcPr>
            <w:tcW w:w="705" w:type="dxa"/>
            <w:tcBorders>
              <w:top w:val="nil"/>
              <w:left w:val="nil"/>
              <w:bottom w:val="single" w:sz="12" w:space="0" w:color="auto"/>
              <w:right w:val="nil"/>
            </w:tcBorders>
            <w:shd w:val="clear" w:color="000000" w:fill="FFFFFF"/>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05" w:type="dxa"/>
            <w:tcBorders>
              <w:top w:val="nil"/>
              <w:left w:val="nil"/>
              <w:bottom w:val="single" w:sz="12" w:space="0" w:color="auto"/>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70</w:t>
            </w:r>
          </w:p>
        </w:tc>
        <w:tc>
          <w:tcPr>
            <w:tcW w:w="705" w:type="dxa"/>
            <w:gridSpan w:val="2"/>
            <w:tcBorders>
              <w:top w:val="nil"/>
              <w:left w:val="nil"/>
              <w:bottom w:val="single" w:sz="12" w:space="0" w:color="auto"/>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66</w:t>
            </w:r>
          </w:p>
        </w:tc>
        <w:tc>
          <w:tcPr>
            <w:tcW w:w="705" w:type="dxa"/>
            <w:gridSpan w:val="2"/>
            <w:tcBorders>
              <w:top w:val="nil"/>
              <w:left w:val="nil"/>
              <w:bottom w:val="single" w:sz="12" w:space="0" w:color="auto"/>
              <w:right w:val="nil"/>
            </w:tcBorders>
            <w:shd w:val="clear" w:color="000000" w:fill="FFFFFF"/>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-4</w:t>
            </w:r>
          </w:p>
        </w:tc>
        <w:tc>
          <w:tcPr>
            <w:tcW w:w="705" w:type="dxa"/>
            <w:tcBorders>
              <w:top w:val="nil"/>
              <w:left w:val="nil"/>
              <w:bottom w:val="single" w:sz="12" w:space="0" w:color="auto"/>
              <w:right w:val="nil"/>
            </w:tcBorders>
            <w:shd w:val="clear" w:color="000000" w:fill="FFFFFF"/>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c>
          <w:tcPr>
            <w:tcW w:w="705" w:type="dxa"/>
            <w:tcBorders>
              <w:top w:val="nil"/>
              <w:left w:val="nil"/>
              <w:bottom w:val="single" w:sz="12" w:space="0" w:color="auto"/>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3</w:t>
            </w:r>
          </w:p>
        </w:tc>
        <w:tc>
          <w:tcPr>
            <w:tcW w:w="705" w:type="dxa"/>
            <w:gridSpan w:val="2"/>
            <w:tcBorders>
              <w:top w:val="nil"/>
              <w:left w:val="nil"/>
              <w:bottom w:val="single" w:sz="12" w:space="0" w:color="auto"/>
              <w:right w:val="nil"/>
            </w:tcBorders>
            <w:shd w:val="clear" w:color="000000" w:fill="FFFFFF"/>
            <w:noWrap/>
            <w:vAlign w:val="center"/>
          </w:tcPr>
          <w:p w:rsidR="00C503F7" w:rsidRPr="00F412B1" w:rsidRDefault="00C503F7" w:rsidP="00347BF0">
            <w:pPr>
              <w:spacing w:after="0" w:line="240" w:lineRule="auto"/>
              <w:jc w:val="center"/>
              <w:rPr>
                <w:rFonts w:asciiTheme="majorHAnsi" w:eastAsia="Times New Roman" w:hAnsiTheme="majorHAnsi" w:cs="Arial"/>
                <w:sz w:val="18"/>
                <w:szCs w:val="18"/>
              </w:rPr>
            </w:pPr>
            <w:r w:rsidRPr="00F412B1">
              <w:rPr>
                <w:rFonts w:asciiTheme="majorHAnsi" w:hAnsiTheme="majorHAnsi" w:cs="Arial"/>
                <w:sz w:val="20"/>
                <w:szCs w:val="20"/>
              </w:rPr>
              <w:t>10</w:t>
            </w:r>
          </w:p>
        </w:tc>
        <w:tc>
          <w:tcPr>
            <w:tcW w:w="705" w:type="dxa"/>
            <w:gridSpan w:val="2"/>
            <w:tcBorders>
              <w:top w:val="nil"/>
              <w:left w:val="nil"/>
              <w:bottom w:val="single" w:sz="12" w:space="0" w:color="auto"/>
              <w:right w:val="nil"/>
            </w:tcBorders>
            <w:shd w:val="clear" w:color="000000" w:fill="FFFFFF"/>
            <w:noWrap/>
            <w:vAlign w:val="center"/>
          </w:tcPr>
          <w:p w:rsidR="00C503F7" w:rsidRPr="00F412B1" w:rsidRDefault="00C503F7" w:rsidP="00347BF0">
            <w:pPr>
              <w:spacing w:after="0" w:line="240" w:lineRule="auto"/>
              <w:jc w:val="right"/>
              <w:rPr>
                <w:rFonts w:asciiTheme="majorHAnsi" w:eastAsia="Times New Roman" w:hAnsiTheme="majorHAnsi" w:cs="Arial"/>
                <w:sz w:val="18"/>
                <w:szCs w:val="18"/>
              </w:rPr>
            </w:pPr>
            <w:r w:rsidRPr="00F412B1">
              <w:rPr>
                <w:rFonts w:asciiTheme="majorHAnsi" w:hAnsiTheme="majorHAnsi" w:cs="Arial"/>
                <w:sz w:val="20"/>
                <w:szCs w:val="20"/>
              </w:rPr>
              <w:t>7</w:t>
            </w:r>
          </w:p>
        </w:tc>
        <w:tc>
          <w:tcPr>
            <w:tcW w:w="705" w:type="dxa"/>
            <w:tcBorders>
              <w:top w:val="nil"/>
              <w:left w:val="nil"/>
              <w:bottom w:val="single" w:sz="12" w:space="0" w:color="auto"/>
              <w:right w:val="nil"/>
            </w:tcBorders>
            <w:shd w:val="clear" w:color="000000" w:fill="FFFFFF"/>
            <w:noWrap/>
            <w:vAlign w:val="center"/>
          </w:tcPr>
          <w:p w:rsidR="00C503F7" w:rsidRPr="00F412B1" w:rsidRDefault="00C503F7" w:rsidP="00347BF0">
            <w:pPr>
              <w:spacing w:after="0" w:line="240" w:lineRule="auto"/>
              <w:rPr>
                <w:rFonts w:asciiTheme="majorHAnsi" w:eastAsia="Times New Roman" w:hAnsiTheme="majorHAnsi" w:cs="Arial"/>
                <w:sz w:val="18"/>
                <w:szCs w:val="18"/>
              </w:rPr>
            </w:pPr>
            <w:r w:rsidRPr="00F412B1">
              <w:rPr>
                <w:rFonts w:asciiTheme="majorHAnsi" w:hAnsiTheme="majorHAnsi" w:cs="Arial"/>
                <w:sz w:val="20"/>
                <w:szCs w:val="20"/>
              </w:rPr>
              <w:t>***</w:t>
            </w:r>
          </w:p>
        </w:tc>
      </w:tr>
      <w:tr w:rsidR="00C503F7" w:rsidRPr="00F412B1" w:rsidTr="00B973E2">
        <w:trPr>
          <w:trHeight w:val="576"/>
        </w:trPr>
        <w:tc>
          <w:tcPr>
            <w:tcW w:w="11355" w:type="dxa"/>
            <w:gridSpan w:val="19"/>
            <w:tcBorders>
              <w:top w:val="single" w:sz="12" w:space="0" w:color="auto"/>
              <w:left w:val="nil"/>
              <w:bottom w:val="nil"/>
              <w:right w:val="nil"/>
            </w:tcBorders>
            <w:shd w:val="clear" w:color="auto" w:fill="auto"/>
            <w:vAlign w:val="bottom"/>
            <w:hideMark/>
          </w:tcPr>
          <w:p w:rsidR="00C503F7" w:rsidRPr="00F412B1" w:rsidRDefault="00C503F7" w:rsidP="00B973E2">
            <w:pPr>
              <w:spacing w:after="0" w:line="240" w:lineRule="auto"/>
              <w:rPr>
                <w:rFonts w:asciiTheme="majorHAnsi" w:eastAsia="Times New Roman" w:hAnsiTheme="majorHAnsi" w:cs="Arial"/>
                <w:sz w:val="18"/>
                <w:szCs w:val="18"/>
              </w:rPr>
            </w:pPr>
            <w:r w:rsidRPr="00F412B1">
              <w:rPr>
                <w:rFonts w:asciiTheme="majorHAnsi" w:eastAsia="Times New Roman" w:hAnsiTheme="majorHAnsi" w:cs="Arial"/>
                <w:sz w:val="18"/>
                <w:szCs w:val="18"/>
              </w:rPr>
              <w:t xml:space="preserve">Note: Samples limited to kindergarten teachers in public schools. Figures shown are percentages rounded to closest percentage point. All figures are weighted at the teacher level using appropriate sampling weights. Differences in means are designated as follows: * p&lt;.05  ** p&lt;.01  *** p&lt;.001.  </w:t>
            </w:r>
          </w:p>
        </w:tc>
      </w:tr>
    </w:tbl>
    <w:p w:rsidR="008518B4" w:rsidRPr="00F412B1" w:rsidRDefault="008518B4" w:rsidP="00162B54">
      <w:pPr>
        <w:rPr>
          <w:rFonts w:asciiTheme="majorHAnsi" w:hAnsiTheme="majorHAnsi"/>
          <w:sz w:val="20"/>
          <w:szCs w:val="20"/>
        </w:rPr>
      </w:pPr>
    </w:p>
    <w:p w:rsidR="008518B4" w:rsidRPr="00F412B1" w:rsidRDefault="008518B4">
      <w:pPr>
        <w:rPr>
          <w:rFonts w:asciiTheme="majorHAnsi" w:hAnsiTheme="majorHAnsi"/>
          <w:sz w:val="20"/>
          <w:szCs w:val="20"/>
        </w:rPr>
      </w:pPr>
      <w:r w:rsidRPr="00F412B1">
        <w:rPr>
          <w:rFonts w:asciiTheme="majorHAnsi" w:hAnsiTheme="majorHAnsi"/>
          <w:sz w:val="20"/>
          <w:szCs w:val="20"/>
        </w:rPr>
        <w:br w:type="page"/>
      </w:r>
    </w:p>
    <w:tbl>
      <w:tblPr>
        <w:tblW w:w="13083" w:type="dxa"/>
        <w:tblInd w:w="93" w:type="dxa"/>
        <w:tblLayout w:type="fixed"/>
        <w:tblLook w:val="04A0"/>
      </w:tblPr>
      <w:tblGrid>
        <w:gridCol w:w="4331"/>
        <w:gridCol w:w="729"/>
        <w:gridCol w:w="243"/>
        <w:gridCol w:w="486"/>
        <w:gridCol w:w="486"/>
        <w:gridCol w:w="244"/>
        <w:gridCol w:w="729"/>
        <w:gridCol w:w="729"/>
        <w:gridCol w:w="243"/>
        <w:gridCol w:w="487"/>
        <w:gridCol w:w="486"/>
        <w:gridCol w:w="243"/>
        <w:gridCol w:w="381"/>
        <w:gridCol w:w="348"/>
        <w:gridCol w:w="371"/>
        <w:gridCol w:w="359"/>
        <w:gridCol w:w="243"/>
        <w:gridCol w:w="217"/>
        <w:gridCol w:w="269"/>
        <w:gridCol w:w="421"/>
        <w:gridCol w:w="65"/>
        <w:gridCol w:w="243"/>
        <w:gridCol w:w="191"/>
        <w:gridCol w:w="539"/>
      </w:tblGrid>
      <w:tr w:rsidR="008518B4" w:rsidRPr="00F412B1" w:rsidTr="009E22C4">
        <w:trPr>
          <w:trHeight w:val="270"/>
        </w:trPr>
        <w:tc>
          <w:tcPr>
            <w:tcW w:w="9817" w:type="dxa"/>
            <w:gridSpan w:val="13"/>
            <w:tcBorders>
              <w:top w:val="nil"/>
              <w:left w:val="nil"/>
              <w:bottom w:val="single" w:sz="12" w:space="0" w:color="auto"/>
              <w:right w:val="nil"/>
            </w:tcBorders>
            <w:shd w:val="clear" w:color="000000" w:fill="FFFFFF"/>
            <w:noWrap/>
            <w:vAlign w:val="bottom"/>
            <w:hideMark/>
          </w:tcPr>
          <w:p w:rsidR="008518B4" w:rsidRPr="00F412B1" w:rsidRDefault="008518B4" w:rsidP="00C737F2">
            <w:pPr>
              <w:spacing w:after="0" w:line="240" w:lineRule="auto"/>
              <w:rPr>
                <w:rFonts w:asciiTheme="majorHAnsi" w:eastAsia="Times New Roman" w:hAnsiTheme="majorHAnsi" w:cs="Arial"/>
                <w:b/>
                <w:bCs/>
                <w:sz w:val="20"/>
                <w:szCs w:val="20"/>
              </w:rPr>
            </w:pPr>
            <w:r w:rsidRPr="00F412B1">
              <w:rPr>
                <w:rFonts w:asciiTheme="majorHAnsi" w:eastAsia="Times New Roman" w:hAnsiTheme="majorHAnsi" w:cs="Arial"/>
                <w:b/>
                <w:bCs/>
                <w:sz w:val="20"/>
                <w:szCs w:val="20"/>
              </w:rPr>
              <w:lastRenderedPageBreak/>
              <w:t xml:space="preserve">Appendix </w:t>
            </w:r>
            <w:ins w:id="403" w:author="Author">
              <w:r w:rsidR="000F2469">
                <w:rPr>
                  <w:rFonts w:asciiTheme="majorHAnsi" w:eastAsia="Times New Roman" w:hAnsiTheme="majorHAnsi" w:cs="Arial"/>
                  <w:b/>
                  <w:bCs/>
                  <w:sz w:val="20"/>
                  <w:szCs w:val="20"/>
                </w:rPr>
                <w:t>A</w:t>
              </w:r>
            </w:ins>
            <w:r w:rsidR="00C737F2" w:rsidRPr="00F412B1">
              <w:rPr>
                <w:rFonts w:asciiTheme="majorHAnsi" w:eastAsia="Times New Roman" w:hAnsiTheme="majorHAnsi" w:cs="Arial"/>
                <w:b/>
                <w:bCs/>
                <w:sz w:val="20"/>
                <w:szCs w:val="20"/>
              </w:rPr>
              <w:t>3.</w:t>
            </w:r>
            <w:r w:rsidRPr="00F412B1">
              <w:rPr>
                <w:rFonts w:asciiTheme="majorHAnsi" w:eastAsia="Times New Roman" w:hAnsiTheme="majorHAnsi" w:cs="Arial"/>
                <w:b/>
                <w:bCs/>
                <w:sz w:val="20"/>
                <w:szCs w:val="20"/>
              </w:rPr>
              <w:t xml:space="preserve"> Kindergarten Math Content Coverage and Instructional Activities, 1998 and 2010</w:t>
            </w:r>
            <w:r w:rsidR="009E22C4" w:rsidRPr="00F412B1">
              <w:rPr>
                <w:rFonts w:asciiTheme="majorHAnsi" w:eastAsia="Times New Roman" w:hAnsiTheme="majorHAnsi" w:cs="Arial"/>
                <w:b/>
                <w:bCs/>
                <w:sz w:val="20"/>
                <w:szCs w:val="20"/>
              </w:rPr>
              <w:t xml:space="preserve"> (Panel 1)</w:t>
            </w:r>
          </w:p>
        </w:tc>
        <w:tc>
          <w:tcPr>
            <w:tcW w:w="719" w:type="dxa"/>
            <w:gridSpan w:val="2"/>
            <w:tcBorders>
              <w:top w:val="nil"/>
              <w:left w:val="nil"/>
              <w:bottom w:val="single" w:sz="12" w:space="0" w:color="auto"/>
              <w:right w:val="nil"/>
            </w:tcBorders>
            <w:shd w:val="clear" w:color="000000" w:fill="FFFFFF"/>
            <w:noWrap/>
            <w:vAlign w:val="bottom"/>
            <w:hideMark/>
          </w:tcPr>
          <w:p w:rsidR="008518B4" w:rsidRPr="00F412B1" w:rsidRDefault="008518B4" w:rsidP="008518B4">
            <w:pPr>
              <w:spacing w:after="0" w:line="240" w:lineRule="auto"/>
              <w:rPr>
                <w:rFonts w:asciiTheme="majorHAnsi" w:eastAsia="Times New Roman" w:hAnsiTheme="majorHAnsi" w:cs="Arial"/>
                <w:b/>
                <w:bCs/>
                <w:sz w:val="20"/>
                <w:szCs w:val="20"/>
              </w:rPr>
            </w:pPr>
            <w:r w:rsidRPr="00F412B1">
              <w:rPr>
                <w:rFonts w:asciiTheme="majorHAnsi" w:eastAsia="Times New Roman" w:hAnsiTheme="majorHAnsi" w:cs="Arial"/>
                <w:b/>
                <w:bCs/>
                <w:sz w:val="20"/>
                <w:szCs w:val="20"/>
              </w:rPr>
              <w:t> </w:t>
            </w:r>
          </w:p>
        </w:tc>
        <w:tc>
          <w:tcPr>
            <w:tcW w:w="819" w:type="dxa"/>
            <w:gridSpan w:val="3"/>
            <w:tcBorders>
              <w:top w:val="nil"/>
              <w:left w:val="nil"/>
              <w:bottom w:val="single" w:sz="12" w:space="0" w:color="auto"/>
              <w:right w:val="nil"/>
            </w:tcBorders>
            <w:shd w:val="clear" w:color="000000" w:fill="FFFFFF"/>
            <w:noWrap/>
            <w:vAlign w:val="bottom"/>
            <w:hideMark/>
          </w:tcPr>
          <w:p w:rsidR="008518B4" w:rsidRPr="00F412B1" w:rsidRDefault="008518B4" w:rsidP="008518B4">
            <w:pPr>
              <w:spacing w:after="0" w:line="240" w:lineRule="auto"/>
              <w:rPr>
                <w:rFonts w:asciiTheme="majorHAnsi" w:eastAsia="Times New Roman" w:hAnsiTheme="majorHAnsi" w:cs="Arial"/>
                <w:b/>
                <w:bCs/>
                <w:sz w:val="20"/>
                <w:szCs w:val="20"/>
              </w:rPr>
            </w:pPr>
            <w:r w:rsidRPr="00F412B1">
              <w:rPr>
                <w:rFonts w:asciiTheme="majorHAnsi" w:eastAsia="Times New Roman" w:hAnsiTheme="majorHAnsi" w:cs="Arial"/>
                <w:b/>
                <w:bCs/>
                <w:sz w:val="20"/>
                <w:szCs w:val="20"/>
              </w:rPr>
              <w:t> </w:t>
            </w:r>
          </w:p>
        </w:tc>
        <w:tc>
          <w:tcPr>
            <w:tcW w:w="690" w:type="dxa"/>
            <w:gridSpan w:val="2"/>
            <w:tcBorders>
              <w:top w:val="nil"/>
              <w:left w:val="nil"/>
              <w:bottom w:val="single" w:sz="12" w:space="0" w:color="auto"/>
              <w:right w:val="nil"/>
            </w:tcBorders>
            <w:shd w:val="clear" w:color="000000" w:fill="FFFFFF"/>
            <w:noWrap/>
            <w:vAlign w:val="bottom"/>
            <w:hideMark/>
          </w:tcPr>
          <w:p w:rsidR="008518B4" w:rsidRPr="00F412B1" w:rsidRDefault="008518B4" w:rsidP="008518B4">
            <w:pPr>
              <w:spacing w:after="0" w:line="240" w:lineRule="auto"/>
              <w:rPr>
                <w:rFonts w:asciiTheme="majorHAnsi" w:eastAsia="Times New Roman" w:hAnsiTheme="majorHAnsi" w:cs="Arial"/>
                <w:b/>
                <w:bCs/>
                <w:sz w:val="20"/>
                <w:szCs w:val="20"/>
              </w:rPr>
            </w:pPr>
            <w:r w:rsidRPr="00F412B1">
              <w:rPr>
                <w:rFonts w:asciiTheme="majorHAnsi" w:eastAsia="Times New Roman" w:hAnsiTheme="majorHAnsi" w:cs="Arial"/>
                <w:b/>
                <w:bCs/>
                <w:sz w:val="20"/>
                <w:szCs w:val="20"/>
              </w:rPr>
              <w:t> </w:t>
            </w:r>
          </w:p>
        </w:tc>
        <w:tc>
          <w:tcPr>
            <w:tcW w:w="499" w:type="dxa"/>
            <w:gridSpan w:val="3"/>
            <w:tcBorders>
              <w:top w:val="nil"/>
              <w:left w:val="nil"/>
              <w:bottom w:val="single" w:sz="12" w:space="0" w:color="auto"/>
              <w:right w:val="nil"/>
            </w:tcBorders>
            <w:shd w:val="clear" w:color="000000" w:fill="FFFFFF"/>
            <w:noWrap/>
            <w:vAlign w:val="bottom"/>
            <w:hideMark/>
          </w:tcPr>
          <w:p w:rsidR="008518B4" w:rsidRPr="00F412B1" w:rsidRDefault="008518B4" w:rsidP="008518B4">
            <w:pPr>
              <w:spacing w:after="0" w:line="240" w:lineRule="auto"/>
              <w:jc w:val="right"/>
              <w:rPr>
                <w:rFonts w:asciiTheme="majorHAnsi" w:eastAsia="Times New Roman" w:hAnsiTheme="majorHAnsi" w:cs="Arial"/>
                <w:b/>
                <w:bCs/>
                <w:sz w:val="20"/>
                <w:szCs w:val="20"/>
              </w:rPr>
            </w:pPr>
            <w:r w:rsidRPr="00F412B1">
              <w:rPr>
                <w:rFonts w:asciiTheme="majorHAnsi" w:eastAsia="Times New Roman" w:hAnsiTheme="majorHAnsi" w:cs="Arial"/>
                <w:b/>
                <w:bCs/>
                <w:sz w:val="20"/>
                <w:szCs w:val="20"/>
              </w:rPr>
              <w:t> </w:t>
            </w:r>
          </w:p>
        </w:tc>
        <w:tc>
          <w:tcPr>
            <w:tcW w:w="539" w:type="dxa"/>
            <w:tcBorders>
              <w:top w:val="nil"/>
              <w:left w:val="nil"/>
              <w:bottom w:val="single" w:sz="12" w:space="0" w:color="auto"/>
              <w:right w:val="nil"/>
            </w:tcBorders>
            <w:shd w:val="clear" w:color="auto" w:fill="auto"/>
            <w:noWrap/>
            <w:vAlign w:val="bottom"/>
            <w:hideMark/>
          </w:tcPr>
          <w:p w:rsidR="008518B4" w:rsidRPr="00F412B1" w:rsidRDefault="008518B4" w:rsidP="008518B4">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r>
      <w:tr w:rsidR="008518B4" w:rsidRPr="00F412B1" w:rsidTr="009E22C4">
        <w:trPr>
          <w:trHeight w:val="360"/>
        </w:trPr>
        <w:tc>
          <w:tcPr>
            <w:tcW w:w="4331" w:type="dxa"/>
            <w:tcBorders>
              <w:top w:val="single" w:sz="12" w:space="0" w:color="auto"/>
              <w:left w:val="nil"/>
              <w:bottom w:val="nil"/>
              <w:right w:val="nil"/>
            </w:tcBorders>
            <w:shd w:val="clear" w:color="000000" w:fill="D9D9D9"/>
            <w:noWrap/>
            <w:vAlign w:val="center"/>
            <w:hideMark/>
          </w:tcPr>
          <w:p w:rsidR="008518B4" w:rsidRPr="00F412B1" w:rsidRDefault="008518B4" w:rsidP="008518B4">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2917" w:type="dxa"/>
            <w:gridSpan w:val="6"/>
            <w:tcBorders>
              <w:top w:val="single" w:sz="12" w:space="0" w:color="auto"/>
              <w:left w:val="nil"/>
              <w:bottom w:val="nil"/>
              <w:right w:val="nil"/>
            </w:tcBorders>
            <w:shd w:val="clear" w:color="000000" w:fill="D9D9D9"/>
            <w:noWrap/>
            <w:vAlign w:val="center"/>
            <w:hideMark/>
          </w:tcPr>
          <w:p w:rsidR="008518B4" w:rsidRPr="00F412B1" w:rsidRDefault="008518B4" w:rsidP="008518B4">
            <w:pPr>
              <w:spacing w:after="0" w:line="240" w:lineRule="auto"/>
              <w:jc w:val="center"/>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Taught daily</w:t>
            </w:r>
          </w:p>
        </w:tc>
        <w:tc>
          <w:tcPr>
            <w:tcW w:w="2917" w:type="dxa"/>
            <w:gridSpan w:val="7"/>
            <w:tcBorders>
              <w:top w:val="single" w:sz="12" w:space="0" w:color="auto"/>
              <w:left w:val="nil"/>
              <w:bottom w:val="nil"/>
              <w:right w:val="nil"/>
            </w:tcBorders>
            <w:shd w:val="clear" w:color="000000" w:fill="D9D9D9"/>
            <w:noWrap/>
            <w:vAlign w:val="center"/>
            <w:hideMark/>
          </w:tcPr>
          <w:p w:rsidR="008518B4" w:rsidRPr="00F412B1" w:rsidRDefault="008518B4" w:rsidP="008518B4">
            <w:pPr>
              <w:spacing w:after="0" w:line="240" w:lineRule="auto"/>
              <w:jc w:val="center"/>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Taught at least weekly</w:t>
            </w:r>
          </w:p>
        </w:tc>
        <w:tc>
          <w:tcPr>
            <w:tcW w:w="2918" w:type="dxa"/>
            <w:gridSpan w:val="10"/>
            <w:tcBorders>
              <w:top w:val="single" w:sz="12" w:space="0" w:color="auto"/>
              <w:left w:val="nil"/>
              <w:bottom w:val="nil"/>
              <w:right w:val="nil"/>
            </w:tcBorders>
            <w:shd w:val="clear" w:color="000000" w:fill="D9D9D9"/>
            <w:noWrap/>
            <w:vAlign w:val="center"/>
            <w:hideMark/>
          </w:tcPr>
          <w:p w:rsidR="008518B4" w:rsidRPr="00F412B1" w:rsidRDefault="008518B4" w:rsidP="008518B4">
            <w:pPr>
              <w:spacing w:after="0" w:line="240" w:lineRule="auto"/>
              <w:jc w:val="center"/>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Never taught</w:t>
            </w:r>
          </w:p>
        </w:tc>
      </w:tr>
      <w:tr w:rsidR="008518B4" w:rsidRPr="00F412B1" w:rsidTr="00110F2D">
        <w:trPr>
          <w:trHeight w:val="360"/>
        </w:trPr>
        <w:tc>
          <w:tcPr>
            <w:tcW w:w="4331" w:type="dxa"/>
            <w:tcBorders>
              <w:top w:val="nil"/>
              <w:left w:val="nil"/>
              <w:bottom w:val="single" w:sz="4" w:space="0" w:color="auto"/>
              <w:right w:val="nil"/>
            </w:tcBorders>
            <w:shd w:val="clear" w:color="000000" w:fill="FFFFFF"/>
            <w:noWrap/>
            <w:vAlign w:val="center"/>
            <w:hideMark/>
          </w:tcPr>
          <w:p w:rsidR="008518B4" w:rsidRPr="00F412B1" w:rsidRDefault="008518B4" w:rsidP="008518B4">
            <w:pPr>
              <w:spacing w:after="0" w:line="240" w:lineRule="auto"/>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Topic in Math</w:t>
            </w:r>
          </w:p>
        </w:tc>
        <w:tc>
          <w:tcPr>
            <w:tcW w:w="972" w:type="dxa"/>
            <w:gridSpan w:val="2"/>
            <w:tcBorders>
              <w:top w:val="nil"/>
              <w:left w:val="nil"/>
              <w:bottom w:val="single" w:sz="4" w:space="0" w:color="auto"/>
              <w:right w:val="nil"/>
            </w:tcBorders>
            <w:shd w:val="clear" w:color="000000" w:fill="FFFFFF"/>
            <w:noWrap/>
            <w:vAlign w:val="center"/>
            <w:hideMark/>
          </w:tcPr>
          <w:p w:rsidR="008518B4" w:rsidRPr="00F412B1" w:rsidRDefault="008518B4" w:rsidP="008518B4">
            <w:pPr>
              <w:spacing w:after="0" w:line="240" w:lineRule="auto"/>
              <w:jc w:val="center"/>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1998</w:t>
            </w:r>
          </w:p>
        </w:tc>
        <w:tc>
          <w:tcPr>
            <w:tcW w:w="972" w:type="dxa"/>
            <w:gridSpan w:val="2"/>
            <w:tcBorders>
              <w:top w:val="nil"/>
              <w:left w:val="nil"/>
              <w:bottom w:val="single" w:sz="4" w:space="0" w:color="auto"/>
              <w:right w:val="nil"/>
            </w:tcBorders>
            <w:shd w:val="clear" w:color="000000" w:fill="FFFFFF"/>
            <w:noWrap/>
            <w:vAlign w:val="center"/>
            <w:hideMark/>
          </w:tcPr>
          <w:p w:rsidR="00683F77" w:rsidRPr="00F412B1" w:rsidRDefault="008518B4" w:rsidP="00F412B1">
            <w:pPr>
              <w:spacing w:after="0" w:line="240" w:lineRule="auto"/>
              <w:ind w:left="-356"/>
              <w:jc w:val="center"/>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2010</w:t>
            </w:r>
          </w:p>
        </w:tc>
        <w:tc>
          <w:tcPr>
            <w:tcW w:w="973" w:type="dxa"/>
            <w:gridSpan w:val="2"/>
            <w:tcBorders>
              <w:top w:val="nil"/>
              <w:left w:val="nil"/>
              <w:bottom w:val="single" w:sz="4" w:space="0" w:color="auto"/>
              <w:right w:val="nil"/>
            </w:tcBorders>
            <w:shd w:val="clear" w:color="000000" w:fill="FFFFFF"/>
            <w:noWrap/>
            <w:vAlign w:val="center"/>
            <w:hideMark/>
          </w:tcPr>
          <w:p w:rsidR="00683F77" w:rsidRPr="00F412B1" w:rsidRDefault="008518B4" w:rsidP="00F412B1">
            <w:pPr>
              <w:spacing w:after="0" w:line="240" w:lineRule="auto"/>
              <w:ind w:left="-428"/>
              <w:jc w:val="center"/>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Diff</w:t>
            </w:r>
          </w:p>
        </w:tc>
        <w:tc>
          <w:tcPr>
            <w:tcW w:w="972" w:type="dxa"/>
            <w:gridSpan w:val="2"/>
            <w:tcBorders>
              <w:top w:val="nil"/>
              <w:left w:val="nil"/>
              <w:bottom w:val="single" w:sz="4" w:space="0" w:color="auto"/>
              <w:right w:val="nil"/>
            </w:tcBorders>
            <w:shd w:val="clear" w:color="000000" w:fill="FFFFFF"/>
            <w:noWrap/>
            <w:vAlign w:val="center"/>
            <w:hideMark/>
          </w:tcPr>
          <w:p w:rsidR="00683F77" w:rsidRPr="00F412B1" w:rsidRDefault="008518B4" w:rsidP="00F412B1">
            <w:pPr>
              <w:spacing w:after="0" w:line="240" w:lineRule="auto"/>
              <w:ind w:left="-51"/>
              <w:jc w:val="center"/>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1998</w:t>
            </w:r>
          </w:p>
        </w:tc>
        <w:tc>
          <w:tcPr>
            <w:tcW w:w="973" w:type="dxa"/>
            <w:gridSpan w:val="2"/>
            <w:tcBorders>
              <w:top w:val="nil"/>
              <w:left w:val="nil"/>
              <w:bottom w:val="single" w:sz="4" w:space="0" w:color="auto"/>
              <w:right w:val="nil"/>
            </w:tcBorders>
            <w:shd w:val="clear" w:color="000000" w:fill="FFFFFF"/>
            <w:noWrap/>
            <w:vAlign w:val="center"/>
            <w:hideMark/>
          </w:tcPr>
          <w:p w:rsidR="00683F77" w:rsidRPr="00F412B1" w:rsidRDefault="008518B4" w:rsidP="00F412B1">
            <w:pPr>
              <w:spacing w:after="0" w:line="240" w:lineRule="auto"/>
              <w:ind w:left="-393"/>
              <w:jc w:val="center"/>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2010</w:t>
            </w:r>
          </w:p>
        </w:tc>
        <w:tc>
          <w:tcPr>
            <w:tcW w:w="972" w:type="dxa"/>
            <w:gridSpan w:val="3"/>
            <w:tcBorders>
              <w:top w:val="nil"/>
              <w:left w:val="nil"/>
              <w:bottom w:val="single" w:sz="4" w:space="0" w:color="auto"/>
              <w:right w:val="nil"/>
            </w:tcBorders>
            <w:shd w:val="clear" w:color="000000" w:fill="FFFFFF"/>
            <w:noWrap/>
            <w:vAlign w:val="center"/>
            <w:hideMark/>
          </w:tcPr>
          <w:p w:rsidR="00683F77" w:rsidRPr="00F412B1" w:rsidRDefault="008518B4" w:rsidP="00F412B1">
            <w:pPr>
              <w:spacing w:after="0" w:line="240" w:lineRule="auto"/>
              <w:ind w:left="-466"/>
              <w:jc w:val="center"/>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Diff</w:t>
            </w:r>
          </w:p>
        </w:tc>
        <w:tc>
          <w:tcPr>
            <w:tcW w:w="973" w:type="dxa"/>
            <w:gridSpan w:val="3"/>
            <w:tcBorders>
              <w:top w:val="nil"/>
              <w:left w:val="nil"/>
              <w:bottom w:val="single" w:sz="4" w:space="0" w:color="auto"/>
              <w:right w:val="nil"/>
            </w:tcBorders>
            <w:shd w:val="clear" w:color="000000" w:fill="FFFFFF"/>
            <w:noWrap/>
            <w:vAlign w:val="center"/>
            <w:hideMark/>
          </w:tcPr>
          <w:p w:rsidR="00683F77" w:rsidRPr="00F412B1" w:rsidRDefault="008518B4" w:rsidP="00F412B1">
            <w:pPr>
              <w:spacing w:after="0" w:line="240" w:lineRule="auto"/>
              <w:ind w:left="-88"/>
              <w:jc w:val="center"/>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1998</w:t>
            </w:r>
          </w:p>
        </w:tc>
        <w:tc>
          <w:tcPr>
            <w:tcW w:w="972" w:type="dxa"/>
            <w:gridSpan w:val="4"/>
            <w:tcBorders>
              <w:top w:val="nil"/>
              <w:left w:val="nil"/>
              <w:bottom w:val="single" w:sz="4" w:space="0" w:color="auto"/>
              <w:right w:val="nil"/>
            </w:tcBorders>
            <w:shd w:val="clear" w:color="000000" w:fill="FFFFFF"/>
            <w:noWrap/>
            <w:vAlign w:val="center"/>
            <w:hideMark/>
          </w:tcPr>
          <w:p w:rsidR="00683F77" w:rsidRPr="00F412B1" w:rsidRDefault="008518B4" w:rsidP="00F412B1">
            <w:pPr>
              <w:spacing w:after="0" w:line="240" w:lineRule="auto"/>
              <w:ind w:left="-431"/>
              <w:jc w:val="center"/>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2010</w:t>
            </w:r>
          </w:p>
        </w:tc>
        <w:tc>
          <w:tcPr>
            <w:tcW w:w="973" w:type="dxa"/>
            <w:gridSpan w:val="3"/>
            <w:tcBorders>
              <w:top w:val="nil"/>
              <w:left w:val="nil"/>
              <w:bottom w:val="nil"/>
              <w:right w:val="nil"/>
            </w:tcBorders>
            <w:shd w:val="clear" w:color="000000" w:fill="FFFFFF"/>
            <w:noWrap/>
            <w:vAlign w:val="center"/>
            <w:hideMark/>
          </w:tcPr>
          <w:p w:rsidR="00683F77" w:rsidRPr="00F412B1" w:rsidRDefault="008518B4" w:rsidP="00F412B1">
            <w:pPr>
              <w:spacing w:after="0" w:line="240" w:lineRule="auto"/>
              <w:ind w:left="-413"/>
              <w:jc w:val="center"/>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Diff</w:t>
            </w:r>
          </w:p>
        </w:tc>
      </w:tr>
      <w:tr w:rsidR="00742476" w:rsidRPr="00F412B1" w:rsidTr="00F412B1">
        <w:trPr>
          <w:trHeight w:val="20"/>
        </w:trPr>
        <w:tc>
          <w:tcPr>
            <w:tcW w:w="4331" w:type="dxa"/>
            <w:tcBorders>
              <w:top w:val="nil"/>
              <w:left w:val="nil"/>
              <w:bottom w:val="nil"/>
              <w:right w:val="nil"/>
            </w:tcBorders>
            <w:shd w:val="clear" w:color="000000" w:fill="D9D9D9"/>
            <w:noWrap/>
            <w:vAlign w:val="center"/>
            <w:hideMark/>
          </w:tcPr>
          <w:p w:rsidR="00742476" w:rsidRPr="00F412B1" w:rsidRDefault="00742476" w:rsidP="008518B4">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Writing math equations to solve word problems</w:t>
            </w:r>
          </w:p>
        </w:tc>
        <w:tc>
          <w:tcPr>
            <w:tcW w:w="729" w:type="dxa"/>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3</w:t>
            </w:r>
          </w:p>
        </w:tc>
        <w:tc>
          <w:tcPr>
            <w:tcW w:w="729"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7</w:t>
            </w:r>
          </w:p>
        </w:tc>
        <w:tc>
          <w:tcPr>
            <w:tcW w:w="730"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4</w:t>
            </w:r>
          </w:p>
        </w:tc>
        <w:tc>
          <w:tcPr>
            <w:tcW w:w="729" w:type="dxa"/>
            <w:tcBorders>
              <w:top w:val="nil"/>
              <w:left w:val="nil"/>
              <w:bottom w:val="nil"/>
              <w:right w:val="nil"/>
            </w:tcBorders>
            <w:shd w:val="clear" w:color="000000" w:fill="D9D9D9"/>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29" w:type="dxa"/>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16</w:t>
            </w:r>
          </w:p>
        </w:tc>
        <w:tc>
          <w:tcPr>
            <w:tcW w:w="730"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38</w:t>
            </w:r>
          </w:p>
        </w:tc>
        <w:tc>
          <w:tcPr>
            <w:tcW w:w="729"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22</w:t>
            </w:r>
          </w:p>
        </w:tc>
        <w:tc>
          <w:tcPr>
            <w:tcW w:w="729"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30"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60</w:t>
            </w:r>
          </w:p>
        </w:tc>
        <w:tc>
          <w:tcPr>
            <w:tcW w:w="729" w:type="dxa"/>
            <w:gridSpan w:val="3"/>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30</w:t>
            </w:r>
          </w:p>
        </w:tc>
        <w:tc>
          <w:tcPr>
            <w:tcW w:w="729" w:type="dxa"/>
            <w:gridSpan w:val="3"/>
            <w:tcBorders>
              <w:top w:val="single" w:sz="4" w:space="0" w:color="auto"/>
              <w:left w:val="nil"/>
              <w:bottom w:val="nil"/>
              <w:right w:val="nil"/>
            </w:tcBorders>
            <w:shd w:val="clear" w:color="000000" w:fill="D9D9D9"/>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-30</w:t>
            </w:r>
          </w:p>
        </w:tc>
        <w:tc>
          <w:tcPr>
            <w:tcW w:w="730" w:type="dxa"/>
            <w:gridSpan w:val="2"/>
            <w:tcBorders>
              <w:top w:val="single" w:sz="4" w:space="0" w:color="auto"/>
              <w:left w:val="nil"/>
              <w:bottom w:val="nil"/>
              <w:right w:val="nil"/>
            </w:tcBorders>
            <w:shd w:val="clear" w:color="000000" w:fill="D9D9D9"/>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742476" w:rsidRPr="00F412B1" w:rsidTr="009C73E0">
        <w:trPr>
          <w:trHeight w:val="20"/>
        </w:trPr>
        <w:tc>
          <w:tcPr>
            <w:tcW w:w="4331" w:type="dxa"/>
            <w:tcBorders>
              <w:top w:val="nil"/>
              <w:left w:val="nil"/>
              <w:bottom w:val="nil"/>
              <w:right w:val="nil"/>
            </w:tcBorders>
            <w:shd w:val="clear" w:color="000000" w:fill="FFFFFF"/>
            <w:noWrap/>
            <w:vAlign w:val="center"/>
            <w:hideMark/>
          </w:tcPr>
          <w:p w:rsidR="00742476" w:rsidRPr="00F412B1" w:rsidRDefault="00742476" w:rsidP="008518B4">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Performing simple data collection and graphing</w:t>
            </w:r>
          </w:p>
        </w:tc>
        <w:tc>
          <w:tcPr>
            <w:tcW w:w="729" w:type="dxa"/>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11</w:t>
            </w:r>
          </w:p>
        </w:tc>
        <w:tc>
          <w:tcPr>
            <w:tcW w:w="729"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19</w:t>
            </w:r>
          </w:p>
        </w:tc>
        <w:tc>
          <w:tcPr>
            <w:tcW w:w="730"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8</w:t>
            </w:r>
          </w:p>
        </w:tc>
        <w:tc>
          <w:tcPr>
            <w:tcW w:w="729" w:type="dxa"/>
            <w:tcBorders>
              <w:top w:val="nil"/>
              <w:left w:val="nil"/>
              <w:bottom w:val="nil"/>
              <w:right w:val="nil"/>
            </w:tcBorders>
            <w:shd w:val="clear" w:color="000000" w:fill="FFFFFF"/>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29" w:type="dxa"/>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39</w:t>
            </w:r>
          </w:p>
        </w:tc>
        <w:tc>
          <w:tcPr>
            <w:tcW w:w="730"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56</w:t>
            </w:r>
          </w:p>
        </w:tc>
        <w:tc>
          <w:tcPr>
            <w:tcW w:w="729"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17</w:t>
            </w:r>
          </w:p>
        </w:tc>
        <w:tc>
          <w:tcPr>
            <w:tcW w:w="729"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30"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7</w:t>
            </w:r>
          </w:p>
        </w:tc>
        <w:tc>
          <w:tcPr>
            <w:tcW w:w="729" w:type="dxa"/>
            <w:gridSpan w:val="3"/>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3</w:t>
            </w:r>
          </w:p>
        </w:tc>
        <w:tc>
          <w:tcPr>
            <w:tcW w:w="729" w:type="dxa"/>
            <w:gridSpan w:val="3"/>
            <w:tcBorders>
              <w:top w:val="nil"/>
              <w:left w:val="nil"/>
              <w:bottom w:val="nil"/>
              <w:right w:val="nil"/>
            </w:tcBorders>
            <w:shd w:val="clear" w:color="000000" w:fill="FFFFFF"/>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-4</w:t>
            </w:r>
          </w:p>
        </w:tc>
        <w:tc>
          <w:tcPr>
            <w:tcW w:w="730"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742476" w:rsidRPr="00F412B1" w:rsidTr="009C73E0">
        <w:trPr>
          <w:trHeight w:val="20"/>
        </w:trPr>
        <w:tc>
          <w:tcPr>
            <w:tcW w:w="4331" w:type="dxa"/>
            <w:tcBorders>
              <w:top w:val="nil"/>
              <w:left w:val="nil"/>
              <w:bottom w:val="nil"/>
              <w:right w:val="nil"/>
            </w:tcBorders>
            <w:shd w:val="clear" w:color="000000" w:fill="D9D9D9"/>
            <w:noWrap/>
            <w:vAlign w:val="center"/>
            <w:hideMark/>
          </w:tcPr>
          <w:p w:rsidR="00742476" w:rsidRPr="00F412B1" w:rsidRDefault="00742476" w:rsidP="008518B4">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Place value</w:t>
            </w:r>
          </w:p>
        </w:tc>
        <w:tc>
          <w:tcPr>
            <w:tcW w:w="729" w:type="dxa"/>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28</w:t>
            </w:r>
          </w:p>
        </w:tc>
        <w:tc>
          <w:tcPr>
            <w:tcW w:w="729"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42</w:t>
            </w:r>
          </w:p>
        </w:tc>
        <w:tc>
          <w:tcPr>
            <w:tcW w:w="730"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14</w:t>
            </w:r>
          </w:p>
        </w:tc>
        <w:tc>
          <w:tcPr>
            <w:tcW w:w="729" w:type="dxa"/>
            <w:tcBorders>
              <w:top w:val="nil"/>
              <w:left w:val="nil"/>
              <w:bottom w:val="nil"/>
              <w:right w:val="nil"/>
            </w:tcBorders>
            <w:shd w:val="clear" w:color="000000" w:fill="D9D9D9"/>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29" w:type="dxa"/>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41</w:t>
            </w:r>
          </w:p>
        </w:tc>
        <w:tc>
          <w:tcPr>
            <w:tcW w:w="730"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58</w:t>
            </w:r>
          </w:p>
        </w:tc>
        <w:tc>
          <w:tcPr>
            <w:tcW w:w="729"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17</w:t>
            </w:r>
          </w:p>
        </w:tc>
        <w:tc>
          <w:tcPr>
            <w:tcW w:w="729"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30"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45</w:t>
            </w:r>
          </w:p>
        </w:tc>
        <w:tc>
          <w:tcPr>
            <w:tcW w:w="729" w:type="dxa"/>
            <w:gridSpan w:val="3"/>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29</w:t>
            </w:r>
          </w:p>
        </w:tc>
        <w:tc>
          <w:tcPr>
            <w:tcW w:w="729" w:type="dxa"/>
            <w:gridSpan w:val="3"/>
            <w:tcBorders>
              <w:top w:val="nil"/>
              <w:left w:val="nil"/>
              <w:bottom w:val="nil"/>
              <w:right w:val="nil"/>
            </w:tcBorders>
            <w:shd w:val="clear" w:color="000000" w:fill="D9D9D9"/>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-16</w:t>
            </w:r>
          </w:p>
        </w:tc>
        <w:tc>
          <w:tcPr>
            <w:tcW w:w="730"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742476" w:rsidRPr="00F412B1" w:rsidTr="009C73E0">
        <w:trPr>
          <w:trHeight w:val="20"/>
        </w:trPr>
        <w:tc>
          <w:tcPr>
            <w:tcW w:w="4331" w:type="dxa"/>
            <w:tcBorders>
              <w:top w:val="nil"/>
              <w:left w:val="nil"/>
              <w:bottom w:val="nil"/>
              <w:right w:val="nil"/>
            </w:tcBorders>
            <w:shd w:val="clear" w:color="000000" w:fill="FFFFFF"/>
            <w:noWrap/>
            <w:vAlign w:val="center"/>
            <w:hideMark/>
          </w:tcPr>
          <w:p w:rsidR="00742476" w:rsidRPr="00F412B1" w:rsidRDefault="00742476" w:rsidP="008518B4">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Counting by 2s, 5s, and 10s</w:t>
            </w:r>
          </w:p>
        </w:tc>
        <w:tc>
          <w:tcPr>
            <w:tcW w:w="729" w:type="dxa"/>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31</w:t>
            </w:r>
          </w:p>
        </w:tc>
        <w:tc>
          <w:tcPr>
            <w:tcW w:w="729"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45</w:t>
            </w:r>
          </w:p>
        </w:tc>
        <w:tc>
          <w:tcPr>
            <w:tcW w:w="730"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14</w:t>
            </w:r>
          </w:p>
        </w:tc>
        <w:tc>
          <w:tcPr>
            <w:tcW w:w="729" w:type="dxa"/>
            <w:tcBorders>
              <w:top w:val="nil"/>
              <w:left w:val="nil"/>
              <w:bottom w:val="nil"/>
              <w:right w:val="nil"/>
            </w:tcBorders>
            <w:shd w:val="clear" w:color="000000" w:fill="FFFFFF"/>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29" w:type="dxa"/>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71</w:t>
            </w:r>
          </w:p>
        </w:tc>
        <w:tc>
          <w:tcPr>
            <w:tcW w:w="730"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84</w:t>
            </w:r>
          </w:p>
        </w:tc>
        <w:tc>
          <w:tcPr>
            <w:tcW w:w="729"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13</w:t>
            </w:r>
          </w:p>
        </w:tc>
        <w:tc>
          <w:tcPr>
            <w:tcW w:w="729"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30"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10</w:t>
            </w:r>
          </w:p>
        </w:tc>
        <w:tc>
          <w:tcPr>
            <w:tcW w:w="729" w:type="dxa"/>
            <w:gridSpan w:val="3"/>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5</w:t>
            </w:r>
          </w:p>
        </w:tc>
        <w:tc>
          <w:tcPr>
            <w:tcW w:w="729" w:type="dxa"/>
            <w:gridSpan w:val="3"/>
            <w:tcBorders>
              <w:top w:val="nil"/>
              <w:left w:val="nil"/>
              <w:bottom w:val="nil"/>
              <w:right w:val="nil"/>
            </w:tcBorders>
            <w:shd w:val="clear" w:color="000000" w:fill="FFFFFF"/>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-5</w:t>
            </w:r>
          </w:p>
        </w:tc>
        <w:tc>
          <w:tcPr>
            <w:tcW w:w="730"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742476" w:rsidRPr="00F412B1" w:rsidTr="009C73E0">
        <w:trPr>
          <w:trHeight w:val="20"/>
        </w:trPr>
        <w:tc>
          <w:tcPr>
            <w:tcW w:w="4331" w:type="dxa"/>
            <w:tcBorders>
              <w:top w:val="nil"/>
              <w:left w:val="nil"/>
              <w:bottom w:val="nil"/>
              <w:right w:val="nil"/>
            </w:tcBorders>
            <w:shd w:val="clear" w:color="000000" w:fill="D9D9D9"/>
            <w:noWrap/>
            <w:vAlign w:val="center"/>
            <w:hideMark/>
          </w:tcPr>
          <w:p w:rsidR="00742476" w:rsidRPr="00F412B1" w:rsidRDefault="00742476" w:rsidP="00D64477">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 xml:space="preserve">Subtracting single digit numbers </w:t>
            </w:r>
          </w:p>
        </w:tc>
        <w:tc>
          <w:tcPr>
            <w:tcW w:w="729" w:type="dxa"/>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13</w:t>
            </w:r>
          </w:p>
        </w:tc>
        <w:tc>
          <w:tcPr>
            <w:tcW w:w="729"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17</w:t>
            </w:r>
          </w:p>
        </w:tc>
        <w:tc>
          <w:tcPr>
            <w:tcW w:w="730"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4</w:t>
            </w:r>
          </w:p>
        </w:tc>
        <w:tc>
          <w:tcPr>
            <w:tcW w:w="729" w:type="dxa"/>
            <w:tcBorders>
              <w:top w:val="nil"/>
              <w:left w:val="nil"/>
              <w:bottom w:val="nil"/>
              <w:right w:val="nil"/>
            </w:tcBorders>
            <w:shd w:val="clear" w:color="000000" w:fill="D9D9D9"/>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29" w:type="dxa"/>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53</w:t>
            </w:r>
          </w:p>
        </w:tc>
        <w:tc>
          <w:tcPr>
            <w:tcW w:w="730"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66</w:t>
            </w:r>
          </w:p>
        </w:tc>
        <w:tc>
          <w:tcPr>
            <w:tcW w:w="729"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13</w:t>
            </w:r>
          </w:p>
        </w:tc>
        <w:tc>
          <w:tcPr>
            <w:tcW w:w="729"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30"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17</w:t>
            </w:r>
          </w:p>
        </w:tc>
        <w:tc>
          <w:tcPr>
            <w:tcW w:w="729" w:type="dxa"/>
            <w:gridSpan w:val="3"/>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7</w:t>
            </w:r>
          </w:p>
        </w:tc>
        <w:tc>
          <w:tcPr>
            <w:tcW w:w="729" w:type="dxa"/>
            <w:gridSpan w:val="3"/>
            <w:tcBorders>
              <w:top w:val="nil"/>
              <w:left w:val="nil"/>
              <w:bottom w:val="nil"/>
              <w:right w:val="nil"/>
            </w:tcBorders>
            <w:shd w:val="clear" w:color="000000" w:fill="D9D9D9"/>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-10</w:t>
            </w:r>
          </w:p>
        </w:tc>
        <w:tc>
          <w:tcPr>
            <w:tcW w:w="730"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742476" w:rsidRPr="00F412B1" w:rsidTr="009C73E0">
        <w:trPr>
          <w:trHeight w:val="20"/>
        </w:trPr>
        <w:tc>
          <w:tcPr>
            <w:tcW w:w="4331" w:type="dxa"/>
            <w:tcBorders>
              <w:top w:val="nil"/>
              <w:left w:val="nil"/>
              <w:bottom w:val="nil"/>
              <w:right w:val="nil"/>
            </w:tcBorders>
            <w:shd w:val="clear" w:color="000000" w:fill="FFFFFF"/>
            <w:noWrap/>
            <w:vAlign w:val="center"/>
            <w:hideMark/>
          </w:tcPr>
          <w:p w:rsidR="00742476" w:rsidRPr="00F412B1" w:rsidRDefault="00742476" w:rsidP="008518B4">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Recognizing the value of coins and currency</w:t>
            </w:r>
            <w:r w:rsidRPr="00F412B1" w:rsidDel="00D64477">
              <w:rPr>
                <w:rFonts w:asciiTheme="majorHAnsi" w:eastAsia="Times New Roman" w:hAnsiTheme="majorHAnsi" w:cs="Arial"/>
                <w:i/>
                <w:iCs/>
                <w:sz w:val="20"/>
                <w:szCs w:val="20"/>
              </w:rPr>
              <w:t xml:space="preserve"> </w:t>
            </w:r>
          </w:p>
        </w:tc>
        <w:tc>
          <w:tcPr>
            <w:tcW w:w="729" w:type="dxa"/>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15</w:t>
            </w:r>
          </w:p>
        </w:tc>
        <w:tc>
          <w:tcPr>
            <w:tcW w:w="729"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25</w:t>
            </w:r>
          </w:p>
        </w:tc>
        <w:tc>
          <w:tcPr>
            <w:tcW w:w="730"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10</w:t>
            </w:r>
          </w:p>
        </w:tc>
        <w:tc>
          <w:tcPr>
            <w:tcW w:w="729" w:type="dxa"/>
            <w:tcBorders>
              <w:top w:val="nil"/>
              <w:left w:val="nil"/>
              <w:bottom w:val="nil"/>
              <w:right w:val="nil"/>
            </w:tcBorders>
            <w:shd w:val="clear" w:color="000000" w:fill="FFFFFF"/>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29" w:type="dxa"/>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47</w:t>
            </w:r>
          </w:p>
        </w:tc>
        <w:tc>
          <w:tcPr>
            <w:tcW w:w="730"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59</w:t>
            </w:r>
          </w:p>
        </w:tc>
        <w:tc>
          <w:tcPr>
            <w:tcW w:w="729"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12</w:t>
            </w:r>
          </w:p>
        </w:tc>
        <w:tc>
          <w:tcPr>
            <w:tcW w:w="729"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30"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10</w:t>
            </w:r>
          </w:p>
        </w:tc>
        <w:tc>
          <w:tcPr>
            <w:tcW w:w="729" w:type="dxa"/>
            <w:gridSpan w:val="3"/>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15</w:t>
            </w:r>
          </w:p>
        </w:tc>
        <w:tc>
          <w:tcPr>
            <w:tcW w:w="729" w:type="dxa"/>
            <w:gridSpan w:val="3"/>
            <w:tcBorders>
              <w:top w:val="nil"/>
              <w:left w:val="nil"/>
              <w:bottom w:val="nil"/>
              <w:right w:val="nil"/>
            </w:tcBorders>
            <w:shd w:val="clear" w:color="000000" w:fill="FFFFFF"/>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5</w:t>
            </w:r>
          </w:p>
        </w:tc>
        <w:tc>
          <w:tcPr>
            <w:tcW w:w="730"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742476" w:rsidRPr="00F412B1" w:rsidTr="009C73E0">
        <w:trPr>
          <w:trHeight w:val="20"/>
        </w:trPr>
        <w:tc>
          <w:tcPr>
            <w:tcW w:w="4331" w:type="dxa"/>
            <w:tcBorders>
              <w:top w:val="nil"/>
              <w:left w:val="nil"/>
              <w:bottom w:val="nil"/>
              <w:right w:val="nil"/>
            </w:tcBorders>
            <w:shd w:val="clear" w:color="000000" w:fill="D9D9D9"/>
            <w:noWrap/>
            <w:vAlign w:val="center"/>
            <w:hideMark/>
          </w:tcPr>
          <w:p w:rsidR="00742476" w:rsidRPr="00F412B1" w:rsidRDefault="00742476" w:rsidP="008518B4">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Adding single digit numbers</w:t>
            </w:r>
          </w:p>
        </w:tc>
        <w:tc>
          <w:tcPr>
            <w:tcW w:w="729" w:type="dxa"/>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19</w:t>
            </w:r>
          </w:p>
        </w:tc>
        <w:tc>
          <w:tcPr>
            <w:tcW w:w="729"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25</w:t>
            </w:r>
          </w:p>
        </w:tc>
        <w:tc>
          <w:tcPr>
            <w:tcW w:w="730"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6</w:t>
            </w:r>
          </w:p>
        </w:tc>
        <w:tc>
          <w:tcPr>
            <w:tcW w:w="729" w:type="dxa"/>
            <w:tcBorders>
              <w:top w:val="nil"/>
              <w:left w:val="nil"/>
              <w:bottom w:val="nil"/>
              <w:right w:val="nil"/>
            </w:tcBorders>
            <w:shd w:val="clear" w:color="000000" w:fill="D9D9D9"/>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29" w:type="dxa"/>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68</w:t>
            </w:r>
          </w:p>
        </w:tc>
        <w:tc>
          <w:tcPr>
            <w:tcW w:w="730"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78</w:t>
            </w:r>
          </w:p>
        </w:tc>
        <w:tc>
          <w:tcPr>
            <w:tcW w:w="729"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10</w:t>
            </w:r>
          </w:p>
        </w:tc>
        <w:tc>
          <w:tcPr>
            <w:tcW w:w="729"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30"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7</w:t>
            </w:r>
          </w:p>
        </w:tc>
        <w:tc>
          <w:tcPr>
            <w:tcW w:w="729" w:type="dxa"/>
            <w:gridSpan w:val="3"/>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3</w:t>
            </w:r>
          </w:p>
        </w:tc>
        <w:tc>
          <w:tcPr>
            <w:tcW w:w="729" w:type="dxa"/>
            <w:gridSpan w:val="3"/>
            <w:tcBorders>
              <w:top w:val="nil"/>
              <w:left w:val="nil"/>
              <w:bottom w:val="nil"/>
              <w:right w:val="nil"/>
            </w:tcBorders>
            <w:shd w:val="clear" w:color="000000" w:fill="D9D9D9"/>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-4</w:t>
            </w:r>
          </w:p>
        </w:tc>
        <w:tc>
          <w:tcPr>
            <w:tcW w:w="730"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742476" w:rsidRPr="00F412B1" w:rsidTr="009C73E0">
        <w:trPr>
          <w:trHeight w:val="20"/>
        </w:trPr>
        <w:tc>
          <w:tcPr>
            <w:tcW w:w="4331" w:type="dxa"/>
            <w:tcBorders>
              <w:top w:val="nil"/>
              <w:left w:val="nil"/>
              <w:bottom w:val="nil"/>
              <w:right w:val="nil"/>
            </w:tcBorders>
            <w:shd w:val="clear" w:color="000000" w:fill="FFFFFF"/>
            <w:noWrap/>
            <w:vAlign w:val="center"/>
            <w:hideMark/>
          </w:tcPr>
          <w:p w:rsidR="00742476" w:rsidRPr="00F412B1" w:rsidRDefault="00742476" w:rsidP="008518B4">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Estimating probability</w:t>
            </w:r>
          </w:p>
        </w:tc>
        <w:tc>
          <w:tcPr>
            <w:tcW w:w="729" w:type="dxa"/>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w:t>
            </w:r>
          </w:p>
        </w:tc>
        <w:tc>
          <w:tcPr>
            <w:tcW w:w="729"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3</w:t>
            </w:r>
          </w:p>
        </w:tc>
        <w:tc>
          <w:tcPr>
            <w:tcW w:w="730"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w:t>
            </w:r>
          </w:p>
        </w:tc>
        <w:tc>
          <w:tcPr>
            <w:tcW w:w="729" w:type="dxa"/>
            <w:tcBorders>
              <w:top w:val="nil"/>
              <w:left w:val="nil"/>
              <w:bottom w:val="nil"/>
              <w:right w:val="nil"/>
            </w:tcBorders>
            <w:shd w:val="clear" w:color="000000" w:fill="FFFFFF"/>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29" w:type="dxa"/>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10</w:t>
            </w:r>
          </w:p>
        </w:tc>
        <w:tc>
          <w:tcPr>
            <w:tcW w:w="730"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20</w:t>
            </w:r>
          </w:p>
        </w:tc>
        <w:tc>
          <w:tcPr>
            <w:tcW w:w="729"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10</w:t>
            </w:r>
          </w:p>
        </w:tc>
        <w:tc>
          <w:tcPr>
            <w:tcW w:w="729"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30"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60</w:t>
            </w:r>
          </w:p>
        </w:tc>
        <w:tc>
          <w:tcPr>
            <w:tcW w:w="729" w:type="dxa"/>
            <w:gridSpan w:val="3"/>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39</w:t>
            </w:r>
          </w:p>
        </w:tc>
        <w:tc>
          <w:tcPr>
            <w:tcW w:w="729" w:type="dxa"/>
            <w:gridSpan w:val="3"/>
            <w:tcBorders>
              <w:top w:val="nil"/>
              <w:left w:val="nil"/>
              <w:bottom w:val="nil"/>
              <w:right w:val="nil"/>
            </w:tcBorders>
            <w:shd w:val="clear" w:color="000000" w:fill="FFFFFF"/>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-21</w:t>
            </w:r>
          </w:p>
        </w:tc>
        <w:tc>
          <w:tcPr>
            <w:tcW w:w="730"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742476" w:rsidRPr="00F412B1" w:rsidTr="009C73E0">
        <w:trPr>
          <w:trHeight w:val="20"/>
        </w:trPr>
        <w:tc>
          <w:tcPr>
            <w:tcW w:w="4331" w:type="dxa"/>
            <w:tcBorders>
              <w:top w:val="nil"/>
              <w:left w:val="nil"/>
              <w:bottom w:val="nil"/>
              <w:right w:val="nil"/>
            </w:tcBorders>
            <w:shd w:val="clear" w:color="000000" w:fill="D9D9D9"/>
            <w:noWrap/>
            <w:vAlign w:val="center"/>
            <w:hideMark/>
          </w:tcPr>
          <w:p w:rsidR="00742476" w:rsidRPr="00F412B1" w:rsidRDefault="00742476" w:rsidP="00D64477">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Writing all numbers between 1 and 100</w:t>
            </w:r>
          </w:p>
        </w:tc>
        <w:tc>
          <w:tcPr>
            <w:tcW w:w="729" w:type="dxa"/>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5</w:t>
            </w:r>
          </w:p>
        </w:tc>
        <w:tc>
          <w:tcPr>
            <w:tcW w:w="729"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8</w:t>
            </w:r>
          </w:p>
        </w:tc>
        <w:tc>
          <w:tcPr>
            <w:tcW w:w="730"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3</w:t>
            </w:r>
          </w:p>
        </w:tc>
        <w:tc>
          <w:tcPr>
            <w:tcW w:w="729" w:type="dxa"/>
            <w:tcBorders>
              <w:top w:val="nil"/>
              <w:left w:val="nil"/>
              <w:bottom w:val="nil"/>
              <w:right w:val="nil"/>
            </w:tcBorders>
            <w:shd w:val="clear" w:color="000000" w:fill="D9D9D9"/>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29" w:type="dxa"/>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19</w:t>
            </w:r>
          </w:p>
        </w:tc>
        <w:tc>
          <w:tcPr>
            <w:tcW w:w="730"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29</w:t>
            </w:r>
          </w:p>
        </w:tc>
        <w:tc>
          <w:tcPr>
            <w:tcW w:w="729"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10</w:t>
            </w:r>
          </w:p>
        </w:tc>
        <w:tc>
          <w:tcPr>
            <w:tcW w:w="729"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30"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47</w:t>
            </w:r>
          </w:p>
        </w:tc>
        <w:tc>
          <w:tcPr>
            <w:tcW w:w="729" w:type="dxa"/>
            <w:gridSpan w:val="3"/>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31</w:t>
            </w:r>
          </w:p>
        </w:tc>
        <w:tc>
          <w:tcPr>
            <w:tcW w:w="729" w:type="dxa"/>
            <w:gridSpan w:val="3"/>
            <w:tcBorders>
              <w:top w:val="nil"/>
              <w:left w:val="nil"/>
              <w:bottom w:val="nil"/>
              <w:right w:val="nil"/>
            </w:tcBorders>
            <w:shd w:val="clear" w:color="000000" w:fill="D9D9D9"/>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-16</w:t>
            </w:r>
          </w:p>
        </w:tc>
        <w:tc>
          <w:tcPr>
            <w:tcW w:w="730"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742476" w:rsidRPr="00F412B1" w:rsidTr="009C73E0">
        <w:trPr>
          <w:trHeight w:val="20"/>
        </w:trPr>
        <w:tc>
          <w:tcPr>
            <w:tcW w:w="4331" w:type="dxa"/>
            <w:tcBorders>
              <w:top w:val="nil"/>
              <w:left w:val="nil"/>
              <w:bottom w:val="nil"/>
              <w:right w:val="nil"/>
            </w:tcBorders>
            <w:shd w:val="clear" w:color="000000" w:fill="FFFFFF"/>
            <w:noWrap/>
            <w:vAlign w:val="center"/>
            <w:hideMark/>
          </w:tcPr>
          <w:p w:rsidR="00742476" w:rsidRPr="00F412B1" w:rsidRDefault="00742476" w:rsidP="00D64477">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 xml:space="preserve">Reading simple graphs </w:t>
            </w:r>
          </w:p>
        </w:tc>
        <w:tc>
          <w:tcPr>
            <w:tcW w:w="729" w:type="dxa"/>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19</w:t>
            </w:r>
          </w:p>
        </w:tc>
        <w:tc>
          <w:tcPr>
            <w:tcW w:w="729"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27</w:t>
            </w:r>
          </w:p>
        </w:tc>
        <w:tc>
          <w:tcPr>
            <w:tcW w:w="730"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8</w:t>
            </w:r>
          </w:p>
        </w:tc>
        <w:tc>
          <w:tcPr>
            <w:tcW w:w="729" w:type="dxa"/>
            <w:tcBorders>
              <w:top w:val="nil"/>
              <w:left w:val="nil"/>
              <w:bottom w:val="nil"/>
              <w:right w:val="nil"/>
            </w:tcBorders>
            <w:shd w:val="clear" w:color="000000" w:fill="FFFFFF"/>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29" w:type="dxa"/>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57</w:t>
            </w:r>
          </w:p>
        </w:tc>
        <w:tc>
          <w:tcPr>
            <w:tcW w:w="730"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66</w:t>
            </w:r>
          </w:p>
        </w:tc>
        <w:tc>
          <w:tcPr>
            <w:tcW w:w="729"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9</w:t>
            </w:r>
          </w:p>
        </w:tc>
        <w:tc>
          <w:tcPr>
            <w:tcW w:w="729"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30"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3</w:t>
            </w:r>
          </w:p>
        </w:tc>
        <w:tc>
          <w:tcPr>
            <w:tcW w:w="729" w:type="dxa"/>
            <w:gridSpan w:val="3"/>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w:t>
            </w:r>
          </w:p>
        </w:tc>
        <w:tc>
          <w:tcPr>
            <w:tcW w:w="729" w:type="dxa"/>
            <w:gridSpan w:val="3"/>
            <w:tcBorders>
              <w:top w:val="nil"/>
              <w:left w:val="nil"/>
              <w:bottom w:val="nil"/>
              <w:right w:val="nil"/>
            </w:tcBorders>
            <w:shd w:val="clear" w:color="000000" w:fill="FFFFFF"/>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w:t>
            </w:r>
          </w:p>
        </w:tc>
        <w:tc>
          <w:tcPr>
            <w:tcW w:w="730"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r>
      <w:tr w:rsidR="00742476" w:rsidRPr="00F412B1" w:rsidTr="009C73E0">
        <w:trPr>
          <w:trHeight w:val="20"/>
        </w:trPr>
        <w:tc>
          <w:tcPr>
            <w:tcW w:w="4331" w:type="dxa"/>
            <w:tcBorders>
              <w:top w:val="nil"/>
              <w:left w:val="nil"/>
              <w:bottom w:val="nil"/>
              <w:right w:val="nil"/>
            </w:tcBorders>
            <w:shd w:val="clear" w:color="000000" w:fill="D9D9D9"/>
            <w:noWrap/>
            <w:vAlign w:val="center"/>
            <w:hideMark/>
          </w:tcPr>
          <w:p w:rsidR="00742476" w:rsidRPr="00F412B1" w:rsidRDefault="00742476" w:rsidP="00D64477">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 xml:space="preserve">Reading two digit numbers </w:t>
            </w:r>
          </w:p>
        </w:tc>
        <w:tc>
          <w:tcPr>
            <w:tcW w:w="729" w:type="dxa"/>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46</w:t>
            </w:r>
          </w:p>
        </w:tc>
        <w:tc>
          <w:tcPr>
            <w:tcW w:w="729"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57</w:t>
            </w:r>
          </w:p>
        </w:tc>
        <w:tc>
          <w:tcPr>
            <w:tcW w:w="730"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11</w:t>
            </w:r>
          </w:p>
        </w:tc>
        <w:tc>
          <w:tcPr>
            <w:tcW w:w="729" w:type="dxa"/>
            <w:tcBorders>
              <w:top w:val="nil"/>
              <w:left w:val="nil"/>
              <w:bottom w:val="nil"/>
              <w:right w:val="nil"/>
            </w:tcBorders>
            <w:shd w:val="clear" w:color="000000" w:fill="D9D9D9"/>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29" w:type="dxa"/>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80</w:t>
            </w:r>
          </w:p>
        </w:tc>
        <w:tc>
          <w:tcPr>
            <w:tcW w:w="730"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87</w:t>
            </w:r>
          </w:p>
        </w:tc>
        <w:tc>
          <w:tcPr>
            <w:tcW w:w="729"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7</w:t>
            </w:r>
          </w:p>
        </w:tc>
        <w:tc>
          <w:tcPr>
            <w:tcW w:w="729"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30"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10</w:t>
            </w:r>
          </w:p>
        </w:tc>
        <w:tc>
          <w:tcPr>
            <w:tcW w:w="729" w:type="dxa"/>
            <w:gridSpan w:val="3"/>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5</w:t>
            </w:r>
          </w:p>
        </w:tc>
        <w:tc>
          <w:tcPr>
            <w:tcW w:w="729" w:type="dxa"/>
            <w:gridSpan w:val="3"/>
            <w:tcBorders>
              <w:top w:val="nil"/>
              <w:left w:val="nil"/>
              <w:bottom w:val="nil"/>
              <w:right w:val="nil"/>
            </w:tcBorders>
            <w:shd w:val="clear" w:color="000000" w:fill="D9D9D9"/>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-5</w:t>
            </w:r>
          </w:p>
        </w:tc>
        <w:tc>
          <w:tcPr>
            <w:tcW w:w="730"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742476" w:rsidRPr="00F412B1" w:rsidTr="009C73E0">
        <w:trPr>
          <w:trHeight w:val="20"/>
        </w:trPr>
        <w:tc>
          <w:tcPr>
            <w:tcW w:w="4331" w:type="dxa"/>
            <w:tcBorders>
              <w:top w:val="nil"/>
              <w:left w:val="nil"/>
              <w:bottom w:val="nil"/>
              <w:right w:val="nil"/>
            </w:tcBorders>
            <w:shd w:val="clear" w:color="000000" w:fill="FFFFFF"/>
            <w:noWrap/>
            <w:vAlign w:val="center"/>
            <w:hideMark/>
          </w:tcPr>
          <w:p w:rsidR="00742476" w:rsidRPr="00F412B1" w:rsidRDefault="00742476" w:rsidP="00D64477">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 xml:space="preserve">Reading three digit numbers </w:t>
            </w:r>
          </w:p>
        </w:tc>
        <w:tc>
          <w:tcPr>
            <w:tcW w:w="729" w:type="dxa"/>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20</w:t>
            </w:r>
          </w:p>
        </w:tc>
        <w:tc>
          <w:tcPr>
            <w:tcW w:w="729"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23</w:t>
            </w:r>
          </w:p>
        </w:tc>
        <w:tc>
          <w:tcPr>
            <w:tcW w:w="730"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3</w:t>
            </w:r>
          </w:p>
        </w:tc>
        <w:tc>
          <w:tcPr>
            <w:tcW w:w="729" w:type="dxa"/>
            <w:tcBorders>
              <w:top w:val="nil"/>
              <w:left w:val="nil"/>
              <w:bottom w:val="nil"/>
              <w:right w:val="nil"/>
            </w:tcBorders>
            <w:shd w:val="clear" w:color="000000" w:fill="FFFFFF"/>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729" w:type="dxa"/>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33</w:t>
            </w:r>
          </w:p>
        </w:tc>
        <w:tc>
          <w:tcPr>
            <w:tcW w:w="730"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40</w:t>
            </w:r>
          </w:p>
        </w:tc>
        <w:tc>
          <w:tcPr>
            <w:tcW w:w="729"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7</w:t>
            </w:r>
          </w:p>
        </w:tc>
        <w:tc>
          <w:tcPr>
            <w:tcW w:w="729"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30"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51</w:t>
            </w:r>
          </w:p>
        </w:tc>
        <w:tc>
          <w:tcPr>
            <w:tcW w:w="729" w:type="dxa"/>
            <w:gridSpan w:val="3"/>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44</w:t>
            </w:r>
          </w:p>
        </w:tc>
        <w:tc>
          <w:tcPr>
            <w:tcW w:w="729" w:type="dxa"/>
            <w:gridSpan w:val="3"/>
            <w:tcBorders>
              <w:top w:val="nil"/>
              <w:left w:val="nil"/>
              <w:bottom w:val="nil"/>
              <w:right w:val="nil"/>
            </w:tcBorders>
            <w:shd w:val="clear" w:color="000000" w:fill="FFFFFF"/>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-7</w:t>
            </w:r>
          </w:p>
        </w:tc>
        <w:tc>
          <w:tcPr>
            <w:tcW w:w="730"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742476" w:rsidRPr="00F412B1" w:rsidTr="009C73E0">
        <w:trPr>
          <w:trHeight w:val="20"/>
        </w:trPr>
        <w:tc>
          <w:tcPr>
            <w:tcW w:w="4331" w:type="dxa"/>
            <w:tcBorders>
              <w:top w:val="nil"/>
              <w:left w:val="nil"/>
              <w:bottom w:val="nil"/>
              <w:right w:val="nil"/>
            </w:tcBorders>
            <w:shd w:val="clear" w:color="000000" w:fill="D9D9D9"/>
            <w:noWrap/>
            <w:vAlign w:val="center"/>
            <w:hideMark/>
          </w:tcPr>
          <w:p w:rsidR="00742476" w:rsidRPr="00F412B1" w:rsidRDefault="00742476" w:rsidP="00D64477">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Counting beyond 100</w:t>
            </w:r>
            <w:r w:rsidRPr="00F412B1" w:rsidDel="00D64477">
              <w:rPr>
                <w:rFonts w:asciiTheme="majorHAnsi" w:eastAsia="Times New Roman" w:hAnsiTheme="majorHAnsi" w:cs="Arial"/>
                <w:i/>
                <w:iCs/>
                <w:sz w:val="20"/>
                <w:szCs w:val="20"/>
              </w:rPr>
              <w:t xml:space="preserve"> </w:t>
            </w:r>
          </w:p>
        </w:tc>
        <w:tc>
          <w:tcPr>
            <w:tcW w:w="729" w:type="dxa"/>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21</w:t>
            </w:r>
          </w:p>
        </w:tc>
        <w:tc>
          <w:tcPr>
            <w:tcW w:w="729"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24</w:t>
            </w:r>
          </w:p>
        </w:tc>
        <w:tc>
          <w:tcPr>
            <w:tcW w:w="730"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3</w:t>
            </w:r>
          </w:p>
        </w:tc>
        <w:tc>
          <w:tcPr>
            <w:tcW w:w="729" w:type="dxa"/>
            <w:tcBorders>
              <w:top w:val="nil"/>
              <w:left w:val="nil"/>
              <w:bottom w:val="nil"/>
              <w:right w:val="nil"/>
            </w:tcBorders>
            <w:shd w:val="clear" w:color="000000" w:fill="D9D9D9"/>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29" w:type="dxa"/>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40</w:t>
            </w:r>
          </w:p>
        </w:tc>
        <w:tc>
          <w:tcPr>
            <w:tcW w:w="730"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46</w:t>
            </w:r>
          </w:p>
        </w:tc>
        <w:tc>
          <w:tcPr>
            <w:tcW w:w="729"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6</w:t>
            </w:r>
          </w:p>
        </w:tc>
        <w:tc>
          <w:tcPr>
            <w:tcW w:w="729"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30"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36</w:t>
            </w:r>
          </w:p>
        </w:tc>
        <w:tc>
          <w:tcPr>
            <w:tcW w:w="729" w:type="dxa"/>
            <w:gridSpan w:val="3"/>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32</w:t>
            </w:r>
          </w:p>
        </w:tc>
        <w:tc>
          <w:tcPr>
            <w:tcW w:w="729" w:type="dxa"/>
            <w:gridSpan w:val="3"/>
            <w:tcBorders>
              <w:top w:val="nil"/>
              <w:left w:val="nil"/>
              <w:bottom w:val="nil"/>
              <w:right w:val="nil"/>
            </w:tcBorders>
            <w:shd w:val="clear" w:color="000000" w:fill="D9D9D9"/>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-4</w:t>
            </w:r>
          </w:p>
        </w:tc>
        <w:tc>
          <w:tcPr>
            <w:tcW w:w="730"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r>
      <w:tr w:rsidR="00742476" w:rsidRPr="00F412B1" w:rsidTr="009C73E0">
        <w:trPr>
          <w:trHeight w:val="20"/>
        </w:trPr>
        <w:tc>
          <w:tcPr>
            <w:tcW w:w="4331" w:type="dxa"/>
            <w:tcBorders>
              <w:top w:val="nil"/>
              <w:left w:val="nil"/>
              <w:bottom w:val="nil"/>
              <w:right w:val="nil"/>
            </w:tcBorders>
            <w:shd w:val="clear" w:color="000000" w:fill="FFFFFF"/>
            <w:noWrap/>
            <w:vAlign w:val="center"/>
            <w:hideMark/>
          </w:tcPr>
          <w:p w:rsidR="00742476" w:rsidRPr="00F412B1" w:rsidRDefault="00742476" w:rsidP="008518B4">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Using measuring instruments accurately</w:t>
            </w:r>
            <w:r w:rsidRPr="00F412B1" w:rsidDel="00D64477">
              <w:rPr>
                <w:rFonts w:asciiTheme="majorHAnsi" w:eastAsia="Times New Roman" w:hAnsiTheme="majorHAnsi" w:cs="Arial"/>
                <w:i/>
                <w:iCs/>
                <w:sz w:val="20"/>
                <w:szCs w:val="20"/>
              </w:rPr>
              <w:t xml:space="preserve"> </w:t>
            </w:r>
          </w:p>
        </w:tc>
        <w:tc>
          <w:tcPr>
            <w:tcW w:w="729" w:type="dxa"/>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3</w:t>
            </w:r>
          </w:p>
        </w:tc>
        <w:tc>
          <w:tcPr>
            <w:tcW w:w="729"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3</w:t>
            </w:r>
          </w:p>
        </w:tc>
        <w:tc>
          <w:tcPr>
            <w:tcW w:w="730"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0</w:t>
            </w:r>
          </w:p>
        </w:tc>
        <w:tc>
          <w:tcPr>
            <w:tcW w:w="729" w:type="dxa"/>
            <w:tcBorders>
              <w:top w:val="nil"/>
              <w:left w:val="nil"/>
              <w:bottom w:val="nil"/>
              <w:right w:val="nil"/>
            </w:tcBorders>
            <w:shd w:val="clear" w:color="000000" w:fill="FFFFFF"/>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729" w:type="dxa"/>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20</w:t>
            </w:r>
          </w:p>
        </w:tc>
        <w:tc>
          <w:tcPr>
            <w:tcW w:w="730"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25</w:t>
            </w:r>
          </w:p>
        </w:tc>
        <w:tc>
          <w:tcPr>
            <w:tcW w:w="729"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5</w:t>
            </w:r>
          </w:p>
        </w:tc>
        <w:tc>
          <w:tcPr>
            <w:tcW w:w="729"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30"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20</w:t>
            </w:r>
          </w:p>
        </w:tc>
        <w:tc>
          <w:tcPr>
            <w:tcW w:w="729" w:type="dxa"/>
            <w:gridSpan w:val="3"/>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17</w:t>
            </w:r>
          </w:p>
        </w:tc>
        <w:tc>
          <w:tcPr>
            <w:tcW w:w="729" w:type="dxa"/>
            <w:gridSpan w:val="3"/>
            <w:tcBorders>
              <w:top w:val="nil"/>
              <w:left w:val="nil"/>
              <w:bottom w:val="nil"/>
              <w:right w:val="nil"/>
            </w:tcBorders>
            <w:shd w:val="clear" w:color="000000" w:fill="FFFFFF"/>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-3</w:t>
            </w:r>
          </w:p>
        </w:tc>
        <w:tc>
          <w:tcPr>
            <w:tcW w:w="730"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r>
      <w:tr w:rsidR="00742476" w:rsidRPr="00F412B1" w:rsidTr="009C73E0">
        <w:trPr>
          <w:trHeight w:val="20"/>
        </w:trPr>
        <w:tc>
          <w:tcPr>
            <w:tcW w:w="4331" w:type="dxa"/>
            <w:tcBorders>
              <w:top w:val="nil"/>
              <w:left w:val="nil"/>
              <w:bottom w:val="nil"/>
              <w:right w:val="nil"/>
            </w:tcBorders>
            <w:shd w:val="clear" w:color="000000" w:fill="D9D9D9"/>
            <w:noWrap/>
            <w:vAlign w:val="center"/>
            <w:hideMark/>
          </w:tcPr>
          <w:p w:rsidR="00742476" w:rsidRPr="00F412B1" w:rsidRDefault="00742476" w:rsidP="008518B4">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Ordinal numbers (e.g. first, second, third)</w:t>
            </w:r>
          </w:p>
        </w:tc>
        <w:tc>
          <w:tcPr>
            <w:tcW w:w="729" w:type="dxa"/>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24</w:t>
            </w:r>
          </w:p>
        </w:tc>
        <w:tc>
          <w:tcPr>
            <w:tcW w:w="729"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26</w:t>
            </w:r>
          </w:p>
        </w:tc>
        <w:tc>
          <w:tcPr>
            <w:tcW w:w="730"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2</w:t>
            </w:r>
          </w:p>
        </w:tc>
        <w:tc>
          <w:tcPr>
            <w:tcW w:w="729" w:type="dxa"/>
            <w:tcBorders>
              <w:top w:val="nil"/>
              <w:left w:val="nil"/>
              <w:bottom w:val="nil"/>
              <w:right w:val="nil"/>
            </w:tcBorders>
            <w:shd w:val="clear" w:color="000000" w:fill="D9D9D9"/>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729" w:type="dxa"/>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59</w:t>
            </w:r>
          </w:p>
        </w:tc>
        <w:tc>
          <w:tcPr>
            <w:tcW w:w="730"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63</w:t>
            </w:r>
          </w:p>
        </w:tc>
        <w:tc>
          <w:tcPr>
            <w:tcW w:w="729"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4</w:t>
            </w:r>
          </w:p>
        </w:tc>
        <w:tc>
          <w:tcPr>
            <w:tcW w:w="729"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730"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3</w:t>
            </w:r>
          </w:p>
        </w:tc>
        <w:tc>
          <w:tcPr>
            <w:tcW w:w="729" w:type="dxa"/>
            <w:gridSpan w:val="3"/>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3</w:t>
            </w:r>
          </w:p>
        </w:tc>
        <w:tc>
          <w:tcPr>
            <w:tcW w:w="729" w:type="dxa"/>
            <w:gridSpan w:val="3"/>
            <w:tcBorders>
              <w:top w:val="nil"/>
              <w:left w:val="nil"/>
              <w:bottom w:val="nil"/>
              <w:right w:val="nil"/>
            </w:tcBorders>
            <w:shd w:val="clear" w:color="000000" w:fill="D9D9D9"/>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0</w:t>
            </w:r>
          </w:p>
        </w:tc>
        <w:tc>
          <w:tcPr>
            <w:tcW w:w="730" w:type="dxa"/>
            <w:gridSpan w:val="2"/>
            <w:tcBorders>
              <w:top w:val="nil"/>
              <w:left w:val="nil"/>
              <w:bottom w:val="nil"/>
              <w:right w:val="nil"/>
            </w:tcBorders>
            <w:shd w:val="clear" w:color="000000" w:fill="D9D9D9"/>
            <w:noWrap/>
            <w:vAlign w:val="bottom"/>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r>
      <w:tr w:rsidR="00742476" w:rsidRPr="00F412B1" w:rsidTr="009C73E0">
        <w:trPr>
          <w:trHeight w:val="20"/>
        </w:trPr>
        <w:tc>
          <w:tcPr>
            <w:tcW w:w="4331" w:type="dxa"/>
            <w:tcBorders>
              <w:top w:val="nil"/>
              <w:left w:val="nil"/>
              <w:bottom w:val="nil"/>
              <w:right w:val="nil"/>
            </w:tcBorders>
            <w:shd w:val="clear" w:color="000000" w:fill="FFFFFF"/>
            <w:noWrap/>
            <w:vAlign w:val="center"/>
            <w:hideMark/>
          </w:tcPr>
          <w:p w:rsidR="00742476" w:rsidRPr="00F412B1" w:rsidRDefault="00742476" w:rsidP="008518B4">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Writing numbers between 1 and 10</w:t>
            </w:r>
          </w:p>
        </w:tc>
        <w:tc>
          <w:tcPr>
            <w:tcW w:w="729" w:type="dxa"/>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32</w:t>
            </w:r>
          </w:p>
        </w:tc>
        <w:tc>
          <w:tcPr>
            <w:tcW w:w="729"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38</w:t>
            </w:r>
          </w:p>
        </w:tc>
        <w:tc>
          <w:tcPr>
            <w:tcW w:w="730"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6</w:t>
            </w:r>
          </w:p>
        </w:tc>
        <w:tc>
          <w:tcPr>
            <w:tcW w:w="729" w:type="dxa"/>
            <w:tcBorders>
              <w:top w:val="nil"/>
              <w:left w:val="nil"/>
              <w:bottom w:val="nil"/>
              <w:right w:val="nil"/>
            </w:tcBorders>
            <w:shd w:val="clear" w:color="000000" w:fill="FFFFFF"/>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29" w:type="dxa"/>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85</w:t>
            </w:r>
          </w:p>
        </w:tc>
        <w:tc>
          <w:tcPr>
            <w:tcW w:w="730"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88</w:t>
            </w:r>
          </w:p>
        </w:tc>
        <w:tc>
          <w:tcPr>
            <w:tcW w:w="729"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3</w:t>
            </w:r>
          </w:p>
        </w:tc>
        <w:tc>
          <w:tcPr>
            <w:tcW w:w="729"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30"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w:t>
            </w:r>
          </w:p>
        </w:tc>
        <w:tc>
          <w:tcPr>
            <w:tcW w:w="729" w:type="dxa"/>
            <w:gridSpan w:val="3"/>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3</w:t>
            </w:r>
          </w:p>
        </w:tc>
        <w:tc>
          <w:tcPr>
            <w:tcW w:w="729" w:type="dxa"/>
            <w:gridSpan w:val="3"/>
            <w:tcBorders>
              <w:top w:val="nil"/>
              <w:left w:val="nil"/>
              <w:bottom w:val="nil"/>
              <w:right w:val="nil"/>
            </w:tcBorders>
            <w:shd w:val="clear" w:color="000000" w:fill="FFFFFF"/>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w:t>
            </w:r>
          </w:p>
        </w:tc>
        <w:tc>
          <w:tcPr>
            <w:tcW w:w="730"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742476" w:rsidRPr="00F412B1" w:rsidTr="009C73E0">
        <w:trPr>
          <w:trHeight w:val="20"/>
        </w:trPr>
        <w:tc>
          <w:tcPr>
            <w:tcW w:w="4331" w:type="dxa"/>
            <w:tcBorders>
              <w:top w:val="nil"/>
              <w:left w:val="nil"/>
              <w:bottom w:val="nil"/>
              <w:right w:val="nil"/>
            </w:tcBorders>
            <w:shd w:val="clear" w:color="000000" w:fill="D9D9D9"/>
            <w:vAlign w:val="center"/>
            <w:hideMark/>
          </w:tcPr>
          <w:p w:rsidR="00742476" w:rsidRPr="00F412B1" w:rsidRDefault="00742476" w:rsidP="008518B4">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 xml:space="preserve">Identifying relative quantity (e.g. equal, most, </w:t>
            </w:r>
            <w:r w:rsidRPr="00F412B1">
              <w:rPr>
                <w:rFonts w:asciiTheme="majorHAnsi" w:eastAsia="Times New Roman" w:hAnsiTheme="majorHAnsi" w:cs="Arial"/>
                <w:i/>
                <w:iCs/>
                <w:sz w:val="20"/>
                <w:szCs w:val="20"/>
              </w:rPr>
              <w:br/>
              <w:t>less, more)</w:t>
            </w:r>
          </w:p>
        </w:tc>
        <w:tc>
          <w:tcPr>
            <w:tcW w:w="729" w:type="dxa"/>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24</w:t>
            </w:r>
          </w:p>
        </w:tc>
        <w:tc>
          <w:tcPr>
            <w:tcW w:w="729"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29</w:t>
            </w:r>
          </w:p>
        </w:tc>
        <w:tc>
          <w:tcPr>
            <w:tcW w:w="730"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5</w:t>
            </w:r>
          </w:p>
        </w:tc>
        <w:tc>
          <w:tcPr>
            <w:tcW w:w="729" w:type="dxa"/>
            <w:tcBorders>
              <w:top w:val="nil"/>
              <w:left w:val="nil"/>
              <w:bottom w:val="nil"/>
              <w:right w:val="nil"/>
            </w:tcBorders>
            <w:shd w:val="clear" w:color="000000" w:fill="D9D9D9"/>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29" w:type="dxa"/>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79</w:t>
            </w:r>
          </w:p>
        </w:tc>
        <w:tc>
          <w:tcPr>
            <w:tcW w:w="730"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82</w:t>
            </w:r>
          </w:p>
        </w:tc>
        <w:tc>
          <w:tcPr>
            <w:tcW w:w="729"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3</w:t>
            </w:r>
          </w:p>
        </w:tc>
        <w:tc>
          <w:tcPr>
            <w:tcW w:w="729"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30"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w:t>
            </w:r>
          </w:p>
        </w:tc>
        <w:tc>
          <w:tcPr>
            <w:tcW w:w="729" w:type="dxa"/>
            <w:gridSpan w:val="3"/>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w:t>
            </w:r>
          </w:p>
        </w:tc>
        <w:tc>
          <w:tcPr>
            <w:tcW w:w="729" w:type="dxa"/>
            <w:gridSpan w:val="3"/>
            <w:tcBorders>
              <w:top w:val="nil"/>
              <w:left w:val="nil"/>
              <w:bottom w:val="nil"/>
              <w:right w:val="nil"/>
            </w:tcBorders>
            <w:shd w:val="clear" w:color="000000" w:fill="D9D9D9"/>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w:t>
            </w:r>
          </w:p>
        </w:tc>
        <w:tc>
          <w:tcPr>
            <w:tcW w:w="730" w:type="dxa"/>
            <w:gridSpan w:val="2"/>
            <w:tcBorders>
              <w:top w:val="nil"/>
              <w:left w:val="nil"/>
              <w:bottom w:val="nil"/>
              <w:right w:val="nil"/>
            </w:tcBorders>
            <w:shd w:val="clear" w:color="000000" w:fill="D9D9D9"/>
            <w:noWrap/>
            <w:vAlign w:val="bottom"/>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r>
      <w:tr w:rsidR="00742476" w:rsidRPr="00F412B1" w:rsidTr="009C73E0">
        <w:trPr>
          <w:trHeight w:val="20"/>
        </w:trPr>
        <w:tc>
          <w:tcPr>
            <w:tcW w:w="4331" w:type="dxa"/>
            <w:tcBorders>
              <w:top w:val="nil"/>
              <w:left w:val="nil"/>
              <w:bottom w:val="nil"/>
              <w:right w:val="nil"/>
            </w:tcBorders>
            <w:shd w:val="clear" w:color="000000" w:fill="FFFFFF"/>
            <w:noWrap/>
            <w:vAlign w:val="center"/>
            <w:hideMark/>
          </w:tcPr>
          <w:p w:rsidR="00742476" w:rsidRPr="00F412B1" w:rsidRDefault="00742476" w:rsidP="00D64477">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 xml:space="preserve">Sorting objects into subgroups according to a rule </w:t>
            </w:r>
          </w:p>
        </w:tc>
        <w:tc>
          <w:tcPr>
            <w:tcW w:w="729" w:type="dxa"/>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10</w:t>
            </w:r>
          </w:p>
        </w:tc>
        <w:tc>
          <w:tcPr>
            <w:tcW w:w="729"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12</w:t>
            </w:r>
          </w:p>
        </w:tc>
        <w:tc>
          <w:tcPr>
            <w:tcW w:w="730"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2</w:t>
            </w:r>
          </w:p>
        </w:tc>
        <w:tc>
          <w:tcPr>
            <w:tcW w:w="729" w:type="dxa"/>
            <w:tcBorders>
              <w:top w:val="nil"/>
              <w:left w:val="nil"/>
              <w:bottom w:val="nil"/>
              <w:right w:val="nil"/>
            </w:tcBorders>
            <w:shd w:val="clear" w:color="000000" w:fill="FFFFFF"/>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729" w:type="dxa"/>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63</w:t>
            </w:r>
          </w:p>
        </w:tc>
        <w:tc>
          <w:tcPr>
            <w:tcW w:w="730"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65</w:t>
            </w:r>
          </w:p>
        </w:tc>
        <w:tc>
          <w:tcPr>
            <w:tcW w:w="729"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2</w:t>
            </w:r>
          </w:p>
        </w:tc>
        <w:tc>
          <w:tcPr>
            <w:tcW w:w="729"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730"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3</w:t>
            </w:r>
          </w:p>
        </w:tc>
        <w:tc>
          <w:tcPr>
            <w:tcW w:w="729" w:type="dxa"/>
            <w:gridSpan w:val="3"/>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3</w:t>
            </w:r>
          </w:p>
        </w:tc>
        <w:tc>
          <w:tcPr>
            <w:tcW w:w="729" w:type="dxa"/>
            <w:gridSpan w:val="3"/>
            <w:tcBorders>
              <w:top w:val="nil"/>
              <w:left w:val="nil"/>
              <w:bottom w:val="nil"/>
              <w:right w:val="nil"/>
            </w:tcBorders>
            <w:shd w:val="clear" w:color="000000" w:fill="FFFFFF"/>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0</w:t>
            </w:r>
          </w:p>
        </w:tc>
        <w:tc>
          <w:tcPr>
            <w:tcW w:w="730" w:type="dxa"/>
            <w:gridSpan w:val="2"/>
            <w:tcBorders>
              <w:top w:val="nil"/>
              <w:left w:val="nil"/>
              <w:bottom w:val="nil"/>
              <w:right w:val="nil"/>
            </w:tcBorders>
            <w:shd w:val="clear" w:color="000000" w:fill="FFFFFF"/>
            <w:noWrap/>
            <w:vAlign w:val="bottom"/>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r>
      <w:tr w:rsidR="00742476" w:rsidRPr="00F412B1" w:rsidTr="009C73E0">
        <w:trPr>
          <w:trHeight w:val="20"/>
        </w:trPr>
        <w:tc>
          <w:tcPr>
            <w:tcW w:w="4331" w:type="dxa"/>
            <w:tcBorders>
              <w:top w:val="nil"/>
              <w:left w:val="nil"/>
              <w:bottom w:val="nil"/>
              <w:right w:val="nil"/>
            </w:tcBorders>
            <w:shd w:val="clear" w:color="000000" w:fill="D9D9D9"/>
            <w:noWrap/>
            <w:vAlign w:val="center"/>
            <w:hideMark/>
          </w:tcPr>
          <w:p w:rsidR="00742476" w:rsidRPr="00F412B1" w:rsidRDefault="00742476" w:rsidP="008518B4">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Making, copying, or extending patterns</w:t>
            </w:r>
            <w:r w:rsidRPr="00F412B1" w:rsidDel="00D64477">
              <w:rPr>
                <w:rFonts w:asciiTheme="majorHAnsi" w:eastAsia="Times New Roman" w:hAnsiTheme="majorHAnsi" w:cs="Arial"/>
                <w:i/>
                <w:iCs/>
                <w:sz w:val="20"/>
                <w:szCs w:val="20"/>
              </w:rPr>
              <w:t xml:space="preserve"> </w:t>
            </w:r>
          </w:p>
        </w:tc>
        <w:tc>
          <w:tcPr>
            <w:tcW w:w="729" w:type="dxa"/>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26</w:t>
            </w:r>
          </w:p>
        </w:tc>
        <w:tc>
          <w:tcPr>
            <w:tcW w:w="729"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29</w:t>
            </w:r>
          </w:p>
        </w:tc>
        <w:tc>
          <w:tcPr>
            <w:tcW w:w="730"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3</w:t>
            </w:r>
          </w:p>
        </w:tc>
        <w:tc>
          <w:tcPr>
            <w:tcW w:w="729" w:type="dxa"/>
            <w:tcBorders>
              <w:top w:val="nil"/>
              <w:left w:val="nil"/>
              <w:bottom w:val="nil"/>
              <w:right w:val="nil"/>
            </w:tcBorders>
            <w:shd w:val="clear" w:color="000000" w:fill="D9D9D9"/>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729" w:type="dxa"/>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76</w:t>
            </w:r>
          </w:p>
        </w:tc>
        <w:tc>
          <w:tcPr>
            <w:tcW w:w="730"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77</w:t>
            </w:r>
          </w:p>
        </w:tc>
        <w:tc>
          <w:tcPr>
            <w:tcW w:w="729"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w:t>
            </w:r>
          </w:p>
        </w:tc>
        <w:tc>
          <w:tcPr>
            <w:tcW w:w="729"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730"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w:t>
            </w:r>
          </w:p>
        </w:tc>
        <w:tc>
          <w:tcPr>
            <w:tcW w:w="729" w:type="dxa"/>
            <w:gridSpan w:val="3"/>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w:t>
            </w:r>
          </w:p>
        </w:tc>
        <w:tc>
          <w:tcPr>
            <w:tcW w:w="729" w:type="dxa"/>
            <w:gridSpan w:val="3"/>
            <w:tcBorders>
              <w:top w:val="nil"/>
              <w:left w:val="nil"/>
              <w:bottom w:val="nil"/>
              <w:right w:val="nil"/>
            </w:tcBorders>
            <w:shd w:val="clear" w:color="000000" w:fill="D9D9D9"/>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0</w:t>
            </w:r>
          </w:p>
        </w:tc>
        <w:tc>
          <w:tcPr>
            <w:tcW w:w="730" w:type="dxa"/>
            <w:gridSpan w:val="2"/>
            <w:tcBorders>
              <w:top w:val="nil"/>
              <w:left w:val="nil"/>
              <w:bottom w:val="nil"/>
              <w:right w:val="nil"/>
            </w:tcBorders>
            <w:shd w:val="clear" w:color="000000" w:fill="D9D9D9"/>
            <w:noWrap/>
            <w:vAlign w:val="bottom"/>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r>
      <w:tr w:rsidR="00742476" w:rsidRPr="00F412B1" w:rsidTr="009C73E0">
        <w:trPr>
          <w:trHeight w:val="20"/>
        </w:trPr>
        <w:tc>
          <w:tcPr>
            <w:tcW w:w="4331" w:type="dxa"/>
            <w:tcBorders>
              <w:top w:val="nil"/>
              <w:left w:val="nil"/>
              <w:bottom w:val="nil"/>
              <w:right w:val="nil"/>
            </w:tcBorders>
            <w:shd w:val="clear" w:color="000000" w:fill="FFFFFF"/>
            <w:noWrap/>
            <w:vAlign w:val="center"/>
            <w:hideMark/>
          </w:tcPr>
          <w:p w:rsidR="00742476" w:rsidRPr="00F412B1" w:rsidRDefault="00742476" w:rsidP="008518B4">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Estimating quantities</w:t>
            </w:r>
          </w:p>
        </w:tc>
        <w:tc>
          <w:tcPr>
            <w:tcW w:w="729" w:type="dxa"/>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7</w:t>
            </w:r>
          </w:p>
        </w:tc>
        <w:tc>
          <w:tcPr>
            <w:tcW w:w="729"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8</w:t>
            </w:r>
          </w:p>
        </w:tc>
        <w:tc>
          <w:tcPr>
            <w:tcW w:w="730"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w:t>
            </w:r>
          </w:p>
        </w:tc>
        <w:tc>
          <w:tcPr>
            <w:tcW w:w="729" w:type="dxa"/>
            <w:tcBorders>
              <w:top w:val="nil"/>
              <w:left w:val="nil"/>
              <w:bottom w:val="nil"/>
              <w:right w:val="nil"/>
            </w:tcBorders>
            <w:shd w:val="clear" w:color="000000" w:fill="FFFFFF"/>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729" w:type="dxa"/>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39</w:t>
            </w:r>
          </w:p>
        </w:tc>
        <w:tc>
          <w:tcPr>
            <w:tcW w:w="730"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40</w:t>
            </w:r>
          </w:p>
        </w:tc>
        <w:tc>
          <w:tcPr>
            <w:tcW w:w="729"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w:t>
            </w:r>
          </w:p>
        </w:tc>
        <w:tc>
          <w:tcPr>
            <w:tcW w:w="729"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730"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10</w:t>
            </w:r>
          </w:p>
        </w:tc>
        <w:tc>
          <w:tcPr>
            <w:tcW w:w="729" w:type="dxa"/>
            <w:gridSpan w:val="3"/>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12</w:t>
            </w:r>
          </w:p>
        </w:tc>
        <w:tc>
          <w:tcPr>
            <w:tcW w:w="729" w:type="dxa"/>
            <w:gridSpan w:val="3"/>
            <w:tcBorders>
              <w:top w:val="nil"/>
              <w:left w:val="nil"/>
              <w:bottom w:val="nil"/>
              <w:right w:val="nil"/>
            </w:tcBorders>
            <w:shd w:val="clear" w:color="000000" w:fill="FFFFFF"/>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2</w:t>
            </w:r>
          </w:p>
        </w:tc>
        <w:tc>
          <w:tcPr>
            <w:tcW w:w="730" w:type="dxa"/>
            <w:gridSpan w:val="2"/>
            <w:tcBorders>
              <w:top w:val="nil"/>
              <w:left w:val="nil"/>
              <w:bottom w:val="nil"/>
              <w:right w:val="nil"/>
            </w:tcBorders>
            <w:shd w:val="clear" w:color="000000" w:fill="FFFFFF"/>
            <w:noWrap/>
            <w:vAlign w:val="bottom"/>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r>
      <w:tr w:rsidR="00742476" w:rsidRPr="00F412B1" w:rsidTr="009C73E0">
        <w:trPr>
          <w:trHeight w:val="20"/>
        </w:trPr>
        <w:tc>
          <w:tcPr>
            <w:tcW w:w="4331" w:type="dxa"/>
            <w:tcBorders>
              <w:top w:val="nil"/>
              <w:left w:val="nil"/>
              <w:bottom w:val="nil"/>
              <w:right w:val="nil"/>
            </w:tcBorders>
            <w:shd w:val="clear" w:color="000000" w:fill="D9D9D9"/>
            <w:noWrap/>
            <w:vAlign w:val="center"/>
            <w:hideMark/>
          </w:tcPr>
          <w:p w:rsidR="00742476" w:rsidRPr="00F412B1" w:rsidRDefault="00742476" w:rsidP="008518B4">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Telling time</w:t>
            </w:r>
          </w:p>
        </w:tc>
        <w:tc>
          <w:tcPr>
            <w:tcW w:w="729" w:type="dxa"/>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14</w:t>
            </w:r>
          </w:p>
        </w:tc>
        <w:tc>
          <w:tcPr>
            <w:tcW w:w="729"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18</w:t>
            </w:r>
          </w:p>
        </w:tc>
        <w:tc>
          <w:tcPr>
            <w:tcW w:w="730"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4</w:t>
            </w:r>
          </w:p>
        </w:tc>
        <w:tc>
          <w:tcPr>
            <w:tcW w:w="729" w:type="dxa"/>
            <w:tcBorders>
              <w:top w:val="nil"/>
              <w:left w:val="nil"/>
              <w:bottom w:val="nil"/>
              <w:right w:val="nil"/>
            </w:tcBorders>
            <w:shd w:val="clear" w:color="000000" w:fill="D9D9D9"/>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29" w:type="dxa"/>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43</w:t>
            </w:r>
          </w:p>
        </w:tc>
        <w:tc>
          <w:tcPr>
            <w:tcW w:w="730"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44</w:t>
            </w:r>
          </w:p>
        </w:tc>
        <w:tc>
          <w:tcPr>
            <w:tcW w:w="729"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w:t>
            </w:r>
          </w:p>
        </w:tc>
        <w:tc>
          <w:tcPr>
            <w:tcW w:w="729"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730"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17</w:t>
            </w:r>
          </w:p>
        </w:tc>
        <w:tc>
          <w:tcPr>
            <w:tcW w:w="729" w:type="dxa"/>
            <w:gridSpan w:val="3"/>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20</w:t>
            </w:r>
          </w:p>
        </w:tc>
        <w:tc>
          <w:tcPr>
            <w:tcW w:w="729" w:type="dxa"/>
            <w:gridSpan w:val="3"/>
            <w:tcBorders>
              <w:top w:val="nil"/>
              <w:left w:val="nil"/>
              <w:bottom w:val="nil"/>
              <w:right w:val="nil"/>
            </w:tcBorders>
            <w:shd w:val="clear" w:color="000000" w:fill="D9D9D9"/>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3</w:t>
            </w:r>
          </w:p>
        </w:tc>
        <w:tc>
          <w:tcPr>
            <w:tcW w:w="730" w:type="dxa"/>
            <w:gridSpan w:val="2"/>
            <w:tcBorders>
              <w:top w:val="nil"/>
              <w:left w:val="nil"/>
              <w:bottom w:val="nil"/>
              <w:right w:val="nil"/>
            </w:tcBorders>
            <w:shd w:val="clear" w:color="000000" w:fill="D9D9D9"/>
            <w:noWrap/>
            <w:vAlign w:val="bottom"/>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r>
      <w:tr w:rsidR="00742476" w:rsidRPr="00F412B1" w:rsidTr="009C73E0">
        <w:trPr>
          <w:trHeight w:val="20"/>
        </w:trPr>
        <w:tc>
          <w:tcPr>
            <w:tcW w:w="4331" w:type="dxa"/>
            <w:tcBorders>
              <w:top w:val="nil"/>
              <w:left w:val="nil"/>
              <w:bottom w:val="nil"/>
              <w:right w:val="nil"/>
            </w:tcBorders>
            <w:shd w:val="clear" w:color="000000" w:fill="FFFFFF"/>
            <w:noWrap/>
            <w:vAlign w:val="center"/>
            <w:hideMark/>
          </w:tcPr>
          <w:p w:rsidR="00742476" w:rsidRPr="00F412B1" w:rsidRDefault="00742476" w:rsidP="00D64477">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 xml:space="preserve">Fractions (e.g. recognizing that 2/4 of a </w:t>
            </w:r>
            <w:r w:rsidRPr="00F412B1">
              <w:rPr>
                <w:rFonts w:asciiTheme="majorHAnsi" w:eastAsia="Times New Roman" w:hAnsiTheme="majorHAnsi" w:cs="Arial"/>
                <w:i/>
                <w:iCs/>
                <w:sz w:val="20"/>
                <w:szCs w:val="20"/>
              </w:rPr>
              <w:br/>
              <w:t>circle is colored)</w:t>
            </w:r>
          </w:p>
        </w:tc>
        <w:tc>
          <w:tcPr>
            <w:tcW w:w="729" w:type="dxa"/>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w:t>
            </w:r>
          </w:p>
        </w:tc>
        <w:tc>
          <w:tcPr>
            <w:tcW w:w="729"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w:t>
            </w:r>
          </w:p>
        </w:tc>
        <w:tc>
          <w:tcPr>
            <w:tcW w:w="730"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w:t>
            </w:r>
          </w:p>
        </w:tc>
        <w:tc>
          <w:tcPr>
            <w:tcW w:w="729" w:type="dxa"/>
            <w:tcBorders>
              <w:top w:val="nil"/>
              <w:left w:val="nil"/>
              <w:bottom w:val="nil"/>
              <w:right w:val="nil"/>
            </w:tcBorders>
            <w:shd w:val="clear" w:color="000000" w:fill="FFFFFF"/>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729" w:type="dxa"/>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11</w:t>
            </w:r>
          </w:p>
        </w:tc>
        <w:tc>
          <w:tcPr>
            <w:tcW w:w="730"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11</w:t>
            </w:r>
          </w:p>
        </w:tc>
        <w:tc>
          <w:tcPr>
            <w:tcW w:w="729"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0</w:t>
            </w:r>
          </w:p>
        </w:tc>
        <w:tc>
          <w:tcPr>
            <w:tcW w:w="729"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730" w:type="dxa"/>
            <w:gridSpan w:val="2"/>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43</w:t>
            </w:r>
          </w:p>
        </w:tc>
        <w:tc>
          <w:tcPr>
            <w:tcW w:w="729" w:type="dxa"/>
            <w:gridSpan w:val="3"/>
            <w:tcBorders>
              <w:top w:val="nil"/>
              <w:left w:val="nil"/>
              <w:bottom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47</w:t>
            </w:r>
          </w:p>
        </w:tc>
        <w:tc>
          <w:tcPr>
            <w:tcW w:w="729" w:type="dxa"/>
            <w:gridSpan w:val="3"/>
            <w:tcBorders>
              <w:top w:val="nil"/>
              <w:left w:val="nil"/>
              <w:bottom w:val="nil"/>
              <w:right w:val="nil"/>
            </w:tcBorders>
            <w:shd w:val="clear" w:color="000000" w:fill="FFFFFF"/>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4</w:t>
            </w:r>
          </w:p>
        </w:tc>
        <w:tc>
          <w:tcPr>
            <w:tcW w:w="730" w:type="dxa"/>
            <w:gridSpan w:val="2"/>
            <w:tcBorders>
              <w:top w:val="nil"/>
              <w:left w:val="nil"/>
              <w:bottom w:val="nil"/>
              <w:right w:val="nil"/>
            </w:tcBorders>
            <w:shd w:val="clear" w:color="000000" w:fill="FFFFFF"/>
            <w:noWrap/>
            <w:vAlign w:val="bottom"/>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r>
      <w:tr w:rsidR="00742476" w:rsidRPr="00F412B1" w:rsidTr="009C73E0">
        <w:trPr>
          <w:trHeight w:val="20"/>
        </w:trPr>
        <w:tc>
          <w:tcPr>
            <w:tcW w:w="4331" w:type="dxa"/>
            <w:tcBorders>
              <w:top w:val="nil"/>
              <w:left w:val="nil"/>
              <w:bottom w:val="nil"/>
              <w:right w:val="nil"/>
            </w:tcBorders>
            <w:shd w:val="clear" w:color="000000" w:fill="D9D9D9"/>
            <w:noWrap/>
            <w:vAlign w:val="center"/>
            <w:hideMark/>
          </w:tcPr>
          <w:p w:rsidR="00742476" w:rsidRPr="00F412B1" w:rsidRDefault="00742476" w:rsidP="00742476">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 xml:space="preserve">Correspondence between number and quantity </w:t>
            </w:r>
          </w:p>
        </w:tc>
        <w:tc>
          <w:tcPr>
            <w:tcW w:w="729" w:type="dxa"/>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47</w:t>
            </w:r>
          </w:p>
        </w:tc>
        <w:tc>
          <w:tcPr>
            <w:tcW w:w="729"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51</w:t>
            </w:r>
          </w:p>
        </w:tc>
        <w:tc>
          <w:tcPr>
            <w:tcW w:w="730"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4</w:t>
            </w:r>
          </w:p>
        </w:tc>
        <w:tc>
          <w:tcPr>
            <w:tcW w:w="729" w:type="dxa"/>
            <w:tcBorders>
              <w:top w:val="nil"/>
              <w:left w:val="nil"/>
              <w:bottom w:val="nil"/>
              <w:right w:val="nil"/>
            </w:tcBorders>
            <w:shd w:val="clear" w:color="000000" w:fill="D9D9D9"/>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29" w:type="dxa"/>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94</w:t>
            </w:r>
          </w:p>
        </w:tc>
        <w:tc>
          <w:tcPr>
            <w:tcW w:w="730"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93</w:t>
            </w:r>
          </w:p>
        </w:tc>
        <w:tc>
          <w:tcPr>
            <w:tcW w:w="729"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w:t>
            </w:r>
          </w:p>
        </w:tc>
        <w:tc>
          <w:tcPr>
            <w:tcW w:w="729"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730" w:type="dxa"/>
            <w:gridSpan w:val="2"/>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1</w:t>
            </w:r>
          </w:p>
        </w:tc>
        <w:tc>
          <w:tcPr>
            <w:tcW w:w="729" w:type="dxa"/>
            <w:gridSpan w:val="3"/>
            <w:tcBorders>
              <w:top w:val="nil"/>
              <w:left w:val="nil"/>
              <w:bottom w:val="nil"/>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w:t>
            </w:r>
          </w:p>
        </w:tc>
        <w:tc>
          <w:tcPr>
            <w:tcW w:w="729" w:type="dxa"/>
            <w:gridSpan w:val="3"/>
            <w:tcBorders>
              <w:top w:val="nil"/>
              <w:left w:val="nil"/>
              <w:bottom w:val="nil"/>
              <w:right w:val="nil"/>
            </w:tcBorders>
            <w:shd w:val="clear" w:color="000000" w:fill="D9D9D9"/>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w:t>
            </w:r>
          </w:p>
        </w:tc>
        <w:tc>
          <w:tcPr>
            <w:tcW w:w="730" w:type="dxa"/>
            <w:gridSpan w:val="2"/>
            <w:tcBorders>
              <w:top w:val="nil"/>
              <w:left w:val="nil"/>
              <w:bottom w:val="nil"/>
              <w:right w:val="nil"/>
            </w:tcBorders>
            <w:shd w:val="clear" w:color="000000" w:fill="D9D9D9"/>
            <w:noWrap/>
            <w:vAlign w:val="bottom"/>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742476" w:rsidRPr="00F412B1" w:rsidTr="009C73E0">
        <w:trPr>
          <w:trHeight w:val="20"/>
        </w:trPr>
        <w:tc>
          <w:tcPr>
            <w:tcW w:w="4331" w:type="dxa"/>
            <w:tcBorders>
              <w:top w:val="nil"/>
              <w:left w:val="nil"/>
              <w:right w:val="nil"/>
            </w:tcBorders>
            <w:shd w:val="clear" w:color="000000" w:fill="FFFFFF"/>
            <w:vAlign w:val="center"/>
            <w:hideMark/>
          </w:tcPr>
          <w:p w:rsidR="00742476" w:rsidRPr="00F412B1" w:rsidRDefault="00742476" w:rsidP="008518B4">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Ordering objects by size or other properties</w:t>
            </w:r>
            <w:r w:rsidRPr="00F412B1" w:rsidDel="00D64477">
              <w:rPr>
                <w:rFonts w:asciiTheme="majorHAnsi" w:eastAsia="Times New Roman" w:hAnsiTheme="majorHAnsi" w:cs="Arial"/>
                <w:i/>
                <w:iCs/>
                <w:sz w:val="20"/>
                <w:szCs w:val="20"/>
              </w:rPr>
              <w:t xml:space="preserve"> </w:t>
            </w:r>
          </w:p>
        </w:tc>
        <w:tc>
          <w:tcPr>
            <w:tcW w:w="729" w:type="dxa"/>
            <w:tcBorders>
              <w:top w:val="nil"/>
              <w:left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8</w:t>
            </w:r>
          </w:p>
        </w:tc>
        <w:tc>
          <w:tcPr>
            <w:tcW w:w="729" w:type="dxa"/>
            <w:gridSpan w:val="2"/>
            <w:tcBorders>
              <w:top w:val="nil"/>
              <w:left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w:t>
            </w:r>
          </w:p>
        </w:tc>
        <w:tc>
          <w:tcPr>
            <w:tcW w:w="730" w:type="dxa"/>
            <w:gridSpan w:val="2"/>
            <w:tcBorders>
              <w:top w:val="nil"/>
              <w:left w:val="nil"/>
              <w:right w:val="nil"/>
            </w:tcBorders>
            <w:shd w:val="clear" w:color="000000" w:fill="FFFFFF"/>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w:t>
            </w:r>
          </w:p>
        </w:tc>
        <w:tc>
          <w:tcPr>
            <w:tcW w:w="729" w:type="dxa"/>
            <w:tcBorders>
              <w:top w:val="nil"/>
              <w:left w:val="nil"/>
              <w:right w:val="nil"/>
            </w:tcBorders>
            <w:shd w:val="clear" w:color="000000" w:fill="FFFFFF"/>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729" w:type="dxa"/>
            <w:tcBorders>
              <w:top w:val="nil"/>
              <w:left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58</w:t>
            </w:r>
          </w:p>
        </w:tc>
        <w:tc>
          <w:tcPr>
            <w:tcW w:w="730" w:type="dxa"/>
            <w:gridSpan w:val="2"/>
            <w:tcBorders>
              <w:top w:val="nil"/>
              <w:left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57</w:t>
            </w:r>
          </w:p>
        </w:tc>
        <w:tc>
          <w:tcPr>
            <w:tcW w:w="729" w:type="dxa"/>
            <w:gridSpan w:val="2"/>
            <w:tcBorders>
              <w:top w:val="nil"/>
              <w:left w:val="nil"/>
              <w:right w:val="nil"/>
            </w:tcBorders>
            <w:shd w:val="clear" w:color="000000" w:fill="FFFFFF"/>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w:t>
            </w:r>
          </w:p>
        </w:tc>
        <w:tc>
          <w:tcPr>
            <w:tcW w:w="729" w:type="dxa"/>
            <w:gridSpan w:val="2"/>
            <w:tcBorders>
              <w:top w:val="nil"/>
              <w:left w:val="nil"/>
              <w:right w:val="nil"/>
            </w:tcBorders>
            <w:shd w:val="clear" w:color="000000" w:fill="FFFFFF"/>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730" w:type="dxa"/>
            <w:gridSpan w:val="2"/>
            <w:tcBorders>
              <w:top w:val="nil"/>
              <w:left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w:t>
            </w:r>
          </w:p>
        </w:tc>
        <w:tc>
          <w:tcPr>
            <w:tcW w:w="729" w:type="dxa"/>
            <w:gridSpan w:val="3"/>
            <w:tcBorders>
              <w:top w:val="nil"/>
              <w:left w:val="nil"/>
              <w:right w:val="nil"/>
            </w:tcBorders>
            <w:shd w:val="clear" w:color="000000" w:fill="FFFFFF"/>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w:t>
            </w:r>
          </w:p>
        </w:tc>
        <w:tc>
          <w:tcPr>
            <w:tcW w:w="729" w:type="dxa"/>
            <w:gridSpan w:val="3"/>
            <w:tcBorders>
              <w:top w:val="nil"/>
              <w:left w:val="nil"/>
              <w:right w:val="nil"/>
            </w:tcBorders>
            <w:shd w:val="clear" w:color="000000" w:fill="FFFFFF"/>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0</w:t>
            </w:r>
          </w:p>
        </w:tc>
        <w:tc>
          <w:tcPr>
            <w:tcW w:w="730" w:type="dxa"/>
            <w:gridSpan w:val="2"/>
            <w:tcBorders>
              <w:top w:val="nil"/>
              <w:left w:val="nil"/>
              <w:right w:val="nil"/>
            </w:tcBorders>
            <w:shd w:val="clear" w:color="000000" w:fill="FFFFFF"/>
            <w:noWrap/>
            <w:vAlign w:val="bottom"/>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r>
      <w:tr w:rsidR="00742476" w:rsidRPr="00F412B1" w:rsidTr="009C73E0">
        <w:trPr>
          <w:trHeight w:val="20"/>
        </w:trPr>
        <w:tc>
          <w:tcPr>
            <w:tcW w:w="4331" w:type="dxa"/>
            <w:tcBorders>
              <w:top w:val="nil"/>
              <w:left w:val="nil"/>
              <w:bottom w:val="single" w:sz="12" w:space="0" w:color="auto"/>
              <w:right w:val="nil"/>
            </w:tcBorders>
            <w:shd w:val="clear" w:color="000000" w:fill="D9D9D9"/>
            <w:noWrap/>
            <w:vAlign w:val="center"/>
            <w:hideMark/>
          </w:tcPr>
          <w:p w:rsidR="00742476" w:rsidRPr="00F412B1" w:rsidRDefault="00742476" w:rsidP="008518B4">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Recognizing and naming geometric shapes</w:t>
            </w:r>
          </w:p>
        </w:tc>
        <w:tc>
          <w:tcPr>
            <w:tcW w:w="729" w:type="dxa"/>
            <w:tcBorders>
              <w:top w:val="nil"/>
              <w:left w:val="nil"/>
              <w:bottom w:val="single" w:sz="12" w:space="0" w:color="auto"/>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23</w:t>
            </w:r>
          </w:p>
        </w:tc>
        <w:tc>
          <w:tcPr>
            <w:tcW w:w="729" w:type="dxa"/>
            <w:gridSpan w:val="2"/>
            <w:tcBorders>
              <w:top w:val="nil"/>
              <w:left w:val="nil"/>
              <w:bottom w:val="single" w:sz="12" w:space="0" w:color="auto"/>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25</w:t>
            </w:r>
          </w:p>
        </w:tc>
        <w:tc>
          <w:tcPr>
            <w:tcW w:w="730" w:type="dxa"/>
            <w:gridSpan w:val="2"/>
            <w:tcBorders>
              <w:top w:val="nil"/>
              <w:left w:val="nil"/>
              <w:bottom w:val="single" w:sz="12" w:space="0" w:color="auto"/>
              <w:right w:val="nil"/>
            </w:tcBorders>
            <w:shd w:val="clear" w:color="000000" w:fill="D9D9D9"/>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2</w:t>
            </w:r>
          </w:p>
        </w:tc>
        <w:tc>
          <w:tcPr>
            <w:tcW w:w="729" w:type="dxa"/>
            <w:tcBorders>
              <w:top w:val="nil"/>
              <w:left w:val="nil"/>
              <w:bottom w:val="single" w:sz="12" w:space="0" w:color="auto"/>
              <w:right w:val="nil"/>
            </w:tcBorders>
            <w:shd w:val="clear" w:color="000000" w:fill="D9D9D9"/>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729" w:type="dxa"/>
            <w:tcBorders>
              <w:top w:val="nil"/>
              <w:left w:val="nil"/>
              <w:bottom w:val="single" w:sz="12" w:space="0" w:color="auto"/>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70</w:t>
            </w:r>
          </w:p>
        </w:tc>
        <w:tc>
          <w:tcPr>
            <w:tcW w:w="730" w:type="dxa"/>
            <w:gridSpan w:val="2"/>
            <w:tcBorders>
              <w:top w:val="nil"/>
              <w:left w:val="nil"/>
              <w:bottom w:val="single" w:sz="12" w:space="0" w:color="auto"/>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69</w:t>
            </w:r>
          </w:p>
        </w:tc>
        <w:tc>
          <w:tcPr>
            <w:tcW w:w="729" w:type="dxa"/>
            <w:gridSpan w:val="2"/>
            <w:tcBorders>
              <w:top w:val="nil"/>
              <w:left w:val="nil"/>
              <w:bottom w:val="single" w:sz="12" w:space="0" w:color="auto"/>
              <w:right w:val="nil"/>
            </w:tcBorders>
            <w:shd w:val="clear" w:color="000000" w:fill="D9D9D9"/>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-1</w:t>
            </w:r>
          </w:p>
        </w:tc>
        <w:tc>
          <w:tcPr>
            <w:tcW w:w="729" w:type="dxa"/>
            <w:gridSpan w:val="2"/>
            <w:tcBorders>
              <w:top w:val="nil"/>
              <w:left w:val="nil"/>
              <w:bottom w:val="single" w:sz="12" w:space="0" w:color="auto"/>
              <w:right w:val="nil"/>
            </w:tcBorders>
            <w:shd w:val="clear" w:color="000000" w:fill="D9D9D9"/>
            <w:noWrap/>
            <w:vAlign w:val="center"/>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730" w:type="dxa"/>
            <w:gridSpan w:val="2"/>
            <w:tcBorders>
              <w:top w:val="nil"/>
              <w:left w:val="nil"/>
              <w:bottom w:val="single" w:sz="12" w:space="0" w:color="auto"/>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4</w:t>
            </w:r>
          </w:p>
        </w:tc>
        <w:tc>
          <w:tcPr>
            <w:tcW w:w="729" w:type="dxa"/>
            <w:gridSpan w:val="3"/>
            <w:tcBorders>
              <w:top w:val="nil"/>
              <w:left w:val="nil"/>
              <w:bottom w:val="single" w:sz="12" w:space="0" w:color="auto"/>
              <w:right w:val="nil"/>
            </w:tcBorders>
            <w:shd w:val="clear" w:color="000000" w:fill="D9D9D9"/>
            <w:noWrap/>
            <w:vAlign w:val="center"/>
          </w:tcPr>
          <w:p w:rsidR="00742476" w:rsidRPr="00F412B1" w:rsidRDefault="00742476" w:rsidP="008518B4">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4</w:t>
            </w:r>
          </w:p>
        </w:tc>
        <w:tc>
          <w:tcPr>
            <w:tcW w:w="729" w:type="dxa"/>
            <w:gridSpan w:val="3"/>
            <w:tcBorders>
              <w:top w:val="nil"/>
              <w:left w:val="nil"/>
              <w:bottom w:val="single" w:sz="12" w:space="0" w:color="auto"/>
              <w:right w:val="nil"/>
            </w:tcBorders>
            <w:shd w:val="clear" w:color="000000" w:fill="D9D9D9"/>
            <w:noWrap/>
            <w:vAlign w:val="center"/>
          </w:tcPr>
          <w:p w:rsidR="00742476" w:rsidRPr="00F412B1" w:rsidRDefault="00742476" w:rsidP="008518B4">
            <w:pPr>
              <w:spacing w:after="0" w:line="240" w:lineRule="auto"/>
              <w:jc w:val="right"/>
              <w:rPr>
                <w:rFonts w:asciiTheme="majorHAnsi" w:eastAsia="Times New Roman" w:hAnsiTheme="majorHAnsi" w:cs="Arial"/>
                <w:sz w:val="20"/>
                <w:szCs w:val="20"/>
              </w:rPr>
            </w:pPr>
            <w:r w:rsidRPr="00F412B1">
              <w:rPr>
                <w:rFonts w:asciiTheme="majorHAnsi" w:hAnsiTheme="majorHAnsi" w:cs="Arial"/>
                <w:sz w:val="20"/>
                <w:szCs w:val="20"/>
              </w:rPr>
              <w:t>0</w:t>
            </w:r>
          </w:p>
        </w:tc>
        <w:tc>
          <w:tcPr>
            <w:tcW w:w="730" w:type="dxa"/>
            <w:gridSpan w:val="2"/>
            <w:tcBorders>
              <w:top w:val="nil"/>
              <w:left w:val="nil"/>
              <w:bottom w:val="single" w:sz="12" w:space="0" w:color="auto"/>
              <w:right w:val="nil"/>
            </w:tcBorders>
            <w:shd w:val="clear" w:color="000000" w:fill="D9D9D9"/>
            <w:noWrap/>
            <w:vAlign w:val="bottom"/>
          </w:tcPr>
          <w:p w:rsidR="00742476" w:rsidRPr="00F412B1" w:rsidRDefault="00742476" w:rsidP="008518B4">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r>
    </w:tbl>
    <w:p w:rsidR="00110F2D" w:rsidRPr="00F412B1" w:rsidRDefault="009E22C4">
      <w:pPr>
        <w:rPr>
          <w:rFonts w:asciiTheme="majorHAnsi" w:hAnsiTheme="majorHAnsi"/>
        </w:rPr>
      </w:pPr>
      <w:r w:rsidRPr="00F412B1">
        <w:rPr>
          <w:rFonts w:asciiTheme="majorHAnsi" w:eastAsia="Times New Roman" w:hAnsiTheme="majorHAnsi" w:cs="Arial"/>
          <w:sz w:val="20"/>
          <w:szCs w:val="20"/>
        </w:rPr>
        <w:t>Note: Samples limited to kindergarten teachers in public schools. Figures shown are percentages rounded to closest percentage point. All figures are weighted at the teacher level using appropriate sampling weights. Differences in means are designated as follows: * p&lt;.05  ** p&lt;.01  *** p&lt;.001.</w:t>
      </w:r>
      <w:r w:rsidR="00110F2D" w:rsidRPr="00F412B1">
        <w:rPr>
          <w:rFonts w:asciiTheme="majorHAnsi" w:hAnsiTheme="majorHAnsi"/>
        </w:rPr>
        <w:br w:type="page"/>
      </w:r>
    </w:p>
    <w:tbl>
      <w:tblPr>
        <w:tblW w:w="12664" w:type="dxa"/>
        <w:tblInd w:w="93" w:type="dxa"/>
        <w:tblLayout w:type="fixed"/>
        <w:tblLook w:val="04A0"/>
      </w:tblPr>
      <w:tblGrid>
        <w:gridCol w:w="4328"/>
        <w:gridCol w:w="728"/>
        <w:gridCol w:w="719"/>
        <w:gridCol w:w="9"/>
        <w:gridCol w:w="441"/>
        <w:gridCol w:w="734"/>
        <w:gridCol w:w="729"/>
        <w:gridCol w:w="48"/>
        <w:gridCol w:w="682"/>
        <w:gridCol w:w="38"/>
        <w:gridCol w:w="469"/>
        <w:gridCol w:w="729"/>
        <w:gridCol w:w="730"/>
        <w:gridCol w:w="10"/>
        <w:gridCol w:w="719"/>
        <w:gridCol w:w="91"/>
        <w:gridCol w:w="421"/>
        <w:gridCol w:w="730"/>
        <w:gridCol w:w="309"/>
      </w:tblGrid>
      <w:tr w:rsidR="008518B4" w:rsidRPr="00F412B1" w:rsidTr="00F412B1">
        <w:trPr>
          <w:gridAfter w:val="1"/>
          <w:wAfter w:w="309" w:type="dxa"/>
          <w:trHeight w:val="20"/>
        </w:trPr>
        <w:tc>
          <w:tcPr>
            <w:tcW w:w="4328" w:type="dxa"/>
            <w:tcBorders>
              <w:top w:val="nil"/>
              <w:left w:val="nil"/>
              <w:right w:val="nil"/>
            </w:tcBorders>
            <w:shd w:val="clear" w:color="000000" w:fill="FFFFFF"/>
            <w:noWrap/>
            <w:vAlign w:val="center"/>
            <w:hideMark/>
          </w:tcPr>
          <w:p w:rsidR="008518B4" w:rsidRPr="00F412B1" w:rsidRDefault="008518B4" w:rsidP="008518B4">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lastRenderedPageBreak/>
              <w:t> </w:t>
            </w:r>
          </w:p>
        </w:tc>
        <w:tc>
          <w:tcPr>
            <w:tcW w:w="728" w:type="dxa"/>
            <w:tcBorders>
              <w:top w:val="nil"/>
              <w:left w:val="nil"/>
              <w:right w:val="nil"/>
            </w:tcBorders>
            <w:shd w:val="clear" w:color="000000" w:fill="FFFFFF"/>
            <w:noWrap/>
            <w:vAlign w:val="center"/>
            <w:hideMark/>
          </w:tcPr>
          <w:p w:rsidR="008518B4" w:rsidRPr="00F412B1" w:rsidRDefault="008518B4" w:rsidP="008518B4">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728" w:type="dxa"/>
            <w:gridSpan w:val="2"/>
            <w:tcBorders>
              <w:top w:val="nil"/>
              <w:left w:val="nil"/>
              <w:right w:val="nil"/>
            </w:tcBorders>
            <w:shd w:val="clear" w:color="000000" w:fill="FFFFFF"/>
            <w:noWrap/>
            <w:vAlign w:val="center"/>
            <w:hideMark/>
          </w:tcPr>
          <w:p w:rsidR="008518B4" w:rsidRPr="00F412B1" w:rsidRDefault="008518B4" w:rsidP="008518B4">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441" w:type="dxa"/>
            <w:tcBorders>
              <w:top w:val="nil"/>
              <w:left w:val="nil"/>
              <w:right w:val="nil"/>
            </w:tcBorders>
            <w:shd w:val="clear" w:color="000000" w:fill="FFFFFF"/>
            <w:noWrap/>
            <w:vAlign w:val="center"/>
            <w:hideMark/>
          </w:tcPr>
          <w:p w:rsidR="008518B4" w:rsidRPr="00F412B1" w:rsidRDefault="008518B4" w:rsidP="008518B4">
            <w:pPr>
              <w:spacing w:after="0" w:line="240" w:lineRule="auto"/>
              <w:jc w:val="right"/>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734" w:type="dxa"/>
            <w:tcBorders>
              <w:top w:val="nil"/>
              <w:left w:val="nil"/>
              <w:right w:val="nil"/>
            </w:tcBorders>
            <w:shd w:val="clear" w:color="000000" w:fill="FFFFFF"/>
            <w:noWrap/>
            <w:vAlign w:val="center"/>
            <w:hideMark/>
          </w:tcPr>
          <w:p w:rsidR="008518B4" w:rsidRPr="00F412B1" w:rsidRDefault="008518B4" w:rsidP="008518B4">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729" w:type="dxa"/>
            <w:tcBorders>
              <w:top w:val="nil"/>
              <w:left w:val="nil"/>
              <w:right w:val="nil"/>
            </w:tcBorders>
            <w:shd w:val="clear" w:color="000000" w:fill="FFFFFF"/>
            <w:noWrap/>
            <w:vAlign w:val="center"/>
            <w:hideMark/>
          </w:tcPr>
          <w:p w:rsidR="008518B4" w:rsidRPr="00F412B1" w:rsidRDefault="008518B4" w:rsidP="008518B4">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730" w:type="dxa"/>
            <w:gridSpan w:val="2"/>
            <w:tcBorders>
              <w:top w:val="nil"/>
              <w:left w:val="nil"/>
              <w:right w:val="nil"/>
            </w:tcBorders>
            <w:shd w:val="clear" w:color="000000" w:fill="FFFFFF"/>
            <w:noWrap/>
            <w:vAlign w:val="center"/>
            <w:hideMark/>
          </w:tcPr>
          <w:p w:rsidR="008518B4" w:rsidRPr="00F412B1" w:rsidRDefault="008518B4" w:rsidP="008518B4">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507" w:type="dxa"/>
            <w:gridSpan w:val="2"/>
            <w:tcBorders>
              <w:top w:val="nil"/>
              <w:left w:val="nil"/>
              <w:right w:val="nil"/>
            </w:tcBorders>
            <w:shd w:val="clear" w:color="000000" w:fill="FFFFFF"/>
            <w:noWrap/>
            <w:vAlign w:val="center"/>
            <w:hideMark/>
          </w:tcPr>
          <w:p w:rsidR="008518B4" w:rsidRPr="00F412B1" w:rsidRDefault="008518B4" w:rsidP="008518B4">
            <w:pPr>
              <w:spacing w:after="0" w:line="240" w:lineRule="auto"/>
              <w:jc w:val="right"/>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729" w:type="dxa"/>
            <w:tcBorders>
              <w:top w:val="nil"/>
              <w:left w:val="nil"/>
              <w:right w:val="nil"/>
            </w:tcBorders>
            <w:shd w:val="clear" w:color="000000" w:fill="FFFFFF"/>
            <w:noWrap/>
            <w:vAlign w:val="center"/>
            <w:hideMark/>
          </w:tcPr>
          <w:p w:rsidR="008518B4" w:rsidRPr="00F412B1" w:rsidRDefault="008518B4" w:rsidP="008518B4">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730" w:type="dxa"/>
            <w:tcBorders>
              <w:top w:val="nil"/>
              <w:left w:val="nil"/>
              <w:right w:val="nil"/>
            </w:tcBorders>
            <w:shd w:val="clear" w:color="000000" w:fill="FFFFFF"/>
            <w:noWrap/>
            <w:vAlign w:val="center"/>
            <w:hideMark/>
          </w:tcPr>
          <w:p w:rsidR="008518B4" w:rsidRPr="00F412B1" w:rsidRDefault="008518B4" w:rsidP="008518B4">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729" w:type="dxa"/>
            <w:gridSpan w:val="2"/>
            <w:tcBorders>
              <w:top w:val="nil"/>
              <w:left w:val="nil"/>
              <w:right w:val="nil"/>
            </w:tcBorders>
            <w:shd w:val="clear" w:color="000000" w:fill="FFFFFF"/>
            <w:noWrap/>
            <w:vAlign w:val="center"/>
            <w:hideMark/>
          </w:tcPr>
          <w:p w:rsidR="008518B4" w:rsidRPr="00F412B1" w:rsidRDefault="008518B4" w:rsidP="008518B4">
            <w:pPr>
              <w:spacing w:after="0" w:line="240" w:lineRule="auto"/>
              <w:jc w:val="center"/>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512" w:type="dxa"/>
            <w:gridSpan w:val="2"/>
            <w:tcBorders>
              <w:top w:val="nil"/>
              <w:left w:val="nil"/>
              <w:right w:val="nil"/>
            </w:tcBorders>
            <w:shd w:val="clear" w:color="000000" w:fill="FFFFFF"/>
            <w:noWrap/>
            <w:vAlign w:val="center"/>
            <w:hideMark/>
          </w:tcPr>
          <w:p w:rsidR="008518B4" w:rsidRPr="00F412B1" w:rsidRDefault="008518B4" w:rsidP="008518B4">
            <w:pPr>
              <w:spacing w:after="0" w:line="240" w:lineRule="auto"/>
              <w:jc w:val="right"/>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730" w:type="dxa"/>
            <w:tcBorders>
              <w:top w:val="nil"/>
              <w:left w:val="nil"/>
              <w:right w:val="nil"/>
            </w:tcBorders>
            <w:shd w:val="clear" w:color="000000" w:fill="FFFFFF"/>
            <w:noWrap/>
            <w:vAlign w:val="bottom"/>
            <w:hideMark/>
          </w:tcPr>
          <w:p w:rsidR="008518B4" w:rsidRPr="00F412B1" w:rsidRDefault="008518B4" w:rsidP="008518B4">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r>
      <w:tr w:rsidR="009E22C4" w:rsidRPr="00F412B1" w:rsidTr="00F412B1">
        <w:trPr>
          <w:gridAfter w:val="1"/>
          <w:wAfter w:w="309" w:type="dxa"/>
          <w:trHeight w:val="20"/>
        </w:trPr>
        <w:tc>
          <w:tcPr>
            <w:tcW w:w="12355" w:type="dxa"/>
            <w:gridSpan w:val="18"/>
            <w:tcBorders>
              <w:top w:val="nil"/>
              <w:left w:val="nil"/>
              <w:bottom w:val="single" w:sz="12" w:space="0" w:color="auto"/>
            </w:tcBorders>
            <w:shd w:val="clear" w:color="000000" w:fill="FFFFFF"/>
            <w:noWrap/>
            <w:vAlign w:val="center"/>
          </w:tcPr>
          <w:p w:rsidR="009E22C4" w:rsidRPr="00F412B1" w:rsidRDefault="009E22C4" w:rsidP="00C737F2">
            <w:pPr>
              <w:spacing w:after="0" w:line="240" w:lineRule="auto"/>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rPr>
              <w:t xml:space="preserve">Appendix </w:t>
            </w:r>
            <w:ins w:id="404" w:author="Author">
              <w:r w:rsidR="000F2469">
                <w:rPr>
                  <w:rFonts w:asciiTheme="majorHAnsi" w:eastAsia="Times New Roman" w:hAnsiTheme="majorHAnsi" w:cs="Arial"/>
                  <w:b/>
                  <w:bCs/>
                  <w:sz w:val="20"/>
                  <w:szCs w:val="20"/>
                </w:rPr>
                <w:t>A</w:t>
              </w:r>
            </w:ins>
            <w:r w:rsidR="00C737F2" w:rsidRPr="00F412B1">
              <w:rPr>
                <w:rFonts w:asciiTheme="majorHAnsi" w:eastAsia="Times New Roman" w:hAnsiTheme="majorHAnsi" w:cs="Arial"/>
                <w:b/>
                <w:bCs/>
                <w:sz w:val="20"/>
                <w:szCs w:val="20"/>
              </w:rPr>
              <w:t>3</w:t>
            </w:r>
            <w:r w:rsidRPr="00F412B1">
              <w:rPr>
                <w:rFonts w:asciiTheme="majorHAnsi" w:eastAsia="Times New Roman" w:hAnsiTheme="majorHAnsi" w:cs="Arial"/>
                <w:b/>
                <w:bCs/>
                <w:sz w:val="20"/>
                <w:szCs w:val="20"/>
              </w:rPr>
              <w:t>. Kindergarten Math Content Coverage and Instructional Activities, 1998 and 2010 (Panel 2)</w:t>
            </w:r>
          </w:p>
        </w:tc>
      </w:tr>
      <w:tr w:rsidR="008518B4" w:rsidRPr="00F412B1" w:rsidTr="00F412B1">
        <w:trPr>
          <w:gridAfter w:val="1"/>
          <w:wAfter w:w="309" w:type="dxa"/>
          <w:trHeight w:val="20"/>
        </w:trPr>
        <w:tc>
          <w:tcPr>
            <w:tcW w:w="4328" w:type="dxa"/>
            <w:tcBorders>
              <w:top w:val="single" w:sz="12" w:space="0" w:color="auto"/>
              <w:left w:val="nil"/>
              <w:bottom w:val="single" w:sz="4" w:space="0" w:color="auto"/>
            </w:tcBorders>
            <w:shd w:val="clear" w:color="000000" w:fill="FFFFFF"/>
            <w:noWrap/>
            <w:vAlign w:val="center"/>
            <w:hideMark/>
          </w:tcPr>
          <w:p w:rsidR="008518B4" w:rsidRPr="00F412B1" w:rsidRDefault="008518B4" w:rsidP="008518B4">
            <w:pPr>
              <w:spacing w:after="0" w:line="240" w:lineRule="auto"/>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Math activity</w:t>
            </w:r>
          </w:p>
        </w:tc>
        <w:tc>
          <w:tcPr>
            <w:tcW w:w="728" w:type="dxa"/>
            <w:tcBorders>
              <w:top w:val="single" w:sz="12" w:space="0" w:color="auto"/>
              <w:bottom w:val="single" w:sz="4" w:space="0" w:color="auto"/>
            </w:tcBorders>
            <w:shd w:val="clear" w:color="000000" w:fill="FFFFFF"/>
            <w:noWrap/>
            <w:vAlign w:val="center"/>
            <w:hideMark/>
          </w:tcPr>
          <w:p w:rsidR="00683F77" w:rsidRPr="00F412B1" w:rsidRDefault="008518B4" w:rsidP="00F412B1">
            <w:pPr>
              <w:spacing w:after="0" w:line="240" w:lineRule="auto"/>
              <w:ind w:left="-101"/>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1998</w:t>
            </w:r>
          </w:p>
        </w:tc>
        <w:tc>
          <w:tcPr>
            <w:tcW w:w="719" w:type="dxa"/>
            <w:tcBorders>
              <w:top w:val="single" w:sz="12" w:space="0" w:color="auto"/>
              <w:bottom w:val="single" w:sz="4" w:space="0" w:color="auto"/>
            </w:tcBorders>
            <w:shd w:val="clear" w:color="000000" w:fill="FFFFFF"/>
            <w:noWrap/>
            <w:vAlign w:val="center"/>
            <w:hideMark/>
          </w:tcPr>
          <w:p w:rsidR="00683F77" w:rsidRPr="00F412B1" w:rsidRDefault="008518B4" w:rsidP="00F412B1">
            <w:pPr>
              <w:spacing w:after="0" w:line="240" w:lineRule="auto"/>
              <w:ind w:left="-109"/>
              <w:jc w:val="both"/>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2010</w:t>
            </w:r>
          </w:p>
        </w:tc>
        <w:tc>
          <w:tcPr>
            <w:tcW w:w="1184" w:type="dxa"/>
            <w:gridSpan w:val="3"/>
            <w:tcBorders>
              <w:top w:val="single" w:sz="12" w:space="0" w:color="auto"/>
              <w:bottom w:val="single" w:sz="4" w:space="0" w:color="auto"/>
            </w:tcBorders>
            <w:shd w:val="clear" w:color="000000" w:fill="FFFFFF"/>
            <w:noWrap/>
            <w:vAlign w:val="center"/>
            <w:hideMark/>
          </w:tcPr>
          <w:p w:rsidR="00683F77" w:rsidRPr="00F412B1" w:rsidRDefault="008518B4" w:rsidP="00F412B1">
            <w:pPr>
              <w:spacing w:after="0" w:line="240" w:lineRule="auto"/>
              <w:ind w:left="148"/>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Diff</w:t>
            </w:r>
          </w:p>
        </w:tc>
        <w:tc>
          <w:tcPr>
            <w:tcW w:w="777" w:type="dxa"/>
            <w:gridSpan w:val="2"/>
            <w:tcBorders>
              <w:top w:val="single" w:sz="12" w:space="0" w:color="auto"/>
              <w:bottom w:val="single" w:sz="4" w:space="0" w:color="auto"/>
            </w:tcBorders>
            <w:shd w:val="clear" w:color="000000" w:fill="FFFFFF"/>
            <w:noWrap/>
            <w:vAlign w:val="center"/>
            <w:hideMark/>
          </w:tcPr>
          <w:p w:rsidR="00683F77" w:rsidRPr="00F412B1" w:rsidRDefault="008518B4" w:rsidP="00F412B1">
            <w:pPr>
              <w:spacing w:after="0" w:line="240" w:lineRule="auto"/>
              <w:ind w:left="-32"/>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1998</w:t>
            </w:r>
          </w:p>
        </w:tc>
        <w:tc>
          <w:tcPr>
            <w:tcW w:w="720" w:type="dxa"/>
            <w:gridSpan w:val="2"/>
            <w:tcBorders>
              <w:top w:val="single" w:sz="12" w:space="0" w:color="auto"/>
              <w:bottom w:val="single" w:sz="4" w:space="0" w:color="auto"/>
            </w:tcBorders>
            <w:shd w:val="clear" w:color="000000" w:fill="FFFFFF"/>
            <w:noWrap/>
            <w:vAlign w:val="center"/>
            <w:hideMark/>
          </w:tcPr>
          <w:p w:rsidR="00683F77" w:rsidRPr="00F412B1" w:rsidRDefault="008518B4" w:rsidP="00F412B1">
            <w:pPr>
              <w:spacing w:after="0" w:line="240" w:lineRule="auto"/>
              <w:ind w:left="-89"/>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2010</w:t>
            </w:r>
          </w:p>
        </w:tc>
        <w:tc>
          <w:tcPr>
            <w:tcW w:w="1198" w:type="dxa"/>
            <w:gridSpan w:val="2"/>
            <w:tcBorders>
              <w:top w:val="single" w:sz="12" w:space="0" w:color="auto"/>
              <w:bottom w:val="single" w:sz="4" w:space="0" w:color="auto"/>
            </w:tcBorders>
            <w:shd w:val="clear" w:color="000000" w:fill="FFFFFF"/>
            <w:noWrap/>
            <w:vAlign w:val="center"/>
            <w:hideMark/>
          </w:tcPr>
          <w:p w:rsidR="00683F77" w:rsidRPr="00F412B1" w:rsidRDefault="008518B4" w:rsidP="00F412B1">
            <w:pPr>
              <w:spacing w:after="0" w:line="240" w:lineRule="auto"/>
              <w:ind w:left="162"/>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Diff</w:t>
            </w:r>
          </w:p>
        </w:tc>
        <w:tc>
          <w:tcPr>
            <w:tcW w:w="740" w:type="dxa"/>
            <w:gridSpan w:val="2"/>
            <w:tcBorders>
              <w:top w:val="single" w:sz="12" w:space="0" w:color="auto"/>
              <w:bottom w:val="single" w:sz="4" w:space="0" w:color="auto"/>
            </w:tcBorders>
            <w:shd w:val="clear" w:color="000000" w:fill="FFFFFF"/>
            <w:noWrap/>
            <w:vAlign w:val="center"/>
            <w:hideMark/>
          </w:tcPr>
          <w:p w:rsidR="008518B4" w:rsidRPr="00F412B1" w:rsidRDefault="008518B4" w:rsidP="00110F2D">
            <w:pPr>
              <w:spacing w:after="0" w:line="240" w:lineRule="auto"/>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1998</w:t>
            </w:r>
          </w:p>
        </w:tc>
        <w:tc>
          <w:tcPr>
            <w:tcW w:w="810" w:type="dxa"/>
            <w:gridSpan w:val="2"/>
            <w:tcBorders>
              <w:top w:val="single" w:sz="12" w:space="0" w:color="auto"/>
              <w:bottom w:val="single" w:sz="4" w:space="0" w:color="auto"/>
            </w:tcBorders>
            <w:shd w:val="clear" w:color="000000" w:fill="FFFFFF"/>
            <w:noWrap/>
            <w:vAlign w:val="center"/>
            <w:hideMark/>
          </w:tcPr>
          <w:p w:rsidR="008518B4" w:rsidRPr="00F412B1" w:rsidRDefault="008518B4" w:rsidP="00110F2D">
            <w:pPr>
              <w:spacing w:after="0" w:line="240" w:lineRule="auto"/>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2010</w:t>
            </w:r>
          </w:p>
        </w:tc>
        <w:tc>
          <w:tcPr>
            <w:tcW w:w="1151" w:type="dxa"/>
            <w:gridSpan w:val="2"/>
            <w:tcBorders>
              <w:top w:val="single" w:sz="12" w:space="0" w:color="auto"/>
              <w:bottom w:val="single" w:sz="4" w:space="0" w:color="auto"/>
            </w:tcBorders>
            <w:shd w:val="clear" w:color="000000" w:fill="FFFFFF"/>
            <w:noWrap/>
            <w:vAlign w:val="center"/>
            <w:hideMark/>
          </w:tcPr>
          <w:p w:rsidR="00683F77" w:rsidRPr="00F412B1" w:rsidRDefault="008518B4" w:rsidP="00F412B1">
            <w:pPr>
              <w:spacing w:after="0" w:line="240" w:lineRule="auto"/>
              <w:ind w:left="115"/>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Diff</w:t>
            </w:r>
          </w:p>
        </w:tc>
      </w:tr>
      <w:tr w:rsidR="00A00523" w:rsidRPr="00F412B1" w:rsidTr="00F412B1">
        <w:trPr>
          <w:gridAfter w:val="1"/>
          <w:wAfter w:w="309" w:type="dxa"/>
          <w:trHeight w:val="20"/>
        </w:trPr>
        <w:tc>
          <w:tcPr>
            <w:tcW w:w="4328" w:type="dxa"/>
            <w:tcBorders>
              <w:top w:val="nil"/>
              <w:left w:val="nil"/>
              <w:bottom w:val="nil"/>
              <w:right w:val="nil"/>
            </w:tcBorders>
            <w:shd w:val="clear" w:color="000000" w:fill="D9D9D9"/>
            <w:noWrap/>
            <w:vAlign w:val="center"/>
            <w:hideMark/>
          </w:tcPr>
          <w:p w:rsidR="00A00523" w:rsidRPr="00F412B1" w:rsidRDefault="00A00523" w:rsidP="008518B4">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Do math problems from their textbooks</w:t>
            </w:r>
          </w:p>
        </w:tc>
        <w:tc>
          <w:tcPr>
            <w:tcW w:w="728" w:type="dxa"/>
            <w:tcBorders>
              <w:top w:val="single" w:sz="4" w:space="0" w:color="auto"/>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8</w:t>
            </w:r>
          </w:p>
        </w:tc>
        <w:tc>
          <w:tcPr>
            <w:tcW w:w="728" w:type="dxa"/>
            <w:gridSpan w:val="2"/>
            <w:tcBorders>
              <w:top w:val="single" w:sz="4" w:space="0" w:color="auto"/>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18</w:t>
            </w:r>
          </w:p>
        </w:tc>
        <w:tc>
          <w:tcPr>
            <w:tcW w:w="441" w:type="dxa"/>
            <w:tcBorders>
              <w:top w:val="single" w:sz="4" w:space="0" w:color="auto"/>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10</w:t>
            </w:r>
          </w:p>
        </w:tc>
        <w:tc>
          <w:tcPr>
            <w:tcW w:w="734" w:type="dxa"/>
            <w:tcBorders>
              <w:top w:val="single" w:sz="4" w:space="0" w:color="auto"/>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29" w:type="dxa"/>
            <w:tcBorders>
              <w:top w:val="single" w:sz="4" w:space="0" w:color="auto"/>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22</w:t>
            </w:r>
          </w:p>
        </w:tc>
        <w:tc>
          <w:tcPr>
            <w:tcW w:w="730" w:type="dxa"/>
            <w:gridSpan w:val="2"/>
            <w:tcBorders>
              <w:top w:val="single" w:sz="4" w:space="0" w:color="auto"/>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38</w:t>
            </w:r>
          </w:p>
        </w:tc>
        <w:tc>
          <w:tcPr>
            <w:tcW w:w="507" w:type="dxa"/>
            <w:gridSpan w:val="2"/>
            <w:tcBorders>
              <w:top w:val="single" w:sz="4" w:space="0" w:color="auto"/>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16</w:t>
            </w:r>
          </w:p>
        </w:tc>
        <w:tc>
          <w:tcPr>
            <w:tcW w:w="729" w:type="dxa"/>
            <w:tcBorders>
              <w:top w:val="single" w:sz="4" w:space="0" w:color="auto"/>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30" w:type="dxa"/>
            <w:tcBorders>
              <w:top w:val="single" w:sz="4" w:space="0" w:color="auto"/>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74</w:t>
            </w:r>
          </w:p>
        </w:tc>
        <w:tc>
          <w:tcPr>
            <w:tcW w:w="729" w:type="dxa"/>
            <w:gridSpan w:val="2"/>
            <w:tcBorders>
              <w:top w:val="single" w:sz="4" w:space="0" w:color="auto"/>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56</w:t>
            </w:r>
          </w:p>
        </w:tc>
        <w:tc>
          <w:tcPr>
            <w:tcW w:w="512" w:type="dxa"/>
            <w:gridSpan w:val="2"/>
            <w:tcBorders>
              <w:top w:val="single" w:sz="4" w:space="0" w:color="auto"/>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-18</w:t>
            </w:r>
          </w:p>
        </w:tc>
        <w:tc>
          <w:tcPr>
            <w:tcW w:w="730" w:type="dxa"/>
            <w:tcBorders>
              <w:top w:val="single" w:sz="4" w:space="0" w:color="auto"/>
              <w:left w:val="nil"/>
              <w:bottom w:val="nil"/>
              <w:right w:val="nil"/>
            </w:tcBorders>
            <w:shd w:val="clear" w:color="000000" w:fill="D9D9D9"/>
            <w:noWrap/>
            <w:vAlign w:val="center"/>
          </w:tcPr>
          <w:p w:rsidR="00683F77" w:rsidRPr="00F412B1" w:rsidRDefault="00A00523" w:rsidP="00F412B1">
            <w:pPr>
              <w:spacing w:after="0" w:line="240" w:lineRule="auto"/>
              <w:ind w:left="-108" w:firstLine="108"/>
              <w:rPr>
                <w:rFonts w:asciiTheme="majorHAnsi" w:eastAsia="Times New Roman" w:hAnsiTheme="majorHAnsi" w:cs="Arial"/>
                <w:sz w:val="20"/>
                <w:szCs w:val="20"/>
              </w:rPr>
            </w:pPr>
            <w:r w:rsidRPr="00F412B1">
              <w:rPr>
                <w:rFonts w:asciiTheme="majorHAnsi" w:hAnsiTheme="majorHAnsi" w:cs="Arial"/>
                <w:sz w:val="20"/>
                <w:szCs w:val="20"/>
              </w:rPr>
              <w:t>***</w:t>
            </w:r>
          </w:p>
        </w:tc>
      </w:tr>
      <w:tr w:rsidR="00A00523" w:rsidRPr="00F412B1" w:rsidTr="00F412B1">
        <w:trPr>
          <w:gridAfter w:val="1"/>
          <w:wAfter w:w="309" w:type="dxa"/>
          <w:trHeight w:val="20"/>
        </w:trPr>
        <w:tc>
          <w:tcPr>
            <w:tcW w:w="4328" w:type="dxa"/>
            <w:tcBorders>
              <w:top w:val="nil"/>
              <w:left w:val="nil"/>
              <w:bottom w:val="nil"/>
              <w:right w:val="nil"/>
            </w:tcBorders>
            <w:shd w:val="clear" w:color="000000" w:fill="FFFFFF"/>
            <w:noWrap/>
            <w:vAlign w:val="center"/>
            <w:hideMark/>
          </w:tcPr>
          <w:p w:rsidR="00A00523" w:rsidRPr="00F412B1" w:rsidRDefault="00A00523" w:rsidP="008518B4">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Complete math problems on the chalkboard</w:t>
            </w:r>
          </w:p>
        </w:tc>
        <w:tc>
          <w:tcPr>
            <w:tcW w:w="728"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9</w:t>
            </w:r>
          </w:p>
        </w:tc>
        <w:tc>
          <w:tcPr>
            <w:tcW w:w="728" w:type="dxa"/>
            <w:gridSpan w:val="2"/>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17</w:t>
            </w:r>
          </w:p>
        </w:tc>
        <w:tc>
          <w:tcPr>
            <w:tcW w:w="441"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8</w:t>
            </w:r>
          </w:p>
        </w:tc>
        <w:tc>
          <w:tcPr>
            <w:tcW w:w="734"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29"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41</w:t>
            </w:r>
          </w:p>
        </w:tc>
        <w:tc>
          <w:tcPr>
            <w:tcW w:w="730" w:type="dxa"/>
            <w:gridSpan w:val="2"/>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54</w:t>
            </w:r>
          </w:p>
        </w:tc>
        <w:tc>
          <w:tcPr>
            <w:tcW w:w="507" w:type="dxa"/>
            <w:gridSpan w:val="2"/>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13</w:t>
            </w:r>
          </w:p>
        </w:tc>
        <w:tc>
          <w:tcPr>
            <w:tcW w:w="729"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30"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35</w:t>
            </w:r>
          </w:p>
        </w:tc>
        <w:tc>
          <w:tcPr>
            <w:tcW w:w="729" w:type="dxa"/>
            <w:gridSpan w:val="2"/>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27</w:t>
            </w:r>
          </w:p>
        </w:tc>
        <w:tc>
          <w:tcPr>
            <w:tcW w:w="512" w:type="dxa"/>
            <w:gridSpan w:val="2"/>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-8</w:t>
            </w:r>
          </w:p>
        </w:tc>
        <w:tc>
          <w:tcPr>
            <w:tcW w:w="730"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A00523" w:rsidRPr="00F412B1" w:rsidTr="00F412B1">
        <w:trPr>
          <w:gridAfter w:val="1"/>
          <w:wAfter w:w="309" w:type="dxa"/>
          <w:trHeight w:val="20"/>
        </w:trPr>
        <w:tc>
          <w:tcPr>
            <w:tcW w:w="4328" w:type="dxa"/>
            <w:tcBorders>
              <w:top w:val="nil"/>
              <w:left w:val="nil"/>
              <w:bottom w:val="nil"/>
              <w:right w:val="nil"/>
            </w:tcBorders>
            <w:shd w:val="clear" w:color="000000" w:fill="D9D9D9"/>
            <w:noWrap/>
            <w:vAlign w:val="center"/>
            <w:hideMark/>
          </w:tcPr>
          <w:p w:rsidR="00A00523" w:rsidRPr="00F412B1" w:rsidRDefault="00A00523" w:rsidP="008518B4">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Do math worksheets</w:t>
            </w:r>
          </w:p>
        </w:tc>
        <w:tc>
          <w:tcPr>
            <w:tcW w:w="728"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20</w:t>
            </w:r>
          </w:p>
        </w:tc>
        <w:tc>
          <w:tcPr>
            <w:tcW w:w="728" w:type="dxa"/>
            <w:gridSpan w:val="2"/>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35</w:t>
            </w:r>
          </w:p>
        </w:tc>
        <w:tc>
          <w:tcPr>
            <w:tcW w:w="441"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15</w:t>
            </w:r>
          </w:p>
        </w:tc>
        <w:tc>
          <w:tcPr>
            <w:tcW w:w="734"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29"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73</w:t>
            </w:r>
          </w:p>
        </w:tc>
        <w:tc>
          <w:tcPr>
            <w:tcW w:w="730" w:type="dxa"/>
            <w:gridSpan w:val="2"/>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85</w:t>
            </w:r>
          </w:p>
        </w:tc>
        <w:tc>
          <w:tcPr>
            <w:tcW w:w="507" w:type="dxa"/>
            <w:gridSpan w:val="2"/>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12</w:t>
            </w:r>
          </w:p>
        </w:tc>
        <w:tc>
          <w:tcPr>
            <w:tcW w:w="729"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30"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7</w:t>
            </w:r>
          </w:p>
        </w:tc>
        <w:tc>
          <w:tcPr>
            <w:tcW w:w="729" w:type="dxa"/>
            <w:gridSpan w:val="2"/>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2</w:t>
            </w:r>
          </w:p>
        </w:tc>
        <w:tc>
          <w:tcPr>
            <w:tcW w:w="512" w:type="dxa"/>
            <w:gridSpan w:val="2"/>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-5</w:t>
            </w:r>
          </w:p>
        </w:tc>
        <w:tc>
          <w:tcPr>
            <w:tcW w:w="730"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A00523" w:rsidRPr="00F412B1" w:rsidTr="00F412B1">
        <w:trPr>
          <w:gridAfter w:val="1"/>
          <w:wAfter w:w="309" w:type="dxa"/>
          <w:trHeight w:val="20"/>
        </w:trPr>
        <w:tc>
          <w:tcPr>
            <w:tcW w:w="4328" w:type="dxa"/>
            <w:tcBorders>
              <w:top w:val="nil"/>
              <w:left w:val="nil"/>
              <w:bottom w:val="nil"/>
              <w:right w:val="nil"/>
            </w:tcBorders>
            <w:shd w:val="clear" w:color="000000" w:fill="FFFFFF"/>
            <w:noWrap/>
            <w:vAlign w:val="center"/>
            <w:hideMark/>
          </w:tcPr>
          <w:p w:rsidR="00A00523" w:rsidRPr="00F412B1" w:rsidRDefault="00A00523" w:rsidP="00A00523">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Explain how a math problem is solved</w:t>
            </w:r>
          </w:p>
        </w:tc>
        <w:tc>
          <w:tcPr>
            <w:tcW w:w="728"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20</w:t>
            </w:r>
          </w:p>
        </w:tc>
        <w:tc>
          <w:tcPr>
            <w:tcW w:w="728" w:type="dxa"/>
            <w:gridSpan w:val="2"/>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31</w:t>
            </w:r>
          </w:p>
        </w:tc>
        <w:tc>
          <w:tcPr>
            <w:tcW w:w="441"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11</w:t>
            </w:r>
          </w:p>
        </w:tc>
        <w:tc>
          <w:tcPr>
            <w:tcW w:w="734"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29"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65</w:t>
            </w:r>
          </w:p>
        </w:tc>
        <w:tc>
          <w:tcPr>
            <w:tcW w:w="730" w:type="dxa"/>
            <w:gridSpan w:val="2"/>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77</w:t>
            </w:r>
          </w:p>
        </w:tc>
        <w:tc>
          <w:tcPr>
            <w:tcW w:w="507" w:type="dxa"/>
            <w:gridSpan w:val="2"/>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12</w:t>
            </w:r>
          </w:p>
        </w:tc>
        <w:tc>
          <w:tcPr>
            <w:tcW w:w="729"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30"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8</w:t>
            </w:r>
          </w:p>
        </w:tc>
        <w:tc>
          <w:tcPr>
            <w:tcW w:w="729" w:type="dxa"/>
            <w:gridSpan w:val="2"/>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4</w:t>
            </w:r>
          </w:p>
        </w:tc>
        <w:tc>
          <w:tcPr>
            <w:tcW w:w="512" w:type="dxa"/>
            <w:gridSpan w:val="2"/>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-4</w:t>
            </w:r>
          </w:p>
        </w:tc>
        <w:tc>
          <w:tcPr>
            <w:tcW w:w="730"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A00523" w:rsidRPr="00F412B1" w:rsidTr="00F412B1">
        <w:trPr>
          <w:gridAfter w:val="1"/>
          <w:wAfter w:w="309" w:type="dxa"/>
          <w:trHeight w:val="20"/>
        </w:trPr>
        <w:tc>
          <w:tcPr>
            <w:tcW w:w="4328" w:type="dxa"/>
            <w:tcBorders>
              <w:top w:val="nil"/>
              <w:left w:val="nil"/>
              <w:bottom w:val="nil"/>
              <w:right w:val="nil"/>
            </w:tcBorders>
            <w:shd w:val="clear" w:color="000000" w:fill="D9D9D9"/>
            <w:noWrap/>
            <w:vAlign w:val="center"/>
            <w:hideMark/>
          </w:tcPr>
          <w:p w:rsidR="00A00523" w:rsidRPr="00F412B1" w:rsidRDefault="00A00523" w:rsidP="00A00523">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 xml:space="preserve">Solve math problems in small groups or </w:t>
            </w:r>
            <w:r w:rsidRPr="00F412B1">
              <w:rPr>
                <w:rFonts w:asciiTheme="majorHAnsi" w:eastAsia="Times New Roman" w:hAnsiTheme="majorHAnsi" w:cs="Arial"/>
                <w:i/>
                <w:iCs/>
                <w:sz w:val="20"/>
                <w:szCs w:val="20"/>
              </w:rPr>
              <w:br/>
              <w:t>with a partner</w:t>
            </w:r>
          </w:p>
        </w:tc>
        <w:tc>
          <w:tcPr>
            <w:tcW w:w="728"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11</w:t>
            </w:r>
          </w:p>
        </w:tc>
        <w:tc>
          <w:tcPr>
            <w:tcW w:w="728" w:type="dxa"/>
            <w:gridSpan w:val="2"/>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19</w:t>
            </w:r>
          </w:p>
        </w:tc>
        <w:tc>
          <w:tcPr>
            <w:tcW w:w="441"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8</w:t>
            </w:r>
          </w:p>
        </w:tc>
        <w:tc>
          <w:tcPr>
            <w:tcW w:w="734"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29"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56</w:t>
            </w:r>
          </w:p>
        </w:tc>
        <w:tc>
          <w:tcPr>
            <w:tcW w:w="730" w:type="dxa"/>
            <w:gridSpan w:val="2"/>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68</w:t>
            </w:r>
          </w:p>
        </w:tc>
        <w:tc>
          <w:tcPr>
            <w:tcW w:w="507" w:type="dxa"/>
            <w:gridSpan w:val="2"/>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12</w:t>
            </w:r>
          </w:p>
        </w:tc>
        <w:tc>
          <w:tcPr>
            <w:tcW w:w="729"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30"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12</w:t>
            </w:r>
          </w:p>
        </w:tc>
        <w:tc>
          <w:tcPr>
            <w:tcW w:w="729" w:type="dxa"/>
            <w:gridSpan w:val="2"/>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8</w:t>
            </w:r>
          </w:p>
        </w:tc>
        <w:tc>
          <w:tcPr>
            <w:tcW w:w="512" w:type="dxa"/>
            <w:gridSpan w:val="2"/>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-4</w:t>
            </w:r>
          </w:p>
        </w:tc>
        <w:tc>
          <w:tcPr>
            <w:tcW w:w="730"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A00523" w:rsidRPr="00F412B1" w:rsidTr="00F412B1">
        <w:trPr>
          <w:gridAfter w:val="1"/>
          <w:wAfter w:w="309" w:type="dxa"/>
          <w:trHeight w:val="20"/>
        </w:trPr>
        <w:tc>
          <w:tcPr>
            <w:tcW w:w="4328" w:type="dxa"/>
            <w:tcBorders>
              <w:top w:val="nil"/>
              <w:left w:val="nil"/>
              <w:bottom w:val="nil"/>
              <w:right w:val="nil"/>
            </w:tcBorders>
            <w:shd w:val="clear" w:color="000000" w:fill="FFFFFF"/>
            <w:vAlign w:val="center"/>
            <w:hideMark/>
          </w:tcPr>
          <w:p w:rsidR="00A00523" w:rsidRPr="00F412B1" w:rsidRDefault="00A00523" w:rsidP="008518B4">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Use music to understand concepts</w:t>
            </w:r>
          </w:p>
        </w:tc>
        <w:tc>
          <w:tcPr>
            <w:tcW w:w="728"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6</w:t>
            </w:r>
          </w:p>
        </w:tc>
        <w:tc>
          <w:tcPr>
            <w:tcW w:w="728" w:type="dxa"/>
            <w:gridSpan w:val="2"/>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19</w:t>
            </w:r>
          </w:p>
        </w:tc>
        <w:tc>
          <w:tcPr>
            <w:tcW w:w="441"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13</w:t>
            </w:r>
          </w:p>
        </w:tc>
        <w:tc>
          <w:tcPr>
            <w:tcW w:w="734"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29"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35</w:t>
            </w:r>
          </w:p>
        </w:tc>
        <w:tc>
          <w:tcPr>
            <w:tcW w:w="730" w:type="dxa"/>
            <w:gridSpan w:val="2"/>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46</w:t>
            </w:r>
          </w:p>
        </w:tc>
        <w:tc>
          <w:tcPr>
            <w:tcW w:w="507" w:type="dxa"/>
            <w:gridSpan w:val="2"/>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11</w:t>
            </w:r>
          </w:p>
        </w:tc>
        <w:tc>
          <w:tcPr>
            <w:tcW w:w="729"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30"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24</w:t>
            </w:r>
          </w:p>
        </w:tc>
        <w:tc>
          <w:tcPr>
            <w:tcW w:w="729" w:type="dxa"/>
            <w:gridSpan w:val="2"/>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20</w:t>
            </w:r>
          </w:p>
        </w:tc>
        <w:tc>
          <w:tcPr>
            <w:tcW w:w="512" w:type="dxa"/>
            <w:gridSpan w:val="2"/>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-4</w:t>
            </w:r>
          </w:p>
        </w:tc>
        <w:tc>
          <w:tcPr>
            <w:tcW w:w="730"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A00523" w:rsidRPr="00F412B1" w:rsidTr="00F412B1">
        <w:trPr>
          <w:gridAfter w:val="1"/>
          <w:wAfter w:w="309" w:type="dxa"/>
          <w:trHeight w:val="20"/>
        </w:trPr>
        <w:tc>
          <w:tcPr>
            <w:tcW w:w="4328" w:type="dxa"/>
            <w:tcBorders>
              <w:top w:val="nil"/>
              <w:left w:val="nil"/>
              <w:bottom w:val="nil"/>
              <w:right w:val="nil"/>
            </w:tcBorders>
            <w:shd w:val="clear" w:color="000000" w:fill="D9D9D9"/>
            <w:vAlign w:val="center"/>
            <w:hideMark/>
          </w:tcPr>
          <w:p w:rsidR="00A00523" w:rsidRPr="00F412B1" w:rsidRDefault="00A00523" w:rsidP="008518B4">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 xml:space="preserve">Use creative movement or creative drama to </w:t>
            </w:r>
            <w:r w:rsidRPr="00F412B1">
              <w:rPr>
                <w:rFonts w:asciiTheme="majorHAnsi" w:eastAsia="Times New Roman" w:hAnsiTheme="majorHAnsi" w:cs="Arial"/>
                <w:i/>
                <w:iCs/>
                <w:sz w:val="20"/>
                <w:szCs w:val="20"/>
              </w:rPr>
              <w:br/>
              <w:t>understand math concepts</w:t>
            </w:r>
          </w:p>
        </w:tc>
        <w:tc>
          <w:tcPr>
            <w:tcW w:w="728"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4</w:t>
            </w:r>
          </w:p>
        </w:tc>
        <w:tc>
          <w:tcPr>
            <w:tcW w:w="728" w:type="dxa"/>
            <w:gridSpan w:val="2"/>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11</w:t>
            </w:r>
          </w:p>
        </w:tc>
        <w:tc>
          <w:tcPr>
            <w:tcW w:w="441"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7</w:t>
            </w:r>
          </w:p>
        </w:tc>
        <w:tc>
          <w:tcPr>
            <w:tcW w:w="734"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29"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30</w:t>
            </w:r>
          </w:p>
        </w:tc>
        <w:tc>
          <w:tcPr>
            <w:tcW w:w="730" w:type="dxa"/>
            <w:gridSpan w:val="2"/>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37</w:t>
            </w:r>
          </w:p>
        </w:tc>
        <w:tc>
          <w:tcPr>
            <w:tcW w:w="507" w:type="dxa"/>
            <w:gridSpan w:val="2"/>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7</w:t>
            </w:r>
          </w:p>
        </w:tc>
        <w:tc>
          <w:tcPr>
            <w:tcW w:w="729"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30"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26</w:t>
            </w:r>
          </w:p>
        </w:tc>
        <w:tc>
          <w:tcPr>
            <w:tcW w:w="729" w:type="dxa"/>
            <w:gridSpan w:val="2"/>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25</w:t>
            </w:r>
          </w:p>
        </w:tc>
        <w:tc>
          <w:tcPr>
            <w:tcW w:w="512" w:type="dxa"/>
            <w:gridSpan w:val="2"/>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w:t>
            </w:r>
          </w:p>
        </w:tc>
        <w:tc>
          <w:tcPr>
            <w:tcW w:w="730"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r>
      <w:tr w:rsidR="00A00523" w:rsidRPr="00F412B1" w:rsidTr="00F412B1">
        <w:trPr>
          <w:gridAfter w:val="1"/>
          <w:wAfter w:w="309" w:type="dxa"/>
          <w:trHeight w:val="20"/>
        </w:trPr>
        <w:tc>
          <w:tcPr>
            <w:tcW w:w="4328" w:type="dxa"/>
            <w:tcBorders>
              <w:top w:val="nil"/>
              <w:left w:val="nil"/>
              <w:bottom w:val="nil"/>
              <w:right w:val="nil"/>
            </w:tcBorders>
            <w:shd w:val="clear" w:color="000000" w:fill="FFFFFF"/>
            <w:vAlign w:val="center"/>
            <w:hideMark/>
          </w:tcPr>
          <w:p w:rsidR="00A00523" w:rsidRPr="00F412B1" w:rsidRDefault="00A00523" w:rsidP="008518B4">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 xml:space="preserve">Work on math problems that reflect </w:t>
            </w:r>
            <w:r w:rsidRPr="00F412B1">
              <w:rPr>
                <w:rFonts w:asciiTheme="majorHAnsi" w:eastAsia="Times New Roman" w:hAnsiTheme="majorHAnsi" w:cs="Arial"/>
                <w:i/>
                <w:iCs/>
                <w:sz w:val="20"/>
                <w:szCs w:val="20"/>
              </w:rPr>
              <w:br/>
              <w:t>real-life situations</w:t>
            </w:r>
          </w:p>
        </w:tc>
        <w:tc>
          <w:tcPr>
            <w:tcW w:w="728"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17</w:t>
            </w:r>
          </w:p>
        </w:tc>
        <w:tc>
          <w:tcPr>
            <w:tcW w:w="728" w:type="dxa"/>
            <w:gridSpan w:val="2"/>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19</w:t>
            </w:r>
          </w:p>
        </w:tc>
        <w:tc>
          <w:tcPr>
            <w:tcW w:w="441"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2</w:t>
            </w:r>
          </w:p>
        </w:tc>
        <w:tc>
          <w:tcPr>
            <w:tcW w:w="734"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729"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66</w:t>
            </w:r>
          </w:p>
        </w:tc>
        <w:tc>
          <w:tcPr>
            <w:tcW w:w="730" w:type="dxa"/>
            <w:gridSpan w:val="2"/>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71</w:t>
            </w:r>
          </w:p>
        </w:tc>
        <w:tc>
          <w:tcPr>
            <w:tcW w:w="507" w:type="dxa"/>
            <w:gridSpan w:val="2"/>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5</w:t>
            </w:r>
          </w:p>
        </w:tc>
        <w:tc>
          <w:tcPr>
            <w:tcW w:w="729"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30"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7</w:t>
            </w:r>
          </w:p>
        </w:tc>
        <w:tc>
          <w:tcPr>
            <w:tcW w:w="729" w:type="dxa"/>
            <w:gridSpan w:val="2"/>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4</w:t>
            </w:r>
          </w:p>
        </w:tc>
        <w:tc>
          <w:tcPr>
            <w:tcW w:w="512" w:type="dxa"/>
            <w:gridSpan w:val="2"/>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-3</w:t>
            </w:r>
          </w:p>
        </w:tc>
        <w:tc>
          <w:tcPr>
            <w:tcW w:w="730"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A00523" w:rsidRPr="00F412B1" w:rsidTr="00F412B1">
        <w:trPr>
          <w:gridAfter w:val="1"/>
          <w:wAfter w:w="309" w:type="dxa"/>
          <w:trHeight w:val="20"/>
        </w:trPr>
        <w:tc>
          <w:tcPr>
            <w:tcW w:w="4328" w:type="dxa"/>
            <w:tcBorders>
              <w:top w:val="nil"/>
              <w:left w:val="nil"/>
              <w:bottom w:val="nil"/>
              <w:right w:val="nil"/>
            </w:tcBorders>
            <w:shd w:val="clear" w:color="000000" w:fill="D9D9D9"/>
            <w:noWrap/>
            <w:vAlign w:val="center"/>
            <w:hideMark/>
          </w:tcPr>
          <w:p w:rsidR="00A00523" w:rsidRPr="00F412B1" w:rsidRDefault="00A00523" w:rsidP="008518B4">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Peer tutoring</w:t>
            </w:r>
          </w:p>
        </w:tc>
        <w:tc>
          <w:tcPr>
            <w:tcW w:w="728"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16</w:t>
            </w:r>
          </w:p>
        </w:tc>
        <w:tc>
          <w:tcPr>
            <w:tcW w:w="728" w:type="dxa"/>
            <w:gridSpan w:val="2"/>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15</w:t>
            </w:r>
          </w:p>
        </w:tc>
        <w:tc>
          <w:tcPr>
            <w:tcW w:w="441"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w:t>
            </w:r>
          </w:p>
        </w:tc>
        <w:tc>
          <w:tcPr>
            <w:tcW w:w="734"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729"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47</w:t>
            </w:r>
          </w:p>
        </w:tc>
        <w:tc>
          <w:tcPr>
            <w:tcW w:w="730" w:type="dxa"/>
            <w:gridSpan w:val="2"/>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49</w:t>
            </w:r>
          </w:p>
        </w:tc>
        <w:tc>
          <w:tcPr>
            <w:tcW w:w="507" w:type="dxa"/>
            <w:gridSpan w:val="2"/>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2</w:t>
            </w:r>
          </w:p>
        </w:tc>
        <w:tc>
          <w:tcPr>
            <w:tcW w:w="729"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730"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27</w:t>
            </w:r>
          </w:p>
        </w:tc>
        <w:tc>
          <w:tcPr>
            <w:tcW w:w="729" w:type="dxa"/>
            <w:gridSpan w:val="2"/>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25</w:t>
            </w:r>
          </w:p>
        </w:tc>
        <w:tc>
          <w:tcPr>
            <w:tcW w:w="512" w:type="dxa"/>
            <w:gridSpan w:val="2"/>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-2</w:t>
            </w:r>
          </w:p>
        </w:tc>
        <w:tc>
          <w:tcPr>
            <w:tcW w:w="730"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r>
      <w:tr w:rsidR="00A00523" w:rsidRPr="00F412B1" w:rsidTr="00F412B1">
        <w:trPr>
          <w:gridAfter w:val="1"/>
          <w:wAfter w:w="309" w:type="dxa"/>
          <w:trHeight w:val="20"/>
        </w:trPr>
        <w:tc>
          <w:tcPr>
            <w:tcW w:w="4328" w:type="dxa"/>
            <w:tcBorders>
              <w:top w:val="nil"/>
              <w:left w:val="nil"/>
              <w:bottom w:val="nil"/>
              <w:right w:val="nil"/>
            </w:tcBorders>
            <w:shd w:val="clear" w:color="000000" w:fill="FFFFFF"/>
            <w:noWrap/>
            <w:vAlign w:val="center"/>
            <w:hideMark/>
          </w:tcPr>
          <w:p w:rsidR="00A00523" w:rsidRPr="00F412B1" w:rsidRDefault="00A00523" w:rsidP="008518B4">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 xml:space="preserve">Engage in calendar-related activities </w:t>
            </w:r>
          </w:p>
        </w:tc>
        <w:tc>
          <w:tcPr>
            <w:tcW w:w="728"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93</w:t>
            </w:r>
          </w:p>
        </w:tc>
        <w:tc>
          <w:tcPr>
            <w:tcW w:w="728" w:type="dxa"/>
            <w:gridSpan w:val="2"/>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94</w:t>
            </w:r>
          </w:p>
        </w:tc>
        <w:tc>
          <w:tcPr>
            <w:tcW w:w="441"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w:t>
            </w:r>
          </w:p>
        </w:tc>
        <w:tc>
          <w:tcPr>
            <w:tcW w:w="734"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729"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98</w:t>
            </w:r>
          </w:p>
        </w:tc>
        <w:tc>
          <w:tcPr>
            <w:tcW w:w="730" w:type="dxa"/>
            <w:gridSpan w:val="2"/>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99</w:t>
            </w:r>
          </w:p>
        </w:tc>
        <w:tc>
          <w:tcPr>
            <w:tcW w:w="507" w:type="dxa"/>
            <w:gridSpan w:val="2"/>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w:t>
            </w:r>
          </w:p>
        </w:tc>
        <w:tc>
          <w:tcPr>
            <w:tcW w:w="729"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730"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0</w:t>
            </w:r>
          </w:p>
        </w:tc>
        <w:tc>
          <w:tcPr>
            <w:tcW w:w="729" w:type="dxa"/>
            <w:gridSpan w:val="2"/>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0</w:t>
            </w:r>
          </w:p>
        </w:tc>
        <w:tc>
          <w:tcPr>
            <w:tcW w:w="512" w:type="dxa"/>
            <w:gridSpan w:val="2"/>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0</w:t>
            </w:r>
          </w:p>
        </w:tc>
        <w:tc>
          <w:tcPr>
            <w:tcW w:w="730"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r>
      <w:tr w:rsidR="00A00523" w:rsidRPr="00F412B1" w:rsidTr="00F412B1">
        <w:trPr>
          <w:gridAfter w:val="1"/>
          <w:wAfter w:w="309" w:type="dxa"/>
          <w:trHeight w:val="20"/>
        </w:trPr>
        <w:tc>
          <w:tcPr>
            <w:tcW w:w="4328" w:type="dxa"/>
            <w:tcBorders>
              <w:top w:val="nil"/>
              <w:left w:val="nil"/>
              <w:bottom w:val="nil"/>
              <w:right w:val="nil"/>
            </w:tcBorders>
            <w:shd w:val="clear" w:color="000000" w:fill="D9D9D9"/>
            <w:noWrap/>
            <w:vAlign w:val="center"/>
            <w:hideMark/>
          </w:tcPr>
          <w:p w:rsidR="00A00523" w:rsidRPr="00F412B1" w:rsidRDefault="00A00523" w:rsidP="008518B4">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Use a calculator for math</w:t>
            </w:r>
          </w:p>
        </w:tc>
        <w:tc>
          <w:tcPr>
            <w:tcW w:w="728"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w:t>
            </w:r>
          </w:p>
        </w:tc>
        <w:tc>
          <w:tcPr>
            <w:tcW w:w="728" w:type="dxa"/>
            <w:gridSpan w:val="2"/>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w:t>
            </w:r>
          </w:p>
        </w:tc>
        <w:tc>
          <w:tcPr>
            <w:tcW w:w="441"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0</w:t>
            </w:r>
          </w:p>
        </w:tc>
        <w:tc>
          <w:tcPr>
            <w:tcW w:w="734"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729"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4</w:t>
            </w:r>
          </w:p>
        </w:tc>
        <w:tc>
          <w:tcPr>
            <w:tcW w:w="730" w:type="dxa"/>
            <w:gridSpan w:val="2"/>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4</w:t>
            </w:r>
          </w:p>
        </w:tc>
        <w:tc>
          <w:tcPr>
            <w:tcW w:w="507" w:type="dxa"/>
            <w:gridSpan w:val="2"/>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0</w:t>
            </w:r>
          </w:p>
        </w:tc>
        <w:tc>
          <w:tcPr>
            <w:tcW w:w="729"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730"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76</w:t>
            </w:r>
          </w:p>
        </w:tc>
        <w:tc>
          <w:tcPr>
            <w:tcW w:w="729" w:type="dxa"/>
            <w:gridSpan w:val="2"/>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76</w:t>
            </w:r>
          </w:p>
        </w:tc>
        <w:tc>
          <w:tcPr>
            <w:tcW w:w="512" w:type="dxa"/>
            <w:gridSpan w:val="2"/>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0</w:t>
            </w:r>
          </w:p>
        </w:tc>
        <w:tc>
          <w:tcPr>
            <w:tcW w:w="730"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r>
      <w:tr w:rsidR="00A00523" w:rsidRPr="00F412B1" w:rsidTr="00F412B1">
        <w:trPr>
          <w:gridAfter w:val="1"/>
          <w:wAfter w:w="309" w:type="dxa"/>
          <w:trHeight w:val="20"/>
        </w:trPr>
        <w:tc>
          <w:tcPr>
            <w:tcW w:w="4328" w:type="dxa"/>
            <w:tcBorders>
              <w:top w:val="nil"/>
              <w:left w:val="nil"/>
              <w:bottom w:val="nil"/>
              <w:right w:val="nil"/>
            </w:tcBorders>
            <w:shd w:val="clear" w:color="000000" w:fill="FFFFFF"/>
            <w:noWrap/>
            <w:vAlign w:val="center"/>
            <w:hideMark/>
          </w:tcPr>
          <w:p w:rsidR="00A00523" w:rsidRPr="00F412B1" w:rsidRDefault="00A00523" w:rsidP="008518B4">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 xml:space="preserve">Work in mixed achievement groups on </w:t>
            </w:r>
            <w:r w:rsidRPr="00F412B1">
              <w:rPr>
                <w:rFonts w:asciiTheme="majorHAnsi" w:eastAsia="Times New Roman" w:hAnsiTheme="majorHAnsi" w:cs="Arial"/>
                <w:i/>
                <w:iCs/>
                <w:sz w:val="20"/>
                <w:szCs w:val="20"/>
              </w:rPr>
              <w:br/>
              <w:t>math activities</w:t>
            </w:r>
          </w:p>
        </w:tc>
        <w:tc>
          <w:tcPr>
            <w:tcW w:w="728"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33</w:t>
            </w:r>
          </w:p>
        </w:tc>
        <w:tc>
          <w:tcPr>
            <w:tcW w:w="728" w:type="dxa"/>
            <w:gridSpan w:val="2"/>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30</w:t>
            </w:r>
          </w:p>
        </w:tc>
        <w:tc>
          <w:tcPr>
            <w:tcW w:w="441"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-3</w:t>
            </w:r>
          </w:p>
        </w:tc>
        <w:tc>
          <w:tcPr>
            <w:tcW w:w="734"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729"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73</w:t>
            </w:r>
          </w:p>
        </w:tc>
        <w:tc>
          <w:tcPr>
            <w:tcW w:w="730" w:type="dxa"/>
            <w:gridSpan w:val="2"/>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73</w:t>
            </w:r>
          </w:p>
        </w:tc>
        <w:tc>
          <w:tcPr>
            <w:tcW w:w="507" w:type="dxa"/>
            <w:gridSpan w:val="2"/>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0</w:t>
            </w:r>
          </w:p>
        </w:tc>
        <w:tc>
          <w:tcPr>
            <w:tcW w:w="729"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730"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13</w:t>
            </w:r>
          </w:p>
        </w:tc>
        <w:tc>
          <w:tcPr>
            <w:tcW w:w="729" w:type="dxa"/>
            <w:gridSpan w:val="2"/>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13</w:t>
            </w:r>
          </w:p>
        </w:tc>
        <w:tc>
          <w:tcPr>
            <w:tcW w:w="512" w:type="dxa"/>
            <w:gridSpan w:val="2"/>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0</w:t>
            </w:r>
          </w:p>
        </w:tc>
        <w:tc>
          <w:tcPr>
            <w:tcW w:w="730"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r>
      <w:tr w:rsidR="00A00523" w:rsidRPr="00F412B1" w:rsidTr="00F412B1">
        <w:trPr>
          <w:gridAfter w:val="1"/>
          <w:wAfter w:w="309" w:type="dxa"/>
          <w:trHeight w:val="20"/>
        </w:trPr>
        <w:tc>
          <w:tcPr>
            <w:tcW w:w="4328" w:type="dxa"/>
            <w:tcBorders>
              <w:top w:val="nil"/>
              <w:left w:val="nil"/>
              <w:bottom w:val="nil"/>
              <w:right w:val="nil"/>
            </w:tcBorders>
            <w:shd w:val="clear" w:color="000000" w:fill="D9D9D9"/>
            <w:vAlign w:val="center"/>
            <w:hideMark/>
          </w:tcPr>
          <w:p w:rsidR="00A00523" w:rsidRPr="00F412B1" w:rsidRDefault="00A00523" w:rsidP="008518B4">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 xml:space="preserve">Count out loud </w:t>
            </w:r>
          </w:p>
        </w:tc>
        <w:tc>
          <w:tcPr>
            <w:tcW w:w="728"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82</w:t>
            </w:r>
          </w:p>
        </w:tc>
        <w:tc>
          <w:tcPr>
            <w:tcW w:w="728" w:type="dxa"/>
            <w:gridSpan w:val="2"/>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85</w:t>
            </w:r>
          </w:p>
        </w:tc>
        <w:tc>
          <w:tcPr>
            <w:tcW w:w="441"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3</w:t>
            </w:r>
          </w:p>
        </w:tc>
        <w:tc>
          <w:tcPr>
            <w:tcW w:w="734"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29"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100</w:t>
            </w:r>
          </w:p>
        </w:tc>
        <w:tc>
          <w:tcPr>
            <w:tcW w:w="730" w:type="dxa"/>
            <w:gridSpan w:val="2"/>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99</w:t>
            </w:r>
          </w:p>
        </w:tc>
        <w:tc>
          <w:tcPr>
            <w:tcW w:w="507" w:type="dxa"/>
            <w:gridSpan w:val="2"/>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w:t>
            </w:r>
          </w:p>
        </w:tc>
        <w:tc>
          <w:tcPr>
            <w:tcW w:w="729"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730"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0</w:t>
            </w:r>
          </w:p>
        </w:tc>
        <w:tc>
          <w:tcPr>
            <w:tcW w:w="729" w:type="dxa"/>
            <w:gridSpan w:val="2"/>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0</w:t>
            </w:r>
          </w:p>
        </w:tc>
        <w:tc>
          <w:tcPr>
            <w:tcW w:w="512" w:type="dxa"/>
            <w:gridSpan w:val="2"/>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0</w:t>
            </w:r>
          </w:p>
        </w:tc>
        <w:tc>
          <w:tcPr>
            <w:tcW w:w="730"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r>
      <w:tr w:rsidR="00A00523" w:rsidRPr="00F412B1" w:rsidTr="00F412B1">
        <w:trPr>
          <w:gridAfter w:val="1"/>
          <w:wAfter w:w="309" w:type="dxa"/>
          <w:trHeight w:val="20"/>
        </w:trPr>
        <w:tc>
          <w:tcPr>
            <w:tcW w:w="4328" w:type="dxa"/>
            <w:tcBorders>
              <w:top w:val="nil"/>
              <w:left w:val="nil"/>
              <w:bottom w:val="nil"/>
              <w:right w:val="nil"/>
            </w:tcBorders>
            <w:shd w:val="clear" w:color="000000" w:fill="FFFFFF"/>
            <w:vAlign w:val="center"/>
            <w:hideMark/>
          </w:tcPr>
          <w:p w:rsidR="00A00523" w:rsidRPr="00F412B1" w:rsidRDefault="00A00523" w:rsidP="00A00523">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 xml:space="preserve">Play math-related games </w:t>
            </w:r>
          </w:p>
        </w:tc>
        <w:tc>
          <w:tcPr>
            <w:tcW w:w="728"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24</w:t>
            </w:r>
          </w:p>
        </w:tc>
        <w:tc>
          <w:tcPr>
            <w:tcW w:w="728" w:type="dxa"/>
            <w:gridSpan w:val="2"/>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28</w:t>
            </w:r>
          </w:p>
        </w:tc>
        <w:tc>
          <w:tcPr>
            <w:tcW w:w="441"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4</w:t>
            </w:r>
          </w:p>
        </w:tc>
        <w:tc>
          <w:tcPr>
            <w:tcW w:w="734"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29"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86</w:t>
            </w:r>
          </w:p>
        </w:tc>
        <w:tc>
          <w:tcPr>
            <w:tcW w:w="730" w:type="dxa"/>
            <w:gridSpan w:val="2"/>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85</w:t>
            </w:r>
          </w:p>
        </w:tc>
        <w:tc>
          <w:tcPr>
            <w:tcW w:w="507" w:type="dxa"/>
            <w:gridSpan w:val="2"/>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w:t>
            </w:r>
          </w:p>
        </w:tc>
        <w:tc>
          <w:tcPr>
            <w:tcW w:w="729"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730"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0</w:t>
            </w:r>
          </w:p>
        </w:tc>
        <w:tc>
          <w:tcPr>
            <w:tcW w:w="729" w:type="dxa"/>
            <w:gridSpan w:val="2"/>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w:t>
            </w:r>
          </w:p>
        </w:tc>
        <w:tc>
          <w:tcPr>
            <w:tcW w:w="512" w:type="dxa"/>
            <w:gridSpan w:val="2"/>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w:t>
            </w:r>
          </w:p>
        </w:tc>
        <w:tc>
          <w:tcPr>
            <w:tcW w:w="730" w:type="dxa"/>
            <w:tcBorders>
              <w:top w:val="nil"/>
              <w:left w:val="nil"/>
              <w:bottom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A00523" w:rsidRPr="00F412B1" w:rsidTr="00F412B1">
        <w:trPr>
          <w:gridAfter w:val="1"/>
          <w:wAfter w:w="309" w:type="dxa"/>
          <w:trHeight w:val="20"/>
        </w:trPr>
        <w:tc>
          <w:tcPr>
            <w:tcW w:w="4328" w:type="dxa"/>
            <w:tcBorders>
              <w:top w:val="nil"/>
              <w:left w:val="nil"/>
              <w:bottom w:val="nil"/>
              <w:right w:val="nil"/>
            </w:tcBorders>
            <w:shd w:val="clear" w:color="000000" w:fill="D9D9D9"/>
            <w:noWrap/>
            <w:vAlign w:val="center"/>
            <w:hideMark/>
          </w:tcPr>
          <w:p w:rsidR="00A00523" w:rsidRPr="00F412B1" w:rsidRDefault="00A00523" w:rsidP="008518B4">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 xml:space="preserve">Work with counting manipulatives to learn </w:t>
            </w:r>
            <w:r w:rsidRPr="00F412B1">
              <w:rPr>
                <w:rFonts w:asciiTheme="majorHAnsi" w:eastAsia="Times New Roman" w:hAnsiTheme="majorHAnsi" w:cs="Arial"/>
                <w:i/>
                <w:iCs/>
                <w:sz w:val="20"/>
                <w:szCs w:val="20"/>
              </w:rPr>
              <w:br/>
              <w:t>basic operations</w:t>
            </w:r>
            <w:r w:rsidRPr="00F412B1" w:rsidDel="00A00523">
              <w:rPr>
                <w:rFonts w:asciiTheme="majorHAnsi" w:eastAsia="Times New Roman" w:hAnsiTheme="majorHAnsi" w:cs="Arial"/>
                <w:i/>
                <w:iCs/>
                <w:sz w:val="20"/>
                <w:szCs w:val="20"/>
              </w:rPr>
              <w:t xml:space="preserve"> </w:t>
            </w:r>
          </w:p>
        </w:tc>
        <w:tc>
          <w:tcPr>
            <w:tcW w:w="728"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31</w:t>
            </w:r>
          </w:p>
        </w:tc>
        <w:tc>
          <w:tcPr>
            <w:tcW w:w="728" w:type="dxa"/>
            <w:gridSpan w:val="2"/>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31</w:t>
            </w:r>
          </w:p>
        </w:tc>
        <w:tc>
          <w:tcPr>
            <w:tcW w:w="441"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0</w:t>
            </w:r>
          </w:p>
        </w:tc>
        <w:tc>
          <w:tcPr>
            <w:tcW w:w="734"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729"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94</w:t>
            </w:r>
          </w:p>
        </w:tc>
        <w:tc>
          <w:tcPr>
            <w:tcW w:w="730" w:type="dxa"/>
            <w:gridSpan w:val="2"/>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92</w:t>
            </w:r>
          </w:p>
        </w:tc>
        <w:tc>
          <w:tcPr>
            <w:tcW w:w="507" w:type="dxa"/>
            <w:gridSpan w:val="2"/>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-2</w:t>
            </w:r>
          </w:p>
        </w:tc>
        <w:tc>
          <w:tcPr>
            <w:tcW w:w="729"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30"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0</w:t>
            </w:r>
          </w:p>
        </w:tc>
        <w:tc>
          <w:tcPr>
            <w:tcW w:w="729" w:type="dxa"/>
            <w:gridSpan w:val="2"/>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0</w:t>
            </w:r>
          </w:p>
        </w:tc>
        <w:tc>
          <w:tcPr>
            <w:tcW w:w="512" w:type="dxa"/>
            <w:gridSpan w:val="2"/>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0</w:t>
            </w:r>
          </w:p>
        </w:tc>
        <w:tc>
          <w:tcPr>
            <w:tcW w:w="730" w:type="dxa"/>
            <w:tcBorders>
              <w:top w:val="nil"/>
              <w:left w:val="nil"/>
              <w:bottom w:val="nil"/>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r>
      <w:tr w:rsidR="00A00523" w:rsidRPr="00F412B1" w:rsidTr="00F412B1">
        <w:trPr>
          <w:gridAfter w:val="1"/>
          <w:wAfter w:w="309" w:type="dxa"/>
          <w:trHeight w:val="20"/>
        </w:trPr>
        <w:tc>
          <w:tcPr>
            <w:tcW w:w="4328" w:type="dxa"/>
            <w:tcBorders>
              <w:top w:val="nil"/>
              <w:left w:val="nil"/>
              <w:right w:val="nil"/>
            </w:tcBorders>
            <w:shd w:val="clear" w:color="000000" w:fill="FFFFFF"/>
            <w:noWrap/>
            <w:vAlign w:val="center"/>
            <w:hideMark/>
          </w:tcPr>
          <w:p w:rsidR="00A00523" w:rsidRPr="00F412B1" w:rsidRDefault="00A00523" w:rsidP="008518B4">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Work with geometric manipulatives</w:t>
            </w:r>
          </w:p>
        </w:tc>
        <w:tc>
          <w:tcPr>
            <w:tcW w:w="728" w:type="dxa"/>
            <w:tcBorders>
              <w:top w:val="nil"/>
              <w:left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19</w:t>
            </w:r>
          </w:p>
        </w:tc>
        <w:tc>
          <w:tcPr>
            <w:tcW w:w="728" w:type="dxa"/>
            <w:gridSpan w:val="2"/>
            <w:tcBorders>
              <w:top w:val="nil"/>
              <w:left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19</w:t>
            </w:r>
          </w:p>
        </w:tc>
        <w:tc>
          <w:tcPr>
            <w:tcW w:w="441" w:type="dxa"/>
            <w:tcBorders>
              <w:top w:val="nil"/>
              <w:left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0</w:t>
            </w:r>
          </w:p>
        </w:tc>
        <w:tc>
          <w:tcPr>
            <w:tcW w:w="734" w:type="dxa"/>
            <w:tcBorders>
              <w:top w:val="nil"/>
              <w:left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729" w:type="dxa"/>
            <w:tcBorders>
              <w:top w:val="nil"/>
              <w:left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81</w:t>
            </w:r>
          </w:p>
        </w:tc>
        <w:tc>
          <w:tcPr>
            <w:tcW w:w="730" w:type="dxa"/>
            <w:gridSpan w:val="2"/>
            <w:tcBorders>
              <w:top w:val="nil"/>
              <w:left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76</w:t>
            </w:r>
          </w:p>
        </w:tc>
        <w:tc>
          <w:tcPr>
            <w:tcW w:w="507" w:type="dxa"/>
            <w:gridSpan w:val="2"/>
            <w:tcBorders>
              <w:top w:val="nil"/>
              <w:left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-5</w:t>
            </w:r>
          </w:p>
        </w:tc>
        <w:tc>
          <w:tcPr>
            <w:tcW w:w="729" w:type="dxa"/>
            <w:tcBorders>
              <w:top w:val="nil"/>
              <w:left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30" w:type="dxa"/>
            <w:tcBorders>
              <w:top w:val="nil"/>
              <w:left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0</w:t>
            </w:r>
          </w:p>
        </w:tc>
        <w:tc>
          <w:tcPr>
            <w:tcW w:w="729" w:type="dxa"/>
            <w:gridSpan w:val="2"/>
            <w:tcBorders>
              <w:top w:val="nil"/>
              <w:left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0</w:t>
            </w:r>
          </w:p>
        </w:tc>
        <w:tc>
          <w:tcPr>
            <w:tcW w:w="512" w:type="dxa"/>
            <w:gridSpan w:val="2"/>
            <w:tcBorders>
              <w:top w:val="nil"/>
              <w:left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0</w:t>
            </w:r>
          </w:p>
        </w:tc>
        <w:tc>
          <w:tcPr>
            <w:tcW w:w="730" w:type="dxa"/>
            <w:tcBorders>
              <w:top w:val="nil"/>
              <w:left w:val="nil"/>
              <w:right w:val="nil"/>
            </w:tcBorders>
            <w:shd w:val="clear" w:color="000000" w:fill="FFFFFF"/>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r>
      <w:tr w:rsidR="00A00523" w:rsidRPr="00F412B1" w:rsidTr="00F412B1">
        <w:trPr>
          <w:gridAfter w:val="1"/>
          <w:wAfter w:w="309" w:type="dxa"/>
          <w:trHeight w:val="20"/>
        </w:trPr>
        <w:tc>
          <w:tcPr>
            <w:tcW w:w="4328" w:type="dxa"/>
            <w:tcBorders>
              <w:top w:val="nil"/>
              <w:left w:val="nil"/>
              <w:bottom w:val="single" w:sz="12" w:space="0" w:color="auto"/>
              <w:right w:val="nil"/>
            </w:tcBorders>
            <w:shd w:val="clear" w:color="000000" w:fill="D9D9D9"/>
            <w:vAlign w:val="center"/>
            <w:hideMark/>
          </w:tcPr>
          <w:p w:rsidR="00A00523" w:rsidRPr="00F412B1" w:rsidRDefault="00A00523" w:rsidP="008518B4">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Work with rulers, measuring cups, spoons, or other measuring instruments</w:t>
            </w:r>
          </w:p>
        </w:tc>
        <w:tc>
          <w:tcPr>
            <w:tcW w:w="728" w:type="dxa"/>
            <w:tcBorders>
              <w:top w:val="nil"/>
              <w:left w:val="nil"/>
              <w:bottom w:val="single" w:sz="12" w:space="0" w:color="auto"/>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3</w:t>
            </w:r>
          </w:p>
        </w:tc>
        <w:tc>
          <w:tcPr>
            <w:tcW w:w="728" w:type="dxa"/>
            <w:gridSpan w:val="2"/>
            <w:tcBorders>
              <w:top w:val="nil"/>
              <w:left w:val="nil"/>
              <w:bottom w:val="single" w:sz="12" w:space="0" w:color="auto"/>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2</w:t>
            </w:r>
          </w:p>
        </w:tc>
        <w:tc>
          <w:tcPr>
            <w:tcW w:w="441" w:type="dxa"/>
            <w:tcBorders>
              <w:top w:val="nil"/>
              <w:left w:val="nil"/>
              <w:bottom w:val="single" w:sz="12" w:space="0" w:color="auto"/>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w:t>
            </w:r>
          </w:p>
        </w:tc>
        <w:tc>
          <w:tcPr>
            <w:tcW w:w="734" w:type="dxa"/>
            <w:tcBorders>
              <w:top w:val="nil"/>
              <w:left w:val="nil"/>
              <w:bottom w:val="single" w:sz="12" w:space="0" w:color="auto"/>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 </w:t>
            </w:r>
          </w:p>
        </w:tc>
        <w:tc>
          <w:tcPr>
            <w:tcW w:w="729" w:type="dxa"/>
            <w:tcBorders>
              <w:top w:val="nil"/>
              <w:left w:val="nil"/>
              <w:bottom w:val="single" w:sz="12" w:space="0" w:color="auto"/>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25</w:t>
            </w:r>
          </w:p>
        </w:tc>
        <w:tc>
          <w:tcPr>
            <w:tcW w:w="730" w:type="dxa"/>
            <w:gridSpan w:val="2"/>
            <w:tcBorders>
              <w:top w:val="nil"/>
              <w:left w:val="nil"/>
              <w:bottom w:val="single" w:sz="12" w:space="0" w:color="auto"/>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19</w:t>
            </w:r>
          </w:p>
        </w:tc>
        <w:tc>
          <w:tcPr>
            <w:tcW w:w="507" w:type="dxa"/>
            <w:gridSpan w:val="2"/>
            <w:tcBorders>
              <w:top w:val="nil"/>
              <w:left w:val="nil"/>
              <w:bottom w:val="single" w:sz="12" w:space="0" w:color="auto"/>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-6</w:t>
            </w:r>
          </w:p>
        </w:tc>
        <w:tc>
          <w:tcPr>
            <w:tcW w:w="729" w:type="dxa"/>
            <w:tcBorders>
              <w:top w:val="nil"/>
              <w:left w:val="nil"/>
              <w:bottom w:val="single" w:sz="12" w:space="0" w:color="auto"/>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c>
          <w:tcPr>
            <w:tcW w:w="730" w:type="dxa"/>
            <w:tcBorders>
              <w:top w:val="nil"/>
              <w:left w:val="nil"/>
              <w:bottom w:val="single" w:sz="12" w:space="0" w:color="auto"/>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7</w:t>
            </w:r>
          </w:p>
        </w:tc>
        <w:tc>
          <w:tcPr>
            <w:tcW w:w="729" w:type="dxa"/>
            <w:gridSpan w:val="2"/>
            <w:tcBorders>
              <w:top w:val="nil"/>
              <w:left w:val="nil"/>
              <w:bottom w:val="single" w:sz="12" w:space="0" w:color="auto"/>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10</w:t>
            </w:r>
          </w:p>
        </w:tc>
        <w:tc>
          <w:tcPr>
            <w:tcW w:w="512" w:type="dxa"/>
            <w:gridSpan w:val="2"/>
            <w:tcBorders>
              <w:top w:val="nil"/>
              <w:left w:val="nil"/>
              <w:bottom w:val="single" w:sz="12" w:space="0" w:color="auto"/>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3</w:t>
            </w:r>
          </w:p>
        </w:tc>
        <w:tc>
          <w:tcPr>
            <w:tcW w:w="730" w:type="dxa"/>
            <w:tcBorders>
              <w:top w:val="nil"/>
              <w:left w:val="nil"/>
              <w:bottom w:val="single" w:sz="12" w:space="0" w:color="auto"/>
              <w:right w:val="nil"/>
            </w:tcBorders>
            <w:shd w:val="clear" w:color="000000" w:fill="D9D9D9"/>
            <w:noWrap/>
            <w:vAlign w:val="center"/>
          </w:tcPr>
          <w:p w:rsidR="00A00523" w:rsidRPr="00F412B1" w:rsidRDefault="00A00523" w:rsidP="00110F2D">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w:t>
            </w:r>
          </w:p>
        </w:tc>
      </w:tr>
      <w:tr w:rsidR="00A00523" w:rsidRPr="00F412B1" w:rsidTr="00F412B1">
        <w:trPr>
          <w:trHeight w:val="576"/>
        </w:trPr>
        <w:tc>
          <w:tcPr>
            <w:tcW w:w="12664" w:type="dxa"/>
            <w:gridSpan w:val="19"/>
            <w:tcBorders>
              <w:top w:val="nil"/>
              <w:left w:val="nil"/>
              <w:bottom w:val="nil"/>
              <w:right w:val="nil"/>
            </w:tcBorders>
            <w:shd w:val="clear" w:color="auto" w:fill="auto"/>
            <w:vAlign w:val="bottom"/>
            <w:hideMark/>
          </w:tcPr>
          <w:p w:rsidR="00A00523" w:rsidRPr="00F412B1" w:rsidRDefault="00A00523" w:rsidP="008518B4">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Note: Samples limited to kindergarten teachers in public schools. Figures shown are percentages rounded to closest percentage point. All figures are weighted at the teacher level using appropriate sampling weights. Differences in means are designated as follows: * p&lt;.05  ** p&lt;.01  *** p&lt;.001.</w:t>
            </w:r>
          </w:p>
        </w:tc>
      </w:tr>
    </w:tbl>
    <w:p w:rsidR="00BC522B" w:rsidRPr="00F412B1" w:rsidRDefault="00BC522B" w:rsidP="00162B54">
      <w:pPr>
        <w:rPr>
          <w:rFonts w:asciiTheme="majorHAnsi" w:hAnsiTheme="majorHAnsi"/>
          <w:sz w:val="20"/>
          <w:szCs w:val="20"/>
        </w:rPr>
        <w:sectPr w:rsidR="00BC522B" w:rsidRPr="00F412B1" w:rsidSect="00347BF0">
          <w:pgSz w:w="15840" w:h="12240" w:orient="landscape"/>
          <w:pgMar w:top="1440" w:right="1440" w:bottom="1440" w:left="1440" w:header="720" w:footer="720" w:gutter="0"/>
          <w:cols w:space="720"/>
          <w:docGrid w:linePitch="360"/>
        </w:sectPr>
      </w:pPr>
    </w:p>
    <w:tbl>
      <w:tblPr>
        <w:tblW w:w="7279" w:type="dxa"/>
        <w:tblInd w:w="93" w:type="dxa"/>
        <w:tblLook w:val="04A0"/>
      </w:tblPr>
      <w:tblGrid>
        <w:gridCol w:w="4723"/>
        <w:gridCol w:w="690"/>
        <w:gridCol w:w="690"/>
        <w:gridCol w:w="1176"/>
      </w:tblGrid>
      <w:tr w:rsidR="00BC522B" w:rsidRPr="00F412B1" w:rsidTr="008707AA">
        <w:trPr>
          <w:trHeight w:val="600"/>
        </w:trPr>
        <w:tc>
          <w:tcPr>
            <w:tcW w:w="7279" w:type="dxa"/>
            <w:gridSpan w:val="4"/>
            <w:tcBorders>
              <w:top w:val="nil"/>
              <w:left w:val="nil"/>
              <w:bottom w:val="single" w:sz="12" w:space="0" w:color="auto"/>
              <w:right w:val="nil"/>
            </w:tcBorders>
            <w:shd w:val="clear" w:color="000000" w:fill="FFFFFF"/>
            <w:vAlign w:val="bottom"/>
            <w:hideMark/>
          </w:tcPr>
          <w:p w:rsidR="00BC522B" w:rsidRPr="00F412B1" w:rsidRDefault="00BC522B" w:rsidP="00C737F2">
            <w:pPr>
              <w:spacing w:after="0" w:line="240" w:lineRule="auto"/>
              <w:rPr>
                <w:rFonts w:asciiTheme="majorHAnsi" w:eastAsia="Times New Roman" w:hAnsiTheme="majorHAnsi" w:cs="Arial"/>
                <w:b/>
                <w:bCs/>
                <w:sz w:val="20"/>
                <w:szCs w:val="20"/>
              </w:rPr>
            </w:pPr>
            <w:r w:rsidRPr="00F412B1">
              <w:rPr>
                <w:rFonts w:asciiTheme="majorHAnsi" w:eastAsia="Times New Roman" w:hAnsiTheme="majorHAnsi" w:cs="Arial"/>
                <w:b/>
                <w:bCs/>
                <w:sz w:val="20"/>
                <w:szCs w:val="20"/>
              </w:rPr>
              <w:lastRenderedPageBreak/>
              <w:t xml:space="preserve">Appendix </w:t>
            </w:r>
            <w:ins w:id="405" w:author="Author">
              <w:r w:rsidR="0051408E">
                <w:rPr>
                  <w:rFonts w:asciiTheme="majorHAnsi" w:eastAsia="Times New Roman" w:hAnsiTheme="majorHAnsi" w:cs="Arial"/>
                  <w:b/>
                  <w:bCs/>
                  <w:sz w:val="20"/>
                  <w:szCs w:val="20"/>
                </w:rPr>
                <w:t>A</w:t>
              </w:r>
            </w:ins>
            <w:r w:rsidR="00C737F2" w:rsidRPr="00F412B1">
              <w:rPr>
                <w:rFonts w:asciiTheme="majorHAnsi" w:eastAsia="Times New Roman" w:hAnsiTheme="majorHAnsi" w:cs="Arial"/>
                <w:b/>
                <w:bCs/>
                <w:sz w:val="20"/>
                <w:szCs w:val="20"/>
              </w:rPr>
              <w:t>4</w:t>
            </w:r>
            <w:r w:rsidRPr="00F412B1">
              <w:rPr>
                <w:rFonts w:asciiTheme="majorHAnsi" w:eastAsia="Times New Roman" w:hAnsiTheme="majorHAnsi" w:cs="Arial"/>
                <w:b/>
                <w:bCs/>
                <w:sz w:val="20"/>
                <w:szCs w:val="20"/>
              </w:rPr>
              <w:t>:  Percentage of kindergarten teachers covering different topics in Science and Social Studies, 1998 and 2010</w:t>
            </w:r>
          </w:p>
        </w:tc>
      </w:tr>
      <w:tr w:rsidR="00BC522B" w:rsidRPr="00F412B1" w:rsidTr="008707AA">
        <w:trPr>
          <w:trHeight w:val="255"/>
        </w:trPr>
        <w:tc>
          <w:tcPr>
            <w:tcW w:w="4723" w:type="dxa"/>
            <w:tcBorders>
              <w:top w:val="single" w:sz="12" w:space="0" w:color="auto"/>
              <w:left w:val="nil"/>
              <w:bottom w:val="nil"/>
              <w:right w:val="nil"/>
            </w:tcBorders>
            <w:shd w:val="clear" w:color="000000" w:fill="FFFFFF"/>
            <w:noWrap/>
            <w:vAlign w:val="bottom"/>
            <w:hideMark/>
          </w:tcPr>
          <w:p w:rsidR="00BC522B" w:rsidRPr="00F412B1" w:rsidRDefault="00BC522B" w:rsidP="00BC522B">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690" w:type="dxa"/>
            <w:tcBorders>
              <w:top w:val="single" w:sz="12" w:space="0" w:color="auto"/>
              <w:left w:val="nil"/>
              <w:bottom w:val="nil"/>
              <w:right w:val="nil"/>
            </w:tcBorders>
            <w:shd w:val="clear" w:color="000000" w:fill="FFFFFF"/>
            <w:noWrap/>
            <w:vAlign w:val="bottom"/>
            <w:hideMark/>
          </w:tcPr>
          <w:p w:rsidR="00BC522B" w:rsidRPr="00F412B1" w:rsidRDefault="00BC522B" w:rsidP="00BC522B">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690" w:type="dxa"/>
            <w:tcBorders>
              <w:top w:val="single" w:sz="12" w:space="0" w:color="auto"/>
              <w:left w:val="nil"/>
              <w:bottom w:val="nil"/>
              <w:right w:val="nil"/>
            </w:tcBorders>
            <w:shd w:val="clear" w:color="000000" w:fill="FFFFFF"/>
            <w:noWrap/>
            <w:vAlign w:val="bottom"/>
            <w:hideMark/>
          </w:tcPr>
          <w:p w:rsidR="00BC522B" w:rsidRPr="00F412B1" w:rsidRDefault="00BC522B" w:rsidP="00BC522B">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1176" w:type="dxa"/>
            <w:tcBorders>
              <w:top w:val="single" w:sz="12" w:space="0" w:color="auto"/>
              <w:left w:val="nil"/>
              <w:bottom w:val="nil"/>
              <w:right w:val="nil"/>
            </w:tcBorders>
            <w:shd w:val="clear" w:color="000000" w:fill="FFFFFF"/>
            <w:noWrap/>
            <w:vAlign w:val="bottom"/>
            <w:hideMark/>
          </w:tcPr>
          <w:p w:rsidR="00BC522B" w:rsidRPr="00F412B1" w:rsidRDefault="00BC522B" w:rsidP="00BC522B">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r>
      <w:tr w:rsidR="00BC522B" w:rsidRPr="00F412B1" w:rsidTr="008707AA">
        <w:trPr>
          <w:trHeight w:val="255"/>
        </w:trPr>
        <w:tc>
          <w:tcPr>
            <w:tcW w:w="4723" w:type="dxa"/>
            <w:tcBorders>
              <w:top w:val="nil"/>
              <w:left w:val="nil"/>
              <w:bottom w:val="nil"/>
              <w:right w:val="nil"/>
            </w:tcBorders>
            <w:shd w:val="clear" w:color="000000" w:fill="FFFFFF"/>
            <w:noWrap/>
            <w:vAlign w:val="bottom"/>
            <w:hideMark/>
          </w:tcPr>
          <w:p w:rsidR="00BC522B" w:rsidRPr="00F412B1" w:rsidRDefault="00BC522B" w:rsidP="00BC522B">
            <w:pPr>
              <w:spacing w:after="0" w:line="240" w:lineRule="auto"/>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Topic in Science</w:t>
            </w:r>
          </w:p>
        </w:tc>
        <w:tc>
          <w:tcPr>
            <w:tcW w:w="690" w:type="dxa"/>
            <w:tcBorders>
              <w:top w:val="nil"/>
              <w:left w:val="nil"/>
              <w:bottom w:val="nil"/>
              <w:right w:val="nil"/>
            </w:tcBorders>
            <w:shd w:val="clear" w:color="000000" w:fill="FFFFFF"/>
            <w:noWrap/>
            <w:vAlign w:val="bottom"/>
            <w:hideMark/>
          </w:tcPr>
          <w:p w:rsidR="00BC522B" w:rsidRPr="00F412B1" w:rsidRDefault="00BC522B" w:rsidP="00BC522B">
            <w:pPr>
              <w:spacing w:after="0" w:line="240" w:lineRule="auto"/>
              <w:jc w:val="center"/>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1998</w:t>
            </w:r>
          </w:p>
        </w:tc>
        <w:tc>
          <w:tcPr>
            <w:tcW w:w="690" w:type="dxa"/>
            <w:tcBorders>
              <w:top w:val="nil"/>
              <w:left w:val="nil"/>
              <w:bottom w:val="nil"/>
              <w:right w:val="nil"/>
            </w:tcBorders>
            <w:shd w:val="clear" w:color="000000" w:fill="FFFFFF"/>
            <w:noWrap/>
            <w:vAlign w:val="bottom"/>
            <w:hideMark/>
          </w:tcPr>
          <w:p w:rsidR="00BC522B" w:rsidRPr="00F412B1" w:rsidRDefault="00BC522B" w:rsidP="00BC522B">
            <w:pPr>
              <w:spacing w:after="0" w:line="240" w:lineRule="auto"/>
              <w:jc w:val="center"/>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2010</w:t>
            </w:r>
          </w:p>
        </w:tc>
        <w:tc>
          <w:tcPr>
            <w:tcW w:w="1176" w:type="dxa"/>
            <w:tcBorders>
              <w:top w:val="nil"/>
              <w:left w:val="nil"/>
              <w:bottom w:val="nil"/>
              <w:right w:val="nil"/>
            </w:tcBorders>
            <w:shd w:val="clear" w:color="000000" w:fill="FFFFFF"/>
            <w:noWrap/>
            <w:vAlign w:val="bottom"/>
            <w:hideMark/>
          </w:tcPr>
          <w:p w:rsidR="00BC522B" w:rsidRPr="00F412B1" w:rsidRDefault="00BC522B" w:rsidP="00BC522B">
            <w:pPr>
              <w:spacing w:after="0" w:line="240" w:lineRule="auto"/>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Difference</w:t>
            </w:r>
          </w:p>
        </w:tc>
      </w:tr>
      <w:tr w:rsidR="008707AA" w:rsidRPr="00F412B1" w:rsidTr="008707AA">
        <w:trPr>
          <w:trHeight w:val="20"/>
        </w:trPr>
        <w:tc>
          <w:tcPr>
            <w:tcW w:w="4723" w:type="dxa"/>
            <w:tcBorders>
              <w:top w:val="nil"/>
              <w:left w:val="nil"/>
              <w:bottom w:val="nil"/>
              <w:right w:val="nil"/>
            </w:tcBorders>
            <w:shd w:val="clear" w:color="000000" w:fill="D9D9D9"/>
            <w:noWrap/>
            <w:vAlign w:val="center"/>
          </w:tcPr>
          <w:p w:rsidR="008707AA" w:rsidRPr="00F412B1" w:rsidRDefault="008707AA" w:rsidP="00BC522B">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Dinosaurs and fossils</w:t>
            </w:r>
          </w:p>
        </w:tc>
        <w:tc>
          <w:tcPr>
            <w:tcW w:w="690" w:type="dxa"/>
            <w:tcBorders>
              <w:top w:val="nil"/>
              <w:left w:val="nil"/>
              <w:bottom w:val="nil"/>
              <w:right w:val="nil"/>
            </w:tcBorders>
            <w:shd w:val="clear" w:color="000000" w:fill="D9D9D9"/>
            <w:noWrap/>
            <w:vAlign w:val="center"/>
          </w:tcPr>
          <w:p w:rsidR="008707AA" w:rsidRPr="00F412B1" w:rsidRDefault="008707AA" w:rsidP="00BC522B">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68</w:t>
            </w:r>
          </w:p>
        </w:tc>
        <w:tc>
          <w:tcPr>
            <w:tcW w:w="690" w:type="dxa"/>
            <w:tcBorders>
              <w:top w:val="nil"/>
              <w:left w:val="nil"/>
              <w:bottom w:val="nil"/>
              <w:right w:val="nil"/>
            </w:tcBorders>
            <w:shd w:val="clear" w:color="000000" w:fill="D9D9D9"/>
            <w:noWrap/>
            <w:vAlign w:val="center"/>
          </w:tcPr>
          <w:p w:rsidR="008707AA" w:rsidRPr="00F412B1" w:rsidRDefault="008707AA" w:rsidP="00BC522B">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33</w:t>
            </w:r>
          </w:p>
        </w:tc>
        <w:tc>
          <w:tcPr>
            <w:tcW w:w="1176" w:type="dxa"/>
            <w:tcBorders>
              <w:top w:val="nil"/>
              <w:left w:val="nil"/>
              <w:bottom w:val="nil"/>
              <w:right w:val="nil"/>
            </w:tcBorders>
            <w:shd w:val="clear" w:color="000000" w:fill="D9D9D9"/>
            <w:noWrap/>
            <w:vAlign w:val="center"/>
          </w:tcPr>
          <w:p w:rsidR="008707AA" w:rsidRPr="00F412B1" w:rsidRDefault="008707AA" w:rsidP="00BC522B">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-35***</w:t>
            </w:r>
          </w:p>
        </w:tc>
      </w:tr>
      <w:tr w:rsidR="008707AA" w:rsidRPr="00F412B1" w:rsidTr="008707AA">
        <w:trPr>
          <w:trHeight w:val="20"/>
        </w:trPr>
        <w:tc>
          <w:tcPr>
            <w:tcW w:w="4723" w:type="dxa"/>
            <w:tcBorders>
              <w:top w:val="nil"/>
              <w:left w:val="nil"/>
              <w:bottom w:val="nil"/>
              <w:right w:val="nil"/>
            </w:tcBorders>
            <w:shd w:val="clear" w:color="000000" w:fill="FFFFFF"/>
            <w:noWrap/>
            <w:vAlign w:val="center"/>
          </w:tcPr>
          <w:p w:rsidR="008707AA" w:rsidRPr="00F412B1" w:rsidRDefault="008707AA" w:rsidP="00BC522B">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Ecology</w:t>
            </w:r>
          </w:p>
        </w:tc>
        <w:tc>
          <w:tcPr>
            <w:tcW w:w="690" w:type="dxa"/>
            <w:tcBorders>
              <w:top w:val="nil"/>
              <w:left w:val="nil"/>
              <w:bottom w:val="nil"/>
              <w:right w:val="nil"/>
            </w:tcBorders>
            <w:shd w:val="clear" w:color="000000" w:fill="FFFFFF"/>
            <w:noWrap/>
            <w:vAlign w:val="center"/>
          </w:tcPr>
          <w:p w:rsidR="008707AA" w:rsidRPr="00F412B1" w:rsidRDefault="008707AA" w:rsidP="00BC522B">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77</w:t>
            </w:r>
          </w:p>
        </w:tc>
        <w:tc>
          <w:tcPr>
            <w:tcW w:w="690" w:type="dxa"/>
            <w:tcBorders>
              <w:top w:val="nil"/>
              <w:left w:val="nil"/>
              <w:bottom w:val="nil"/>
              <w:right w:val="nil"/>
            </w:tcBorders>
            <w:shd w:val="clear" w:color="000000" w:fill="FFFFFF"/>
            <w:noWrap/>
            <w:vAlign w:val="center"/>
          </w:tcPr>
          <w:p w:rsidR="008707AA" w:rsidRPr="00F412B1" w:rsidRDefault="008707AA" w:rsidP="00BC522B">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53</w:t>
            </w:r>
          </w:p>
        </w:tc>
        <w:tc>
          <w:tcPr>
            <w:tcW w:w="1176" w:type="dxa"/>
            <w:tcBorders>
              <w:top w:val="nil"/>
              <w:left w:val="nil"/>
              <w:bottom w:val="nil"/>
              <w:right w:val="nil"/>
            </w:tcBorders>
            <w:shd w:val="clear" w:color="000000" w:fill="FFFFFF"/>
            <w:noWrap/>
            <w:vAlign w:val="center"/>
          </w:tcPr>
          <w:p w:rsidR="008707AA" w:rsidRPr="00F412B1" w:rsidRDefault="008707AA" w:rsidP="00BC522B">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-24***</w:t>
            </w:r>
          </w:p>
        </w:tc>
      </w:tr>
      <w:tr w:rsidR="008707AA" w:rsidRPr="00F412B1" w:rsidTr="008707AA">
        <w:trPr>
          <w:trHeight w:val="20"/>
        </w:trPr>
        <w:tc>
          <w:tcPr>
            <w:tcW w:w="4723" w:type="dxa"/>
            <w:tcBorders>
              <w:top w:val="nil"/>
              <w:left w:val="nil"/>
              <w:bottom w:val="nil"/>
              <w:right w:val="nil"/>
            </w:tcBorders>
            <w:shd w:val="clear" w:color="000000" w:fill="D9D9D9"/>
            <w:noWrap/>
            <w:vAlign w:val="center"/>
          </w:tcPr>
          <w:p w:rsidR="008707AA" w:rsidRPr="00F412B1" w:rsidRDefault="008707AA" w:rsidP="00BC522B">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Sound</w:t>
            </w:r>
          </w:p>
        </w:tc>
        <w:tc>
          <w:tcPr>
            <w:tcW w:w="690" w:type="dxa"/>
            <w:tcBorders>
              <w:top w:val="nil"/>
              <w:left w:val="nil"/>
              <w:bottom w:val="nil"/>
              <w:right w:val="nil"/>
            </w:tcBorders>
            <w:shd w:val="clear" w:color="000000" w:fill="D9D9D9"/>
            <w:noWrap/>
            <w:vAlign w:val="center"/>
          </w:tcPr>
          <w:p w:rsidR="008707AA" w:rsidRPr="00F412B1" w:rsidRDefault="008707AA" w:rsidP="00BC522B">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64</w:t>
            </w:r>
          </w:p>
        </w:tc>
        <w:tc>
          <w:tcPr>
            <w:tcW w:w="690" w:type="dxa"/>
            <w:tcBorders>
              <w:top w:val="nil"/>
              <w:left w:val="nil"/>
              <w:bottom w:val="nil"/>
              <w:right w:val="nil"/>
            </w:tcBorders>
            <w:shd w:val="clear" w:color="000000" w:fill="D9D9D9"/>
            <w:noWrap/>
            <w:vAlign w:val="center"/>
          </w:tcPr>
          <w:p w:rsidR="008707AA" w:rsidRPr="00F412B1" w:rsidRDefault="008707AA" w:rsidP="00BC522B">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43</w:t>
            </w:r>
          </w:p>
        </w:tc>
        <w:tc>
          <w:tcPr>
            <w:tcW w:w="1176" w:type="dxa"/>
            <w:tcBorders>
              <w:top w:val="nil"/>
              <w:left w:val="nil"/>
              <w:bottom w:val="nil"/>
              <w:right w:val="nil"/>
            </w:tcBorders>
            <w:shd w:val="clear" w:color="000000" w:fill="D9D9D9"/>
            <w:noWrap/>
            <w:vAlign w:val="center"/>
          </w:tcPr>
          <w:p w:rsidR="008707AA" w:rsidRPr="00F412B1" w:rsidRDefault="008707AA" w:rsidP="00BC522B">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-21***</w:t>
            </w:r>
          </w:p>
        </w:tc>
      </w:tr>
      <w:tr w:rsidR="008707AA" w:rsidRPr="00F412B1" w:rsidTr="008707AA">
        <w:trPr>
          <w:trHeight w:val="20"/>
        </w:trPr>
        <w:tc>
          <w:tcPr>
            <w:tcW w:w="4723" w:type="dxa"/>
            <w:tcBorders>
              <w:top w:val="nil"/>
              <w:left w:val="nil"/>
              <w:bottom w:val="nil"/>
              <w:right w:val="nil"/>
            </w:tcBorders>
            <w:shd w:val="clear" w:color="000000" w:fill="FFFFFF"/>
            <w:noWrap/>
            <w:vAlign w:val="center"/>
          </w:tcPr>
          <w:p w:rsidR="008707AA" w:rsidRPr="00F412B1" w:rsidRDefault="008707AA" w:rsidP="00BC522B">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Human body (e.g. senses, basic systems)</w:t>
            </w:r>
          </w:p>
        </w:tc>
        <w:tc>
          <w:tcPr>
            <w:tcW w:w="690" w:type="dxa"/>
            <w:tcBorders>
              <w:top w:val="nil"/>
              <w:left w:val="nil"/>
              <w:bottom w:val="nil"/>
              <w:right w:val="nil"/>
            </w:tcBorders>
            <w:shd w:val="clear" w:color="000000" w:fill="FFFFFF"/>
            <w:noWrap/>
            <w:vAlign w:val="center"/>
          </w:tcPr>
          <w:p w:rsidR="008707AA" w:rsidRPr="00F412B1" w:rsidRDefault="008707AA" w:rsidP="00BC522B">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87</w:t>
            </w:r>
          </w:p>
        </w:tc>
        <w:tc>
          <w:tcPr>
            <w:tcW w:w="690" w:type="dxa"/>
            <w:tcBorders>
              <w:top w:val="nil"/>
              <w:left w:val="nil"/>
              <w:bottom w:val="nil"/>
              <w:right w:val="nil"/>
            </w:tcBorders>
            <w:shd w:val="clear" w:color="000000" w:fill="FFFFFF"/>
            <w:noWrap/>
            <w:vAlign w:val="center"/>
          </w:tcPr>
          <w:p w:rsidR="008707AA" w:rsidRPr="00F412B1" w:rsidRDefault="008707AA" w:rsidP="00BC522B">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66</w:t>
            </w:r>
          </w:p>
        </w:tc>
        <w:tc>
          <w:tcPr>
            <w:tcW w:w="1176" w:type="dxa"/>
            <w:tcBorders>
              <w:top w:val="nil"/>
              <w:left w:val="nil"/>
              <w:bottom w:val="nil"/>
              <w:right w:val="nil"/>
            </w:tcBorders>
            <w:shd w:val="clear" w:color="000000" w:fill="FFFFFF"/>
            <w:noWrap/>
            <w:vAlign w:val="center"/>
          </w:tcPr>
          <w:p w:rsidR="008707AA" w:rsidRPr="00F412B1" w:rsidRDefault="008707AA" w:rsidP="00BC522B">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-21***</w:t>
            </w:r>
          </w:p>
        </w:tc>
      </w:tr>
      <w:tr w:rsidR="008707AA" w:rsidRPr="00F412B1" w:rsidTr="008707AA">
        <w:trPr>
          <w:trHeight w:val="20"/>
        </w:trPr>
        <w:tc>
          <w:tcPr>
            <w:tcW w:w="4723" w:type="dxa"/>
            <w:tcBorders>
              <w:top w:val="nil"/>
              <w:left w:val="nil"/>
              <w:bottom w:val="nil"/>
              <w:right w:val="nil"/>
            </w:tcBorders>
            <w:shd w:val="clear" w:color="000000" w:fill="D9D9D9"/>
            <w:noWrap/>
            <w:vAlign w:val="center"/>
          </w:tcPr>
          <w:p w:rsidR="008707AA" w:rsidRPr="00F412B1" w:rsidRDefault="008707AA" w:rsidP="00BC522B">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Light</w:t>
            </w:r>
          </w:p>
        </w:tc>
        <w:tc>
          <w:tcPr>
            <w:tcW w:w="690" w:type="dxa"/>
            <w:tcBorders>
              <w:top w:val="nil"/>
              <w:left w:val="nil"/>
              <w:bottom w:val="nil"/>
              <w:right w:val="nil"/>
            </w:tcBorders>
            <w:shd w:val="clear" w:color="000000" w:fill="D9D9D9"/>
            <w:noWrap/>
            <w:vAlign w:val="center"/>
          </w:tcPr>
          <w:p w:rsidR="008707AA" w:rsidRPr="00F412B1" w:rsidRDefault="008707AA" w:rsidP="00BC522B">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60</w:t>
            </w:r>
          </w:p>
        </w:tc>
        <w:tc>
          <w:tcPr>
            <w:tcW w:w="690" w:type="dxa"/>
            <w:tcBorders>
              <w:top w:val="nil"/>
              <w:left w:val="nil"/>
              <w:bottom w:val="nil"/>
              <w:right w:val="nil"/>
            </w:tcBorders>
            <w:shd w:val="clear" w:color="000000" w:fill="D9D9D9"/>
            <w:noWrap/>
            <w:vAlign w:val="center"/>
          </w:tcPr>
          <w:p w:rsidR="008707AA" w:rsidRPr="00F412B1" w:rsidRDefault="008707AA" w:rsidP="00BC522B">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40</w:t>
            </w:r>
          </w:p>
        </w:tc>
        <w:tc>
          <w:tcPr>
            <w:tcW w:w="1176" w:type="dxa"/>
            <w:tcBorders>
              <w:top w:val="nil"/>
              <w:left w:val="nil"/>
              <w:bottom w:val="nil"/>
              <w:right w:val="nil"/>
            </w:tcBorders>
            <w:shd w:val="clear" w:color="000000" w:fill="D9D9D9"/>
            <w:noWrap/>
            <w:vAlign w:val="center"/>
          </w:tcPr>
          <w:p w:rsidR="008707AA" w:rsidRPr="00F412B1" w:rsidRDefault="008707AA" w:rsidP="00BC522B">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-20***</w:t>
            </w:r>
          </w:p>
        </w:tc>
      </w:tr>
      <w:tr w:rsidR="008707AA" w:rsidRPr="00F412B1" w:rsidTr="008707AA">
        <w:trPr>
          <w:trHeight w:val="20"/>
        </w:trPr>
        <w:tc>
          <w:tcPr>
            <w:tcW w:w="4723" w:type="dxa"/>
            <w:tcBorders>
              <w:top w:val="nil"/>
              <w:left w:val="nil"/>
              <w:bottom w:val="nil"/>
              <w:right w:val="nil"/>
            </w:tcBorders>
            <w:shd w:val="clear" w:color="000000" w:fill="FFFFFF"/>
            <w:noWrap/>
            <w:vAlign w:val="center"/>
          </w:tcPr>
          <w:p w:rsidR="008707AA" w:rsidRPr="00F412B1" w:rsidRDefault="008707AA" w:rsidP="00BC522B">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Solar system and space</w:t>
            </w:r>
          </w:p>
        </w:tc>
        <w:tc>
          <w:tcPr>
            <w:tcW w:w="690" w:type="dxa"/>
            <w:tcBorders>
              <w:top w:val="nil"/>
              <w:left w:val="nil"/>
              <w:bottom w:val="nil"/>
              <w:right w:val="nil"/>
            </w:tcBorders>
            <w:shd w:val="clear" w:color="000000" w:fill="FFFFFF"/>
            <w:noWrap/>
            <w:vAlign w:val="center"/>
          </w:tcPr>
          <w:p w:rsidR="008707AA" w:rsidRPr="00F412B1" w:rsidRDefault="008707AA" w:rsidP="00BC522B">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61</w:t>
            </w:r>
          </w:p>
        </w:tc>
        <w:tc>
          <w:tcPr>
            <w:tcW w:w="690" w:type="dxa"/>
            <w:tcBorders>
              <w:top w:val="nil"/>
              <w:left w:val="nil"/>
              <w:bottom w:val="nil"/>
              <w:right w:val="nil"/>
            </w:tcBorders>
            <w:shd w:val="clear" w:color="000000" w:fill="FFFFFF"/>
            <w:noWrap/>
            <w:vAlign w:val="center"/>
          </w:tcPr>
          <w:p w:rsidR="008707AA" w:rsidRPr="00F412B1" w:rsidRDefault="008707AA" w:rsidP="00BC522B">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41</w:t>
            </w:r>
          </w:p>
        </w:tc>
        <w:tc>
          <w:tcPr>
            <w:tcW w:w="1176" w:type="dxa"/>
            <w:tcBorders>
              <w:top w:val="nil"/>
              <w:left w:val="nil"/>
              <w:bottom w:val="nil"/>
              <w:right w:val="nil"/>
            </w:tcBorders>
            <w:shd w:val="clear" w:color="000000" w:fill="FFFFFF"/>
            <w:noWrap/>
            <w:vAlign w:val="center"/>
          </w:tcPr>
          <w:p w:rsidR="008707AA" w:rsidRPr="00F412B1" w:rsidRDefault="008707AA" w:rsidP="00BC522B">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-20***</w:t>
            </w:r>
          </w:p>
        </w:tc>
      </w:tr>
      <w:tr w:rsidR="008707AA" w:rsidRPr="00F412B1" w:rsidTr="008707AA">
        <w:trPr>
          <w:trHeight w:val="20"/>
        </w:trPr>
        <w:tc>
          <w:tcPr>
            <w:tcW w:w="4723" w:type="dxa"/>
            <w:tcBorders>
              <w:top w:val="nil"/>
              <w:left w:val="nil"/>
              <w:bottom w:val="nil"/>
              <w:right w:val="nil"/>
            </w:tcBorders>
            <w:shd w:val="clear" w:color="000000" w:fill="D9D9D9"/>
            <w:noWrap/>
            <w:vAlign w:val="center"/>
          </w:tcPr>
          <w:p w:rsidR="008707AA" w:rsidRPr="00F412B1" w:rsidRDefault="008707AA" w:rsidP="00BC522B">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Machines and motors</w:t>
            </w:r>
          </w:p>
        </w:tc>
        <w:tc>
          <w:tcPr>
            <w:tcW w:w="690" w:type="dxa"/>
            <w:tcBorders>
              <w:top w:val="nil"/>
              <w:left w:val="nil"/>
              <w:bottom w:val="nil"/>
              <w:right w:val="nil"/>
            </w:tcBorders>
            <w:shd w:val="clear" w:color="000000" w:fill="D9D9D9"/>
            <w:noWrap/>
            <w:vAlign w:val="center"/>
          </w:tcPr>
          <w:p w:rsidR="008707AA" w:rsidRPr="00F412B1" w:rsidRDefault="008707AA" w:rsidP="00BC522B">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38</w:t>
            </w:r>
          </w:p>
        </w:tc>
        <w:tc>
          <w:tcPr>
            <w:tcW w:w="690" w:type="dxa"/>
            <w:tcBorders>
              <w:top w:val="nil"/>
              <w:left w:val="nil"/>
              <w:bottom w:val="nil"/>
              <w:right w:val="nil"/>
            </w:tcBorders>
            <w:shd w:val="clear" w:color="000000" w:fill="D9D9D9"/>
            <w:noWrap/>
            <w:vAlign w:val="center"/>
          </w:tcPr>
          <w:p w:rsidR="008707AA" w:rsidRPr="00F412B1" w:rsidRDefault="008707AA" w:rsidP="00BC522B">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23</w:t>
            </w:r>
          </w:p>
        </w:tc>
        <w:tc>
          <w:tcPr>
            <w:tcW w:w="1176" w:type="dxa"/>
            <w:tcBorders>
              <w:top w:val="nil"/>
              <w:left w:val="nil"/>
              <w:bottom w:val="nil"/>
              <w:right w:val="nil"/>
            </w:tcBorders>
            <w:shd w:val="clear" w:color="000000" w:fill="D9D9D9"/>
            <w:noWrap/>
            <w:vAlign w:val="center"/>
          </w:tcPr>
          <w:p w:rsidR="008707AA" w:rsidRPr="00F412B1" w:rsidRDefault="008707AA" w:rsidP="00BC522B">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-15***</w:t>
            </w:r>
          </w:p>
        </w:tc>
      </w:tr>
      <w:tr w:rsidR="008707AA" w:rsidRPr="00F412B1" w:rsidTr="008707AA">
        <w:trPr>
          <w:trHeight w:val="20"/>
        </w:trPr>
        <w:tc>
          <w:tcPr>
            <w:tcW w:w="4723" w:type="dxa"/>
            <w:tcBorders>
              <w:top w:val="nil"/>
              <w:left w:val="nil"/>
              <w:bottom w:val="nil"/>
              <w:right w:val="nil"/>
            </w:tcBorders>
            <w:shd w:val="clear" w:color="000000" w:fill="FFFFFF"/>
            <w:noWrap/>
            <w:vAlign w:val="center"/>
          </w:tcPr>
          <w:p w:rsidR="008707AA" w:rsidRPr="00F412B1" w:rsidRDefault="008707AA" w:rsidP="00BC522B">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Magnetism and electricity</w:t>
            </w:r>
          </w:p>
        </w:tc>
        <w:tc>
          <w:tcPr>
            <w:tcW w:w="690" w:type="dxa"/>
            <w:tcBorders>
              <w:top w:val="nil"/>
              <w:left w:val="nil"/>
              <w:bottom w:val="nil"/>
              <w:right w:val="nil"/>
            </w:tcBorders>
            <w:shd w:val="clear" w:color="000000" w:fill="FFFFFF"/>
            <w:noWrap/>
            <w:vAlign w:val="center"/>
          </w:tcPr>
          <w:p w:rsidR="008707AA" w:rsidRPr="00F412B1" w:rsidRDefault="008707AA" w:rsidP="00BC522B">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56</w:t>
            </w:r>
          </w:p>
        </w:tc>
        <w:tc>
          <w:tcPr>
            <w:tcW w:w="690" w:type="dxa"/>
            <w:tcBorders>
              <w:top w:val="nil"/>
              <w:left w:val="nil"/>
              <w:bottom w:val="nil"/>
              <w:right w:val="nil"/>
            </w:tcBorders>
            <w:shd w:val="clear" w:color="000000" w:fill="FFFFFF"/>
            <w:noWrap/>
            <w:vAlign w:val="center"/>
          </w:tcPr>
          <w:p w:rsidR="008707AA" w:rsidRPr="00F412B1" w:rsidRDefault="008707AA" w:rsidP="00BC522B">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41</w:t>
            </w:r>
          </w:p>
        </w:tc>
        <w:tc>
          <w:tcPr>
            <w:tcW w:w="1176" w:type="dxa"/>
            <w:tcBorders>
              <w:top w:val="nil"/>
              <w:left w:val="nil"/>
              <w:bottom w:val="nil"/>
              <w:right w:val="nil"/>
            </w:tcBorders>
            <w:shd w:val="clear" w:color="000000" w:fill="FFFFFF"/>
            <w:noWrap/>
            <w:vAlign w:val="center"/>
          </w:tcPr>
          <w:p w:rsidR="008707AA" w:rsidRPr="00F412B1" w:rsidRDefault="008707AA" w:rsidP="00BC522B">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-15***</w:t>
            </w:r>
          </w:p>
        </w:tc>
      </w:tr>
      <w:tr w:rsidR="008707AA" w:rsidRPr="00F412B1" w:rsidTr="008707AA">
        <w:trPr>
          <w:trHeight w:val="20"/>
        </w:trPr>
        <w:tc>
          <w:tcPr>
            <w:tcW w:w="4723" w:type="dxa"/>
            <w:tcBorders>
              <w:top w:val="nil"/>
              <w:left w:val="nil"/>
              <w:bottom w:val="nil"/>
              <w:right w:val="nil"/>
            </w:tcBorders>
            <w:shd w:val="clear" w:color="000000" w:fill="D9D9D9"/>
            <w:noWrap/>
            <w:vAlign w:val="center"/>
          </w:tcPr>
          <w:p w:rsidR="008707AA" w:rsidRPr="00F412B1" w:rsidRDefault="008707AA" w:rsidP="00BC522B">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Water</w:t>
            </w:r>
          </w:p>
        </w:tc>
        <w:tc>
          <w:tcPr>
            <w:tcW w:w="690" w:type="dxa"/>
            <w:tcBorders>
              <w:top w:val="nil"/>
              <w:left w:val="nil"/>
              <w:bottom w:val="nil"/>
              <w:right w:val="nil"/>
            </w:tcBorders>
            <w:shd w:val="clear" w:color="000000" w:fill="D9D9D9"/>
            <w:noWrap/>
            <w:vAlign w:val="center"/>
          </w:tcPr>
          <w:p w:rsidR="008707AA" w:rsidRPr="00F412B1" w:rsidRDefault="008707AA" w:rsidP="00BC522B">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78</w:t>
            </w:r>
          </w:p>
        </w:tc>
        <w:tc>
          <w:tcPr>
            <w:tcW w:w="690" w:type="dxa"/>
            <w:tcBorders>
              <w:top w:val="nil"/>
              <w:left w:val="nil"/>
              <w:bottom w:val="nil"/>
              <w:right w:val="nil"/>
            </w:tcBorders>
            <w:shd w:val="clear" w:color="000000" w:fill="D9D9D9"/>
            <w:noWrap/>
            <w:vAlign w:val="center"/>
          </w:tcPr>
          <w:p w:rsidR="008707AA" w:rsidRPr="00F412B1" w:rsidRDefault="008707AA" w:rsidP="00BC522B">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68</w:t>
            </w:r>
          </w:p>
        </w:tc>
        <w:tc>
          <w:tcPr>
            <w:tcW w:w="1176" w:type="dxa"/>
            <w:tcBorders>
              <w:top w:val="nil"/>
              <w:left w:val="nil"/>
              <w:bottom w:val="nil"/>
              <w:right w:val="nil"/>
            </w:tcBorders>
            <w:shd w:val="clear" w:color="000000" w:fill="D9D9D9"/>
            <w:noWrap/>
            <w:vAlign w:val="center"/>
          </w:tcPr>
          <w:p w:rsidR="008707AA" w:rsidRPr="00F412B1" w:rsidRDefault="008707AA" w:rsidP="00BC522B">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-10***</w:t>
            </w:r>
          </w:p>
        </w:tc>
      </w:tr>
      <w:tr w:rsidR="008707AA" w:rsidRPr="00F412B1" w:rsidTr="008707AA">
        <w:trPr>
          <w:trHeight w:val="20"/>
        </w:trPr>
        <w:tc>
          <w:tcPr>
            <w:tcW w:w="4723" w:type="dxa"/>
            <w:tcBorders>
              <w:top w:val="nil"/>
              <w:left w:val="nil"/>
              <w:bottom w:val="nil"/>
              <w:right w:val="nil"/>
            </w:tcBorders>
            <w:shd w:val="clear" w:color="000000" w:fill="FFFFFF"/>
            <w:noWrap/>
            <w:vAlign w:val="center"/>
          </w:tcPr>
          <w:p w:rsidR="008707AA" w:rsidRPr="00F412B1" w:rsidRDefault="008707AA" w:rsidP="00BC522B">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Scientific method</w:t>
            </w:r>
          </w:p>
        </w:tc>
        <w:tc>
          <w:tcPr>
            <w:tcW w:w="690" w:type="dxa"/>
            <w:tcBorders>
              <w:top w:val="nil"/>
              <w:left w:val="nil"/>
              <w:bottom w:val="nil"/>
              <w:right w:val="nil"/>
            </w:tcBorders>
            <w:shd w:val="clear" w:color="000000" w:fill="FFFFFF"/>
            <w:noWrap/>
            <w:vAlign w:val="center"/>
          </w:tcPr>
          <w:p w:rsidR="008707AA" w:rsidRPr="00F412B1" w:rsidRDefault="008707AA" w:rsidP="00BC522B">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53</w:t>
            </w:r>
          </w:p>
        </w:tc>
        <w:tc>
          <w:tcPr>
            <w:tcW w:w="690" w:type="dxa"/>
            <w:tcBorders>
              <w:top w:val="nil"/>
              <w:left w:val="nil"/>
              <w:bottom w:val="nil"/>
              <w:right w:val="nil"/>
            </w:tcBorders>
            <w:shd w:val="clear" w:color="000000" w:fill="FFFFFF"/>
            <w:noWrap/>
            <w:vAlign w:val="center"/>
          </w:tcPr>
          <w:p w:rsidR="008707AA" w:rsidRPr="00F412B1" w:rsidRDefault="008707AA" w:rsidP="00BC522B">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44</w:t>
            </w:r>
          </w:p>
        </w:tc>
        <w:tc>
          <w:tcPr>
            <w:tcW w:w="1176" w:type="dxa"/>
            <w:tcBorders>
              <w:top w:val="nil"/>
              <w:left w:val="nil"/>
              <w:bottom w:val="nil"/>
              <w:right w:val="nil"/>
            </w:tcBorders>
            <w:shd w:val="clear" w:color="000000" w:fill="FFFFFF"/>
            <w:noWrap/>
            <w:vAlign w:val="center"/>
          </w:tcPr>
          <w:p w:rsidR="008707AA" w:rsidRPr="00F412B1" w:rsidRDefault="008707AA" w:rsidP="00BC522B">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-9***</w:t>
            </w:r>
          </w:p>
        </w:tc>
      </w:tr>
      <w:tr w:rsidR="008707AA" w:rsidRPr="00F412B1" w:rsidTr="008707AA">
        <w:trPr>
          <w:trHeight w:val="20"/>
        </w:trPr>
        <w:tc>
          <w:tcPr>
            <w:tcW w:w="4723" w:type="dxa"/>
            <w:tcBorders>
              <w:top w:val="nil"/>
              <w:left w:val="nil"/>
              <w:bottom w:val="nil"/>
              <w:right w:val="nil"/>
            </w:tcBorders>
            <w:shd w:val="clear" w:color="000000" w:fill="D9D9D9"/>
            <w:vAlign w:val="center"/>
          </w:tcPr>
          <w:p w:rsidR="008707AA" w:rsidRPr="00F412B1" w:rsidRDefault="008707AA" w:rsidP="008707AA">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 xml:space="preserve">Health, safety, nutrition, and </w:t>
            </w:r>
          </w:p>
          <w:p w:rsidR="008707AA" w:rsidRPr="00F412B1" w:rsidRDefault="008707AA" w:rsidP="008707AA">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personal hygiene</w:t>
            </w:r>
          </w:p>
        </w:tc>
        <w:tc>
          <w:tcPr>
            <w:tcW w:w="690" w:type="dxa"/>
            <w:tcBorders>
              <w:top w:val="nil"/>
              <w:left w:val="nil"/>
              <w:bottom w:val="nil"/>
              <w:right w:val="nil"/>
            </w:tcBorders>
            <w:shd w:val="clear" w:color="000000" w:fill="D9D9D9"/>
            <w:noWrap/>
            <w:vAlign w:val="center"/>
          </w:tcPr>
          <w:p w:rsidR="008707AA" w:rsidRPr="00F412B1" w:rsidRDefault="008707AA" w:rsidP="00BC522B">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99</w:t>
            </w:r>
          </w:p>
        </w:tc>
        <w:tc>
          <w:tcPr>
            <w:tcW w:w="690" w:type="dxa"/>
            <w:tcBorders>
              <w:top w:val="nil"/>
              <w:left w:val="nil"/>
              <w:bottom w:val="nil"/>
              <w:right w:val="nil"/>
            </w:tcBorders>
            <w:shd w:val="clear" w:color="000000" w:fill="D9D9D9"/>
            <w:noWrap/>
            <w:vAlign w:val="center"/>
          </w:tcPr>
          <w:p w:rsidR="008707AA" w:rsidRPr="00F412B1" w:rsidRDefault="008707AA" w:rsidP="00BC522B">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93</w:t>
            </w:r>
          </w:p>
        </w:tc>
        <w:tc>
          <w:tcPr>
            <w:tcW w:w="1176" w:type="dxa"/>
            <w:tcBorders>
              <w:top w:val="nil"/>
              <w:left w:val="nil"/>
              <w:bottom w:val="nil"/>
              <w:right w:val="nil"/>
            </w:tcBorders>
            <w:shd w:val="clear" w:color="000000" w:fill="D9D9D9"/>
            <w:noWrap/>
            <w:vAlign w:val="center"/>
          </w:tcPr>
          <w:p w:rsidR="008707AA" w:rsidRPr="00F412B1" w:rsidRDefault="008707AA" w:rsidP="00BC522B">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-6***</w:t>
            </w:r>
          </w:p>
        </w:tc>
      </w:tr>
      <w:tr w:rsidR="008707AA" w:rsidRPr="00F412B1" w:rsidTr="008707AA">
        <w:trPr>
          <w:trHeight w:val="20"/>
        </w:trPr>
        <w:tc>
          <w:tcPr>
            <w:tcW w:w="4723" w:type="dxa"/>
            <w:tcBorders>
              <w:top w:val="nil"/>
              <w:left w:val="nil"/>
              <w:bottom w:val="nil"/>
              <w:right w:val="nil"/>
            </w:tcBorders>
            <w:shd w:val="clear" w:color="000000" w:fill="FFFFFF"/>
            <w:noWrap/>
            <w:vAlign w:val="center"/>
          </w:tcPr>
          <w:p w:rsidR="008707AA" w:rsidRPr="00F412B1" w:rsidRDefault="008707AA" w:rsidP="00BC522B">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Tools and their uses</w:t>
            </w:r>
          </w:p>
        </w:tc>
        <w:tc>
          <w:tcPr>
            <w:tcW w:w="690" w:type="dxa"/>
            <w:tcBorders>
              <w:top w:val="nil"/>
              <w:left w:val="nil"/>
              <w:bottom w:val="nil"/>
              <w:right w:val="nil"/>
            </w:tcBorders>
            <w:shd w:val="clear" w:color="000000" w:fill="FFFFFF"/>
            <w:noWrap/>
            <w:vAlign w:val="center"/>
          </w:tcPr>
          <w:p w:rsidR="008707AA" w:rsidRPr="00F412B1" w:rsidRDefault="008707AA" w:rsidP="00BC522B">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59</w:t>
            </w:r>
          </w:p>
        </w:tc>
        <w:tc>
          <w:tcPr>
            <w:tcW w:w="690" w:type="dxa"/>
            <w:tcBorders>
              <w:top w:val="nil"/>
              <w:left w:val="nil"/>
              <w:bottom w:val="nil"/>
              <w:right w:val="nil"/>
            </w:tcBorders>
            <w:shd w:val="clear" w:color="000000" w:fill="FFFFFF"/>
            <w:noWrap/>
            <w:vAlign w:val="center"/>
          </w:tcPr>
          <w:p w:rsidR="008707AA" w:rsidRPr="00F412B1" w:rsidRDefault="008707AA" w:rsidP="00BC522B">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54</w:t>
            </w:r>
          </w:p>
        </w:tc>
        <w:tc>
          <w:tcPr>
            <w:tcW w:w="1176" w:type="dxa"/>
            <w:tcBorders>
              <w:top w:val="nil"/>
              <w:left w:val="nil"/>
              <w:bottom w:val="nil"/>
              <w:right w:val="nil"/>
            </w:tcBorders>
            <w:shd w:val="clear" w:color="000000" w:fill="FFFFFF"/>
            <w:noWrap/>
            <w:vAlign w:val="center"/>
          </w:tcPr>
          <w:p w:rsidR="008707AA" w:rsidRPr="00F412B1" w:rsidRDefault="008707AA" w:rsidP="00BC522B">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-5*</w:t>
            </w:r>
          </w:p>
        </w:tc>
      </w:tr>
      <w:tr w:rsidR="008707AA" w:rsidRPr="00F412B1" w:rsidTr="008707AA">
        <w:trPr>
          <w:trHeight w:val="20"/>
        </w:trPr>
        <w:tc>
          <w:tcPr>
            <w:tcW w:w="4723" w:type="dxa"/>
            <w:tcBorders>
              <w:top w:val="nil"/>
              <w:left w:val="nil"/>
              <w:bottom w:val="nil"/>
              <w:right w:val="nil"/>
            </w:tcBorders>
            <w:shd w:val="clear" w:color="000000" w:fill="D9D9D9"/>
            <w:noWrap/>
            <w:vAlign w:val="center"/>
          </w:tcPr>
          <w:p w:rsidR="008707AA" w:rsidRPr="00F412B1" w:rsidRDefault="008707AA" w:rsidP="00BC522B">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Plants and animals</w:t>
            </w:r>
          </w:p>
        </w:tc>
        <w:tc>
          <w:tcPr>
            <w:tcW w:w="690" w:type="dxa"/>
            <w:tcBorders>
              <w:top w:val="nil"/>
              <w:left w:val="nil"/>
              <w:bottom w:val="nil"/>
              <w:right w:val="nil"/>
            </w:tcBorders>
            <w:shd w:val="clear" w:color="000000" w:fill="D9D9D9"/>
            <w:noWrap/>
            <w:vAlign w:val="center"/>
          </w:tcPr>
          <w:p w:rsidR="008707AA" w:rsidRPr="00F412B1" w:rsidRDefault="008707AA" w:rsidP="00BC522B">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99</w:t>
            </w:r>
          </w:p>
        </w:tc>
        <w:tc>
          <w:tcPr>
            <w:tcW w:w="690" w:type="dxa"/>
            <w:tcBorders>
              <w:top w:val="nil"/>
              <w:left w:val="nil"/>
              <w:bottom w:val="nil"/>
              <w:right w:val="nil"/>
            </w:tcBorders>
            <w:shd w:val="clear" w:color="000000" w:fill="D9D9D9"/>
            <w:noWrap/>
            <w:vAlign w:val="center"/>
          </w:tcPr>
          <w:p w:rsidR="008707AA" w:rsidRPr="00F412B1" w:rsidRDefault="008707AA" w:rsidP="00BC522B">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95</w:t>
            </w:r>
          </w:p>
        </w:tc>
        <w:tc>
          <w:tcPr>
            <w:tcW w:w="1176" w:type="dxa"/>
            <w:tcBorders>
              <w:top w:val="nil"/>
              <w:left w:val="nil"/>
              <w:bottom w:val="nil"/>
              <w:right w:val="nil"/>
            </w:tcBorders>
            <w:shd w:val="clear" w:color="000000" w:fill="D9D9D9"/>
            <w:noWrap/>
            <w:vAlign w:val="center"/>
          </w:tcPr>
          <w:p w:rsidR="008707AA" w:rsidRPr="00F412B1" w:rsidRDefault="008707AA" w:rsidP="00BC522B">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-4***</w:t>
            </w:r>
          </w:p>
        </w:tc>
      </w:tr>
      <w:tr w:rsidR="008707AA" w:rsidRPr="00F412B1" w:rsidTr="008707AA">
        <w:trPr>
          <w:trHeight w:val="20"/>
        </w:trPr>
        <w:tc>
          <w:tcPr>
            <w:tcW w:w="4723" w:type="dxa"/>
            <w:tcBorders>
              <w:top w:val="nil"/>
              <w:left w:val="nil"/>
              <w:bottom w:val="nil"/>
              <w:right w:val="nil"/>
            </w:tcBorders>
            <w:shd w:val="clear" w:color="000000" w:fill="FFFFFF"/>
            <w:noWrap/>
            <w:vAlign w:val="center"/>
          </w:tcPr>
          <w:p w:rsidR="008707AA" w:rsidRPr="00F412B1" w:rsidRDefault="008707AA" w:rsidP="00BC522B">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Weather (e.g. rainy, sunny)</w:t>
            </w:r>
          </w:p>
        </w:tc>
        <w:tc>
          <w:tcPr>
            <w:tcW w:w="690" w:type="dxa"/>
            <w:tcBorders>
              <w:top w:val="nil"/>
              <w:left w:val="nil"/>
              <w:bottom w:val="nil"/>
              <w:right w:val="nil"/>
            </w:tcBorders>
            <w:shd w:val="clear" w:color="000000" w:fill="FFFFFF"/>
            <w:noWrap/>
            <w:vAlign w:val="center"/>
          </w:tcPr>
          <w:p w:rsidR="008707AA" w:rsidRPr="00F412B1" w:rsidRDefault="008707AA" w:rsidP="00BC522B">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99</w:t>
            </w:r>
          </w:p>
        </w:tc>
        <w:tc>
          <w:tcPr>
            <w:tcW w:w="690" w:type="dxa"/>
            <w:tcBorders>
              <w:top w:val="nil"/>
              <w:left w:val="nil"/>
              <w:bottom w:val="nil"/>
              <w:right w:val="nil"/>
            </w:tcBorders>
            <w:shd w:val="clear" w:color="000000" w:fill="FFFFFF"/>
            <w:noWrap/>
            <w:vAlign w:val="center"/>
          </w:tcPr>
          <w:p w:rsidR="008707AA" w:rsidRPr="00F412B1" w:rsidRDefault="008707AA" w:rsidP="00BC522B">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98</w:t>
            </w:r>
          </w:p>
        </w:tc>
        <w:tc>
          <w:tcPr>
            <w:tcW w:w="1176" w:type="dxa"/>
            <w:tcBorders>
              <w:top w:val="nil"/>
              <w:left w:val="nil"/>
              <w:bottom w:val="nil"/>
              <w:right w:val="nil"/>
            </w:tcBorders>
            <w:shd w:val="clear" w:color="000000" w:fill="FFFFFF"/>
            <w:noWrap/>
            <w:vAlign w:val="center"/>
          </w:tcPr>
          <w:p w:rsidR="008707AA" w:rsidRPr="00F412B1" w:rsidRDefault="008707AA" w:rsidP="00BC522B">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w:t>
            </w:r>
          </w:p>
        </w:tc>
      </w:tr>
      <w:tr w:rsidR="008707AA" w:rsidRPr="00F412B1" w:rsidTr="008707AA">
        <w:trPr>
          <w:trHeight w:val="20"/>
        </w:trPr>
        <w:tc>
          <w:tcPr>
            <w:tcW w:w="4723" w:type="dxa"/>
            <w:tcBorders>
              <w:top w:val="nil"/>
              <w:left w:val="nil"/>
              <w:bottom w:val="nil"/>
              <w:right w:val="nil"/>
            </w:tcBorders>
            <w:shd w:val="clear" w:color="000000" w:fill="D9D9D9"/>
            <w:vAlign w:val="center"/>
          </w:tcPr>
          <w:p w:rsidR="008707AA" w:rsidRPr="00F412B1" w:rsidRDefault="008707AA" w:rsidP="008707AA">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 xml:space="preserve">Understanding and measuring </w:t>
            </w:r>
          </w:p>
          <w:p w:rsidR="008707AA" w:rsidRPr="00F412B1" w:rsidRDefault="008707AA" w:rsidP="008707AA">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temperature</w:t>
            </w:r>
          </w:p>
        </w:tc>
        <w:tc>
          <w:tcPr>
            <w:tcW w:w="690" w:type="dxa"/>
            <w:tcBorders>
              <w:top w:val="nil"/>
              <w:left w:val="nil"/>
              <w:bottom w:val="nil"/>
              <w:right w:val="nil"/>
            </w:tcBorders>
            <w:shd w:val="clear" w:color="000000" w:fill="D9D9D9"/>
            <w:noWrap/>
            <w:vAlign w:val="center"/>
          </w:tcPr>
          <w:p w:rsidR="008707AA" w:rsidRPr="00F412B1" w:rsidRDefault="008707AA" w:rsidP="00BC522B">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66</w:t>
            </w:r>
          </w:p>
        </w:tc>
        <w:tc>
          <w:tcPr>
            <w:tcW w:w="690" w:type="dxa"/>
            <w:tcBorders>
              <w:top w:val="nil"/>
              <w:left w:val="nil"/>
              <w:bottom w:val="nil"/>
              <w:right w:val="nil"/>
            </w:tcBorders>
            <w:shd w:val="clear" w:color="000000" w:fill="D9D9D9"/>
            <w:noWrap/>
            <w:vAlign w:val="center"/>
          </w:tcPr>
          <w:p w:rsidR="008707AA" w:rsidRPr="00F412B1" w:rsidRDefault="008707AA" w:rsidP="00BC522B">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69</w:t>
            </w:r>
          </w:p>
        </w:tc>
        <w:tc>
          <w:tcPr>
            <w:tcW w:w="1176" w:type="dxa"/>
            <w:tcBorders>
              <w:top w:val="nil"/>
              <w:left w:val="nil"/>
              <w:bottom w:val="nil"/>
              <w:right w:val="nil"/>
            </w:tcBorders>
            <w:shd w:val="clear" w:color="000000" w:fill="D9D9D9"/>
            <w:noWrap/>
            <w:vAlign w:val="center"/>
          </w:tcPr>
          <w:p w:rsidR="008707AA" w:rsidRPr="00F412B1" w:rsidRDefault="008707AA" w:rsidP="00BC522B">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3</w:t>
            </w:r>
          </w:p>
        </w:tc>
      </w:tr>
      <w:tr w:rsidR="008707AA" w:rsidRPr="00F412B1" w:rsidTr="008707AA">
        <w:trPr>
          <w:trHeight w:val="20"/>
        </w:trPr>
        <w:tc>
          <w:tcPr>
            <w:tcW w:w="4723" w:type="dxa"/>
            <w:tcBorders>
              <w:top w:val="nil"/>
              <w:left w:val="nil"/>
              <w:bottom w:val="nil"/>
              <w:right w:val="nil"/>
            </w:tcBorders>
            <w:shd w:val="clear" w:color="000000" w:fill="FFFFFF"/>
            <w:noWrap/>
            <w:vAlign w:val="center"/>
            <w:hideMark/>
          </w:tcPr>
          <w:p w:rsidR="008707AA" w:rsidRPr="00F412B1" w:rsidRDefault="008707AA" w:rsidP="00BC522B">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690" w:type="dxa"/>
            <w:tcBorders>
              <w:top w:val="nil"/>
              <w:left w:val="nil"/>
              <w:bottom w:val="nil"/>
              <w:right w:val="nil"/>
            </w:tcBorders>
            <w:shd w:val="clear" w:color="000000" w:fill="FFFFFF"/>
            <w:noWrap/>
            <w:vAlign w:val="center"/>
            <w:hideMark/>
          </w:tcPr>
          <w:p w:rsidR="008707AA" w:rsidRPr="00F412B1" w:rsidRDefault="008707AA" w:rsidP="00BC522B">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690" w:type="dxa"/>
            <w:tcBorders>
              <w:top w:val="nil"/>
              <w:left w:val="nil"/>
              <w:bottom w:val="nil"/>
              <w:right w:val="nil"/>
            </w:tcBorders>
            <w:shd w:val="clear" w:color="000000" w:fill="FFFFFF"/>
            <w:noWrap/>
            <w:vAlign w:val="center"/>
            <w:hideMark/>
          </w:tcPr>
          <w:p w:rsidR="008707AA" w:rsidRPr="00F412B1" w:rsidRDefault="008707AA" w:rsidP="00BC522B">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c>
          <w:tcPr>
            <w:tcW w:w="1176" w:type="dxa"/>
            <w:tcBorders>
              <w:top w:val="nil"/>
              <w:left w:val="nil"/>
              <w:bottom w:val="nil"/>
              <w:right w:val="nil"/>
            </w:tcBorders>
            <w:shd w:val="clear" w:color="000000" w:fill="FFFFFF"/>
            <w:noWrap/>
            <w:vAlign w:val="center"/>
            <w:hideMark/>
          </w:tcPr>
          <w:p w:rsidR="008707AA" w:rsidRPr="00F412B1" w:rsidRDefault="008707AA" w:rsidP="00BC522B">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w:t>
            </w:r>
          </w:p>
        </w:tc>
      </w:tr>
      <w:tr w:rsidR="008707AA" w:rsidRPr="00F412B1" w:rsidTr="008707AA">
        <w:trPr>
          <w:trHeight w:val="20"/>
        </w:trPr>
        <w:tc>
          <w:tcPr>
            <w:tcW w:w="4723" w:type="dxa"/>
            <w:tcBorders>
              <w:top w:val="nil"/>
              <w:left w:val="nil"/>
              <w:bottom w:val="nil"/>
              <w:right w:val="nil"/>
            </w:tcBorders>
            <w:shd w:val="clear" w:color="000000" w:fill="FFFFFF"/>
            <w:noWrap/>
            <w:vAlign w:val="center"/>
            <w:hideMark/>
          </w:tcPr>
          <w:p w:rsidR="008707AA" w:rsidRPr="00F412B1" w:rsidRDefault="008707AA" w:rsidP="00BC522B">
            <w:pPr>
              <w:spacing w:after="0" w:line="240" w:lineRule="auto"/>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Topic in Social studies</w:t>
            </w:r>
          </w:p>
        </w:tc>
        <w:tc>
          <w:tcPr>
            <w:tcW w:w="690" w:type="dxa"/>
            <w:tcBorders>
              <w:top w:val="nil"/>
              <w:left w:val="nil"/>
              <w:bottom w:val="nil"/>
              <w:right w:val="nil"/>
            </w:tcBorders>
            <w:shd w:val="clear" w:color="000000" w:fill="FFFFFF"/>
            <w:noWrap/>
            <w:vAlign w:val="center"/>
            <w:hideMark/>
          </w:tcPr>
          <w:p w:rsidR="008707AA" w:rsidRPr="00F412B1" w:rsidRDefault="008707AA" w:rsidP="00BC522B">
            <w:pPr>
              <w:spacing w:after="0" w:line="240" w:lineRule="auto"/>
              <w:jc w:val="center"/>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1998</w:t>
            </w:r>
          </w:p>
        </w:tc>
        <w:tc>
          <w:tcPr>
            <w:tcW w:w="690" w:type="dxa"/>
            <w:tcBorders>
              <w:top w:val="nil"/>
              <w:left w:val="nil"/>
              <w:bottom w:val="nil"/>
              <w:right w:val="nil"/>
            </w:tcBorders>
            <w:shd w:val="clear" w:color="000000" w:fill="FFFFFF"/>
            <w:noWrap/>
            <w:vAlign w:val="center"/>
            <w:hideMark/>
          </w:tcPr>
          <w:p w:rsidR="008707AA" w:rsidRPr="00F412B1" w:rsidRDefault="008707AA" w:rsidP="00BC522B">
            <w:pPr>
              <w:spacing w:after="0" w:line="240" w:lineRule="auto"/>
              <w:jc w:val="center"/>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2010</w:t>
            </w:r>
          </w:p>
        </w:tc>
        <w:tc>
          <w:tcPr>
            <w:tcW w:w="1176" w:type="dxa"/>
            <w:tcBorders>
              <w:top w:val="nil"/>
              <w:left w:val="nil"/>
              <w:bottom w:val="nil"/>
              <w:right w:val="nil"/>
            </w:tcBorders>
            <w:shd w:val="clear" w:color="000000" w:fill="FFFFFF"/>
            <w:noWrap/>
            <w:vAlign w:val="center"/>
            <w:hideMark/>
          </w:tcPr>
          <w:p w:rsidR="008707AA" w:rsidRPr="00F412B1" w:rsidRDefault="008707AA" w:rsidP="00BC522B">
            <w:pPr>
              <w:spacing w:after="0" w:line="240" w:lineRule="auto"/>
              <w:rPr>
                <w:rFonts w:asciiTheme="majorHAnsi" w:eastAsia="Times New Roman" w:hAnsiTheme="majorHAnsi" w:cs="Arial"/>
                <w:b/>
                <w:bCs/>
                <w:sz w:val="20"/>
                <w:szCs w:val="20"/>
                <w:u w:val="single"/>
              </w:rPr>
            </w:pPr>
            <w:r w:rsidRPr="00F412B1">
              <w:rPr>
                <w:rFonts w:asciiTheme="majorHAnsi" w:eastAsia="Times New Roman" w:hAnsiTheme="majorHAnsi" w:cs="Arial"/>
                <w:b/>
                <w:bCs/>
                <w:sz w:val="20"/>
                <w:szCs w:val="20"/>
                <w:u w:val="single"/>
              </w:rPr>
              <w:t>Difference</w:t>
            </w:r>
          </w:p>
        </w:tc>
      </w:tr>
      <w:tr w:rsidR="008707AA" w:rsidRPr="00F412B1" w:rsidTr="008707AA">
        <w:trPr>
          <w:trHeight w:val="20"/>
        </w:trPr>
        <w:tc>
          <w:tcPr>
            <w:tcW w:w="4723" w:type="dxa"/>
            <w:tcBorders>
              <w:top w:val="nil"/>
              <w:left w:val="nil"/>
              <w:bottom w:val="nil"/>
              <w:right w:val="nil"/>
            </w:tcBorders>
            <w:shd w:val="clear" w:color="000000" w:fill="D9D9D9"/>
            <w:noWrap/>
            <w:vAlign w:val="center"/>
          </w:tcPr>
          <w:p w:rsidR="008707AA" w:rsidRPr="00F412B1" w:rsidRDefault="008707AA" w:rsidP="00BC522B">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Geography</w:t>
            </w:r>
          </w:p>
        </w:tc>
        <w:tc>
          <w:tcPr>
            <w:tcW w:w="690" w:type="dxa"/>
            <w:tcBorders>
              <w:top w:val="nil"/>
              <w:left w:val="nil"/>
              <w:bottom w:val="nil"/>
              <w:right w:val="nil"/>
            </w:tcBorders>
            <w:shd w:val="clear" w:color="000000" w:fill="D9D9D9"/>
            <w:noWrap/>
            <w:vAlign w:val="center"/>
          </w:tcPr>
          <w:p w:rsidR="008707AA" w:rsidRPr="00F412B1" w:rsidRDefault="008707AA" w:rsidP="00BC522B">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72</w:t>
            </w:r>
          </w:p>
        </w:tc>
        <w:tc>
          <w:tcPr>
            <w:tcW w:w="690" w:type="dxa"/>
            <w:tcBorders>
              <w:top w:val="nil"/>
              <w:left w:val="nil"/>
              <w:bottom w:val="nil"/>
              <w:right w:val="nil"/>
            </w:tcBorders>
            <w:shd w:val="clear" w:color="000000" w:fill="D9D9D9"/>
            <w:noWrap/>
            <w:vAlign w:val="center"/>
          </w:tcPr>
          <w:p w:rsidR="008707AA" w:rsidRPr="00F412B1" w:rsidRDefault="008707AA" w:rsidP="00BC522B">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65</w:t>
            </w:r>
          </w:p>
        </w:tc>
        <w:tc>
          <w:tcPr>
            <w:tcW w:w="1176" w:type="dxa"/>
            <w:tcBorders>
              <w:top w:val="nil"/>
              <w:left w:val="nil"/>
              <w:bottom w:val="nil"/>
              <w:right w:val="nil"/>
            </w:tcBorders>
            <w:shd w:val="clear" w:color="000000" w:fill="D9D9D9"/>
            <w:noWrap/>
            <w:vAlign w:val="center"/>
          </w:tcPr>
          <w:p w:rsidR="008707AA" w:rsidRPr="00F412B1" w:rsidRDefault="008707AA" w:rsidP="00BC522B">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-7***</w:t>
            </w:r>
          </w:p>
        </w:tc>
      </w:tr>
      <w:tr w:rsidR="008707AA" w:rsidRPr="00F412B1" w:rsidTr="008707AA">
        <w:trPr>
          <w:trHeight w:val="20"/>
        </w:trPr>
        <w:tc>
          <w:tcPr>
            <w:tcW w:w="4723" w:type="dxa"/>
            <w:tcBorders>
              <w:top w:val="nil"/>
              <w:left w:val="nil"/>
              <w:bottom w:val="nil"/>
              <w:right w:val="nil"/>
            </w:tcBorders>
            <w:shd w:val="clear" w:color="000000" w:fill="FFFFFF"/>
            <w:noWrap/>
            <w:vAlign w:val="center"/>
          </w:tcPr>
          <w:p w:rsidR="008707AA" w:rsidRPr="00F412B1" w:rsidRDefault="008707AA" w:rsidP="00BC522B">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Different cultures</w:t>
            </w:r>
          </w:p>
        </w:tc>
        <w:tc>
          <w:tcPr>
            <w:tcW w:w="690" w:type="dxa"/>
            <w:tcBorders>
              <w:top w:val="nil"/>
              <w:left w:val="nil"/>
              <w:bottom w:val="nil"/>
              <w:right w:val="nil"/>
            </w:tcBorders>
            <w:shd w:val="clear" w:color="000000" w:fill="FFFFFF"/>
            <w:noWrap/>
            <w:vAlign w:val="center"/>
          </w:tcPr>
          <w:p w:rsidR="008707AA" w:rsidRPr="00F412B1" w:rsidRDefault="008707AA" w:rsidP="00BC522B">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92</w:t>
            </w:r>
          </w:p>
        </w:tc>
        <w:tc>
          <w:tcPr>
            <w:tcW w:w="690" w:type="dxa"/>
            <w:tcBorders>
              <w:top w:val="nil"/>
              <w:left w:val="nil"/>
              <w:bottom w:val="nil"/>
              <w:right w:val="nil"/>
            </w:tcBorders>
            <w:shd w:val="clear" w:color="000000" w:fill="FFFFFF"/>
            <w:noWrap/>
            <w:vAlign w:val="center"/>
          </w:tcPr>
          <w:p w:rsidR="008707AA" w:rsidRPr="00F412B1" w:rsidRDefault="008707AA" w:rsidP="00BC522B">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88</w:t>
            </w:r>
          </w:p>
        </w:tc>
        <w:tc>
          <w:tcPr>
            <w:tcW w:w="1176" w:type="dxa"/>
            <w:tcBorders>
              <w:top w:val="nil"/>
              <w:left w:val="nil"/>
              <w:bottom w:val="nil"/>
              <w:right w:val="nil"/>
            </w:tcBorders>
            <w:shd w:val="clear" w:color="000000" w:fill="FFFFFF"/>
            <w:noWrap/>
            <w:vAlign w:val="center"/>
          </w:tcPr>
          <w:p w:rsidR="008707AA" w:rsidRPr="00F412B1" w:rsidRDefault="008707AA" w:rsidP="00BC522B">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-4**</w:t>
            </w:r>
          </w:p>
        </w:tc>
      </w:tr>
      <w:tr w:rsidR="008707AA" w:rsidRPr="00F412B1" w:rsidTr="008707AA">
        <w:trPr>
          <w:trHeight w:val="20"/>
        </w:trPr>
        <w:tc>
          <w:tcPr>
            <w:tcW w:w="4723" w:type="dxa"/>
            <w:tcBorders>
              <w:top w:val="nil"/>
              <w:left w:val="nil"/>
              <w:bottom w:val="nil"/>
              <w:right w:val="nil"/>
            </w:tcBorders>
            <w:shd w:val="clear" w:color="000000" w:fill="D9D9D9"/>
            <w:vAlign w:val="center"/>
          </w:tcPr>
          <w:p w:rsidR="008707AA" w:rsidRPr="00F412B1" w:rsidRDefault="008707AA" w:rsidP="008707AA">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 xml:space="preserve">Community resources (e.g. grocery store, </w:t>
            </w:r>
          </w:p>
          <w:p w:rsidR="008707AA" w:rsidRPr="00F412B1" w:rsidRDefault="008707AA" w:rsidP="008707AA">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police)</w:t>
            </w:r>
          </w:p>
        </w:tc>
        <w:tc>
          <w:tcPr>
            <w:tcW w:w="690" w:type="dxa"/>
            <w:tcBorders>
              <w:top w:val="nil"/>
              <w:left w:val="nil"/>
              <w:bottom w:val="nil"/>
              <w:right w:val="nil"/>
            </w:tcBorders>
            <w:shd w:val="clear" w:color="000000" w:fill="D9D9D9"/>
            <w:noWrap/>
            <w:vAlign w:val="center"/>
          </w:tcPr>
          <w:p w:rsidR="008707AA" w:rsidRPr="00F412B1" w:rsidRDefault="008707AA" w:rsidP="00BC522B">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96</w:t>
            </w:r>
          </w:p>
        </w:tc>
        <w:tc>
          <w:tcPr>
            <w:tcW w:w="690" w:type="dxa"/>
            <w:tcBorders>
              <w:top w:val="nil"/>
              <w:left w:val="nil"/>
              <w:bottom w:val="nil"/>
              <w:right w:val="nil"/>
            </w:tcBorders>
            <w:shd w:val="clear" w:color="000000" w:fill="D9D9D9"/>
            <w:noWrap/>
            <w:vAlign w:val="center"/>
          </w:tcPr>
          <w:p w:rsidR="008707AA" w:rsidRPr="00F412B1" w:rsidRDefault="008707AA" w:rsidP="00BC522B">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93</w:t>
            </w:r>
          </w:p>
        </w:tc>
        <w:tc>
          <w:tcPr>
            <w:tcW w:w="1176" w:type="dxa"/>
            <w:tcBorders>
              <w:top w:val="nil"/>
              <w:left w:val="nil"/>
              <w:bottom w:val="nil"/>
              <w:right w:val="nil"/>
            </w:tcBorders>
            <w:shd w:val="clear" w:color="000000" w:fill="D9D9D9"/>
            <w:noWrap/>
            <w:vAlign w:val="center"/>
          </w:tcPr>
          <w:p w:rsidR="008707AA" w:rsidRPr="00F412B1" w:rsidRDefault="008707AA" w:rsidP="00BC522B">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-3**</w:t>
            </w:r>
          </w:p>
        </w:tc>
      </w:tr>
      <w:tr w:rsidR="008707AA" w:rsidRPr="00F412B1" w:rsidTr="008707AA">
        <w:trPr>
          <w:trHeight w:val="20"/>
        </w:trPr>
        <w:tc>
          <w:tcPr>
            <w:tcW w:w="4723" w:type="dxa"/>
            <w:tcBorders>
              <w:top w:val="nil"/>
              <w:left w:val="nil"/>
              <w:bottom w:val="nil"/>
              <w:right w:val="nil"/>
            </w:tcBorders>
            <w:shd w:val="clear" w:color="000000" w:fill="FFFFFF"/>
            <w:vAlign w:val="center"/>
          </w:tcPr>
          <w:p w:rsidR="008707AA" w:rsidRPr="00F412B1" w:rsidRDefault="008707AA" w:rsidP="008707AA">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 xml:space="preserve">Important figures and events in </w:t>
            </w:r>
          </w:p>
          <w:p w:rsidR="008707AA" w:rsidRPr="00F412B1" w:rsidRDefault="008707AA" w:rsidP="008707AA">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American history</w:t>
            </w:r>
          </w:p>
        </w:tc>
        <w:tc>
          <w:tcPr>
            <w:tcW w:w="690" w:type="dxa"/>
            <w:tcBorders>
              <w:top w:val="nil"/>
              <w:left w:val="nil"/>
              <w:bottom w:val="nil"/>
              <w:right w:val="nil"/>
            </w:tcBorders>
            <w:shd w:val="clear" w:color="000000" w:fill="FFFFFF"/>
            <w:noWrap/>
            <w:vAlign w:val="center"/>
          </w:tcPr>
          <w:p w:rsidR="008707AA" w:rsidRPr="00F412B1" w:rsidRDefault="008707AA" w:rsidP="00BC522B">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92</w:t>
            </w:r>
          </w:p>
        </w:tc>
        <w:tc>
          <w:tcPr>
            <w:tcW w:w="690" w:type="dxa"/>
            <w:tcBorders>
              <w:top w:val="nil"/>
              <w:left w:val="nil"/>
              <w:bottom w:val="nil"/>
              <w:right w:val="nil"/>
            </w:tcBorders>
            <w:shd w:val="clear" w:color="000000" w:fill="FFFFFF"/>
            <w:noWrap/>
            <w:vAlign w:val="center"/>
          </w:tcPr>
          <w:p w:rsidR="008707AA" w:rsidRPr="00F412B1" w:rsidRDefault="008707AA" w:rsidP="00BC522B">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90</w:t>
            </w:r>
          </w:p>
        </w:tc>
        <w:tc>
          <w:tcPr>
            <w:tcW w:w="1176" w:type="dxa"/>
            <w:tcBorders>
              <w:top w:val="nil"/>
              <w:left w:val="nil"/>
              <w:bottom w:val="nil"/>
              <w:right w:val="nil"/>
            </w:tcBorders>
            <w:shd w:val="clear" w:color="000000" w:fill="FFFFFF"/>
            <w:noWrap/>
            <w:vAlign w:val="center"/>
          </w:tcPr>
          <w:p w:rsidR="008707AA" w:rsidRPr="00F412B1" w:rsidRDefault="008707AA" w:rsidP="00BC522B">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-2</w:t>
            </w:r>
          </w:p>
        </w:tc>
      </w:tr>
      <w:tr w:rsidR="008707AA" w:rsidRPr="00F412B1" w:rsidTr="008707AA">
        <w:trPr>
          <w:trHeight w:val="20"/>
        </w:trPr>
        <w:tc>
          <w:tcPr>
            <w:tcW w:w="4723" w:type="dxa"/>
            <w:tcBorders>
              <w:top w:val="nil"/>
              <w:left w:val="nil"/>
              <w:bottom w:val="nil"/>
              <w:right w:val="nil"/>
            </w:tcBorders>
            <w:shd w:val="clear" w:color="000000" w:fill="D9D9D9"/>
            <w:noWrap/>
            <w:vAlign w:val="center"/>
          </w:tcPr>
          <w:p w:rsidR="008707AA" w:rsidRPr="00F412B1" w:rsidRDefault="008707AA" w:rsidP="00BC522B">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Map-reading skills</w:t>
            </w:r>
          </w:p>
        </w:tc>
        <w:tc>
          <w:tcPr>
            <w:tcW w:w="690" w:type="dxa"/>
            <w:tcBorders>
              <w:top w:val="nil"/>
              <w:left w:val="nil"/>
              <w:bottom w:val="nil"/>
              <w:right w:val="nil"/>
            </w:tcBorders>
            <w:shd w:val="clear" w:color="000000" w:fill="D9D9D9"/>
            <w:noWrap/>
            <w:vAlign w:val="center"/>
          </w:tcPr>
          <w:p w:rsidR="008707AA" w:rsidRPr="00F412B1" w:rsidRDefault="008707AA" w:rsidP="00BC522B">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66</w:t>
            </w:r>
          </w:p>
        </w:tc>
        <w:tc>
          <w:tcPr>
            <w:tcW w:w="690" w:type="dxa"/>
            <w:tcBorders>
              <w:top w:val="nil"/>
              <w:left w:val="nil"/>
              <w:bottom w:val="nil"/>
              <w:right w:val="nil"/>
            </w:tcBorders>
            <w:shd w:val="clear" w:color="000000" w:fill="D9D9D9"/>
            <w:noWrap/>
            <w:vAlign w:val="center"/>
          </w:tcPr>
          <w:p w:rsidR="008707AA" w:rsidRPr="00F412B1" w:rsidRDefault="008707AA" w:rsidP="00BC522B">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67</w:t>
            </w:r>
          </w:p>
        </w:tc>
        <w:tc>
          <w:tcPr>
            <w:tcW w:w="1176" w:type="dxa"/>
            <w:tcBorders>
              <w:top w:val="nil"/>
              <w:left w:val="nil"/>
              <w:bottom w:val="nil"/>
              <w:right w:val="nil"/>
            </w:tcBorders>
            <w:shd w:val="clear" w:color="000000" w:fill="D9D9D9"/>
            <w:noWrap/>
            <w:vAlign w:val="center"/>
          </w:tcPr>
          <w:p w:rsidR="008707AA" w:rsidRPr="00F412B1" w:rsidRDefault="008707AA" w:rsidP="00BC522B">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w:t>
            </w:r>
          </w:p>
        </w:tc>
      </w:tr>
      <w:tr w:rsidR="008707AA" w:rsidRPr="00F412B1" w:rsidTr="008707AA">
        <w:trPr>
          <w:trHeight w:val="20"/>
        </w:trPr>
        <w:tc>
          <w:tcPr>
            <w:tcW w:w="4723" w:type="dxa"/>
            <w:tcBorders>
              <w:top w:val="nil"/>
              <w:left w:val="nil"/>
              <w:right w:val="nil"/>
            </w:tcBorders>
            <w:shd w:val="clear" w:color="000000" w:fill="FFFFFF"/>
            <w:noWrap/>
            <w:vAlign w:val="center"/>
          </w:tcPr>
          <w:p w:rsidR="008707AA" w:rsidRPr="00F412B1" w:rsidRDefault="008707AA" w:rsidP="00BC522B">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Social-problem solving</w:t>
            </w:r>
          </w:p>
        </w:tc>
        <w:tc>
          <w:tcPr>
            <w:tcW w:w="690" w:type="dxa"/>
            <w:tcBorders>
              <w:top w:val="nil"/>
              <w:left w:val="nil"/>
              <w:right w:val="nil"/>
            </w:tcBorders>
            <w:shd w:val="clear" w:color="000000" w:fill="FFFFFF"/>
            <w:noWrap/>
            <w:vAlign w:val="center"/>
          </w:tcPr>
          <w:p w:rsidR="008707AA" w:rsidRPr="00F412B1" w:rsidRDefault="008707AA" w:rsidP="00BC522B">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82</w:t>
            </w:r>
          </w:p>
        </w:tc>
        <w:tc>
          <w:tcPr>
            <w:tcW w:w="690" w:type="dxa"/>
            <w:tcBorders>
              <w:top w:val="nil"/>
              <w:left w:val="nil"/>
              <w:right w:val="nil"/>
            </w:tcBorders>
            <w:shd w:val="clear" w:color="000000" w:fill="FFFFFF"/>
            <w:noWrap/>
            <w:vAlign w:val="center"/>
          </w:tcPr>
          <w:p w:rsidR="008707AA" w:rsidRPr="00F412B1" w:rsidRDefault="008707AA" w:rsidP="00BC522B">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83</w:t>
            </w:r>
          </w:p>
        </w:tc>
        <w:tc>
          <w:tcPr>
            <w:tcW w:w="1176" w:type="dxa"/>
            <w:tcBorders>
              <w:top w:val="nil"/>
              <w:left w:val="nil"/>
              <w:right w:val="nil"/>
            </w:tcBorders>
            <w:shd w:val="clear" w:color="000000" w:fill="FFFFFF"/>
            <w:noWrap/>
            <w:vAlign w:val="center"/>
          </w:tcPr>
          <w:p w:rsidR="008707AA" w:rsidRPr="00F412B1" w:rsidRDefault="008707AA" w:rsidP="00BC522B">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1</w:t>
            </w:r>
          </w:p>
        </w:tc>
      </w:tr>
      <w:tr w:rsidR="008707AA" w:rsidRPr="00F412B1" w:rsidTr="008707AA">
        <w:trPr>
          <w:trHeight w:val="20"/>
        </w:trPr>
        <w:tc>
          <w:tcPr>
            <w:tcW w:w="4723" w:type="dxa"/>
            <w:tcBorders>
              <w:top w:val="nil"/>
              <w:left w:val="nil"/>
              <w:bottom w:val="single" w:sz="12" w:space="0" w:color="auto"/>
              <w:right w:val="nil"/>
            </w:tcBorders>
            <w:shd w:val="clear" w:color="000000" w:fill="D9D9D9"/>
            <w:noWrap/>
            <w:vAlign w:val="center"/>
          </w:tcPr>
          <w:p w:rsidR="008707AA" w:rsidRPr="00F412B1" w:rsidRDefault="008707AA" w:rsidP="00BC522B">
            <w:pPr>
              <w:spacing w:after="0" w:line="240" w:lineRule="auto"/>
              <w:rPr>
                <w:rFonts w:asciiTheme="majorHAnsi" w:eastAsia="Times New Roman" w:hAnsiTheme="majorHAnsi" w:cs="Arial"/>
                <w:i/>
                <w:iCs/>
                <w:sz w:val="20"/>
                <w:szCs w:val="20"/>
              </w:rPr>
            </w:pPr>
            <w:r w:rsidRPr="00F412B1">
              <w:rPr>
                <w:rFonts w:asciiTheme="majorHAnsi" w:eastAsia="Times New Roman" w:hAnsiTheme="majorHAnsi" w:cs="Arial"/>
                <w:i/>
                <w:iCs/>
                <w:sz w:val="20"/>
                <w:szCs w:val="20"/>
              </w:rPr>
              <w:t>Reasons for rules, laws, and government</w:t>
            </w:r>
          </w:p>
        </w:tc>
        <w:tc>
          <w:tcPr>
            <w:tcW w:w="690" w:type="dxa"/>
            <w:tcBorders>
              <w:top w:val="nil"/>
              <w:left w:val="nil"/>
              <w:bottom w:val="single" w:sz="12" w:space="0" w:color="auto"/>
              <w:right w:val="nil"/>
            </w:tcBorders>
            <w:shd w:val="clear" w:color="000000" w:fill="D9D9D9"/>
            <w:noWrap/>
            <w:vAlign w:val="center"/>
          </w:tcPr>
          <w:p w:rsidR="008707AA" w:rsidRPr="00F412B1" w:rsidRDefault="008707AA" w:rsidP="00BC522B">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79</w:t>
            </w:r>
          </w:p>
        </w:tc>
        <w:tc>
          <w:tcPr>
            <w:tcW w:w="690" w:type="dxa"/>
            <w:tcBorders>
              <w:top w:val="nil"/>
              <w:left w:val="nil"/>
              <w:bottom w:val="single" w:sz="12" w:space="0" w:color="auto"/>
              <w:right w:val="nil"/>
            </w:tcBorders>
            <w:shd w:val="clear" w:color="000000" w:fill="D9D9D9"/>
            <w:noWrap/>
            <w:vAlign w:val="center"/>
          </w:tcPr>
          <w:p w:rsidR="008707AA" w:rsidRPr="00F412B1" w:rsidRDefault="008707AA" w:rsidP="00BC522B">
            <w:pPr>
              <w:spacing w:after="0" w:line="240" w:lineRule="auto"/>
              <w:jc w:val="center"/>
              <w:rPr>
                <w:rFonts w:asciiTheme="majorHAnsi" w:eastAsia="Times New Roman" w:hAnsiTheme="majorHAnsi" w:cs="Arial"/>
                <w:sz w:val="20"/>
                <w:szCs w:val="20"/>
              </w:rPr>
            </w:pPr>
            <w:r w:rsidRPr="00F412B1">
              <w:rPr>
                <w:rFonts w:asciiTheme="majorHAnsi" w:hAnsiTheme="majorHAnsi" w:cs="Arial"/>
                <w:sz w:val="20"/>
                <w:szCs w:val="20"/>
              </w:rPr>
              <w:t>85</w:t>
            </w:r>
          </w:p>
        </w:tc>
        <w:tc>
          <w:tcPr>
            <w:tcW w:w="1176" w:type="dxa"/>
            <w:tcBorders>
              <w:top w:val="nil"/>
              <w:left w:val="nil"/>
              <w:bottom w:val="single" w:sz="12" w:space="0" w:color="auto"/>
              <w:right w:val="nil"/>
            </w:tcBorders>
            <w:shd w:val="clear" w:color="000000" w:fill="D9D9D9"/>
            <w:noWrap/>
            <w:vAlign w:val="center"/>
          </w:tcPr>
          <w:p w:rsidR="008707AA" w:rsidRPr="00F412B1" w:rsidRDefault="008707AA" w:rsidP="00BC522B">
            <w:pPr>
              <w:spacing w:after="0" w:line="240" w:lineRule="auto"/>
              <w:rPr>
                <w:rFonts w:asciiTheme="majorHAnsi" w:eastAsia="Times New Roman" w:hAnsiTheme="majorHAnsi" w:cs="Arial"/>
                <w:sz w:val="20"/>
                <w:szCs w:val="20"/>
              </w:rPr>
            </w:pPr>
            <w:r w:rsidRPr="00F412B1">
              <w:rPr>
                <w:rFonts w:asciiTheme="majorHAnsi" w:hAnsiTheme="majorHAnsi" w:cs="Arial"/>
                <w:sz w:val="20"/>
                <w:szCs w:val="20"/>
              </w:rPr>
              <w:t>6***</w:t>
            </w:r>
          </w:p>
        </w:tc>
      </w:tr>
      <w:tr w:rsidR="008707AA" w:rsidRPr="00F412B1" w:rsidTr="008707AA">
        <w:trPr>
          <w:trHeight w:val="1008"/>
        </w:trPr>
        <w:tc>
          <w:tcPr>
            <w:tcW w:w="7279" w:type="dxa"/>
            <w:gridSpan w:val="4"/>
            <w:tcBorders>
              <w:top w:val="single" w:sz="12" w:space="0" w:color="auto"/>
              <w:left w:val="nil"/>
              <w:bottom w:val="nil"/>
              <w:right w:val="nil"/>
            </w:tcBorders>
            <w:shd w:val="clear" w:color="auto" w:fill="auto"/>
            <w:vAlign w:val="bottom"/>
            <w:hideMark/>
          </w:tcPr>
          <w:p w:rsidR="008707AA" w:rsidRPr="00F412B1" w:rsidRDefault="008707AA" w:rsidP="00BC522B">
            <w:pPr>
              <w:spacing w:after="0" w:line="240" w:lineRule="auto"/>
              <w:rPr>
                <w:rFonts w:asciiTheme="majorHAnsi" w:eastAsia="Times New Roman" w:hAnsiTheme="majorHAnsi" w:cs="Arial"/>
                <w:sz w:val="20"/>
                <w:szCs w:val="20"/>
              </w:rPr>
            </w:pPr>
            <w:r w:rsidRPr="00F412B1">
              <w:rPr>
                <w:rFonts w:asciiTheme="majorHAnsi" w:eastAsia="Times New Roman" w:hAnsiTheme="majorHAnsi" w:cs="Arial"/>
                <w:sz w:val="20"/>
                <w:szCs w:val="20"/>
              </w:rPr>
              <w:t xml:space="preserve">Note: Samples limited to kindergarten teachers in public schools. Figures shown are percentages rounded to closest percentage point. All figures </w:t>
            </w:r>
            <w:r w:rsidRPr="00F412B1">
              <w:rPr>
                <w:rFonts w:asciiTheme="majorHAnsi" w:eastAsia="Times New Roman" w:hAnsiTheme="majorHAnsi" w:cs="Arial"/>
                <w:sz w:val="20"/>
                <w:szCs w:val="20"/>
              </w:rPr>
              <w:br/>
              <w:t>are weighted at the teacher level using appropriate sampling weights. Differences in means are designated as follows: * p&lt;.05  ** p&lt;.01  *** p&lt;.001.</w:t>
            </w:r>
          </w:p>
        </w:tc>
      </w:tr>
    </w:tbl>
    <w:p w:rsidR="00D33E5B" w:rsidRPr="00DA5B43" w:rsidRDefault="00D33E5B" w:rsidP="00162B54">
      <w:pPr>
        <w:rPr>
          <w:rFonts w:asciiTheme="majorHAnsi" w:hAnsiTheme="majorHAnsi"/>
          <w:sz w:val="20"/>
          <w:szCs w:val="20"/>
        </w:rPr>
      </w:pPr>
    </w:p>
    <w:sectPr w:rsidR="00D33E5B" w:rsidRPr="00DA5B43" w:rsidSect="00BC522B">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Author" w:initials="A">
    <w:p w:rsidR="00390EE7" w:rsidRDefault="00390EE7">
      <w:pPr>
        <w:pStyle w:val="CommentText"/>
      </w:pPr>
      <w:r>
        <w:rPr>
          <w:rStyle w:val="CommentReference"/>
        </w:rPr>
        <w:annotationRef/>
      </w:r>
      <w:r>
        <w:t>Might be confusing because it differs from the teacher-level estimates we present  in Appendix 1 (.61-.84)</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0EE7" w:rsidRDefault="00390EE7" w:rsidP="00D33E5B">
      <w:pPr>
        <w:spacing w:after="0" w:line="240" w:lineRule="auto"/>
      </w:pPr>
      <w:r>
        <w:separator/>
      </w:r>
    </w:p>
  </w:endnote>
  <w:endnote w:type="continuationSeparator" w:id="0">
    <w:p w:rsidR="00390EE7" w:rsidRDefault="00390EE7" w:rsidP="00D33E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7489919"/>
      <w:docPartObj>
        <w:docPartGallery w:val="Page Numbers (Bottom of Page)"/>
        <w:docPartUnique/>
      </w:docPartObj>
    </w:sdtPr>
    <w:sdtEndPr>
      <w:rPr>
        <w:rFonts w:asciiTheme="majorHAnsi" w:hAnsiTheme="majorHAnsi"/>
      </w:rPr>
    </w:sdtEndPr>
    <w:sdtContent>
      <w:p w:rsidR="00390EE7" w:rsidRPr="000E06D7" w:rsidRDefault="008E3910">
        <w:pPr>
          <w:pStyle w:val="Footer"/>
          <w:jc w:val="right"/>
          <w:rPr>
            <w:rFonts w:asciiTheme="majorHAnsi" w:hAnsiTheme="majorHAnsi"/>
          </w:rPr>
        </w:pPr>
        <w:r w:rsidRPr="000E06D7">
          <w:rPr>
            <w:rFonts w:asciiTheme="majorHAnsi" w:hAnsiTheme="majorHAnsi"/>
          </w:rPr>
          <w:fldChar w:fldCharType="begin"/>
        </w:r>
        <w:r w:rsidR="00390EE7" w:rsidRPr="000E06D7">
          <w:rPr>
            <w:rFonts w:asciiTheme="majorHAnsi" w:hAnsiTheme="majorHAnsi"/>
          </w:rPr>
          <w:instrText xml:space="preserve"> PAGE   \* MERGEFORMAT </w:instrText>
        </w:r>
        <w:r w:rsidRPr="000E06D7">
          <w:rPr>
            <w:rFonts w:asciiTheme="majorHAnsi" w:hAnsiTheme="majorHAnsi"/>
          </w:rPr>
          <w:fldChar w:fldCharType="separate"/>
        </w:r>
        <w:r w:rsidR="001A1081">
          <w:rPr>
            <w:rFonts w:asciiTheme="majorHAnsi" w:hAnsiTheme="majorHAnsi"/>
            <w:noProof/>
          </w:rPr>
          <w:t>47</w:t>
        </w:r>
        <w:r w:rsidRPr="000E06D7">
          <w:rPr>
            <w:rFonts w:asciiTheme="majorHAnsi" w:hAnsiTheme="majorHAnsi"/>
            <w:noProof/>
          </w:rPr>
          <w:fldChar w:fldCharType="end"/>
        </w:r>
      </w:p>
    </w:sdtContent>
  </w:sdt>
  <w:p w:rsidR="00390EE7" w:rsidRDefault="00390E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0EE7" w:rsidRDefault="00390EE7" w:rsidP="00D33E5B">
      <w:pPr>
        <w:spacing w:after="0" w:line="240" w:lineRule="auto"/>
      </w:pPr>
      <w:r>
        <w:separator/>
      </w:r>
    </w:p>
  </w:footnote>
  <w:footnote w:type="continuationSeparator" w:id="0">
    <w:p w:rsidR="00390EE7" w:rsidRDefault="00390EE7" w:rsidP="00D33E5B">
      <w:pPr>
        <w:spacing w:after="0" w:line="240" w:lineRule="auto"/>
      </w:pPr>
      <w:r>
        <w:continuationSeparator/>
      </w:r>
    </w:p>
  </w:footnote>
  <w:footnote w:id="1">
    <w:p w:rsidR="00390EE7" w:rsidRPr="00576CCF" w:rsidRDefault="00390EE7" w:rsidP="00576CCF">
      <w:pPr>
        <w:spacing w:after="0" w:line="240" w:lineRule="auto"/>
        <w:rPr>
          <w:rFonts w:asciiTheme="majorHAnsi" w:hAnsiTheme="majorHAnsi"/>
          <w:i/>
          <w:sz w:val="20"/>
          <w:szCs w:val="20"/>
        </w:rPr>
      </w:pPr>
      <w:r w:rsidRPr="00576CCF">
        <w:rPr>
          <w:rStyle w:val="FootnoteReference"/>
          <w:rFonts w:asciiTheme="majorHAnsi" w:hAnsiTheme="majorHAnsi"/>
          <w:sz w:val="20"/>
          <w:szCs w:val="20"/>
        </w:rPr>
        <w:footnoteRef/>
      </w:r>
      <w:r w:rsidRPr="00576CCF">
        <w:rPr>
          <w:rFonts w:asciiTheme="majorHAnsi" w:hAnsiTheme="majorHAnsi"/>
          <w:sz w:val="20"/>
          <w:szCs w:val="20"/>
        </w:rPr>
        <w:t xml:space="preserve"> Note that the ECLS-K:1998 tracks a cohort of children </w:t>
      </w:r>
      <w:r>
        <w:rPr>
          <w:rFonts w:asciiTheme="majorHAnsi" w:hAnsiTheme="majorHAnsi"/>
          <w:sz w:val="20"/>
          <w:szCs w:val="20"/>
        </w:rPr>
        <w:t>that</w:t>
      </w:r>
      <w:r w:rsidRPr="00576CCF">
        <w:rPr>
          <w:rFonts w:asciiTheme="majorHAnsi" w:hAnsiTheme="majorHAnsi"/>
          <w:sz w:val="20"/>
          <w:szCs w:val="20"/>
        </w:rPr>
        <w:t xml:space="preserve"> entered kindergarten in the fall of 1998. In contrast, the ECLS-K:2011 tracks a cohort </w:t>
      </w:r>
      <w:r>
        <w:rPr>
          <w:rFonts w:asciiTheme="majorHAnsi" w:hAnsiTheme="majorHAnsi"/>
          <w:sz w:val="20"/>
          <w:szCs w:val="20"/>
        </w:rPr>
        <w:t>that</w:t>
      </w:r>
      <w:r w:rsidRPr="00576CCF">
        <w:rPr>
          <w:rFonts w:asciiTheme="majorHAnsi" w:hAnsiTheme="majorHAnsi"/>
          <w:sz w:val="20"/>
          <w:szCs w:val="20"/>
        </w:rPr>
        <w:t xml:space="preserve"> entered kindergarten in the fall of </w:t>
      </w:r>
      <w:r w:rsidRPr="00576CCF">
        <w:rPr>
          <w:rFonts w:asciiTheme="majorHAnsi" w:hAnsiTheme="majorHAnsi"/>
          <w:i/>
          <w:sz w:val="20"/>
          <w:szCs w:val="20"/>
        </w:rPr>
        <w:t>2010</w:t>
      </w:r>
      <w:r w:rsidRPr="00576CCF">
        <w:rPr>
          <w:rFonts w:asciiTheme="majorHAnsi" w:hAnsiTheme="majorHAnsi"/>
          <w:sz w:val="20"/>
          <w:szCs w:val="20"/>
        </w:rPr>
        <w:t xml:space="preserve"> (not 2011</w:t>
      </w:r>
      <w:r w:rsidRPr="00576CCF">
        <w:rPr>
          <w:rFonts w:asciiTheme="majorHAnsi" w:hAnsiTheme="majorHAnsi"/>
          <w:i/>
          <w:sz w:val="20"/>
          <w:szCs w:val="20"/>
        </w:rPr>
        <w:t>).</w:t>
      </w:r>
    </w:p>
  </w:footnote>
  <w:footnote w:id="2">
    <w:p w:rsidR="00390EE7" w:rsidRPr="00DF03B9" w:rsidRDefault="00390EE7" w:rsidP="00576CCF">
      <w:pPr>
        <w:spacing w:after="0" w:line="240" w:lineRule="auto"/>
        <w:contextualSpacing/>
        <w:rPr>
          <w:rFonts w:asciiTheme="majorHAnsi" w:hAnsiTheme="majorHAnsi" w:cs="Times New Roman"/>
          <w:sz w:val="20"/>
          <w:szCs w:val="20"/>
        </w:rPr>
      </w:pPr>
      <w:r w:rsidRPr="008F20BE">
        <w:rPr>
          <w:rStyle w:val="FootnoteReference"/>
        </w:rPr>
        <w:footnoteRef/>
      </w:r>
      <w:r w:rsidRPr="00DF03B9">
        <w:rPr>
          <w:sz w:val="20"/>
          <w:szCs w:val="20"/>
        </w:rPr>
        <w:t xml:space="preserve"> </w:t>
      </w:r>
      <w:r w:rsidRPr="00DF03B9">
        <w:rPr>
          <w:rFonts w:asciiTheme="majorHAnsi" w:hAnsiTheme="majorHAnsi" w:cs="Times New Roman"/>
          <w:sz w:val="20"/>
          <w:szCs w:val="20"/>
        </w:rPr>
        <w:t xml:space="preserve">In addition to a nationally representative sample of </w:t>
      </w:r>
      <w:r w:rsidRPr="00DF03B9">
        <w:rPr>
          <w:rFonts w:asciiTheme="majorHAnsi" w:hAnsiTheme="majorHAnsi" w:cs="Times New Roman"/>
          <w:i/>
          <w:sz w:val="20"/>
          <w:szCs w:val="20"/>
        </w:rPr>
        <w:t>kindergarteners</w:t>
      </w:r>
      <w:r w:rsidRPr="00DF03B9">
        <w:rPr>
          <w:rFonts w:asciiTheme="majorHAnsi" w:hAnsiTheme="majorHAnsi" w:cs="Times New Roman"/>
          <w:sz w:val="20"/>
          <w:szCs w:val="20"/>
        </w:rPr>
        <w:t xml:space="preserve">, the ECLS-K 1998 also collected data on a nationally representative sample of kindergarten </w:t>
      </w:r>
      <w:r w:rsidRPr="00DF03B9">
        <w:rPr>
          <w:rFonts w:asciiTheme="majorHAnsi" w:hAnsiTheme="majorHAnsi" w:cs="Times New Roman"/>
          <w:i/>
          <w:sz w:val="20"/>
          <w:szCs w:val="20"/>
        </w:rPr>
        <w:t xml:space="preserve">teachers </w:t>
      </w:r>
      <w:r w:rsidRPr="00DF03B9">
        <w:rPr>
          <w:rFonts w:asciiTheme="majorHAnsi" w:hAnsiTheme="majorHAnsi" w:cs="Times New Roman"/>
          <w:sz w:val="20"/>
          <w:szCs w:val="20"/>
        </w:rPr>
        <w:t>(which included some teachers who did not teach any of th</w:t>
      </w:r>
      <w:r>
        <w:rPr>
          <w:rFonts w:asciiTheme="majorHAnsi" w:hAnsiTheme="majorHAnsi" w:cs="Times New Roman"/>
          <w:sz w:val="20"/>
          <w:szCs w:val="20"/>
        </w:rPr>
        <w:t>e sampled students). The ECLS-K:</w:t>
      </w:r>
      <w:r w:rsidRPr="00DF03B9">
        <w:rPr>
          <w:rFonts w:asciiTheme="majorHAnsi" w:hAnsiTheme="majorHAnsi" w:cs="Times New Roman"/>
          <w:sz w:val="20"/>
          <w:szCs w:val="20"/>
        </w:rPr>
        <w:t>201</w:t>
      </w:r>
      <w:r>
        <w:rPr>
          <w:rFonts w:asciiTheme="majorHAnsi" w:hAnsiTheme="majorHAnsi" w:cs="Times New Roman"/>
          <w:sz w:val="20"/>
          <w:szCs w:val="20"/>
        </w:rPr>
        <w:t>1</w:t>
      </w:r>
      <w:r w:rsidRPr="00DF03B9">
        <w:rPr>
          <w:rFonts w:asciiTheme="majorHAnsi" w:hAnsiTheme="majorHAnsi" w:cs="Times New Roman"/>
          <w:sz w:val="20"/>
          <w:szCs w:val="20"/>
        </w:rPr>
        <w:t xml:space="preserve"> did not sample teachers in this way.</w:t>
      </w:r>
      <w:r>
        <w:rPr>
          <w:rFonts w:asciiTheme="majorHAnsi" w:hAnsiTheme="majorHAnsi" w:cs="Times New Roman"/>
          <w:sz w:val="20"/>
          <w:szCs w:val="20"/>
        </w:rPr>
        <w:t xml:space="preserve"> </w:t>
      </w:r>
      <w:r w:rsidRPr="00DF03B9">
        <w:rPr>
          <w:rFonts w:asciiTheme="majorHAnsi" w:hAnsiTheme="majorHAnsi" w:cs="Times New Roman"/>
          <w:sz w:val="20"/>
          <w:szCs w:val="20"/>
        </w:rPr>
        <w:t>For comparability, we therefore omit from our sample teachers in 1998 who did not teach one of the sampled students. Thus, our sample is most accurately described as “the teachers of a nationally representative sample of kindergarten students.” However</w:t>
      </w:r>
      <w:r w:rsidRPr="00DF03B9">
        <w:rPr>
          <w:rFonts w:asciiTheme="majorHAnsi" w:hAnsiTheme="majorHAnsi" w:cs="Times New Roman"/>
          <w:i/>
          <w:sz w:val="20"/>
          <w:szCs w:val="20"/>
        </w:rPr>
        <w:t xml:space="preserve">, </w:t>
      </w:r>
      <w:r w:rsidRPr="00DF03B9">
        <w:rPr>
          <w:rFonts w:asciiTheme="majorHAnsi" w:hAnsiTheme="majorHAnsi" w:cs="Times New Roman"/>
          <w:sz w:val="20"/>
          <w:szCs w:val="20"/>
        </w:rPr>
        <w:t xml:space="preserve">including these omitted teachers in our analysis does not yield substantive differences in our findings. </w:t>
      </w:r>
    </w:p>
    <w:p w:rsidR="00390EE7" w:rsidRDefault="00390EE7">
      <w:pPr>
        <w:pStyle w:val="FootnoteText"/>
      </w:pPr>
    </w:p>
  </w:footnote>
  <w:footnote w:id="3">
    <w:p w:rsidR="00390EE7" w:rsidRDefault="00390EE7">
      <w:pPr>
        <w:pStyle w:val="FootnoteText"/>
      </w:pPr>
      <w:r>
        <w:rPr>
          <w:rStyle w:val="FootnoteReference"/>
        </w:rPr>
        <w:footnoteRef/>
      </w:r>
      <w:r>
        <w:t xml:space="preserve"> </w:t>
      </w:r>
      <w:r>
        <w:rPr>
          <w:rFonts w:asciiTheme="majorHAnsi" w:hAnsiTheme="majorHAnsi" w:cs="Times New Roman"/>
          <w:sz w:val="20"/>
          <w:szCs w:val="20"/>
        </w:rPr>
        <w:t xml:space="preserve">Note that </w:t>
      </w:r>
      <w:r w:rsidRPr="0009564A">
        <w:rPr>
          <w:rFonts w:asciiTheme="majorHAnsi" w:hAnsiTheme="majorHAnsi" w:cs="Times New Roman"/>
          <w:sz w:val="20"/>
          <w:szCs w:val="20"/>
        </w:rPr>
        <w:t xml:space="preserve">the design of the ECLS-K only allows us to include </w:t>
      </w:r>
      <w:r>
        <w:rPr>
          <w:rFonts w:asciiTheme="majorHAnsi" w:hAnsiTheme="majorHAnsi" w:cs="Times New Roman"/>
          <w:sz w:val="20"/>
          <w:szCs w:val="20"/>
        </w:rPr>
        <w:t>the first grade teachers of children from our base sample who proceeded to first grade in the year after kindergarten.</w:t>
      </w:r>
      <w:r w:rsidRPr="0009564A">
        <w:rPr>
          <w:rFonts w:asciiTheme="majorHAnsi" w:hAnsiTheme="majorHAnsi" w:cs="Times New Roman"/>
          <w:sz w:val="20"/>
          <w:szCs w:val="20"/>
        </w:rPr>
        <w:t xml:space="preserve"> </w:t>
      </w:r>
      <w:r>
        <w:rPr>
          <w:rFonts w:asciiTheme="majorHAnsi" w:hAnsiTheme="majorHAnsi" w:cs="Times New Roman"/>
          <w:sz w:val="20"/>
          <w:szCs w:val="20"/>
        </w:rPr>
        <w:t>The first grade teachers of children retained in kindergarten after the base year are not included, such that our results may differ from a nationally-representative sample of teachers of first graders.</w:t>
      </w:r>
    </w:p>
  </w:footnote>
  <w:footnote w:id="4">
    <w:p w:rsidR="00390EE7" w:rsidRDefault="00390EE7">
      <w:pPr>
        <w:pStyle w:val="FootnoteText"/>
      </w:pPr>
      <w:r w:rsidRPr="008F20BE">
        <w:rPr>
          <w:rStyle w:val="FootnoteReference"/>
        </w:rPr>
        <w:footnoteRef/>
      </w:r>
      <w:r>
        <w:t xml:space="preserve"> </w:t>
      </w:r>
      <w:r w:rsidRPr="00997055">
        <w:rPr>
          <w:rFonts w:asciiTheme="majorHAnsi" w:hAnsiTheme="majorHAnsi"/>
          <w:sz w:val="20"/>
          <w:szCs w:val="20"/>
        </w:rPr>
        <w:t>Ideally we could make comparisons across waves in minutes spent per day or week on each of the subject areas. Unfortunately, differences in item wording across waves precludes this type of analysis.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EE7" w:rsidRPr="00FF4FD5" w:rsidRDefault="00390EE7" w:rsidP="00682522">
    <w:pPr>
      <w:pStyle w:val="Header"/>
      <w:rPr>
        <w:rFonts w:asciiTheme="majorHAnsi" w:hAnsiTheme="majorHAnsi"/>
      </w:rPr>
    </w:pPr>
    <w:r w:rsidRPr="00FF4FD5">
      <w:rPr>
        <w:rFonts w:asciiTheme="majorHAnsi" w:hAnsiTheme="majorHAnsi"/>
      </w:rPr>
      <w:t xml:space="preserve">Running Head: </w:t>
    </w:r>
    <w:r w:rsidRPr="00FF4FD5">
      <w:rPr>
        <w:rFonts w:asciiTheme="majorHAnsi" w:hAnsiTheme="majorHAnsi"/>
        <w:caps/>
      </w:rPr>
      <w:t>Is Kindergarten the New First Grade?</w:t>
    </w:r>
  </w:p>
  <w:p w:rsidR="00390EE7" w:rsidRPr="00110F2D" w:rsidRDefault="00390EE7" w:rsidP="00110F2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06159"/>
    <w:multiLevelType w:val="hybridMultilevel"/>
    <w:tmpl w:val="24E02D68"/>
    <w:lvl w:ilvl="0" w:tplc="FCA2711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AD2E74"/>
    <w:multiLevelType w:val="hybridMultilevel"/>
    <w:tmpl w:val="952AE1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62049B"/>
    <w:multiLevelType w:val="hybridMultilevel"/>
    <w:tmpl w:val="C2C457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2A3981"/>
    <w:multiLevelType w:val="hybridMultilevel"/>
    <w:tmpl w:val="F0F47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251A67"/>
    <w:multiLevelType w:val="hybridMultilevel"/>
    <w:tmpl w:val="9156F904"/>
    <w:lvl w:ilvl="0" w:tplc="DD7A1A92">
      <w:numFmt w:val="bullet"/>
      <w:lvlText w:val="-"/>
      <w:lvlJc w:val="left"/>
      <w:pPr>
        <w:ind w:left="720" w:hanging="360"/>
      </w:pPr>
      <w:rPr>
        <w:rFonts w:ascii="Cambria" w:eastAsiaTheme="minorHAns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806390"/>
    <w:multiLevelType w:val="hybridMultilevel"/>
    <w:tmpl w:val="AE1E4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2F7B86"/>
    <w:multiLevelType w:val="hybridMultilevel"/>
    <w:tmpl w:val="EC7CED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4"/>
  </w:num>
  <w:num w:numId="5">
    <w:abstractNumId w:val="1"/>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removePersonalInformation/>
  <w:removeDateAndTime/>
  <w:revisionView w:markup="0"/>
  <w:defaultTabStop w:val="720"/>
  <w:characterSpacingControl w:val="doNotCompress"/>
  <w:hdrShapeDefaults>
    <o:shapedefaults v:ext="edit" spidmax="11265"/>
  </w:hdrShapeDefaults>
  <w:footnotePr>
    <w:footnote w:id="-1"/>
    <w:footnote w:id="0"/>
  </w:footnotePr>
  <w:endnotePr>
    <w:pos w:val="sectEnd"/>
    <w:endnote w:id="-1"/>
    <w:endnote w:id="0"/>
  </w:endnotePr>
  <w:compat/>
  <w:rsids>
    <w:rsidRoot w:val="00935E75"/>
    <w:rsid w:val="00000A96"/>
    <w:rsid w:val="00000FC7"/>
    <w:rsid w:val="0000204A"/>
    <w:rsid w:val="000035DF"/>
    <w:rsid w:val="00006293"/>
    <w:rsid w:val="00010267"/>
    <w:rsid w:val="0001225F"/>
    <w:rsid w:val="00013CD5"/>
    <w:rsid w:val="00014899"/>
    <w:rsid w:val="000168B4"/>
    <w:rsid w:val="000174EA"/>
    <w:rsid w:val="000203C1"/>
    <w:rsid w:val="000224CE"/>
    <w:rsid w:val="000236D9"/>
    <w:rsid w:val="00024A9D"/>
    <w:rsid w:val="00025246"/>
    <w:rsid w:val="00026C80"/>
    <w:rsid w:val="0004279E"/>
    <w:rsid w:val="00043DA2"/>
    <w:rsid w:val="0005428D"/>
    <w:rsid w:val="00056297"/>
    <w:rsid w:val="00056BE2"/>
    <w:rsid w:val="00060323"/>
    <w:rsid w:val="00070EAF"/>
    <w:rsid w:val="00071027"/>
    <w:rsid w:val="00074583"/>
    <w:rsid w:val="00076E21"/>
    <w:rsid w:val="0008062B"/>
    <w:rsid w:val="00080F2D"/>
    <w:rsid w:val="00080F33"/>
    <w:rsid w:val="00084E28"/>
    <w:rsid w:val="00087AD2"/>
    <w:rsid w:val="00090BE3"/>
    <w:rsid w:val="00094A4B"/>
    <w:rsid w:val="0009564A"/>
    <w:rsid w:val="000A042D"/>
    <w:rsid w:val="000A0A41"/>
    <w:rsid w:val="000A134B"/>
    <w:rsid w:val="000A6ACA"/>
    <w:rsid w:val="000A6D68"/>
    <w:rsid w:val="000B1AB3"/>
    <w:rsid w:val="000B6632"/>
    <w:rsid w:val="000B663F"/>
    <w:rsid w:val="000C1B2B"/>
    <w:rsid w:val="000C30B3"/>
    <w:rsid w:val="000C35CC"/>
    <w:rsid w:val="000C4B57"/>
    <w:rsid w:val="000C6EFB"/>
    <w:rsid w:val="000D1597"/>
    <w:rsid w:val="000D3FDA"/>
    <w:rsid w:val="000D4B2B"/>
    <w:rsid w:val="000D5BAD"/>
    <w:rsid w:val="000D7BB7"/>
    <w:rsid w:val="000E06D7"/>
    <w:rsid w:val="000E2721"/>
    <w:rsid w:val="000E682A"/>
    <w:rsid w:val="000F03DB"/>
    <w:rsid w:val="000F16F7"/>
    <w:rsid w:val="000F2469"/>
    <w:rsid w:val="000F73F8"/>
    <w:rsid w:val="001018B6"/>
    <w:rsid w:val="00106321"/>
    <w:rsid w:val="00110F2D"/>
    <w:rsid w:val="0012434D"/>
    <w:rsid w:val="001256C2"/>
    <w:rsid w:val="00126044"/>
    <w:rsid w:val="00131D82"/>
    <w:rsid w:val="0013697A"/>
    <w:rsid w:val="00144E83"/>
    <w:rsid w:val="00146331"/>
    <w:rsid w:val="00151000"/>
    <w:rsid w:val="00151235"/>
    <w:rsid w:val="00151FD7"/>
    <w:rsid w:val="001551AD"/>
    <w:rsid w:val="001604C8"/>
    <w:rsid w:val="0016066B"/>
    <w:rsid w:val="0016082D"/>
    <w:rsid w:val="00160CFF"/>
    <w:rsid w:val="001615E2"/>
    <w:rsid w:val="00162B54"/>
    <w:rsid w:val="001672D9"/>
    <w:rsid w:val="00171220"/>
    <w:rsid w:val="00173854"/>
    <w:rsid w:val="00173CC2"/>
    <w:rsid w:val="00173D99"/>
    <w:rsid w:val="00175097"/>
    <w:rsid w:val="00175C21"/>
    <w:rsid w:val="00177FE0"/>
    <w:rsid w:val="00180A19"/>
    <w:rsid w:val="001815B6"/>
    <w:rsid w:val="001847C3"/>
    <w:rsid w:val="00185751"/>
    <w:rsid w:val="00186357"/>
    <w:rsid w:val="00186667"/>
    <w:rsid w:val="001868FE"/>
    <w:rsid w:val="00187BD1"/>
    <w:rsid w:val="00187D11"/>
    <w:rsid w:val="00192AC7"/>
    <w:rsid w:val="00193603"/>
    <w:rsid w:val="00193848"/>
    <w:rsid w:val="00193C17"/>
    <w:rsid w:val="00195D53"/>
    <w:rsid w:val="0019661B"/>
    <w:rsid w:val="001A1081"/>
    <w:rsid w:val="001A166B"/>
    <w:rsid w:val="001A4AD8"/>
    <w:rsid w:val="001B2AE5"/>
    <w:rsid w:val="001B3183"/>
    <w:rsid w:val="001B35C3"/>
    <w:rsid w:val="001C0FA7"/>
    <w:rsid w:val="001C1FCC"/>
    <w:rsid w:val="001C38C4"/>
    <w:rsid w:val="001C646E"/>
    <w:rsid w:val="001D034C"/>
    <w:rsid w:val="001D162A"/>
    <w:rsid w:val="001D5ED9"/>
    <w:rsid w:val="001D7997"/>
    <w:rsid w:val="001E58A8"/>
    <w:rsid w:val="001E5DEF"/>
    <w:rsid w:val="001F3B4F"/>
    <w:rsid w:val="001F3C5D"/>
    <w:rsid w:val="001F3E3F"/>
    <w:rsid w:val="001F6215"/>
    <w:rsid w:val="001F6751"/>
    <w:rsid w:val="001F6C1C"/>
    <w:rsid w:val="002019B1"/>
    <w:rsid w:val="00203091"/>
    <w:rsid w:val="00215409"/>
    <w:rsid w:val="00220AC0"/>
    <w:rsid w:val="0022225D"/>
    <w:rsid w:val="00223C33"/>
    <w:rsid w:val="002242D4"/>
    <w:rsid w:val="00224707"/>
    <w:rsid w:val="00236E1C"/>
    <w:rsid w:val="00240331"/>
    <w:rsid w:val="00241181"/>
    <w:rsid w:val="00241DB2"/>
    <w:rsid w:val="00246136"/>
    <w:rsid w:val="00250E30"/>
    <w:rsid w:val="0025314D"/>
    <w:rsid w:val="0025332B"/>
    <w:rsid w:val="00255BB9"/>
    <w:rsid w:val="00255C5C"/>
    <w:rsid w:val="00255F02"/>
    <w:rsid w:val="002576DE"/>
    <w:rsid w:val="002621B2"/>
    <w:rsid w:val="00263DA4"/>
    <w:rsid w:val="0026492B"/>
    <w:rsid w:val="002670E0"/>
    <w:rsid w:val="002715ED"/>
    <w:rsid w:val="00271756"/>
    <w:rsid w:val="00277774"/>
    <w:rsid w:val="00283871"/>
    <w:rsid w:val="00284647"/>
    <w:rsid w:val="00287E7F"/>
    <w:rsid w:val="002911A4"/>
    <w:rsid w:val="00292B7A"/>
    <w:rsid w:val="002938CE"/>
    <w:rsid w:val="00293D19"/>
    <w:rsid w:val="00295F31"/>
    <w:rsid w:val="0029669F"/>
    <w:rsid w:val="00297F9D"/>
    <w:rsid w:val="002A0248"/>
    <w:rsid w:val="002B074F"/>
    <w:rsid w:val="002B08B9"/>
    <w:rsid w:val="002B08D4"/>
    <w:rsid w:val="002B0A0B"/>
    <w:rsid w:val="002B4FE7"/>
    <w:rsid w:val="002B6132"/>
    <w:rsid w:val="002B6571"/>
    <w:rsid w:val="002B7CE1"/>
    <w:rsid w:val="002C1B2E"/>
    <w:rsid w:val="002C26A6"/>
    <w:rsid w:val="002C5FA2"/>
    <w:rsid w:val="002D10C0"/>
    <w:rsid w:val="002D2E77"/>
    <w:rsid w:val="002D4C42"/>
    <w:rsid w:val="002D6917"/>
    <w:rsid w:val="002D7B8A"/>
    <w:rsid w:val="002E5B7E"/>
    <w:rsid w:val="002E659C"/>
    <w:rsid w:val="002F2638"/>
    <w:rsid w:val="002F7D5C"/>
    <w:rsid w:val="00300119"/>
    <w:rsid w:val="003030C9"/>
    <w:rsid w:val="00304813"/>
    <w:rsid w:val="003138CB"/>
    <w:rsid w:val="00313B63"/>
    <w:rsid w:val="0031585D"/>
    <w:rsid w:val="00315FA4"/>
    <w:rsid w:val="003168E2"/>
    <w:rsid w:val="003177F3"/>
    <w:rsid w:val="00322633"/>
    <w:rsid w:val="003226CE"/>
    <w:rsid w:val="0032374C"/>
    <w:rsid w:val="00324B99"/>
    <w:rsid w:val="003250AD"/>
    <w:rsid w:val="003261F5"/>
    <w:rsid w:val="00330869"/>
    <w:rsid w:val="003330F5"/>
    <w:rsid w:val="00333907"/>
    <w:rsid w:val="00333F58"/>
    <w:rsid w:val="0033504A"/>
    <w:rsid w:val="003366D7"/>
    <w:rsid w:val="003369A2"/>
    <w:rsid w:val="0034230A"/>
    <w:rsid w:val="00343D04"/>
    <w:rsid w:val="00344714"/>
    <w:rsid w:val="00344FE4"/>
    <w:rsid w:val="00347BF0"/>
    <w:rsid w:val="00350F89"/>
    <w:rsid w:val="0035231C"/>
    <w:rsid w:val="003551BE"/>
    <w:rsid w:val="00356886"/>
    <w:rsid w:val="00363E70"/>
    <w:rsid w:val="00365592"/>
    <w:rsid w:val="0036727F"/>
    <w:rsid w:val="0036734D"/>
    <w:rsid w:val="00371208"/>
    <w:rsid w:val="00374965"/>
    <w:rsid w:val="00382DC4"/>
    <w:rsid w:val="00385BD3"/>
    <w:rsid w:val="00385DD3"/>
    <w:rsid w:val="00390202"/>
    <w:rsid w:val="00390EE7"/>
    <w:rsid w:val="003A2DEA"/>
    <w:rsid w:val="003A3ED6"/>
    <w:rsid w:val="003A48ED"/>
    <w:rsid w:val="003A53F2"/>
    <w:rsid w:val="003A5874"/>
    <w:rsid w:val="003B2603"/>
    <w:rsid w:val="003B6EC0"/>
    <w:rsid w:val="003C0D98"/>
    <w:rsid w:val="003C30CC"/>
    <w:rsid w:val="003C694E"/>
    <w:rsid w:val="003C6FAA"/>
    <w:rsid w:val="003D15B6"/>
    <w:rsid w:val="003D244E"/>
    <w:rsid w:val="003D5039"/>
    <w:rsid w:val="003D5538"/>
    <w:rsid w:val="003D6B4B"/>
    <w:rsid w:val="003D76D4"/>
    <w:rsid w:val="003E0585"/>
    <w:rsid w:val="003E340A"/>
    <w:rsid w:val="003E3B95"/>
    <w:rsid w:val="003E4BE9"/>
    <w:rsid w:val="003E6998"/>
    <w:rsid w:val="003E7571"/>
    <w:rsid w:val="0040087C"/>
    <w:rsid w:val="00406F9D"/>
    <w:rsid w:val="004124BE"/>
    <w:rsid w:val="004126E9"/>
    <w:rsid w:val="00412B27"/>
    <w:rsid w:val="00412C72"/>
    <w:rsid w:val="00413777"/>
    <w:rsid w:val="00417B75"/>
    <w:rsid w:val="004204BE"/>
    <w:rsid w:val="004206EC"/>
    <w:rsid w:val="004221A5"/>
    <w:rsid w:val="00423D54"/>
    <w:rsid w:val="00426FD6"/>
    <w:rsid w:val="0042744B"/>
    <w:rsid w:val="00432F86"/>
    <w:rsid w:val="004333CD"/>
    <w:rsid w:val="0043454C"/>
    <w:rsid w:val="0043789D"/>
    <w:rsid w:val="00445FFC"/>
    <w:rsid w:val="00446F8E"/>
    <w:rsid w:val="0045123D"/>
    <w:rsid w:val="00454E78"/>
    <w:rsid w:val="004573DE"/>
    <w:rsid w:val="00457EB9"/>
    <w:rsid w:val="00476702"/>
    <w:rsid w:val="00484F49"/>
    <w:rsid w:val="00492E9D"/>
    <w:rsid w:val="0049507F"/>
    <w:rsid w:val="0049701E"/>
    <w:rsid w:val="004978B8"/>
    <w:rsid w:val="004A01D5"/>
    <w:rsid w:val="004A0341"/>
    <w:rsid w:val="004A08E5"/>
    <w:rsid w:val="004A1414"/>
    <w:rsid w:val="004A3F11"/>
    <w:rsid w:val="004A5310"/>
    <w:rsid w:val="004A5644"/>
    <w:rsid w:val="004A5C49"/>
    <w:rsid w:val="004A5D5A"/>
    <w:rsid w:val="004A73A9"/>
    <w:rsid w:val="004B1114"/>
    <w:rsid w:val="004B4387"/>
    <w:rsid w:val="004B63FD"/>
    <w:rsid w:val="004B7202"/>
    <w:rsid w:val="004C2353"/>
    <w:rsid w:val="004C2529"/>
    <w:rsid w:val="004C4AC1"/>
    <w:rsid w:val="004D06AC"/>
    <w:rsid w:val="004D0F2A"/>
    <w:rsid w:val="004D1748"/>
    <w:rsid w:val="004D545E"/>
    <w:rsid w:val="004D5AC5"/>
    <w:rsid w:val="004D6E92"/>
    <w:rsid w:val="004E23A8"/>
    <w:rsid w:val="004E3FA8"/>
    <w:rsid w:val="004F016D"/>
    <w:rsid w:val="004F1BC3"/>
    <w:rsid w:val="004F2354"/>
    <w:rsid w:val="004F23D3"/>
    <w:rsid w:val="004F4609"/>
    <w:rsid w:val="004F5C81"/>
    <w:rsid w:val="004F662A"/>
    <w:rsid w:val="004F7B5F"/>
    <w:rsid w:val="004F7F05"/>
    <w:rsid w:val="005004DC"/>
    <w:rsid w:val="00501D46"/>
    <w:rsid w:val="00502638"/>
    <w:rsid w:val="00502BB4"/>
    <w:rsid w:val="005077E0"/>
    <w:rsid w:val="005122D1"/>
    <w:rsid w:val="005127FD"/>
    <w:rsid w:val="0051408E"/>
    <w:rsid w:val="00515451"/>
    <w:rsid w:val="005169E2"/>
    <w:rsid w:val="005210F1"/>
    <w:rsid w:val="005226BB"/>
    <w:rsid w:val="00535439"/>
    <w:rsid w:val="005401C6"/>
    <w:rsid w:val="005450B6"/>
    <w:rsid w:val="005468B8"/>
    <w:rsid w:val="00546CF1"/>
    <w:rsid w:val="00551A62"/>
    <w:rsid w:val="00552559"/>
    <w:rsid w:val="00552E92"/>
    <w:rsid w:val="00555126"/>
    <w:rsid w:val="005576CB"/>
    <w:rsid w:val="00560324"/>
    <w:rsid w:val="0056162B"/>
    <w:rsid w:val="005649AC"/>
    <w:rsid w:val="005659F6"/>
    <w:rsid w:val="0056759E"/>
    <w:rsid w:val="00570DF4"/>
    <w:rsid w:val="00570FF5"/>
    <w:rsid w:val="0057146C"/>
    <w:rsid w:val="00573157"/>
    <w:rsid w:val="00574DC7"/>
    <w:rsid w:val="00576CCF"/>
    <w:rsid w:val="00577A19"/>
    <w:rsid w:val="0058425C"/>
    <w:rsid w:val="00587541"/>
    <w:rsid w:val="005921D4"/>
    <w:rsid w:val="00592BAF"/>
    <w:rsid w:val="00592D75"/>
    <w:rsid w:val="00596DB1"/>
    <w:rsid w:val="0059726D"/>
    <w:rsid w:val="005A0216"/>
    <w:rsid w:val="005A465D"/>
    <w:rsid w:val="005A52A9"/>
    <w:rsid w:val="005A79D5"/>
    <w:rsid w:val="005B4856"/>
    <w:rsid w:val="005C30F4"/>
    <w:rsid w:val="005C4D38"/>
    <w:rsid w:val="005D1A9C"/>
    <w:rsid w:val="005D43E3"/>
    <w:rsid w:val="005E0328"/>
    <w:rsid w:val="005E085F"/>
    <w:rsid w:val="005E2FC4"/>
    <w:rsid w:val="005E5844"/>
    <w:rsid w:val="005E64B4"/>
    <w:rsid w:val="005E7254"/>
    <w:rsid w:val="005F10E0"/>
    <w:rsid w:val="005F6254"/>
    <w:rsid w:val="00600CAD"/>
    <w:rsid w:val="00602BD4"/>
    <w:rsid w:val="0060600A"/>
    <w:rsid w:val="006126BF"/>
    <w:rsid w:val="00614D52"/>
    <w:rsid w:val="006152D3"/>
    <w:rsid w:val="00616ACD"/>
    <w:rsid w:val="0062749D"/>
    <w:rsid w:val="00634040"/>
    <w:rsid w:val="00641D76"/>
    <w:rsid w:val="006447A8"/>
    <w:rsid w:val="00644F3D"/>
    <w:rsid w:val="00645AB7"/>
    <w:rsid w:val="0064701B"/>
    <w:rsid w:val="0064782F"/>
    <w:rsid w:val="00654998"/>
    <w:rsid w:val="00655C26"/>
    <w:rsid w:val="00657207"/>
    <w:rsid w:val="00661E79"/>
    <w:rsid w:val="006626CF"/>
    <w:rsid w:val="006704E0"/>
    <w:rsid w:val="00671B51"/>
    <w:rsid w:val="00672789"/>
    <w:rsid w:val="00682522"/>
    <w:rsid w:val="00683F77"/>
    <w:rsid w:val="00685F7A"/>
    <w:rsid w:val="00686954"/>
    <w:rsid w:val="00690BFC"/>
    <w:rsid w:val="0069109B"/>
    <w:rsid w:val="006A0402"/>
    <w:rsid w:val="006A135E"/>
    <w:rsid w:val="006A267D"/>
    <w:rsid w:val="006A4A60"/>
    <w:rsid w:val="006A6427"/>
    <w:rsid w:val="006B3689"/>
    <w:rsid w:val="006B5D50"/>
    <w:rsid w:val="006C06AA"/>
    <w:rsid w:val="006C0A2D"/>
    <w:rsid w:val="006C0A55"/>
    <w:rsid w:val="006D0FDE"/>
    <w:rsid w:val="006D60D6"/>
    <w:rsid w:val="006D67CB"/>
    <w:rsid w:val="006D7258"/>
    <w:rsid w:val="006E46D5"/>
    <w:rsid w:val="006E5F99"/>
    <w:rsid w:val="006F0A40"/>
    <w:rsid w:val="006F20BC"/>
    <w:rsid w:val="006F379B"/>
    <w:rsid w:val="00702CD9"/>
    <w:rsid w:val="00704DBF"/>
    <w:rsid w:val="007055A0"/>
    <w:rsid w:val="00710566"/>
    <w:rsid w:val="00710D31"/>
    <w:rsid w:val="00710E0C"/>
    <w:rsid w:val="00711FF2"/>
    <w:rsid w:val="007131A8"/>
    <w:rsid w:val="00715471"/>
    <w:rsid w:val="007158CC"/>
    <w:rsid w:val="007202DD"/>
    <w:rsid w:val="00721463"/>
    <w:rsid w:val="0072330A"/>
    <w:rsid w:val="007252B2"/>
    <w:rsid w:val="007301FB"/>
    <w:rsid w:val="007309CC"/>
    <w:rsid w:val="00730AA3"/>
    <w:rsid w:val="00730AD5"/>
    <w:rsid w:val="00731E28"/>
    <w:rsid w:val="00742476"/>
    <w:rsid w:val="0074430C"/>
    <w:rsid w:val="0074482B"/>
    <w:rsid w:val="007457A8"/>
    <w:rsid w:val="00745883"/>
    <w:rsid w:val="00745C19"/>
    <w:rsid w:val="00745CFE"/>
    <w:rsid w:val="00746639"/>
    <w:rsid w:val="0075510E"/>
    <w:rsid w:val="00755DB0"/>
    <w:rsid w:val="00756134"/>
    <w:rsid w:val="00760DB7"/>
    <w:rsid w:val="00760E0D"/>
    <w:rsid w:val="00765013"/>
    <w:rsid w:val="0076622B"/>
    <w:rsid w:val="00766E2F"/>
    <w:rsid w:val="007672E6"/>
    <w:rsid w:val="007721BF"/>
    <w:rsid w:val="00773113"/>
    <w:rsid w:val="007741E1"/>
    <w:rsid w:val="007753C3"/>
    <w:rsid w:val="0078348D"/>
    <w:rsid w:val="007901C3"/>
    <w:rsid w:val="0079024C"/>
    <w:rsid w:val="007A4C27"/>
    <w:rsid w:val="007B4417"/>
    <w:rsid w:val="007C05EE"/>
    <w:rsid w:val="007C246E"/>
    <w:rsid w:val="007C2B2D"/>
    <w:rsid w:val="007D1B30"/>
    <w:rsid w:val="007D1F9F"/>
    <w:rsid w:val="007E0445"/>
    <w:rsid w:val="007E134D"/>
    <w:rsid w:val="007E1C5E"/>
    <w:rsid w:val="007E246A"/>
    <w:rsid w:val="007E3C1D"/>
    <w:rsid w:val="007E484F"/>
    <w:rsid w:val="007E5829"/>
    <w:rsid w:val="007F3866"/>
    <w:rsid w:val="007F61D0"/>
    <w:rsid w:val="008020F0"/>
    <w:rsid w:val="0080489D"/>
    <w:rsid w:val="00806121"/>
    <w:rsid w:val="008074F4"/>
    <w:rsid w:val="008103EE"/>
    <w:rsid w:val="0081048C"/>
    <w:rsid w:val="00815F46"/>
    <w:rsid w:val="00821E3D"/>
    <w:rsid w:val="008269AB"/>
    <w:rsid w:val="00826EDD"/>
    <w:rsid w:val="00830AC4"/>
    <w:rsid w:val="00830F7C"/>
    <w:rsid w:val="00833447"/>
    <w:rsid w:val="00835646"/>
    <w:rsid w:val="00837D11"/>
    <w:rsid w:val="00840466"/>
    <w:rsid w:val="00842EDF"/>
    <w:rsid w:val="0084336E"/>
    <w:rsid w:val="008436B2"/>
    <w:rsid w:val="0084514E"/>
    <w:rsid w:val="008451E0"/>
    <w:rsid w:val="00845F7B"/>
    <w:rsid w:val="008503BB"/>
    <w:rsid w:val="008518B4"/>
    <w:rsid w:val="00851F56"/>
    <w:rsid w:val="0085415D"/>
    <w:rsid w:val="00860164"/>
    <w:rsid w:val="0086082F"/>
    <w:rsid w:val="00861E37"/>
    <w:rsid w:val="008626BD"/>
    <w:rsid w:val="00863744"/>
    <w:rsid w:val="0086392B"/>
    <w:rsid w:val="0086479B"/>
    <w:rsid w:val="00864BB6"/>
    <w:rsid w:val="00864BDF"/>
    <w:rsid w:val="00866F3B"/>
    <w:rsid w:val="00867415"/>
    <w:rsid w:val="008707AA"/>
    <w:rsid w:val="0087143E"/>
    <w:rsid w:val="00872F94"/>
    <w:rsid w:val="008744B6"/>
    <w:rsid w:val="00875C37"/>
    <w:rsid w:val="008772AF"/>
    <w:rsid w:val="0088346A"/>
    <w:rsid w:val="00883B4C"/>
    <w:rsid w:val="008850FA"/>
    <w:rsid w:val="008860F8"/>
    <w:rsid w:val="00886EF1"/>
    <w:rsid w:val="008906FB"/>
    <w:rsid w:val="008929AB"/>
    <w:rsid w:val="0089442E"/>
    <w:rsid w:val="00895DBD"/>
    <w:rsid w:val="00895E53"/>
    <w:rsid w:val="00896C89"/>
    <w:rsid w:val="008974BC"/>
    <w:rsid w:val="008A2B3F"/>
    <w:rsid w:val="008A4D74"/>
    <w:rsid w:val="008A7637"/>
    <w:rsid w:val="008B4419"/>
    <w:rsid w:val="008B4E33"/>
    <w:rsid w:val="008B4F64"/>
    <w:rsid w:val="008B4FDD"/>
    <w:rsid w:val="008B5F75"/>
    <w:rsid w:val="008C1DFA"/>
    <w:rsid w:val="008C6883"/>
    <w:rsid w:val="008D0CA4"/>
    <w:rsid w:val="008D3FBC"/>
    <w:rsid w:val="008D45F2"/>
    <w:rsid w:val="008D5CB2"/>
    <w:rsid w:val="008E3910"/>
    <w:rsid w:val="008E3C7B"/>
    <w:rsid w:val="008E5E68"/>
    <w:rsid w:val="008E6DB1"/>
    <w:rsid w:val="008F20BE"/>
    <w:rsid w:val="008F3982"/>
    <w:rsid w:val="008F5BCE"/>
    <w:rsid w:val="008F6901"/>
    <w:rsid w:val="00900425"/>
    <w:rsid w:val="00901294"/>
    <w:rsid w:val="00903675"/>
    <w:rsid w:val="009053A2"/>
    <w:rsid w:val="00905A21"/>
    <w:rsid w:val="00906990"/>
    <w:rsid w:val="009069E7"/>
    <w:rsid w:val="009126D2"/>
    <w:rsid w:val="00912C0E"/>
    <w:rsid w:val="009139D2"/>
    <w:rsid w:val="00913C7B"/>
    <w:rsid w:val="00913D52"/>
    <w:rsid w:val="009179EB"/>
    <w:rsid w:val="00920EA7"/>
    <w:rsid w:val="00921B2B"/>
    <w:rsid w:val="00931EC3"/>
    <w:rsid w:val="00932385"/>
    <w:rsid w:val="009326C7"/>
    <w:rsid w:val="0093525B"/>
    <w:rsid w:val="00935E75"/>
    <w:rsid w:val="009363C3"/>
    <w:rsid w:val="009366B2"/>
    <w:rsid w:val="00937B07"/>
    <w:rsid w:val="009450A7"/>
    <w:rsid w:val="009463F1"/>
    <w:rsid w:val="00946AAB"/>
    <w:rsid w:val="00946DF9"/>
    <w:rsid w:val="009478A0"/>
    <w:rsid w:val="009508BF"/>
    <w:rsid w:val="00951073"/>
    <w:rsid w:val="00951DBC"/>
    <w:rsid w:val="009601E3"/>
    <w:rsid w:val="00960649"/>
    <w:rsid w:val="00960844"/>
    <w:rsid w:val="009631C7"/>
    <w:rsid w:val="0096675F"/>
    <w:rsid w:val="009718AB"/>
    <w:rsid w:val="00973D3C"/>
    <w:rsid w:val="00981224"/>
    <w:rsid w:val="00983A9D"/>
    <w:rsid w:val="00985094"/>
    <w:rsid w:val="009862EB"/>
    <w:rsid w:val="0098704F"/>
    <w:rsid w:val="00995160"/>
    <w:rsid w:val="00997055"/>
    <w:rsid w:val="009A0A0A"/>
    <w:rsid w:val="009A2EDA"/>
    <w:rsid w:val="009A3AB5"/>
    <w:rsid w:val="009A4121"/>
    <w:rsid w:val="009A50A3"/>
    <w:rsid w:val="009A5986"/>
    <w:rsid w:val="009B014E"/>
    <w:rsid w:val="009B0486"/>
    <w:rsid w:val="009B6CA3"/>
    <w:rsid w:val="009B732C"/>
    <w:rsid w:val="009C2033"/>
    <w:rsid w:val="009C3E2C"/>
    <w:rsid w:val="009C7314"/>
    <w:rsid w:val="009C73E0"/>
    <w:rsid w:val="009D312A"/>
    <w:rsid w:val="009D6AC0"/>
    <w:rsid w:val="009D6DA8"/>
    <w:rsid w:val="009D7C83"/>
    <w:rsid w:val="009E0FF8"/>
    <w:rsid w:val="009E1A1A"/>
    <w:rsid w:val="009E22C4"/>
    <w:rsid w:val="009F0FBE"/>
    <w:rsid w:val="009F2A31"/>
    <w:rsid w:val="009F5EE7"/>
    <w:rsid w:val="00A00523"/>
    <w:rsid w:val="00A0359C"/>
    <w:rsid w:val="00A03A2F"/>
    <w:rsid w:val="00A07ADF"/>
    <w:rsid w:val="00A11CD1"/>
    <w:rsid w:val="00A17390"/>
    <w:rsid w:val="00A17551"/>
    <w:rsid w:val="00A1791C"/>
    <w:rsid w:val="00A21D36"/>
    <w:rsid w:val="00A2260A"/>
    <w:rsid w:val="00A22AF3"/>
    <w:rsid w:val="00A24ED3"/>
    <w:rsid w:val="00A25F81"/>
    <w:rsid w:val="00A276D1"/>
    <w:rsid w:val="00A319B4"/>
    <w:rsid w:val="00A31C43"/>
    <w:rsid w:val="00A3222E"/>
    <w:rsid w:val="00A32823"/>
    <w:rsid w:val="00A33496"/>
    <w:rsid w:val="00A35504"/>
    <w:rsid w:val="00A438A6"/>
    <w:rsid w:val="00A43F8F"/>
    <w:rsid w:val="00A45897"/>
    <w:rsid w:val="00A45BAA"/>
    <w:rsid w:val="00A46228"/>
    <w:rsid w:val="00A50A93"/>
    <w:rsid w:val="00A512A0"/>
    <w:rsid w:val="00A544E3"/>
    <w:rsid w:val="00A54987"/>
    <w:rsid w:val="00A55FFC"/>
    <w:rsid w:val="00A56B6D"/>
    <w:rsid w:val="00A706A3"/>
    <w:rsid w:val="00A75484"/>
    <w:rsid w:val="00A763C4"/>
    <w:rsid w:val="00A8086E"/>
    <w:rsid w:val="00A8217A"/>
    <w:rsid w:val="00A82402"/>
    <w:rsid w:val="00A8283D"/>
    <w:rsid w:val="00A83464"/>
    <w:rsid w:val="00A85AAF"/>
    <w:rsid w:val="00A8647B"/>
    <w:rsid w:val="00A871A1"/>
    <w:rsid w:val="00A877BC"/>
    <w:rsid w:val="00A90A05"/>
    <w:rsid w:val="00A94E7C"/>
    <w:rsid w:val="00A954AE"/>
    <w:rsid w:val="00A96D1D"/>
    <w:rsid w:val="00A97CEF"/>
    <w:rsid w:val="00AA33D6"/>
    <w:rsid w:val="00AA5ED2"/>
    <w:rsid w:val="00AB41AF"/>
    <w:rsid w:val="00AB53DA"/>
    <w:rsid w:val="00AB573A"/>
    <w:rsid w:val="00AB7677"/>
    <w:rsid w:val="00AC04A4"/>
    <w:rsid w:val="00AC2482"/>
    <w:rsid w:val="00AC262E"/>
    <w:rsid w:val="00AC51AD"/>
    <w:rsid w:val="00AD04F4"/>
    <w:rsid w:val="00AD4AAE"/>
    <w:rsid w:val="00AD54F4"/>
    <w:rsid w:val="00AD6D0E"/>
    <w:rsid w:val="00AD789A"/>
    <w:rsid w:val="00AE11A9"/>
    <w:rsid w:val="00AE2361"/>
    <w:rsid w:val="00AE3EF1"/>
    <w:rsid w:val="00AF09B0"/>
    <w:rsid w:val="00AF33A7"/>
    <w:rsid w:val="00AF3927"/>
    <w:rsid w:val="00AF721C"/>
    <w:rsid w:val="00B05FB8"/>
    <w:rsid w:val="00B110C4"/>
    <w:rsid w:val="00B22A6F"/>
    <w:rsid w:val="00B234C5"/>
    <w:rsid w:val="00B3131A"/>
    <w:rsid w:val="00B328A3"/>
    <w:rsid w:val="00B33EAF"/>
    <w:rsid w:val="00B345E4"/>
    <w:rsid w:val="00B422D7"/>
    <w:rsid w:val="00B439E4"/>
    <w:rsid w:val="00B5140F"/>
    <w:rsid w:val="00B566AD"/>
    <w:rsid w:val="00B6027C"/>
    <w:rsid w:val="00B649B9"/>
    <w:rsid w:val="00B670F8"/>
    <w:rsid w:val="00B71751"/>
    <w:rsid w:val="00B724A9"/>
    <w:rsid w:val="00B72973"/>
    <w:rsid w:val="00B76A42"/>
    <w:rsid w:val="00B80502"/>
    <w:rsid w:val="00B84517"/>
    <w:rsid w:val="00B84582"/>
    <w:rsid w:val="00B858DE"/>
    <w:rsid w:val="00B867FC"/>
    <w:rsid w:val="00B87790"/>
    <w:rsid w:val="00B93F3E"/>
    <w:rsid w:val="00B96022"/>
    <w:rsid w:val="00B961B4"/>
    <w:rsid w:val="00B973E2"/>
    <w:rsid w:val="00BA3061"/>
    <w:rsid w:val="00BA5B34"/>
    <w:rsid w:val="00BB025F"/>
    <w:rsid w:val="00BB2834"/>
    <w:rsid w:val="00BB672E"/>
    <w:rsid w:val="00BC522B"/>
    <w:rsid w:val="00BD43A1"/>
    <w:rsid w:val="00BE2857"/>
    <w:rsid w:val="00BE7626"/>
    <w:rsid w:val="00BF0344"/>
    <w:rsid w:val="00BF2A79"/>
    <w:rsid w:val="00BF3523"/>
    <w:rsid w:val="00BF3F43"/>
    <w:rsid w:val="00BF61ED"/>
    <w:rsid w:val="00C00A91"/>
    <w:rsid w:val="00C0289E"/>
    <w:rsid w:val="00C033C3"/>
    <w:rsid w:val="00C037ED"/>
    <w:rsid w:val="00C06C68"/>
    <w:rsid w:val="00C11EAD"/>
    <w:rsid w:val="00C13737"/>
    <w:rsid w:val="00C14060"/>
    <w:rsid w:val="00C1411C"/>
    <w:rsid w:val="00C157E4"/>
    <w:rsid w:val="00C16B85"/>
    <w:rsid w:val="00C1742B"/>
    <w:rsid w:val="00C206EB"/>
    <w:rsid w:val="00C20CA8"/>
    <w:rsid w:val="00C2141E"/>
    <w:rsid w:val="00C22B56"/>
    <w:rsid w:val="00C24892"/>
    <w:rsid w:val="00C24ED4"/>
    <w:rsid w:val="00C36F8F"/>
    <w:rsid w:val="00C40E46"/>
    <w:rsid w:val="00C41DE3"/>
    <w:rsid w:val="00C42428"/>
    <w:rsid w:val="00C503F7"/>
    <w:rsid w:val="00C51988"/>
    <w:rsid w:val="00C52C18"/>
    <w:rsid w:val="00C63F70"/>
    <w:rsid w:val="00C67345"/>
    <w:rsid w:val="00C7268A"/>
    <w:rsid w:val="00C737F2"/>
    <w:rsid w:val="00C75755"/>
    <w:rsid w:val="00C76555"/>
    <w:rsid w:val="00C778DD"/>
    <w:rsid w:val="00C8090E"/>
    <w:rsid w:val="00C83DA2"/>
    <w:rsid w:val="00C84473"/>
    <w:rsid w:val="00C84627"/>
    <w:rsid w:val="00C865A1"/>
    <w:rsid w:val="00C86DC0"/>
    <w:rsid w:val="00C92542"/>
    <w:rsid w:val="00C92F08"/>
    <w:rsid w:val="00C93493"/>
    <w:rsid w:val="00C94E22"/>
    <w:rsid w:val="00C97E56"/>
    <w:rsid w:val="00CA024B"/>
    <w:rsid w:val="00CA1F85"/>
    <w:rsid w:val="00CA2501"/>
    <w:rsid w:val="00CA70CF"/>
    <w:rsid w:val="00CB077C"/>
    <w:rsid w:val="00CB22F8"/>
    <w:rsid w:val="00CB2C46"/>
    <w:rsid w:val="00CB360D"/>
    <w:rsid w:val="00CB5FB8"/>
    <w:rsid w:val="00CB6497"/>
    <w:rsid w:val="00CC11EF"/>
    <w:rsid w:val="00CC28F5"/>
    <w:rsid w:val="00CC30F2"/>
    <w:rsid w:val="00CC5FAC"/>
    <w:rsid w:val="00CC6B8F"/>
    <w:rsid w:val="00CE0B6B"/>
    <w:rsid w:val="00CF1563"/>
    <w:rsid w:val="00CF1F63"/>
    <w:rsid w:val="00CF4E79"/>
    <w:rsid w:val="00CF67BC"/>
    <w:rsid w:val="00D0043A"/>
    <w:rsid w:val="00D016D8"/>
    <w:rsid w:val="00D04398"/>
    <w:rsid w:val="00D105F7"/>
    <w:rsid w:val="00D138F7"/>
    <w:rsid w:val="00D13F8B"/>
    <w:rsid w:val="00D177FC"/>
    <w:rsid w:val="00D2027B"/>
    <w:rsid w:val="00D2125E"/>
    <w:rsid w:val="00D21D0D"/>
    <w:rsid w:val="00D26281"/>
    <w:rsid w:val="00D32BAA"/>
    <w:rsid w:val="00D33E5B"/>
    <w:rsid w:val="00D3682A"/>
    <w:rsid w:val="00D4013A"/>
    <w:rsid w:val="00D40DE8"/>
    <w:rsid w:val="00D431E8"/>
    <w:rsid w:val="00D456ED"/>
    <w:rsid w:val="00D45C92"/>
    <w:rsid w:val="00D5024B"/>
    <w:rsid w:val="00D566B3"/>
    <w:rsid w:val="00D64477"/>
    <w:rsid w:val="00D717C0"/>
    <w:rsid w:val="00D71E34"/>
    <w:rsid w:val="00D80AE3"/>
    <w:rsid w:val="00D833B2"/>
    <w:rsid w:val="00D86F1C"/>
    <w:rsid w:val="00D91080"/>
    <w:rsid w:val="00D92A7D"/>
    <w:rsid w:val="00D93A3F"/>
    <w:rsid w:val="00D95F2A"/>
    <w:rsid w:val="00DA1B99"/>
    <w:rsid w:val="00DA2345"/>
    <w:rsid w:val="00DA2930"/>
    <w:rsid w:val="00DA37D3"/>
    <w:rsid w:val="00DA3EE7"/>
    <w:rsid w:val="00DA582E"/>
    <w:rsid w:val="00DA5B43"/>
    <w:rsid w:val="00DB1DB0"/>
    <w:rsid w:val="00DB3153"/>
    <w:rsid w:val="00DB6E1E"/>
    <w:rsid w:val="00DC374F"/>
    <w:rsid w:val="00DC4491"/>
    <w:rsid w:val="00DD031B"/>
    <w:rsid w:val="00DD03BA"/>
    <w:rsid w:val="00DD33DF"/>
    <w:rsid w:val="00DD7848"/>
    <w:rsid w:val="00DE0235"/>
    <w:rsid w:val="00DF03B9"/>
    <w:rsid w:val="00DF26F8"/>
    <w:rsid w:val="00DF5AB8"/>
    <w:rsid w:val="00E00796"/>
    <w:rsid w:val="00E02A82"/>
    <w:rsid w:val="00E04FBD"/>
    <w:rsid w:val="00E12639"/>
    <w:rsid w:val="00E14C75"/>
    <w:rsid w:val="00E20D7F"/>
    <w:rsid w:val="00E2335E"/>
    <w:rsid w:val="00E257B6"/>
    <w:rsid w:val="00E30C80"/>
    <w:rsid w:val="00E31702"/>
    <w:rsid w:val="00E35E3E"/>
    <w:rsid w:val="00E3602A"/>
    <w:rsid w:val="00E43C31"/>
    <w:rsid w:val="00E43F6D"/>
    <w:rsid w:val="00E54A1A"/>
    <w:rsid w:val="00E62DDC"/>
    <w:rsid w:val="00E634E0"/>
    <w:rsid w:val="00E67890"/>
    <w:rsid w:val="00E70008"/>
    <w:rsid w:val="00E7419B"/>
    <w:rsid w:val="00E7597B"/>
    <w:rsid w:val="00E84A16"/>
    <w:rsid w:val="00E866EC"/>
    <w:rsid w:val="00E90A40"/>
    <w:rsid w:val="00E95348"/>
    <w:rsid w:val="00EA0687"/>
    <w:rsid w:val="00EA4735"/>
    <w:rsid w:val="00EA6B6F"/>
    <w:rsid w:val="00EA6F79"/>
    <w:rsid w:val="00EA7C2E"/>
    <w:rsid w:val="00EA7D6B"/>
    <w:rsid w:val="00EB07A2"/>
    <w:rsid w:val="00EB4611"/>
    <w:rsid w:val="00EB57AA"/>
    <w:rsid w:val="00EC1ECE"/>
    <w:rsid w:val="00EC35E8"/>
    <w:rsid w:val="00EC5DA9"/>
    <w:rsid w:val="00ED5A78"/>
    <w:rsid w:val="00ED6B1C"/>
    <w:rsid w:val="00ED7052"/>
    <w:rsid w:val="00EE1F4A"/>
    <w:rsid w:val="00EE3557"/>
    <w:rsid w:val="00EE4259"/>
    <w:rsid w:val="00EE4FC7"/>
    <w:rsid w:val="00EE5058"/>
    <w:rsid w:val="00EE5C5E"/>
    <w:rsid w:val="00EE790C"/>
    <w:rsid w:val="00EF2BD5"/>
    <w:rsid w:val="00EF4AB9"/>
    <w:rsid w:val="00F02671"/>
    <w:rsid w:val="00F02A92"/>
    <w:rsid w:val="00F0380C"/>
    <w:rsid w:val="00F13DDC"/>
    <w:rsid w:val="00F1502F"/>
    <w:rsid w:val="00F15057"/>
    <w:rsid w:val="00F15358"/>
    <w:rsid w:val="00F15F03"/>
    <w:rsid w:val="00F1671F"/>
    <w:rsid w:val="00F17D9C"/>
    <w:rsid w:val="00F21DF3"/>
    <w:rsid w:val="00F23545"/>
    <w:rsid w:val="00F245EE"/>
    <w:rsid w:val="00F31D76"/>
    <w:rsid w:val="00F32B5A"/>
    <w:rsid w:val="00F41015"/>
    <w:rsid w:val="00F412B1"/>
    <w:rsid w:val="00F43A8B"/>
    <w:rsid w:val="00F43E24"/>
    <w:rsid w:val="00F47BA6"/>
    <w:rsid w:val="00F47DB7"/>
    <w:rsid w:val="00F502EC"/>
    <w:rsid w:val="00F5293F"/>
    <w:rsid w:val="00F56523"/>
    <w:rsid w:val="00F66943"/>
    <w:rsid w:val="00F66A89"/>
    <w:rsid w:val="00F7074D"/>
    <w:rsid w:val="00F717FC"/>
    <w:rsid w:val="00F720E3"/>
    <w:rsid w:val="00F74A87"/>
    <w:rsid w:val="00F750CE"/>
    <w:rsid w:val="00F77B5F"/>
    <w:rsid w:val="00F821FE"/>
    <w:rsid w:val="00F82CED"/>
    <w:rsid w:val="00F8552F"/>
    <w:rsid w:val="00F85588"/>
    <w:rsid w:val="00F932AE"/>
    <w:rsid w:val="00F940EA"/>
    <w:rsid w:val="00FA064E"/>
    <w:rsid w:val="00FA11FB"/>
    <w:rsid w:val="00FA416E"/>
    <w:rsid w:val="00FA6005"/>
    <w:rsid w:val="00FB0950"/>
    <w:rsid w:val="00FB1AA0"/>
    <w:rsid w:val="00FB2282"/>
    <w:rsid w:val="00FB62AF"/>
    <w:rsid w:val="00FC09FE"/>
    <w:rsid w:val="00FC0F01"/>
    <w:rsid w:val="00FC15D3"/>
    <w:rsid w:val="00FC2DB4"/>
    <w:rsid w:val="00FC6686"/>
    <w:rsid w:val="00FE0B19"/>
    <w:rsid w:val="00FE5BA0"/>
    <w:rsid w:val="00FF062A"/>
    <w:rsid w:val="00FF0906"/>
    <w:rsid w:val="00FF34B3"/>
    <w:rsid w:val="00FF4622"/>
    <w:rsid w:val="00FF4FD5"/>
    <w:rsid w:val="00FF76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1D0"/>
  </w:style>
  <w:style w:type="paragraph" w:styleId="Heading2">
    <w:name w:val="heading 2"/>
    <w:basedOn w:val="Normal"/>
    <w:next w:val="Normal"/>
    <w:link w:val="Heading2Char"/>
    <w:uiPriority w:val="9"/>
    <w:unhideWhenUsed/>
    <w:qFormat/>
    <w:rsid w:val="0004279E"/>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2D1"/>
    <w:pPr>
      <w:ind w:left="720"/>
      <w:contextualSpacing/>
    </w:pPr>
  </w:style>
  <w:style w:type="table" w:customStyle="1" w:styleId="LightShading1">
    <w:name w:val="Light Shading1"/>
    <w:basedOn w:val="TableNormal"/>
    <w:uiPriority w:val="60"/>
    <w:rsid w:val="0014633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F82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1FE"/>
    <w:rPr>
      <w:rFonts w:ascii="Tahoma" w:hAnsi="Tahoma" w:cs="Tahoma"/>
      <w:sz w:val="16"/>
      <w:szCs w:val="16"/>
    </w:rPr>
  </w:style>
  <w:style w:type="paragraph" w:styleId="PlainText">
    <w:name w:val="Plain Text"/>
    <w:basedOn w:val="Normal"/>
    <w:link w:val="PlainTextChar"/>
    <w:uiPriority w:val="99"/>
    <w:unhideWhenUsed/>
    <w:rsid w:val="00CB649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B6497"/>
    <w:rPr>
      <w:rFonts w:ascii="Consolas" w:hAnsi="Consolas"/>
      <w:sz w:val="21"/>
      <w:szCs w:val="21"/>
    </w:rPr>
  </w:style>
  <w:style w:type="table" w:styleId="TableGrid">
    <w:name w:val="Table Grid"/>
    <w:basedOn w:val="TableNormal"/>
    <w:uiPriority w:val="59"/>
    <w:rsid w:val="00CB64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D33E5B"/>
    <w:pPr>
      <w:spacing w:after="0" w:line="240" w:lineRule="auto"/>
    </w:pPr>
    <w:rPr>
      <w:rFonts w:ascii="Times New Roman" w:hAnsi="Times New Roman"/>
      <w:sz w:val="24"/>
      <w:szCs w:val="24"/>
    </w:rPr>
  </w:style>
  <w:style w:type="character" w:customStyle="1" w:styleId="FootnoteTextChar">
    <w:name w:val="Footnote Text Char"/>
    <w:basedOn w:val="DefaultParagraphFont"/>
    <w:link w:val="FootnoteText"/>
    <w:uiPriority w:val="99"/>
    <w:semiHidden/>
    <w:rsid w:val="00D33E5B"/>
    <w:rPr>
      <w:rFonts w:ascii="Times New Roman" w:hAnsi="Times New Roman"/>
      <w:sz w:val="24"/>
      <w:szCs w:val="24"/>
    </w:rPr>
  </w:style>
  <w:style w:type="character" w:styleId="FootnoteReference">
    <w:name w:val="footnote reference"/>
    <w:basedOn w:val="DefaultParagraphFont"/>
    <w:uiPriority w:val="99"/>
    <w:semiHidden/>
    <w:unhideWhenUsed/>
    <w:rsid w:val="00D33E5B"/>
    <w:rPr>
      <w:vertAlign w:val="superscript"/>
    </w:rPr>
  </w:style>
  <w:style w:type="paragraph" w:styleId="Bibliography">
    <w:name w:val="Bibliography"/>
    <w:basedOn w:val="Normal"/>
    <w:next w:val="Normal"/>
    <w:uiPriority w:val="37"/>
    <w:unhideWhenUsed/>
    <w:rsid w:val="0062749D"/>
    <w:pPr>
      <w:spacing w:after="0" w:line="480" w:lineRule="auto"/>
      <w:ind w:left="720" w:hanging="720"/>
    </w:pPr>
  </w:style>
  <w:style w:type="paragraph" w:styleId="Header">
    <w:name w:val="header"/>
    <w:basedOn w:val="Normal"/>
    <w:link w:val="HeaderChar"/>
    <w:uiPriority w:val="99"/>
    <w:unhideWhenUsed/>
    <w:rsid w:val="00B867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7FC"/>
  </w:style>
  <w:style w:type="paragraph" w:styleId="Footer">
    <w:name w:val="footer"/>
    <w:basedOn w:val="Normal"/>
    <w:link w:val="FooterChar"/>
    <w:uiPriority w:val="99"/>
    <w:unhideWhenUsed/>
    <w:rsid w:val="00B867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7FC"/>
  </w:style>
  <w:style w:type="character" w:customStyle="1" w:styleId="apple-converted-space">
    <w:name w:val="apple-converted-space"/>
    <w:basedOn w:val="DefaultParagraphFont"/>
    <w:rsid w:val="00FF062A"/>
  </w:style>
  <w:style w:type="character" w:customStyle="1" w:styleId="apple-style-span">
    <w:name w:val="apple-style-span"/>
    <w:basedOn w:val="DefaultParagraphFont"/>
    <w:rsid w:val="00861E37"/>
  </w:style>
  <w:style w:type="character" w:customStyle="1" w:styleId="Heading2Char">
    <w:name w:val="Heading 2 Char"/>
    <w:basedOn w:val="DefaultParagraphFont"/>
    <w:link w:val="Heading2"/>
    <w:uiPriority w:val="9"/>
    <w:rsid w:val="0004279E"/>
    <w:rPr>
      <w:rFonts w:asciiTheme="majorHAnsi" w:eastAsiaTheme="majorEastAsia" w:hAnsiTheme="majorHAnsi" w:cstheme="majorBidi"/>
      <w:b/>
      <w:bCs/>
      <w:i/>
      <w:iCs/>
      <w:sz w:val="28"/>
      <w:szCs w:val="28"/>
    </w:rPr>
  </w:style>
  <w:style w:type="character" w:styleId="CommentReference">
    <w:name w:val="annotation reference"/>
    <w:basedOn w:val="DefaultParagraphFont"/>
    <w:uiPriority w:val="99"/>
    <w:semiHidden/>
    <w:unhideWhenUsed/>
    <w:rsid w:val="004221A5"/>
    <w:rPr>
      <w:sz w:val="16"/>
      <w:szCs w:val="16"/>
    </w:rPr>
  </w:style>
  <w:style w:type="paragraph" w:styleId="CommentText">
    <w:name w:val="annotation text"/>
    <w:basedOn w:val="Normal"/>
    <w:link w:val="CommentTextChar"/>
    <w:uiPriority w:val="99"/>
    <w:semiHidden/>
    <w:unhideWhenUsed/>
    <w:rsid w:val="004221A5"/>
    <w:pPr>
      <w:spacing w:line="240" w:lineRule="auto"/>
    </w:pPr>
    <w:rPr>
      <w:sz w:val="20"/>
      <w:szCs w:val="20"/>
    </w:rPr>
  </w:style>
  <w:style w:type="character" w:customStyle="1" w:styleId="CommentTextChar">
    <w:name w:val="Comment Text Char"/>
    <w:basedOn w:val="DefaultParagraphFont"/>
    <w:link w:val="CommentText"/>
    <w:uiPriority w:val="99"/>
    <w:semiHidden/>
    <w:rsid w:val="004221A5"/>
    <w:rPr>
      <w:sz w:val="20"/>
      <w:szCs w:val="20"/>
    </w:rPr>
  </w:style>
  <w:style w:type="paragraph" w:styleId="CommentSubject">
    <w:name w:val="annotation subject"/>
    <w:basedOn w:val="CommentText"/>
    <w:next w:val="CommentText"/>
    <w:link w:val="CommentSubjectChar"/>
    <w:uiPriority w:val="99"/>
    <w:semiHidden/>
    <w:unhideWhenUsed/>
    <w:rsid w:val="004221A5"/>
    <w:rPr>
      <w:b/>
      <w:bCs/>
    </w:rPr>
  </w:style>
  <w:style w:type="character" w:customStyle="1" w:styleId="CommentSubjectChar">
    <w:name w:val="Comment Subject Char"/>
    <w:basedOn w:val="CommentTextChar"/>
    <w:link w:val="CommentSubject"/>
    <w:uiPriority w:val="99"/>
    <w:semiHidden/>
    <w:rsid w:val="004221A5"/>
    <w:rPr>
      <w:b/>
      <w:bCs/>
      <w:sz w:val="20"/>
      <w:szCs w:val="20"/>
    </w:rPr>
  </w:style>
  <w:style w:type="paragraph" w:styleId="NormalWeb">
    <w:name w:val="Normal (Web)"/>
    <w:basedOn w:val="Normal"/>
    <w:uiPriority w:val="99"/>
    <w:unhideWhenUsed/>
    <w:rsid w:val="00EE4FC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43454C"/>
    <w:rPr>
      <w:color w:val="808080"/>
    </w:rPr>
  </w:style>
  <w:style w:type="paragraph" w:styleId="EndnoteText">
    <w:name w:val="endnote text"/>
    <w:basedOn w:val="Normal"/>
    <w:link w:val="EndnoteTextChar"/>
    <w:uiPriority w:val="99"/>
    <w:semiHidden/>
    <w:unhideWhenUsed/>
    <w:rsid w:val="00AE11A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11A9"/>
    <w:rPr>
      <w:sz w:val="20"/>
      <w:szCs w:val="20"/>
    </w:rPr>
  </w:style>
  <w:style w:type="character" w:styleId="EndnoteReference">
    <w:name w:val="endnote reference"/>
    <w:basedOn w:val="DefaultParagraphFont"/>
    <w:uiPriority w:val="99"/>
    <w:semiHidden/>
    <w:unhideWhenUsed/>
    <w:rsid w:val="00AE11A9"/>
    <w:rPr>
      <w:vertAlign w:val="superscript"/>
    </w:rPr>
  </w:style>
  <w:style w:type="paragraph" w:customStyle="1" w:styleId="Default">
    <w:name w:val="Default"/>
    <w:rsid w:val="00236E1C"/>
    <w:pPr>
      <w:autoSpaceDE w:val="0"/>
      <w:autoSpaceDN w:val="0"/>
      <w:adjustRightInd w:val="0"/>
      <w:spacing w:after="0" w:line="240" w:lineRule="auto"/>
    </w:pPr>
    <w:rPr>
      <w:rFonts w:ascii="Cambria" w:hAnsi="Cambria" w:cs="Cambria"/>
      <w:color w:val="000000"/>
      <w:sz w:val="24"/>
      <w:szCs w:val="24"/>
    </w:rPr>
  </w:style>
  <w:style w:type="paragraph" w:styleId="Revision">
    <w:name w:val="Revision"/>
    <w:hidden/>
    <w:uiPriority w:val="99"/>
    <w:semiHidden/>
    <w:rsid w:val="009631C7"/>
    <w:pPr>
      <w:spacing w:after="0" w:line="240" w:lineRule="auto"/>
    </w:pPr>
  </w:style>
  <w:style w:type="character" w:styleId="Hyperlink">
    <w:name w:val="Hyperlink"/>
    <w:basedOn w:val="DefaultParagraphFont"/>
    <w:uiPriority w:val="99"/>
    <w:unhideWhenUsed/>
    <w:rsid w:val="0017385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1D0"/>
  </w:style>
  <w:style w:type="paragraph" w:styleId="Heading2">
    <w:name w:val="heading 2"/>
    <w:basedOn w:val="Normal"/>
    <w:next w:val="Normal"/>
    <w:link w:val="Heading2Char"/>
    <w:uiPriority w:val="9"/>
    <w:unhideWhenUsed/>
    <w:qFormat/>
    <w:rsid w:val="0004279E"/>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2D1"/>
    <w:pPr>
      <w:ind w:left="720"/>
      <w:contextualSpacing/>
    </w:pPr>
  </w:style>
  <w:style w:type="table" w:customStyle="1" w:styleId="LightShading1">
    <w:name w:val="Light Shading1"/>
    <w:basedOn w:val="TableNormal"/>
    <w:uiPriority w:val="60"/>
    <w:rsid w:val="0014633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F82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1FE"/>
    <w:rPr>
      <w:rFonts w:ascii="Tahoma" w:hAnsi="Tahoma" w:cs="Tahoma"/>
      <w:sz w:val="16"/>
      <w:szCs w:val="16"/>
    </w:rPr>
  </w:style>
  <w:style w:type="paragraph" w:styleId="PlainText">
    <w:name w:val="Plain Text"/>
    <w:basedOn w:val="Normal"/>
    <w:link w:val="PlainTextChar"/>
    <w:uiPriority w:val="99"/>
    <w:unhideWhenUsed/>
    <w:rsid w:val="00CB649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B6497"/>
    <w:rPr>
      <w:rFonts w:ascii="Consolas" w:hAnsi="Consolas"/>
      <w:sz w:val="21"/>
      <w:szCs w:val="21"/>
    </w:rPr>
  </w:style>
  <w:style w:type="table" w:styleId="TableGrid">
    <w:name w:val="Table Grid"/>
    <w:basedOn w:val="TableNormal"/>
    <w:uiPriority w:val="59"/>
    <w:rsid w:val="00CB6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33E5B"/>
    <w:pPr>
      <w:spacing w:after="0" w:line="240" w:lineRule="auto"/>
    </w:pPr>
    <w:rPr>
      <w:rFonts w:ascii="Times New Roman" w:hAnsi="Times New Roman"/>
      <w:sz w:val="24"/>
      <w:szCs w:val="24"/>
    </w:rPr>
  </w:style>
  <w:style w:type="character" w:customStyle="1" w:styleId="FootnoteTextChar">
    <w:name w:val="Footnote Text Char"/>
    <w:basedOn w:val="DefaultParagraphFont"/>
    <w:link w:val="FootnoteText"/>
    <w:uiPriority w:val="99"/>
    <w:semiHidden/>
    <w:rsid w:val="00D33E5B"/>
    <w:rPr>
      <w:rFonts w:ascii="Times New Roman" w:hAnsi="Times New Roman"/>
      <w:sz w:val="24"/>
      <w:szCs w:val="24"/>
    </w:rPr>
  </w:style>
  <w:style w:type="character" w:styleId="FootnoteReference">
    <w:name w:val="footnote reference"/>
    <w:basedOn w:val="DefaultParagraphFont"/>
    <w:uiPriority w:val="99"/>
    <w:semiHidden/>
    <w:unhideWhenUsed/>
    <w:rsid w:val="00D33E5B"/>
    <w:rPr>
      <w:vertAlign w:val="superscript"/>
    </w:rPr>
  </w:style>
  <w:style w:type="paragraph" w:styleId="Bibliography">
    <w:name w:val="Bibliography"/>
    <w:basedOn w:val="Normal"/>
    <w:next w:val="Normal"/>
    <w:uiPriority w:val="37"/>
    <w:unhideWhenUsed/>
    <w:rsid w:val="0062749D"/>
    <w:pPr>
      <w:spacing w:after="0" w:line="480" w:lineRule="auto"/>
      <w:ind w:left="720" w:hanging="720"/>
    </w:pPr>
  </w:style>
  <w:style w:type="paragraph" w:styleId="Header">
    <w:name w:val="header"/>
    <w:basedOn w:val="Normal"/>
    <w:link w:val="HeaderChar"/>
    <w:uiPriority w:val="99"/>
    <w:unhideWhenUsed/>
    <w:rsid w:val="00B867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7FC"/>
  </w:style>
  <w:style w:type="paragraph" w:styleId="Footer">
    <w:name w:val="footer"/>
    <w:basedOn w:val="Normal"/>
    <w:link w:val="FooterChar"/>
    <w:uiPriority w:val="99"/>
    <w:unhideWhenUsed/>
    <w:rsid w:val="00B867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7FC"/>
  </w:style>
  <w:style w:type="character" w:customStyle="1" w:styleId="apple-converted-space">
    <w:name w:val="apple-converted-space"/>
    <w:basedOn w:val="DefaultParagraphFont"/>
    <w:rsid w:val="00FF062A"/>
  </w:style>
  <w:style w:type="character" w:customStyle="1" w:styleId="apple-style-span">
    <w:name w:val="apple-style-span"/>
    <w:basedOn w:val="DefaultParagraphFont"/>
    <w:rsid w:val="00861E37"/>
  </w:style>
  <w:style w:type="character" w:customStyle="1" w:styleId="Heading2Char">
    <w:name w:val="Heading 2 Char"/>
    <w:basedOn w:val="DefaultParagraphFont"/>
    <w:link w:val="Heading2"/>
    <w:uiPriority w:val="9"/>
    <w:rsid w:val="0004279E"/>
    <w:rPr>
      <w:rFonts w:asciiTheme="majorHAnsi" w:eastAsiaTheme="majorEastAsia" w:hAnsiTheme="majorHAnsi" w:cstheme="majorBidi"/>
      <w:b/>
      <w:bCs/>
      <w:i/>
      <w:iCs/>
      <w:sz w:val="28"/>
      <w:szCs w:val="28"/>
    </w:rPr>
  </w:style>
  <w:style w:type="character" w:styleId="CommentReference">
    <w:name w:val="annotation reference"/>
    <w:basedOn w:val="DefaultParagraphFont"/>
    <w:uiPriority w:val="99"/>
    <w:semiHidden/>
    <w:unhideWhenUsed/>
    <w:rsid w:val="004221A5"/>
    <w:rPr>
      <w:sz w:val="16"/>
      <w:szCs w:val="16"/>
    </w:rPr>
  </w:style>
  <w:style w:type="paragraph" w:styleId="CommentText">
    <w:name w:val="annotation text"/>
    <w:basedOn w:val="Normal"/>
    <w:link w:val="CommentTextChar"/>
    <w:uiPriority w:val="99"/>
    <w:semiHidden/>
    <w:unhideWhenUsed/>
    <w:rsid w:val="004221A5"/>
    <w:pPr>
      <w:spacing w:line="240" w:lineRule="auto"/>
    </w:pPr>
    <w:rPr>
      <w:sz w:val="20"/>
      <w:szCs w:val="20"/>
    </w:rPr>
  </w:style>
  <w:style w:type="character" w:customStyle="1" w:styleId="CommentTextChar">
    <w:name w:val="Comment Text Char"/>
    <w:basedOn w:val="DefaultParagraphFont"/>
    <w:link w:val="CommentText"/>
    <w:uiPriority w:val="99"/>
    <w:semiHidden/>
    <w:rsid w:val="004221A5"/>
    <w:rPr>
      <w:sz w:val="20"/>
      <w:szCs w:val="20"/>
    </w:rPr>
  </w:style>
  <w:style w:type="paragraph" w:styleId="CommentSubject">
    <w:name w:val="annotation subject"/>
    <w:basedOn w:val="CommentText"/>
    <w:next w:val="CommentText"/>
    <w:link w:val="CommentSubjectChar"/>
    <w:uiPriority w:val="99"/>
    <w:semiHidden/>
    <w:unhideWhenUsed/>
    <w:rsid w:val="004221A5"/>
    <w:rPr>
      <w:b/>
      <w:bCs/>
    </w:rPr>
  </w:style>
  <w:style w:type="character" w:customStyle="1" w:styleId="CommentSubjectChar">
    <w:name w:val="Comment Subject Char"/>
    <w:basedOn w:val="CommentTextChar"/>
    <w:link w:val="CommentSubject"/>
    <w:uiPriority w:val="99"/>
    <w:semiHidden/>
    <w:rsid w:val="004221A5"/>
    <w:rPr>
      <w:b/>
      <w:bCs/>
      <w:sz w:val="20"/>
      <w:szCs w:val="20"/>
    </w:rPr>
  </w:style>
  <w:style w:type="paragraph" w:styleId="NormalWeb">
    <w:name w:val="Normal (Web)"/>
    <w:basedOn w:val="Normal"/>
    <w:uiPriority w:val="99"/>
    <w:unhideWhenUsed/>
    <w:rsid w:val="00EE4FC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43454C"/>
    <w:rPr>
      <w:color w:val="808080"/>
    </w:rPr>
  </w:style>
  <w:style w:type="paragraph" w:styleId="EndnoteText">
    <w:name w:val="endnote text"/>
    <w:basedOn w:val="Normal"/>
    <w:link w:val="EndnoteTextChar"/>
    <w:uiPriority w:val="99"/>
    <w:semiHidden/>
    <w:unhideWhenUsed/>
    <w:rsid w:val="00AE11A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11A9"/>
    <w:rPr>
      <w:sz w:val="20"/>
      <w:szCs w:val="20"/>
    </w:rPr>
  </w:style>
  <w:style w:type="character" w:styleId="EndnoteReference">
    <w:name w:val="endnote reference"/>
    <w:basedOn w:val="DefaultParagraphFont"/>
    <w:uiPriority w:val="99"/>
    <w:semiHidden/>
    <w:unhideWhenUsed/>
    <w:rsid w:val="00AE11A9"/>
    <w:rPr>
      <w:vertAlign w:val="superscript"/>
    </w:rPr>
  </w:style>
  <w:style w:type="paragraph" w:customStyle="1" w:styleId="Default">
    <w:name w:val="Default"/>
    <w:rsid w:val="00236E1C"/>
    <w:pPr>
      <w:autoSpaceDE w:val="0"/>
      <w:autoSpaceDN w:val="0"/>
      <w:adjustRightInd w:val="0"/>
      <w:spacing w:after="0" w:line="240" w:lineRule="auto"/>
    </w:pPr>
    <w:rPr>
      <w:rFonts w:ascii="Cambria" w:hAnsi="Cambria" w:cs="Cambria"/>
      <w:color w:val="000000"/>
      <w:sz w:val="24"/>
      <w:szCs w:val="24"/>
    </w:rPr>
  </w:style>
  <w:style w:type="paragraph" w:styleId="Revision">
    <w:name w:val="Revision"/>
    <w:hidden/>
    <w:uiPriority w:val="99"/>
    <w:semiHidden/>
    <w:rsid w:val="009631C7"/>
    <w:pPr>
      <w:spacing w:after="0" w:line="240" w:lineRule="auto"/>
    </w:pPr>
  </w:style>
  <w:style w:type="character" w:styleId="Hyperlink">
    <w:name w:val="Hyperlink"/>
    <w:basedOn w:val="DefaultParagraphFont"/>
    <w:uiPriority w:val="99"/>
    <w:unhideWhenUsed/>
    <w:rsid w:val="0017385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2577347">
      <w:bodyDiv w:val="1"/>
      <w:marLeft w:val="0"/>
      <w:marRight w:val="0"/>
      <w:marTop w:val="0"/>
      <w:marBottom w:val="0"/>
      <w:divBdr>
        <w:top w:val="none" w:sz="0" w:space="0" w:color="auto"/>
        <w:left w:val="none" w:sz="0" w:space="0" w:color="auto"/>
        <w:bottom w:val="none" w:sz="0" w:space="0" w:color="auto"/>
        <w:right w:val="none" w:sz="0" w:space="0" w:color="auto"/>
      </w:divBdr>
    </w:div>
    <w:div w:id="81729075">
      <w:bodyDiv w:val="1"/>
      <w:marLeft w:val="0"/>
      <w:marRight w:val="0"/>
      <w:marTop w:val="0"/>
      <w:marBottom w:val="0"/>
      <w:divBdr>
        <w:top w:val="none" w:sz="0" w:space="0" w:color="auto"/>
        <w:left w:val="none" w:sz="0" w:space="0" w:color="auto"/>
        <w:bottom w:val="none" w:sz="0" w:space="0" w:color="auto"/>
        <w:right w:val="none" w:sz="0" w:space="0" w:color="auto"/>
      </w:divBdr>
    </w:div>
    <w:div w:id="165441537">
      <w:bodyDiv w:val="1"/>
      <w:marLeft w:val="0"/>
      <w:marRight w:val="0"/>
      <w:marTop w:val="0"/>
      <w:marBottom w:val="0"/>
      <w:divBdr>
        <w:top w:val="none" w:sz="0" w:space="0" w:color="auto"/>
        <w:left w:val="none" w:sz="0" w:space="0" w:color="auto"/>
        <w:bottom w:val="none" w:sz="0" w:space="0" w:color="auto"/>
        <w:right w:val="none" w:sz="0" w:space="0" w:color="auto"/>
      </w:divBdr>
    </w:div>
    <w:div w:id="178545154">
      <w:bodyDiv w:val="1"/>
      <w:marLeft w:val="0"/>
      <w:marRight w:val="0"/>
      <w:marTop w:val="0"/>
      <w:marBottom w:val="0"/>
      <w:divBdr>
        <w:top w:val="none" w:sz="0" w:space="0" w:color="auto"/>
        <w:left w:val="none" w:sz="0" w:space="0" w:color="auto"/>
        <w:bottom w:val="none" w:sz="0" w:space="0" w:color="auto"/>
        <w:right w:val="none" w:sz="0" w:space="0" w:color="auto"/>
      </w:divBdr>
    </w:div>
    <w:div w:id="186792017">
      <w:bodyDiv w:val="1"/>
      <w:marLeft w:val="0"/>
      <w:marRight w:val="0"/>
      <w:marTop w:val="0"/>
      <w:marBottom w:val="0"/>
      <w:divBdr>
        <w:top w:val="none" w:sz="0" w:space="0" w:color="auto"/>
        <w:left w:val="none" w:sz="0" w:space="0" w:color="auto"/>
        <w:bottom w:val="none" w:sz="0" w:space="0" w:color="auto"/>
        <w:right w:val="none" w:sz="0" w:space="0" w:color="auto"/>
      </w:divBdr>
    </w:div>
    <w:div w:id="201794380">
      <w:bodyDiv w:val="1"/>
      <w:marLeft w:val="0"/>
      <w:marRight w:val="0"/>
      <w:marTop w:val="0"/>
      <w:marBottom w:val="0"/>
      <w:divBdr>
        <w:top w:val="none" w:sz="0" w:space="0" w:color="auto"/>
        <w:left w:val="none" w:sz="0" w:space="0" w:color="auto"/>
        <w:bottom w:val="none" w:sz="0" w:space="0" w:color="auto"/>
        <w:right w:val="none" w:sz="0" w:space="0" w:color="auto"/>
      </w:divBdr>
    </w:div>
    <w:div w:id="296841786">
      <w:bodyDiv w:val="1"/>
      <w:marLeft w:val="0"/>
      <w:marRight w:val="0"/>
      <w:marTop w:val="0"/>
      <w:marBottom w:val="0"/>
      <w:divBdr>
        <w:top w:val="none" w:sz="0" w:space="0" w:color="auto"/>
        <w:left w:val="none" w:sz="0" w:space="0" w:color="auto"/>
        <w:bottom w:val="none" w:sz="0" w:space="0" w:color="auto"/>
        <w:right w:val="none" w:sz="0" w:space="0" w:color="auto"/>
      </w:divBdr>
    </w:div>
    <w:div w:id="458492720">
      <w:bodyDiv w:val="1"/>
      <w:marLeft w:val="0"/>
      <w:marRight w:val="0"/>
      <w:marTop w:val="0"/>
      <w:marBottom w:val="0"/>
      <w:divBdr>
        <w:top w:val="none" w:sz="0" w:space="0" w:color="auto"/>
        <w:left w:val="none" w:sz="0" w:space="0" w:color="auto"/>
        <w:bottom w:val="none" w:sz="0" w:space="0" w:color="auto"/>
        <w:right w:val="none" w:sz="0" w:space="0" w:color="auto"/>
      </w:divBdr>
    </w:div>
    <w:div w:id="493952865">
      <w:bodyDiv w:val="1"/>
      <w:marLeft w:val="0"/>
      <w:marRight w:val="0"/>
      <w:marTop w:val="0"/>
      <w:marBottom w:val="0"/>
      <w:divBdr>
        <w:top w:val="none" w:sz="0" w:space="0" w:color="auto"/>
        <w:left w:val="none" w:sz="0" w:space="0" w:color="auto"/>
        <w:bottom w:val="none" w:sz="0" w:space="0" w:color="auto"/>
        <w:right w:val="none" w:sz="0" w:space="0" w:color="auto"/>
      </w:divBdr>
    </w:div>
    <w:div w:id="501892895">
      <w:bodyDiv w:val="1"/>
      <w:marLeft w:val="0"/>
      <w:marRight w:val="0"/>
      <w:marTop w:val="0"/>
      <w:marBottom w:val="0"/>
      <w:divBdr>
        <w:top w:val="none" w:sz="0" w:space="0" w:color="auto"/>
        <w:left w:val="none" w:sz="0" w:space="0" w:color="auto"/>
        <w:bottom w:val="none" w:sz="0" w:space="0" w:color="auto"/>
        <w:right w:val="none" w:sz="0" w:space="0" w:color="auto"/>
      </w:divBdr>
    </w:div>
    <w:div w:id="542408388">
      <w:bodyDiv w:val="1"/>
      <w:marLeft w:val="0"/>
      <w:marRight w:val="0"/>
      <w:marTop w:val="0"/>
      <w:marBottom w:val="0"/>
      <w:divBdr>
        <w:top w:val="none" w:sz="0" w:space="0" w:color="auto"/>
        <w:left w:val="none" w:sz="0" w:space="0" w:color="auto"/>
        <w:bottom w:val="none" w:sz="0" w:space="0" w:color="auto"/>
        <w:right w:val="none" w:sz="0" w:space="0" w:color="auto"/>
      </w:divBdr>
    </w:div>
    <w:div w:id="590546247">
      <w:bodyDiv w:val="1"/>
      <w:marLeft w:val="0"/>
      <w:marRight w:val="0"/>
      <w:marTop w:val="0"/>
      <w:marBottom w:val="0"/>
      <w:divBdr>
        <w:top w:val="none" w:sz="0" w:space="0" w:color="auto"/>
        <w:left w:val="none" w:sz="0" w:space="0" w:color="auto"/>
        <w:bottom w:val="none" w:sz="0" w:space="0" w:color="auto"/>
        <w:right w:val="none" w:sz="0" w:space="0" w:color="auto"/>
      </w:divBdr>
    </w:div>
    <w:div w:id="592325241">
      <w:bodyDiv w:val="1"/>
      <w:marLeft w:val="0"/>
      <w:marRight w:val="0"/>
      <w:marTop w:val="0"/>
      <w:marBottom w:val="0"/>
      <w:divBdr>
        <w:top w:val="none" w:sz="0" w:space="0" w:color="auto"/>
        <w:left w:val="none" w:sz="0" w:space="0" w:color="auto"/>
        <w:bottom w:val="none" w:sz="0" w:space="0" w:color="auto"/>
        <w:right w:val="none" w:sz="0" w:space="0" w:color="auto"/>
      </w:divBdr>
    </w:div>
    <w:div w:id="622002707">
      <w:bodyDiv w:val="1"/>
      <w:marLeft w:val="0"/>
      <w:marRight w:val="0"/>
      <w:marTop w:val="0"/>
      <w:marBottom w:val="0"/>
      <w:divBdr>
        <w:top w:val="none" w:sz="0" w:space="0" w:color="auto"/>
        <w:left w:val="none" w:sz="0" w:space="0" w:color="auto"/>
        <w:bottom w:val="none" w:sz="0" w:space="0" w:color="auto"/>
        <w:right w:val="none" w:sz="0" w:space="0" w:color="auto"/>
      </w:divBdr>
    </w:div>
    <w:div w:id="644043521">
      <w:bodyDiv w:val="1"/>
      <w:marLeft w:val="0"/>
      <w:marRight w:val="0"/>
      <w:marTop w:val="0"/>
      <w:marBottom w:val="0"/>
      <w:divBdr>
        <w:top w:val="none" w:sz="0" w:space="0" w:color="auto"/>
        <w:left w:val="none" w:sz="0" w:space="0" w:color="auto"/>
        <w:bottom w:val="none" w:sz="0" w:space="0" w:color="auto"/>
        <w:right w:val="none" w:sz="0" w:space="0" w:color="auto"/>
      </w:divBdr>
    </w:div>
    <w:div w:id="677853354">
      <w:bodyDiv w:val="1"/>
      <w:marLeft w:val="0"/>
      <w:marRight w:val="0"/>
      <w:marTop w:val="0"/>
      <w:marBottom w:val="0"/>
      <w:divBdr>
        <w:top w:val="none" w:sz="0" w:space="0" w:color="auto"/>
        <w:left w:val="none" w:sz="0" w:space="0" w:color="auto"/>
        <w:bottom w:val="none" w:sz="0" w:space="0" w:color="auto"/>
        <w:right w:val="none" w:sz="0" w:space="0" w:color="auto"/>
      </w:divBdr>
    </w:div>
    <w:div w:id="712310900">
      <w:bodyDiv w:val="1"/>
      <w:marLeft w:val="0"/>
      <w:marRight w:val="0"/>
      <w:marTop w:val="0"/>
      <w:marBottom w:val="0"/>
      <w:divBdr>
        <w:top w:val="none" w:sz="0" w:space="0" w:color="auto"/>
        <w:left w:val="none" w:sz="0" w:space="0" w:color="auto"/>
        <w:bottom w:val="none" w:sz="0" w:space="0" w:color="auto"/>
        <w:right w:val="none" w:sz="0" w:space="0" w:color="auto"/>
      </w:divBdr>
    </w:div>
    <w:div w:id="719942854">
      <w:bodyDiv w:val="1"/>
      <w:marLeft w:val="0"/>
      <w:marRight w:val="0"/>
      <w:marTop w:val="0"/>
      <w:marBottom w:val="0"/>
      <w:divBdr>
        <w:top w:val="none" w:sz="0" w:space="0" w:color="auto"/>
        <w:left w:val="none" w:sz="0" w:space="0" w:color="auto"/>
        <w:bottom w:val="none" w:sz="0" w:space="0" w:color="auto"/>
        <w:right w:val="none" w:sz="0" w:space="0" w:color="auto"/>
      </w:divBdr>
    </w:div>
    <w:div w:id="732506263">
      <w:bodyDiv w:val="1"/>
      <w:marLeft w:val="0"/>
      <w:marRight w:val="0"/>
      <w:marTop w:val="0"/>
      <w:marBottom w:val="0"/>
      <w:divBdr>
        <w:top w:val="none" w:sz="0" w:space="0" w:color="auto"/>
        <w:left w:val="none" w:sz="0" w:space="0" w:color="auto"/>
        <w:bottom w:val="none" w:sz="0" w:space="0" w:color="auto"/>
        <w:right w:val="none" w:sz="0" w:space="0" w:color="auto"/>
      </w:divBdr>
    </w:div>
    <w:div w:id="739671918">
      <w:bodyDiv w:val="1"/>
      <w:marLeft w:val="0"/>
      <w:marRight w:val="0"/>
      <w:marTop w:val="0"/>
      <w:marBottom w:val="0"/>
      <w:divBdr>
        <w:top w:val="none" w:sz="0" w:space="0" w:color="auto"/>
        <w:left w:val="none" w:sz="0" w:space="0" w:color="auto"/>
        <w:bottom w:val="none" w:sz="0" w:space="0" w:color="auto"/>
        <w:right w:val="none" w:sz="0" w:space="0" w:color="auto"/>
      </w:divBdr>
      <w:divsChild>
        <w:div w:id="834490919">
          <w:marLeft w:val="0"/>
          <w:marRight w:val="0"/>
          <w:marTop w:val="0"/>
          <w:marBottom w:val="0"/>
          <w:divBdr>
            <w:top w:val="none" w:sz="0" w:space="0" w:color="auto"/>
            <w:left w:val="none" w:sz="0" w:space="0" w:color="auto"/>
            <w:bottom w:val="none" w:sz="0" w:space="0" w:color="auto"/>
            <w:right w:val="none" w:sz="0" w:space="0" w:color="auto"/>
          </w:divBdr>
        </w:div>
        <w:div w:id="1006322401">
          <w:marLeft w:val="0"/>
          <w:marRight w:val="0"/>
          <w:marTop w:val="0"/>
          <w:marBottom w:val="0"/>
          <w:divBdr>
            <w:top w:val="none" w:sz="0" w:space="0" w:color="auto"/>
            <w:left w:val="none" w:sz="0" w:space="0" w:color="auto"/>
            <w:bottom w:val="none" w:sz="0" w:space="0" w:color="auto"/>
            <w:right w:val="none" w:sz="0" w:space="0" w:color="auto"/>
          </w:divBdr>
        </w:div>
        <w:div w:id="1214006229">
          <w:marLeft w:val="0"/>
          <w:marRight w:val="0"/>
          <w:marTop w:val="0"/>
          <w:marBottom w:val="0"/>
          <w:divBdr>
            <w:top w:val="none" w:sz="0" w:space="0" w:color="auto"/>
            <w:left w:val="none" w:sz="0" w:space="0" w:color="auto"/>
            <w:bottom w:val="none" w:sz="0" w:space="0" w:color="auto"/>
            <w:right w:val="none" w:sz="0" w:space="0" w:color="auto"/>
          </w:divBdr>
        </w:div>
        <w:div w:id="1905869245">
          <w:marLeft w:val="0"/>
          <w:marRight w:val="0"/>
          <w:marTop w:val="0"/>
          <w:marBottom w:val="0"/>
          <w:divBdr>
            <w:top w:val="none" w:sz="0" w:space="0" w:color="auto"/>
            <w:left w:val="none" w:sz="0" w:space="0" w:color="auto"/>
            <w:bottom w:val="none" w:sz="0" w:space="0" w:color="auto"/>
            <w:right w:val="none" w:sz="0" w:space="0" w:color="auto"/>
          </w:divBdr>
        </w:div>
        <w:div w:id="301741248">
          <w:marLeft w:val="0"/>
          <w:marRight w:val="0"/>
          <w:marTop w:val="0"/>
          <w:marBottom w:val="0"/>
          <w:divBdr>
            <w:top w:val="none" w:sz="0" w:space="0" w:color="auto"/>
            <w:left w:val="none" w:sz="0" w:space="0" w:color="auto"/>
            <w:bottom w:val="none" w:sz="0" w:space="0" w:color="auto"/>
            <w:right w:val="none" w:sz="0" w:space="0" w:color="auto"/>
          </w:divBdr>
        </w:div>
        <w:div w:id="805515388">
          <w:marLeft w:val="0"/>
          <w:marRight w:val="0"/>
          <w:marTop w:val="0"/>
          <w:marBottom w:val="0"/>
          <w:divBdr>
            <w:top w:val="none" w:sz="0" w:space="0" w:color="auto"/>
            <w:left w:val="none" w:sz="0" w:space="0" w:color="auto"/>
            <w:bottom w:val="none" w:sz="0" w:space="0" w:color="auto"/>
            <w:right w:val="none" w:sz="0" w:space="0" w:color="auto"/>
          </w:divBdr>
        </w:div>
        <w:div w:id="760419516">
          <w:marLeft w:val="0"/>
          <w:marRight w:val="0"/>
          <w:marTop w:val="0"/>
          <w:marBottom w:val="0"/>
          <w:divBdr>
            <w:top w:val="none" w:sz="0" w:space="0" w:color="auto"/>
            <w:left w:val="none" w:sz="0" w:space="0" w:color="auto"/>
            <w:bottom w:val="none" w:sz="0" w:space="0" w:color="auto"/>
            <w:right w:val="none" w:sz="0" w:space="0" w:color="auto"/>
          </w:divBdr>
        </w:div>
        <w:div w:id="1828941209">
          <w:marLeft w:val="0"/>
          <w:marRight w:val="0"/>
          <w:marTop w:val="0"/>
          <w:marBottom w:val="0"/>
          <w:divBdr>
            <w:top w:val="none" w:sz="0" w:space="0" w:color="auto"/>
            <w:left w:val="none" w:sz="0" w:space="0" w:color="auto"/>
            <w:bottom w:val="none" w:sz="0" w:space="0" w:color="auto"/>
            <w:right w:val="none" w:sz="0" w:space="0" w:color="auto"/>
          </w:divBdr>
        </w:div>
      </w:divsChild>
    </w:div>
    <w:div w:id="837884814">
      <w:bodyDiv w:val="1"/>
      <w:marLeft w:val="0"/>
      <w:marRight w:val="0"/>
      <w:marTop w:val="0"/>
      <w:marBottom w:val="0"/>
      <w:divBdr>
        <w:top w:val="none" w:sz="0" w:space="0" w:color="auto"/>
        <w:left w:val="none" w:sz="0" w:space="0" w:color="auto"/>
        <w:bottom w:val="none" w:sz="0" w:space="0" w:color="auto"/>
        <w:right w:val="none" w:sz="0" w:space="0" w:color="auto"/>
      </w:divBdr>
    </w:div>
    <w:div w:id="900792954">
      <w:bodyDiv w:val="1"/>
      <w:marLeft w:val="0"/>
      <w:marRight w:val="0"/>
      <w:marTop w:val="0"/>
      <w:marBottom w:val="0"/>
      <w:divBdr>
        <w:top w:val="none" w:sz="0" w:space="0" w:color="auto"/>
        <w:left w:val="none" w:sz="0" w:space="0" w:color="auto"/>
        <w:bottom w:val="none" w:sz="0" w:space="0" w:color="auto"/>
        <w:right w:val="none" w:sz="0" w:space="0" w:color="auto"/>
      </w:divBdr>
    </w:div>
    <w:div w:id="920678626">
      <w:bodyDiv w:val="1"/>
      <w:marLeft w:val="0"/>
      <w:marRight w:val="0"/>
      <w:marTop w:val="0"/>
      <w:marBottom w:val="0"/>
      <w:divBdr>
        <w:top w:val="none" w:sz="0" w:space="0" w:color="auto"/>
        <w:left w:val="none" w:sz="0" w:space="0" w:color="auto"/>
        <w:bottom w:val="none" w:sz="0" w:space="0" w:color="auto"/>
        <w:right w:val="none" w:sz="0" w:space="0" w:color="auto"/>
      </w:divBdr>
    </w:div>
    <w:div w:id="977538762">
      <w:bodyDiv w:val="1"/>
      <w:marLeft w:val="0"/>
      <w:marRight w:val="0"/>
      <w:marTop w:val="0"/>
      <w:marBottom w:val="0"/>
      <w:divBdr>
        <w:top w:val="none" w:sz="0" w:space="0" w:color="auto"/>
        <w:left w:val="none" w:sz="0" w:space="0" w:color="auto"/>
        <w:bottom w:val="none" w:sz="0" w:space="0" w:color="auto"/>
        <w:right w:val="none" w:sz="0" w:space="0" w:color="auto"/>
      </w:divBdr>
    </w:div>
    <w:div w:id="998577674">
      <w:bodyDiv w:val="1"/>
      <w:marLeft w:val="0"/>
      <w:marRight w:val="0"/>
      <w:marTop w:val="0"/>
      <w:marBottom w:val="0"/>
      <w:divBdr>
        <w:top w:val="none" w:sz="0" w:space="0" w:color="auto"/>
        <w:left w:val="none" w:sz="0" w:space="0" w:color="auto"/>
        <w:bottom w:val="none" w:sz="0" w:space="0" w:color="auto"/>
        <w:right w:val="none" w:sz="0" w:space="0" w:color="auto"/>
      </w:divBdr>
    </w:div>
    <w:div w:id="1024404646">
      <w:bodyDiv w:val="1"/>
      <w:marLeft w:val="0"/>
      <w:marRight w:val="0"/>
      <w:marTop w:val="0"/>
      <w:marBottom w:val="0"/>
      <w:divBdr>
        <w:top w:val="none" w:sz="0" w:space="0" w:color="auto"/>
        <w:left w:val="none" w:sz="0" w:space="0" w:color="auto"/>
        <w:bottom w:val="none" w:sz="0" w:space="0" w:color="auto"/>
        <w:right w:val="none" w:sz="0" w:space="0" w:color="auto"/>
      </w:divBdr>
    </w:div>
    <w:div w:id="1165584579">
      <w:bodyDiv w:val="1"/>
      <w:marLeft w:val="0"/>
      <w:marRight w:val="0"/>
      <w:marTop w:val="0"/>
      <w:marBottom w:val="0"/>
      <w:divBdr>
        <w:top w:val="none" w:sz="0" w:space="0" w:color="auto"/>
        <w:left w:val="none" w:sz="0" w:space="0" w:color="auto"/>
        <w:bottom w:val="none" w:sz="0" w:space="0" w:color="auto"/>
        <w:right w:val="none" w:sz="0" w:space="0" w:color="auto"/>
      </w:divBdr>
    </w:div>
    <w:div w:id="1175000161">
      <w:bodyDiv w:val="1"/>
      <w:marLeft w:val="0"/>
      <w:marRight w:val="0"/>
      <w:marTop w:val="0"/>
      <w:marBottom w:val="0"/>
      <w:divBdr>
        <w:top w:val="none" w:sz="0" w:space="0" w:color="auto"/>
        <w:left w:val="none" w:sz="0" w:space="0" w:color="auto"/>
        <w:bottom w:val="none" w:sz="0" w:space="0" w:color="auto"/>
        <w:right w:val="none" w:sz="0" w:space="0" w:color="auto"/>
      </w:divBdr>
    </w:div>
    <w:div w:id="1248228939">
      <w:bodyDiv w:val="1"/>
      <w:marLeft w:val="0"/>
      <w:marRight w:val="0"/>
      <w:marTop w:val="0"/>
      <w:marBottom w:val="0"/>
      <w:divBdr>
        <w:top w:val="none" w:sz="0" w:space="0" w:color="auto"/>
        <w:left w:val="none" w:sz="0" w:space="0" w:color="auto"/>
        <w:bottom w:val="none" w:sz="0" w:space="0" w:color="auto"/>
        <w:right w:val="none" w:sz="0" w:space="0" w:color="auto"/>
      </w:divBdr>
    </w:div>
    <w:div w:id="1286235510">
      <w:bodyDiv w:val="1"/>
      <w:marLeft w:val="0"/>
      <w:marRight w:val="0"/>
      <w:marTop w:val="0"/>
      <w:marBottom w:val="0"/>
      <w:divBdr>
        <w:top w:val="none" w:sz="0" w:space="0" w:color="auto"/>
        <w:left w:val="none" w:sz="0" w:space="0" w:color="auto"/>
        <w:bottom w:val="none" w:sz="0" w:space="0" w:color="auto"/>
        <w:right w:val="none" w:sz="0" w:space="0" w:color="auto"/>
      </w:divBdr>
    </w:div>
    <w:div w:id="1323125439">
      <w:bodyDiv w:val="1"/>
      <w:marLeft w:val="0"/>
      <w:marRight w:val="0"/>
      <w:marTop w:val="0"/>
      <w:marBottom w:val="0"/>
      <w:divBdr>
        <w:top w:val="none" w:sz="0" w:space="0" w:color="auto"/>
        <w:left w:val="none" w:sz="0" w:space="0" w:color="auto"/>
        <w:bottom w:val="none" w:sz="0" w:space="0" w:color="auto"/>
        <w:right w:val="none" w:sz="0" w:space="0" w:color="auto"/>
      </w:divBdr>
    </w:div>
    <w:div w:id="1342858652">
      <w:bodyDiv w:val="1"/>
      <w:marLeft w:val="0"/>
      <w:marRight w:val="0"/>
      <w:marTop w:val="0"/>
      <w:marBottom w:val="0"/>
      <w:divBdr>
        <w:top w:val="none" w:sz="0" w:space="0" w:color="auto"/>
        <w:left w:val="none" w:sz="0" w:space="0" w:color="auto"/>
        <w:bottom w:val="none" w:sz="0" w:space="0" w:color="auto"/>
        <w:right w:val="none" w:sz="0" w:space="0" w:color="auto"/>
      </w:divBdr>
    </w:div>
    <w:div w:id="1381438872">
      <w:bodyDiv w:val="1"/>
      <w:marLeft w:val="0"/>
      <w:marRight w:val="0"/>
      <w:marTop w:val="0"/>
      <w:marBottom w:val="0"/>
      <w:divBdr>
        <w:top w:val="none" w:sz="0" w:space="0" w:color="auto"/>
        <w:left w:val="none" w:sz="0" w:space="0" w:color="auto"/>
        <w:bottom w:val="none" w:sz="0" w:space="0" w:color="auto"/>
        <w:right w:val="none" w:sz="0" w:space="0" w:color="auto"/>
      </w:divBdr>
    </w:div>
    <w:div w:id="1407922154">
      <w:bodyDiv w:val="1"/>
      <w:marLeft w:val="0"/>
      <w:marRight w:val="0"/>
      <w:marTop w:val="0"/>
      <w:marBottom w:val="0"/>
      <w:divBdr>
        <w:top w:val="none" w:sz="0" w:space="0" w:color="auto"/>
        <w:left w:val="none" w:sz="0" w:space="0" w:color="auto"/>
        <w:bottom w:val="none" w:sz="0" w:space="0" w:color="auto"/>
        <w:right w:val="none" w:sz="0" w:space="0" w:color="auto"/>
      </w:divBdr>
    </w:div>
    <w:div w:id="1409615768">
      <w:bodyDiv w:val="1"/>
      <w:marLeft w:val="0"/>
      <w:marRight w:val="0"/>
      <w:marTop w:val="0"/>
      <w:marBottom w:val="0"/>
      <w:divBdr>
        <w:top w:val="none" w:sz="0" w:space="0" w:color="auto"/>
        <w:left w:val="none" w:sz="0" w:space="0" w:color="auto"/>
        <w:bottom w:val="none" w:sz="0" w:space="0" w:color="auto"/>
        <w:right w:val="none" w:sz="0" w:space="0" w:color="auto"/>
      </w:divBdr>
    </w:div>
    <w:div w:id="1439443302">
      <w:bodyDiv w:val="1"/>
      <w:marLeft w:val="0"/>
      <w:marRight w:val="0"/>
      <w:marTop w:val="0"/>
      <w:marBottom w:val="0"/>
      <w:divBdr>
        <w:top w:val="none" w:sz="0" w:space="0" w:color="auto"/>
        <w:left w:val="none" w:sz="0" w:space="0" w:color="auto"/>
        <w:bottom w:val="none" w:sz="0" w:space="0" w:color="auto"/>
        <w:right w:val="none" w:sz="0" w:space="0" w:color="auto"/>
      </w:divBdr>
    </w:div>
    <w:div w:id="1472552850">
      <w:bodyDiv w:val="1"/>
      <w:marLeft w:val="0"/>
      <w:marRight w:val="0"/>
      <w:marTop w:val="0"/>
      <w:marBottom w:val="0"/>
      <w:divBdr>
        <w:top w:val="none" w:sz="0" w:space="0" w:color="auto"/>
        <w:left w:val="none" w:sz="0" w:space="0" w:color="auto"/>
        <w:bottom w:val="none" w:sz="0" w:space="0" w:color="auto"/>
        <w:right w:val="none" w:sz="0" w:space="0" w:color="auto"/>
      </w:divBdr>
    </w:div>
    <w:div w:id="1537738660">
      <w:bodyDiv w:val="1"/>
      <w:marLeft w:val="0"/>
      <w:marRight w:val="0"/>
      <w:marTop w:val="0"/>
      <w:marBottom w:val="0"/>
      <w:divBdr>
        <w:top w:val="none" w:sz="0" w:space="0" w:color="auto"/>
        <w:left w:val="none" w:sz="0" w:space="0" w:color="auto"/>
        <w:bottom w:val="none" w:sz="0" w:space="0" w:color="auto"/>
        <w:right w:val="none" w:sz="0" w:space="0" w:color="auto"/>
      </w:divBdr>
    </w:div>
    <w:div w:id="1563440407">
      <w:bodyDiv w:val="1"/>
      <w:marLeft w:val="0"/>
      <w:marRight w:val="0"/>
      <w:marTop w:val="0"/>
      <w:marBottom w:val="0"/>
      <w:divBdr>
        <w:top w:val="none" w:sz="0" w:space="0" w:color="auto"/>
        <w:left w:val="none" w:sz="0" w:space="0" w:color="auto"/>
        <w:bottom w:val="none" w:sz="0" w:space="0" w:color="auto"/>
        <w:right w:val="none" w:sz="0" w:space="0" w:color="auto"/>
      </w:divBdr>
      <w:divsChild>
        <w:div w:id="1345400770">
          <w:marLeft w:val="0"/>
          <w:marRight w:val="0"/>
          <w:marTop w:val="0"/>
          <w:marBottom w:val="0"/>
          <w:divBdr>
            <w:top w:val="none" w:sz="0" w:space="0" w:color="auto"/>
            <w:left w:val="none" w:sz="0" w:space="0" w:color="auto"/>
            <w:bottom w:val="none" w:sz="0" w:space="0" w:color="auto"/>
            <w:right w:val="none" w:sz="0" w:space="0" w:color="auto"/>
          </w:divBdr>
        </w:div>
        <w:div w:id="1163005197">
          <w:marLeft w:val="0"/>
          <w:marRight w:val="0"/>
          <w:marTop w:val="0"/>
          <w:marBottom w:val="0"/>
          <w:divBdr>
            <w:top w:val="none" w:sz="0" w:space="0" w:color="auto"/>
            <w:left w:val="none" w:sz="0" w:space="0" w:color="auto"/>
            <w:bottom w:val="none" w:sz="0" w:space="0" w:color="auto"/>
            <w:right w:val="none" w:sz="0" w:space="0" w:color="auto"/>
          </w:divBdr>
        </w:div>
        <w:div w:id="960384677">
          <w:marLeft w:val="0"/>
          <w:marRight w:val="0"/>
          <w:marTop w:val="0"/>
          <w:marBottom w:val="0"/>
          <w:divBdr>
            <w:top w:val="none" w:sz="0" w:space="0" w:color="auto"/>
            <w:left w:val="none" w:sz="0" w:space="0" w:color="auto"/>
            <w:bottom w:val="none" w:sz="0" w:space="0" w:color="auto"/>
            <w:right w:val="none" w:sz="0" w:space="0" w:color="auto"/>
          </w:divBdr>
        </w:div>
        <w:div w:id="555891580">
          <w:marLeft w:val="0"/>
          <w:marRight w:val="0"/>
          <w:marTop w:val="0"/>
          <w:marBottom w:val="0"/>
          <w:divBdr>
            <w:top w:val="none" w:sz="0" w:space="0" w:color="auto"/>
            <w:left w:val="none" w:sz="0" w:space="0" w:color="auto"/>
            <w:bottom w:val="none" w:sz="0" w:space="0" w:color="auto"/>
            <w:right w:val="none" w:sz="0" w:space="0" w:color="auto"/>
          </w:divBdr>
        </w:div>
        <w:div w:id="458302927">
          <w:marLeft w:val="0"/>
          <w:marRight w:val="0"/>
          <w:marTop w:val="0"/>
          <w:marBottom w:val="0"/>
          <w:divBdr>
            <w:top w:val="none" w:sz="0" w:space="0" w:color="auto"/>
            <w:left w:val="none" w:sz="0" w:space="0" w:color="auto"/>
            <w:bottom w:val="none" w:sz="0" w:space="0" w:color="auto"/>
            <w:right w:val="none" w:sz="0" w:space="0" w:color="auto"/>
          </w:divBdr>
        </w:div>
        <w:div w:id="2054963676">
          <w:marLeft w:val="0"/>
          <w:marRight w:val="0"/>
          <w:marTop w:val="0"/>
          <w:marBottom w:val="0"/>
          <w:divBdr>
            <w:top w:val="none" w:sz="0" w:space="0" w:color="auto"/>
            <w:left w:val="none" w:sz="0" w:space="0" w:color="auto"/>
            <w:bottom w:val="none" w:sz="0" w:space="0" w:color="auto"/>
            <w:right w:val="none" w:sz="0" w:space="0" w:color="auto"/>
          </w:divBdr>
        </w:div>
        <w:div w:id="624580356">
          <w:marLeft w:val="0"/>
          <w:marRight w:val="0"/>
          <w:marTop w:val="0"/>
          <w:marBottom w:val="0"/>
          <w:divBdr>
            <w:top w:val="none" w:sz="0" w:space="0" w:color="auto"/>
            <w:left w:val="none" w:sz="0" w:space="0" w:color="auto"/>
            <w:bottom w:val="none" w:sz="0" w:space="0" w:color="auto"/>
            <w:right w:val="none" w:sz="0" w:space="0" w:color="auto"/>
          </w:divBdr>
        </w:div>
        <w:div w:id="1437403396">
          <w:marLeft w:val="0"/>
          <w:marRight w:val="0"/>
          <w:marTop w:val="0"/>
          <w:marBottom w:val="0"/>
          <w:divBdr>
            <w:top w:val="none" w:sz="0" w:space="0" w:color="auto"/>
            <w:left w:val="none" w:sz="0" w:space="0" w:color="auto"/>
            <w:bottom w:val="none" w:sz="0" w:space="0" w:color="auto"/>
            <w:right w:val="none" w:sz="0" w:space="0" w:color="auto"/>
          </w:divBdr>
        </w:div>
        <w:div w:id="1617103349">
          <w:marLeft w:val="0"/>
          <w:marRight w:val="0"/>
          <w:marTop w:val="0"/>
          <w:marBottom w:val="0"/>
          <w:divBdr>
            <w:top w:val="none" w:sz="0" w:space="0" w:color="auto"/>
            <w:left w:val="none" w:sz="0" w:space="0" w:color="auto"/>
            <w:bottom w:val="none" w:sz="0" w:space="0" w:color="auto"/>
            <w:right w:val="none" w:sz="0" w:space="0" w:color="auto"/>
          </w:divBdr>
        </w:div>
        <w:div w:id="2019967107">
          <w:marLeft w:val="0"/>
          <w:marRight w:val="0"/>
          <w:marTop w:val="0"/>
          <w:marBottom w:val="0"/>
          <w:divBdr>
            <w:top w:val="none" w:sz="0" w:space="0" w:color="auto"/>
            <w:left w:val="none" w:sz="0" w:space="0" w:color="auto"/>
            <w:bottom w:val="none" w:sz="0" w:space="0" w:color="auto"/>
            <w:right w:val="none" w:sz="0" w:space="0" w:color="auto"/>
          </w:divBdr>
        </w:div>
        <w:div w:id="2024433601">
          <w:marLeft w:val="0"/>
          <w:marRight w:val="0"/>
          <w:marTop w:val="0"/>
          <w:marBottom w:val="0"/>
          <w:divBdr>
            <w:top w:val="none" w:sz="0" w:space="0" w:color="auto"/>
            <w:left w:val="none" w:sz="0" w:space="0" w:color="auto"/>
            <w:bottom w:val="none" w:sz="0" w:space="0" w:color="auto"/>
            <w:right w:val="none" w:sz="0" w:space="0" w:color="auto"/>
          </w:divBdr>
        </w:div>
        <w:div w:id="105123691">
          <w:marLeft w:val="0"/>
          <w:marRight w:val="0"/>
          <w:marTop w:val="0"/>
          <w:marBottom w:val="0"/>
          <w:divBdr>
            <w:top w:val="none" w:sz="0" w:space="0" w:color="auto"/>
            <w:left w:val="none" w:sz="0" w:space="0" w:color="auto"/>
            <w:bottom w:val="none" w:sz="0" w:space="0" w:color="auto"/>
            <w:right w:val="none" w:sz="0" w:space="0" w:color="auto"/>
          </w:divBdr>
        </w:div>
        <w:div w:id="169833301">
          <w:marLeft w:val="0"/>
          <w:marRight w:val="0"/>
          <w:marTop w:val="0"/>
          <w:marBottom w:val="0"/>
          <w:divBdr>
            <w:top w:val="none" w:sz="0" w:space="0" w:color="auto"/>
            <w:left w:val="none" w:sz="0" w:space="0" w:color="auto"/>
            <w:bottom w:val="none" w:sz="0" w:space="0" w:color="auto"/>
            <w:right w:val="none" w:sz="0" w:space="0" w:color="auto"/>
          </w:divBdr>
        </w:div>
        <w:div w:id="958949215">
          <w:marLeft w:val="0"/>
          <w:marRight w:val="0"/>
          <w:marTop w:val="0"/>
          <w:marBottom w:val="0"/>
          <w:divBdr>
            <w:top w:val="none" w:sz="0" w:space="0" w:color="auto"/>
            <w:left w:val="none" w:sz="0" w:space="0" w:color="auto"/>
            <w:bottom w:val="none" w:sz="0" w:space="0" w:color="auto"/>
            <w:right w:val="none" w:sz="0" w:space="0" w:color="auto"/>
          </w:divBdr>
        </w:div>
        <w:div w:id="1544828961">
          <w:marLeft w:val="0"/>
          <w:marRight w:val="0"/>
          <w:marTop w:val="0"/>
          <w:marBottom w:val="0"/>
          <w:divBdr>
            <w:top w:val="none" w:sz="0" w:space="0" w:color="auto"/>
            <w:left w:val="none" w:sz="0" w:space="0" w:color="auto"/>
            <w:bottom w:val="none" w:sz="0" w:space="0" w:color="auto"/>
            <w:right w:val="none" w:sz="0" w:space="0" w:color="auto"/>
          </w:divBdr>
        </w:div>
      </w:divsChild>
    </w:div>
    <w:div w:id="1614364229">
      <w:bodyDiv w:val="1"/>
      <w:marLeft w:val="0"/>
      <w:marRight w:val="0"/>
      <w:marTop w:val="0"/>
      <w:marBottom w:val="0"/>
      <w:divBdr>
        <w:top w:val="none" w:sz="0" w:space="0" w:color="auto"/>
        <w:left w:val="none" w:sz="0" w:space="0" w:color="auto"/>
        <w:bottom w:val="none" w:sz="0" w:space="0" w:color="auto"/>
        <w:right w:val="none" w:sz="0" w:space="0" w:color="auto"/>
      </w:divBdr>
    </w:div>
    <w:div w:id="1622296923">
      <w:bodyDiv w:val="1"/>
      <w:marLeft w:val="0"/>
      <w:marRight w:val="0"/>
      <w:marTop w:val="0"/>
      <w:marBottom w:val="0"/>
      <w:divBdr>
        <w:top w:val="none" w:sz="0" w:space="0" w:color="auto"/>
        <w:left w:val="none" w:sz="0" w:space="0" w:color="auto"/>
        <w:bottom w:val="none" w:sz="0" w:space="0" w:color="auto"/>
        <w:right w:val="none" w:sz="0" w:space="0" w:color="auto"/>
      </w:divBdr>
    </w:div>
    <w:div w:id="1632125742">
      <w:bodyDiv w:val="1"/>
      <w:marLeft w:val="0"/>
      <w:marRight w:val="0"/>
      <w:marTop w:val="0"/>
      <w:marBottom w:val="0"/>
      <w:divBdr>
        <w:top w:val="none" w:sz="0" w:space="0" w:color="auto"/>
        <w:left w:val="none" w:sz="0" w:space="0" w:color="auto"/>
        <w:bottom w:val="none" w:sz="0" w:space="0" w:color="auto"/>
        <w:right w:val="none" w:sz="0" w:space="0" w:color="auto"/>
      </w:divBdr>
    </w:div>
    <w:div w:id="1639338457">
      <w:bodyDiv w:val="1"/>
      <w:marLeft w:val="0"/>
      <w:marRight w:val="0"/>
      <w:marTop w:val="0"/>
      <w:marBottom w:val="0"/>
      <w:divBdr>
        <w:top w:val="none" w:sz="0" w:space="0" w:color="auto"/>
        <w:left w:val="none" w:sz="0" w:space="0" w:color="auto"/>
        <w:bottom w:val="none" w:sz="0" w:space="0" w:color="auto"/>
        <w:right w:val="none" w:sz="0" w:space="0" w:color="auto"/>
      </w:divBdr>
    </w:div>
    <w:div w:id="1644236838">
      <w:bodyDiv w:val="1"/>
      <w:marLeft w:val="0"/>
      <w:marRight w:val="0"/>
      <w:marTop w:val="0"/>
      <w:marBottom w:val="0"/>
      <w:divBdr>
        <w:top w:val="none" w:sz="0" w:space="0" w:color="auto"/>
        <w:left w:val="none" w:sz="0" w:space="0" w:color="auto"/>
        <w:bottom w:val="none" w:sz="0" w:space="0" w:color="auto"/>
        <w:right w:val="none" w:sz="0" w:space="0" w:color="auto"/>
      </w:divBdr>
      <w:divsChild>
        <w:div w:id="1366557973">
          <w:marLeft w:val="0"/>
          <w:marRight w:val="0"/>
          <w:marTop w:val="0"/>
          <w:marBottom w:val="0"/>
          <w:divBdr>
            <w:top w:val="none" w:sz="0" w:space="0" w:color="auto"/>
            <w:left w:val="none" w:sz="0" w:space="0" w:color="auto"/>
            <w:bottom w:val="none" w:sz="0" w:space="0" w:color="auto"/>
            <w:right w:val="none" w:sz="0" w:space="0" w:color="auto"/>
          </w:divBdr>
        </w:div>
        <w:div w:id="144326170">
          <w:marLeft w:val="0"/>
          <w:marRight w:val="0"/>
          <w:marTop w:val="0"/>
          <w:marBottom w:val="0"/>
          <w:divBdr>
            <w:top w:val="none" w:sz="0" w:space="0" w:color="auto"/>
            <w:left w:val="none" w:sz="0" w:space="0" w:color="auto"/>
            <w:bottom w:val="none" w:sz="0" w:space="0" w:color="auto"/>
            <w:right w:val="none" w:sz="0" w:space="0" w:color="auto"/>
          </w:divBdr>
        </w:div>
        <w:div w:id="393160747">
          <w:marLeft w:val="0"/>
          <w:marRight w:val="0"/>
          <w:marTop w:val="0"/>
          <w:marBottom w:val="0"/>
          <w:divBdr>
            <w:top w:val="none" w:sz="0" w:space="0" w:color="auto"/>
            <w:left w:val="none" w:sz="0" w:space="0" w:color="auto"/>
            <w:bottom w:val="none" w:sz="0" w:space="0" w:color="auto"/>
            <w:right w:val="none" w:sz="0" w:space="0" w:color="auto"/>
          </w:divBdr>
        </w:div>
        <w:div w:id="418674116">
          <w:marLeft w:val="0"/>
          <w:marRight w:val="0"/>
          <w:marTop w:val="0"/>
          <w:marBottom w:val="0"/>
          <w:divBdr>
            <w:top w:val="none" w:sz="0" w:space="0" w:color="auto"/>
            <w:left w:val="none" w:sz="0" w:space="0" w:color="auto"/>
            <w:bottom w:val="none" w:sz="0" w:space="0" w:color="auto"/>
            <w:right w:val="none" w:sz="0" w:space="0" w:color="auto"/>
          </w:divBdr>
        </w:div>
        <w:div w:id="2057389457">
          <w:marLeft w:val="0"/>
          <w:marRight w:val="0"/>
          <w:marTop w:val="0"/>
          <w:marBottom w:val="0"/>
          <w:divBdr>
            <w:top w:val="none" w:sz="0" w:space="0" w:color="auto"/>
            <w:left w:val="none" w:sz="0" w:space="0" w:color="auto"/>
            <w:bottom w:val="none" w:sz="0" w:space="0" w:color="auto"/>
            <w:right w:val="none" w:sz="0" w:space="0" w:color="auto"/>
          </w:divBdr>
        </w:div>
      </w:divsChild>
    </w:div>
    <w:div w:id="1683973380">
      <w:bodyDiv w:val="1"/>
      <w:marLeft w:val="0"/>
      <w:marRight w:val="0"/>
      <w:marTop w:val="0"/>
      <w:marBottom w:val="0"/>
      <w:divBdr>
        <w:top w:val="none" w:sz="0" w:space="0" w:color="auto"/>
        <w:left w:val="none" w:sz="0" w:space="0" w:color="auto"/>
        <w:bottom w:val="none" w:sz="0" w:space="0" w:color="auto"/>
        <w:right w:val="none" w:sz="0" w:space="0" w:color="auto"/>
      </w:divBdr>
    </w:div>
    <w:div w:id="1696077785">
      <w:bodyDiv w:val="1"/>
      <w:marLeft w:val="0"/>
      <w:marRight w:val="0"/>
      <w:marTop w:val="0"/>
      <w:marBottom w:val="0"/>
      <w:divBdr>
        <w:top w:val="none" w:sz="0" w:space="0" w:color="auto"/>
        <w:left w:val="none" w:sz="0" w:space="0" w:color="auto"/>
        <w:bottom w:val="none" w:sz="0" w:space="0" w:color="auto"/>
        <w:right w:val="none" w:sz="0" w:space="0" w:color="auto"/>
      </w:divBdr>
    </w:div>
    <w:div w:id="1740245203">
      <w:bodyDiv w:val="1"/>
      <w:marLeft w:val="0"/>
      <w:marRight w:val="0"/>
      <w:marTop w:val="0"/>
      <w:marBottom w:val="0"/>
      <w:divBdr>
        <w:top w:val="none" w:sz="0" w:space="0" w:color="auto"/>
        <w:left w:val="none" w:sz="0" w:space="0" w:color="auto"/>
        <w:bottom w:val="none" w:sz="0" w:space="0" w:color="auto"/>
        <w:right w:val="none" w:sz="0" w:space="0" w:color="auto"/>
      </w:divBdr>
    </w:div>
    <w:div w:id="1751536555">
      <w:bodyDiv w:val="1"/>
      <w:marLeft w:val="0"/>
      <w:marRight w:val="0"/>
      <w:marTop w:val="0"/>
      <w:marBottom w:val="0"/>
      <w:divBdr>
        <w:top w:val="none" w:sz="0" w:space="0" w:color="auto"/>
        <w:left w:val="none" w:sz="0" w:space="0" w:color="auto"/>
        <w:bottom w:val="none" w:sz="0" w:space="0" w:color="auto"/>
        <w:right w:val="none" w:sz="0" w:space="0" w:color="auto"/>
      </w:divBdr>
    </w:div>
    <w:div w:id="1778792723">
      <w:bodyDiv w:val="1"/>
      <w:marLeft w:val="0"/>
      <w:marRight w:val="0"/>
      <w:marTop w:val="0"/>
      <w:marBottom w:val="0"/>
      <w:divBdr>
        <w:top w:val="none" w:sz="0" w:space="0" w:color="auto"/>
        <w:left w:val="none" w:sz="0" w:space="0" w:color="auto"/>
        <w:bottom w:val="none" w:sz="0" w:space="0" w:color="auto"/>
        <w:right w:val="none" w:sz="0" w:space="0" w:color="auto"/>
      </w:divBdr>
    </w:div>
    <w:div w:id="1783497901">
      <w:bodyDiv w:val="1"/>
      <w:marLeft w:val="0"/>
      <w:marRight w:val="0"/>
      <w:marTop w:val="0"/>
      <w:marBottom w:val="0"/>
      <w:divBdr>
        <w:top w:val="none" w:sz="0" w:space="0" w:color="auto"/>
        <w:left w:val="none" w:sz="0" w:space="0" w:color="auto"/>
        <w:bottom w:val="none" w:sz="0" w:space="0" w:color="auto"/>
        <w:right w:val="none" w:sz="0" w:space="0" w:color="auto"/>
      </w:divBdr>
    </w:div>
    <w:div w:id="1796681515">
      <w:bodyDiv w:val="1"/>
      <w:marLeft w:val="0"/>
      <w:marRight w:val="0"/>
      <w:marTop w:val="0"/>
      <w:marBottom w:val="0"/>
      <w:divBdr>
        <w:top w:val="none" w:sz="0" w:space="0" w:color="auto"/>
        <w:left w:val="none" w:sz="0" w:space="0" w:color="auto"/>
        <w:bottom w:val="none" w:sz="0" w:space="0" w:color="auto"/>
        <w:right w:val="none" w:sz="0" w:space="0" w:color="auto"/>
      </w:divBdr>
      <w:divsChild>
        <w:div w:id="334648132">
          <w:marLeft w:val="0"/>
          <w:marRight w:val="0"/>
          <w:marTop w:val="0"/>
          <w:marBottom w:val="0"/>
          <w:divBdr>
            <w:top w:val="none" w:sz="0" w:space="0" w:color="auto"/>
            <w:left w:val="none" w:sz="0" w:space="0" w:color="auto"/>
            <w:bottom w:val="none" w:sz="0" w:space="0" w:color="auto"/>
            <w:right w:val="none" w:sz="0" w:space="0" w:color="auto"/>
          </w:divBdr>
        </w:div>
        <w:div w:id="2008165869">
          <w:marLeft w:val="0"/>
          <w:marRight w:val="0"/>
          <w:marTop w:val="0"/>
          <w:marBottom w:val="0"/>
          <w:divBdr>
            <w:top w:val="none" w:sz="0" w:space="0" w:color="auto"/>
            <w:left w:val="none" w:sz="0" w:space="0" w:color="auto"/>
            <w:bottom w:val="none" w:sz="0" w:space="0" w:color="auto"/>
            <w:right w:val="none" w:sz="0" w:space="0" w:color="auto"/>
          </w:divBdr>
        </w:div>
      </w:divsChild>
    </w:div>
    <w:div w:id="1830710150">
      <w:bodyDiv w:val="1"/>
      <w:marLeft w:val="0"/>
      <w:marRight w:val="0"/>
      <w:marTop w:val="0"/>
      <w:marBottom w:val="0"/>
      <w:divBdr>
        <w:top w:val="none" w:sz="0" w:space="0" w:color="auto"/>
        <w:left w:val="none" w:sz="0" w:space="0" w:color="auto"/>
        <w:bottom w:val="none" w:sz="0" w:space="0" w:color="auto"/>
        <w:right w:val="none" w:sz="0" w:space="0" w:color="auto"/>
      </w:divBdr>
    </w:div>
    <w:div w:id="1850095754">
      <w:bodyDiv w:val="1"/>
      <w:marLeft w:val="0"/>
      <w:marRight w:val="0"/>
      <w:marTop w:val="0"/>
      <w:marBottom w:val="0"/>
      <w:divBdr>
        <w:top w:val="none" w:sz="0" w:space="0" w:color="auto"/>
        <w:left w:val="none" w:sz="0" w:space="0" w:color="auto"/>
        <w:bottom w:val="none" w:sz="0" w:space="0" w:color="auto"/>
        <w:right w:val="none" w:sz="0" w:space="0" w:color="auto"/>
      </w:divBdr>
    </w:div>
    <w:div w:id="1855218278">
      <w:bodyDiv w:val="1"/>
      <w:marLeft w:val="0"/>
      <w:marRight w:val="0"/>
      <w:marTop w:val="0"/>
      <w:marBottom w:val="0"/>
      <w:divBdr>
        <w:top w:val="none" w:sz="0" w:space="0" w:color="auto"/>
        <w:left w:val="none" w:sz="0" w:space="0" w:color="auto"/>
        <w:bottom w:val="none" w:sz="0" w:space="0" w:color="auto"/>
        <w:right w:val="none" w:sz="0" w:space="0" w:color="auto"/>
      </w:divBdr>
    </w:div>
    <w:div w:id="1871145368">
      <w:bodyDiv w:val="1"/>
      <w:marLeft w:val="0"/>
      <w:marRight w:val="0"/>
      <w:marTop w:val="0"/>
      <w:marBottom w:val="0"/>
      <w:divBdr>
        <w:top w:val="none" w:sz="0" w:space="0" w:color="auto"/>
        <w:left w:val="none" w:sz="0" w:space="0" w:color="auto"/>
        <w:bottom w:val="none" w:sz="0" w:space="0" w:color="auto"/>
        <w:right w:val="none" w:sz="0" w:space="0" w:color="auto"/>
      </w:divBdr>
    </w:div>
    <w:div w:id="1890072326">
      <w:bodyDiv w:val="1"/>
      <w:marLeft w:val="0"/>
      <w:marRight w:val="0"/>
      <w:marTop w:val="0"/>
      <w:marBottom w:val="0"/>
      <w:divBdr>
        <w:top w:val="none" w:sz="0" w:space="0" w:color="auto"/>
        <w:left w:val="none" w:sz="0" w:space="0" w:color="auto"/>
        <w:bottom w:val="none" w:sz="0" w:space="0" w:color="auto"/>
        <w:right w:val="none" w:sz="0" w:space="0" w:color="auto"/>
      </w:divBdr>
    </w:div>
    <w:div w:id="1962806719">
      <w:bodyDiv w:val="1"/>
      <w:marLeft w:val="0"/>
      <w:marRight w:val="0"/>
      <w:marTop w:val="0"/>
      <w:marBottom w:val="0"/>
      <w:divBdr>
        <w:top w:val="none" w:sz="0" w:space="0" w:color="auto"/>
        <w:left w:val="none" w:sz="0" w:space="0" w:color="auto"/>
        <w:bottom w:val="none" w:sz="0" w:space="0" w:color="auto"/>
        <w:right w:val="none" w:sz="0" w:space="0" w:color="auto"/>
      </w:divBdr>
    </w:div>
    <w:div w:id="1980108798">
      <w:bodyDiv w:val="1"/>
      <w:marLeft w:val="0"/>
      <w:marRight w:val="0"/>
      <w:marTop w:val="0"/>
      <w:marBottom w:val="0"/>
      <w:divBdr>
        <w:top w:val="none" w:sz="0" w:space="0" w:color="auto"/>
        <w:left w:val="none" w:sz="0" w:space="0" w:color="auto"/>
        <w:bottom w:val="none" w:sz="0" w:space="0" w:color="auto"/>
        <w:right w:val="none" w:sz="0" w:space="0" w:color="auto"/>
      </w:divBdr>
    </w:div>
    <w:div w:id="1985960915">
      <w:bodyDiv w:val="1"/>
      <w:marLeft w:val="0"/>
      <w:marRight w:val="0"/>
      <w:marTop w:val="0"/>
      <w:marBottom w:val="0"/>
      <w:divBdr>
        <w:top w:val="none" w:sz="0" w:space="0" w:color="auto"/>
        <w:left w:val="none" w:sz="0" w:space="0" w:color="auto"/>
        <w:bottom w:val="none" w:sz="0" w:space="0" w:color="auto"/>
        <w:right w:val="none" w:sz="0" w:space="0" w:color="auto"/>
      </w:divBdr>
    </w:div>
    <w:div w:id="2068917162">
      <w:bodyDiv w:val="1"/>
      <w:marLeft w:val="0"/>
      <w:marRight w:val="0"/>
      <w:marTop w:val="0"/>
      <w:marBottom w:val="0"/>
      <w:divBdr>
        <w:top w:val="none" w:sz="0" w:space="0" w:color="auto"/>
        <w:left w:val="none" w:sz="0" w:space="0" w:color="auto"/>
        <w:bottom w:val="none" w:sz="0" w:space="0" w:color="auto"/>
        <w:right w:val="none" w:sz="0" w:space="0" w:color="auto"/>
      </w:divBdr>
    </w:div>
    <w:div w:id="2075615784">
      <w:bodyDiv w:val="1"/>
      <w:marLeft w:val="0"/>
      <w:marRight w:val="0"/>
      <w:marTop w:val="0"/>
      <w:marBottom w:val="0"/>
      <w:divBdr>
        <w:top w:val="none" w:sz="0" w:space="0" w:color="auto"/>
        <w:left w:val="none" w:sz="0" w:space="0" w:color="auto"/>
        <w:bottom w:val="none" w:sz="0" w:space="0" w:color="auto"/>
        <w:right w:val="none" w:sz="0" w:space="0" w:color="auto"/>
      </w:divBdr>
    </w:div>
    <w:div w:id="2093891590">
      <w:bodyDiv w:val="1"/>
      <w:marLeft w:val="0"/>
      <w:marRight w:val="0"/>
      <w:marTop w:val="0"/>
      <w:marBottom w:val="0"/>
      <w:divBdr>
        <w:top w:val="none" w:sz="0" w:space="0" w:color="auto"/>
        <w:left w:val="none" w:sz="0" w:space="0" w:color="auto"/>
        <w:bottom w:val="none" w:sz="0" w:space="0" w:color="auto"/>
        <w:right w:val="none" w:sz="0" w:space="0" w:color="auto"/>
      </w:divBdr>
    </w:div>
    <w:div w:id="214566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ces.ed.gov/ecls/kinderinstruments.as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nces.ed.gov/ecls/instruments2011.as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42815-55DB-48EF-BF66-CBBFF146B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21988</Words>
  <Characters>125333</Characters>
  <Application>Microsoft Office Word</Application>
  <DocSecurity>0</DocSecurity>
  <Lines>1044</Lines>
  <Paragraphs>294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2015-08-17T04:45:00Z</dcterms:created>
  <dcterms:modified xsi:type="dcterms:W3CDTF">2015-08-17T19:53:00Z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id="p8nYjM18"/&gt;&lt;style id="http://www.zotero.org/styles/apa"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